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24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40"/>
        <w:gridCol w:w="975"/>
        <w:gridCol w:w="8325"/>
        <w:gridCol w:w="45"/>
        <w:gridCol w:w="1455"/>
      </w:tblGrid>
      <w:tr w:rsidR="005F7BA8" w:rsidRPr="00971397" w14:paraId="476BFE5F" w14:textId="77777777" w:rsidTr="008A3BB8">
        <w:trPr>
          <w:trHeight w:val="2730"/>
        </w:trPr>
        <w:tc>
          <w:tcPr>
            <w:tcW w:w="1440"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36C7E444" w14:textId="77777777" w:rsidR="005F7BA8" w:rsidRPr="00971397" w:rsidRDefault="005F7BA8" w:rsidP="00022123">
            <w:pPr>
              <w:pStyle w:val="Title"/>
              <w:rPr>
                <w:rFonts w:cstheme="minorHAnsi"/>
              </w:rPr>
            </w:pPr>
            <w:bookmarkStart w:id="0" w:name="_heading=h.gjdgxs" w:colFirst="0" w:colLast="0"/>
            <w:bookmarkEnd w:id="0"/>
          </w:p>
        </w:tc>
        <w:tc>
          <w:tcPr>
            <w:tcW w:w="9345" w:type="dxa"/>
            <w:gridSpan w:val="3"/>
            <w:tcBorders>
              <w:top w:val="single" w:sz="12" w:space="0" w:color="1A4480"/>
              <w:left w:val="single" w:sz="12" w:space="0" w:color="1A4480"/>
              <w:bottom w:val="nil"/>
              <w:right w:val="nil"/>
            </w:tcBorders>
            <w:shd w:val="clear" w:color="auto" w:fill="1A4480"/>
            <w:tcMar>
              <w:top w:w="0" w:type="dxa"/>
              <w:left w:w="0" w:type="dxa"/>
              <w:bottom w:w="0" w:type="dxa"/>
              <w:right w:w="0" w:type="dxa"/>
            </w:tcMar>
            <w:vAlign w:val="center"/>
          </w:tcPr>
          <w:p w14:paraId="2D8CC392" w14:textId="77777777" w:rsidR="005F7BA8" w:rsidRPr="00971397" w:rsidRDefault="005F7BA8" w:rsidP="00022123">
            <w:pPr>
              <w:jc w:val="center"/>
              <w:rPr>
                <w:rFonts w:cstheme="minorHAnsi"/>
              </w:rPr>
            </w:pPr>
            <w:r w:rsidRPr="00971397">
              <w:rPr>
                <w:rFonts w:cstheme="minorHAnsi"/>
                <w:noProof/>
              </w:rPr>
              <w:drawing>
                <wp:inline distT="114300" distB="114300" distL="114300" distR="114300" wp14:anchorId="199BEB43" wp14:editId="0D9D34CC">
                  <wp:extent cx="1066800" cy="1166813"/>
                  <wp:effectExtent l="0" t="0" r="0" b="0"/>
                  <wp:docPr id="16" name="image3.png" descr="A blue and white 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6" name="image3.png" descr="A blue and white logo&#10;&#10;Description automatically generated with medium confidence"/>
                          <pic:cNvPicPr preferRelativeResize="0"/>
                        </pic:nvPicPr>
                        <pic:blipFill>
                          <a:blip r:embed="rId8"/>
                          <a:srcRect t="-3478" r="-2243" b="-3043"/>
                          <a:stretch>
                            <a:fillRect/>
                          </a:stretch>
                        </pic:blipFill>
                        <pic:spPr>
                          <a:xfrm>
                            <a:off x="0" y="0"/>
                            <a:ext cx="1066800" cy="1166813"/>
                          </a:xfrm>
                          <a:prstGeom prst="rect">
                            <a:avLst/>
                          </a:prstGeom>
                          <a:ln/>
                        </pic:spPr>
                      </pic:pic>
                    </a:graphicData>
                  </a:graphic>
                </wp:inline>
              </w:drawing>
            </w:r>
          </w:p>
        </w:tc>
        <w:tc>
          <w:tcPr>
            <w:tcW w:w="1455"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0C377ABB" w14:textId="77777777" w:rsidR="005F7BA8" w:rsidRPr="00971397" w:rsidRDefault="005F7BA8" w:rsidP="00022123">
            <w:pPr>
              <w:pStyle w:val="Title"/>
              <w:rPr>
                <w:rFonts w:cstheme="minorHAnsi"/>
              </w:rPr>
            </w:pPr>
            <w:bookmarkStart w:id="1" w:name="_heading=h.30j0zll" w:colFirst="0" w:colLast="0"/>
            <w:bookmarkEnd w:id="1"/>
          </w:p>
        </w:tc>
      </w:tr>
      <w:tr w:rsidR="005F7BA8" w:rsidRPr="00971397" w14:paraId="606E7C37" w14:textId="77777777" w:rsidTr="00022123">
        <w:trPr>
          <w:trHeight w:val="795"/>
        </w:trPr>
        <w:tc>
          <w:tcPr>
            <w:tcW w:w="1440" w:type="dxa"/>
            <w:tcBorders>
              <w:top w:val="nil"/>
              <w:left w:val="nil"/>
              <w:bottom w:val="nil"/>
              <w:right w:val="nil"/>
            </w:tcBorders>
            <w:tcMar>
              <w:top w:w="0" w:type="dxa"/>
              <w:left w:w="0" w:type="dxa"/>
              <w:bottom w:w="0" w:type="dxa"/>
              <w:right w:w="0" w:type="dxa"/>
            </w:tcMar>
            <w:vAlign w:val="center"/>
          </w:tcPr>
          <w:p w14:paraId="150A6352" w14:textId="77777777" w:rsidR="005F7BA8" w:rsidRPr="00971397" w:rsidRDefault="005F7BA8" w:rsidP="00022123">
            <w:pPr>
              <w:rPr>
                <w:rFonts w:cstheme="minorHAnsi"/>
              </w:rPr>
            </w:pPr>
          </w:p>
        </w:tc>
        <w:tc>
          <w:tcPr>
            <w:tcW w:w="9300" w:type="dxa"/>
            <w:gridSpan w:val="2"/>
            <w:tcBorders>
              <w:top w:val="nil"/>
              <w:left w:val="nil"/>
              <w:bottom w:val="nil"/>
              <w:right w:val="nil"/>
            </w:tcBorders>
            <w:tcMar>
              <w:top w:w="0" w:type="dxa"/>
              <w:left w:w="0" w:type="dxa"/>
              <w:bottom w:w="0" w:type="dxa"/>
              <w:right w:w="0" w:type="dxa"/>
            </w:tcMar>
            <w:vAlign w:val="center"/>
          </w:tcPr>
          <w:p w14:paraId="4A910E57" w14:textId="77777777" w:rsidR="005F7BA8" w:rsidRPr="00971397" w:rsidRDefault="005F7BA8" w:rsidP="00022123">
            <w:pPr>
              <w:rPr>
                <w:rFonts w:cstheme="minorHAnsi"/>
              </w:rPr>
            </w:pPr>
          </w:p>
        </w:tc>
        <w:tc>
          <w:tcPr>
            <w:tcW w:w="1500" w:type="dxa"/>
            <w:gridSpan w:val="2"/>
            <w:tcBorders>
              <w:top w:val="nil"/>
              <w:left w:val="nil"/>
              <w:bottom w:val="nil"/>
              <w:right w:val="nil"/>
            </w:tcBorders>
            <w:tcMar>
              <w:top w:w="0" w:type="dxa"/>
              <w:left w:w="0" w:type="dxa"/>
              <w:bottom w:w="0" w:type="dxa"/>
              <w:right w:w="0" w:type="dxa"/>
            </w:tcMar>
            <w:vAlign w:val="center"/>
          </w:tcPr>
          <w:p w14:paraId="39DFF95F" w14:textId="77777777" w:rsidR="005F7BA8" w:rsidRPr="00971397" w:rsidRDefault="005F7BA8" w:rsidP="00022123">
            <w:pPr>
              <w:rPr>
                <w:rFonts w:cstheme="minorHAnsi"/>
              </w:rPr>
            </w:pPr>
          </w:p>
        </w:tc>
      </w:tr>
      <w:tr w:rsidR="005F7BA8" w:rsidRPr="00971397" w14:paraId="782104DD" w14:textId="77777777" w:rsidTr="00022123">
        <w:trPr>
          <w:trHeight w:val="1686"/>
        </w:trPr>
        <w:tc>
          <w:tcPr>
            <w:tcW w:w="1440" w:type="dxa"/>
            <w:vMerge w:val="restart"/>
            <w:tcBorders>
              <w:top w:val="nil"/>
              <w:left w:val="nil"/>
              <w:bottom w:val="nil"/>
              <w:right w:val="nil"/>
            </w:tcBorders>
            <w:tcMar>
              <w:top w:w="0" w:type="dxa"/>
              <w:left w:w="0" w:type="dxa"/>
              <w:bottom w:w="0" w:type="dxa"/>
              <w:right w:w="0" w:type="dxa"/>
            </w:tcMar>
            <w:vAlign w:val="center"/>
          </w:tcPr>
          <w:p w14:paraId="09A0277F" w14:textId="77777777" w:rsidR="005F7BA8" w:rsidRPr="00971397" w:rsidRDefault="005F7BA8" w:rsidP="00022123">
            <w:pPr>
              <w:pStyle w:val="Title"/>
              <w:rPr>
                <w:rFonts w:cstheme="minorHAnsi"/>
              </w:rPr>
            </w:pPr>
            <w:bookmarkStart w:id="2" w:name="_heading=h.1fob9te" w:colFirst="0" w:colLast="0"/>
            <w:bookmarkEnd w:id="2"/>
          </w:p>
        </w:tc>
        <w:tc>
          <w:tcPr>
            <w:tcW w:w="9300" w:type="dxa"/>
            <w:gridSpan w:val="2"/>
            <w:vMerge w:val="restart"/>
            <w:tcBorders>
              <w:top w:val="nil"/>
              <w:left w:val="nil"/>
              <w:bottom w:val="nil"/>
              <w:right w:val="nil"/>
            </w:tcBorders>
            <w:tcMar>
              <w:top w:w="0" w:type="dxa"/>
              <w:left w:w="0" w:type="dxa"/>
              <w:bottom w:w="0" w:type="dxa"/>
              <w:right w:w="0" w:type="dxa"/>
            </w:tcMar>
            <w:vAlign w:val="center"/>
          </w:tcPr>
          <w:p w14:paraId="6017DA9F" w14:textId="3F8924EF" w:rsidR="005F7BA8" w:rsidRPr="00971397" w:rsidRDefault="005F7BA8" w:rsidP="00EB1CBE">
            <w:pPr>
              <w:pStyle w:val="Title"/>
              <w:spacing w:after="600" w:line="240" w:lineRule="auto"/>
              <w:jc w:val="center"/>
              <w:rPr>
                <w:rFonts w:cstheme="minorHAnsi"/>
                <w:b w:val="0"/>
                <w:bCs/>
                <w:color w:val="1A98C5" w:themeColor="accent1"/>
              </w:rPr>
            </w:pPr>
            <w:r w:rsidRPr="00971397">
              <w:rPr>
                <w:rFonts w:cstheme="minorHAnsi"/>
                <w:b w:val="0"/>
                <w:bCs/>
                <w:color w:val="1A98C5" w:themeColor="accent1"/>
              </w:rPr>
              <w:t>FedRAMP</w:t>
            </w:r>
            <w:r w:rsidRPr="00971397">
              <w:rPr>
                <w:rFonts w:cstheme="minorHAnsi"/>
                <w:b w:val="0"/>
                <w:bCs/>
                <w:color w:val="1A98C5" w:themeColor="accent1"/>
                <w:vertAlign w:val="superscript"/>
              </w:rPr>
              <w:t>®</w:t>
            </w:r>
            <w:r w:rsidR="008A3BB8" w:rsidRPr="00971397">
              <w:rPr>
                <w:rFonts w:cstheme="minorHAnsi"/>
                <w:b w:val="0"/>
                <w:bCs/>
                <w:color w:val="1A98C5" w:themeColor="accent1"/>
              </w:rPr>
              <w:t xml:space="preserve"> </w:t>
            </w:r>
            <w:r w:rsidRPr="00971397">
              <w:rPr>
                <w:rFonts w:cstheme="minorHAnsi"/>
                <w:b w:val="0"/>
                <w:bCs/>
                <w:color w:val="1A98C5" w:themeColor="accent1"/>
              </w:rPr>
              <w:t>System</w:t>
            </w:r>
            <w:r w:rsidR="00795542">
              <w:rPr>
                <w:rFonts w:cstheme="minorHAnsi"/>
                <w:b w:val="0"/>
                <w:bCs/>
                <w:color w:val="1A98C5" w:themeColor="accent1"/>
              </w:rPr>
              <w:br/>
            </w:r>
            <w:r w:rsidRPr="00971397">
              <w:rPr>
                <w:rFonts w:cstheme="minorHAnsi"/>
                <w:b w:val="0"/>
                <w:bCs/>
                <w:color w:val="1A98C5" w:themeColor="accent1"/>
              </w:rPr>
              <w:t>Security Plan (SSP)</w:t>
            </w:r>
            <w:r w:rsidR="008A3BB8" w:rsidRPr="00971397">
              <w:rPr>
                <w:rFonts w:cstheme="minorHAnsi"/>
                <w:b w:val="0"/>
                <w:bCs/>
                <w:color w:val="1A98C5" w:themeColor="accent1"/>
              </w:rPr>
              <w:br/>
              <w:t>Appendix A: High</w:t>
            </w:r>
            <w:r w:rsidR="00795542">
              <w:rPr>
                <w:rFonts w:cstheme="minorHAnsi"/>
                <w:b w:val="0"/>
                <w:bCs/>
                <w:color w:val="1A98C5" w:themeColor="accent1"/>
              </w:rPr>
              <w:br/>
            </w:r>
            <w:r w:rsidR="008A3BB8" w:rsidRPr="00971397">
              <w:rPr>
                <w:rFonts w:cstheme="minorHAnsi"/>
                <w:b w:val="0"/>
                <w:bCs/>
                <w:color w:val="1A98C5" w:themeColor="accent1"/>
              </w:rPr>
              <w:t>FedRAMP Security</w:t>
            </w:r>
            <w:r w:rsidR="00795542">
              <w:rPr>
                <w:rFonts w:cstheme="minorHAnsi"/>
                <w:b w:val="0"/>
                <w:bCs/>
                <w:color w:val="1A98C5" w:themeColor="accent1"/>
              </w:rPr>
              <w:br/>
            </w:r>
            <w:r w:rsidR="008A3BB8" w:rsidRPr="00971397">
              <w:rPr>
                <w:rFonts w:cstheme="minorHAnsi"/>
                <w:b w:val="0"/>
                <w:bCs/>
                <w:color w:val="1A98C5" w:themeColor="accent1"/>
              </w:rPr>
              <w:t>Controls</w:t>
            </w:r>
          </w:p>
          <w:p w14:paraId="0E2AFB67" w14:textId="77777777" w:rsidR="005F7BA8" w:rsidRPr="00971397" w:rsidRDefault="005F7BA8" w:rsidP="00022123">
            <w:pPr>
              <w:pStyle w:val="Subtitle"/>
              <w:spacing w:before="360" w:after="360"/>
              <w:rPr>
                <w:rFonts w:asciiTheme="minorHAnsi" w:hAnsiTheme="minorHAnsi" w:cstheme="minorHAnsi"/>
              </w:rPr>
            </w:pPr>
            <w:bookmarkStart w:id="3" w:name="_heading=h.3znysh7" w:colFirst="0" w:colLast="0"/>
            <w:bookmarkEnd w:id="3"/>
            <w:r w:rsidRPr="00971397">
              <w:rPr>
                <w:rFonts w:asciiTheme="minorHAnsi" w:hAnsiTheme="minorHAnsi" w:cstheme="minorHAnsi"/>
              </w:rPr>
              <w:t xml:space="preserve">for </w:t>
            </w:r>
            <w:sdt>
              <w:sdtPr>
                <w:rPr>
                  <w:rFonts w:asciiTheme="minorHAnsi" w:hAnsiTheme="minorHAnsi" w:cstheme="minorHAnsi"/>
                </w:rPr>
                <w:tag w:val="goog_rdk_0"/>
                <w:id w:val="591819048"/>
              </w:sdtPr>
              <w:sdtContent/>
            </w:sdt>
            <w:r w:rsidRPr="00971397">
              <w:rPr>
                <w:rFonts w:asciiTheme="minorHAnsi" w:hAnsiTheme="minorHAnsi" w:cstheme="minorHAnsi"/>
              </w:rPr>
              <w:t xml:space="preserve">&lt;Insert CSP Name&gt; </w:t>
            </w:r>
          </w:p>
          <w:p w14:paraId="21FB58A4" w14:textId="77777777" w:rsidR="005F7BA8" w:rsidRPr="00971397" w:rsidRDefault="005F7BA8" w:rsidP="00022123">
            <w:pPr>
              <w:pStyle w:val="Subtitle"/>
              <w:rPr>
                <w:rFonts w:asciiTheme="minorHAnsi" w:hAnsiTheme="minorHAnsi" w:cstheme="minorHAnsi"/>
              </w:rPr>
            </w:pPr>
            <w:bookmarkStart w:id="4" w:name="_heading=h.bsn8vq68jibw" w:colFirst="0" w:colLast="0"/>
            <w:bookmarkEnd w:id="4"/>
            <w:r w:rsidRPr="00971397">
              <w:rPr>
                <w:rFonts w:asciiTheme="minorHAnsi" w:hAnsiTheme="minorHAnsi" w:cstheme="minorHAnsi"/>
              </w:rPr>
              <w:t>&lt;Insert CSO Name&gt;</w:t>
            </w:r>
          </w:p>
          <w:p w14:paraId="42844439" w14:textId="77777777" w:rsidR="005F7BA8" w:rsidRPr="00971397" w:rsidRDefault="005F7BA8" w:rsidP="00022123">
            <w:pPr>
              <w:keepNext/>
              <w:keepLines/>
              <w:pBdr>
                <w:top w:val="nil"/>
                <w:left w:val="nil"/>
                <w:bottom w:val="nil"/>
                <w:right w:val="nil"/>
                <w:between w:val="nil"/>
              </w:pBdr>
              <w:spacing w:after="240"/>
              <w:jc w:val="center"/>
              <w:rPr>
                <w:rFonts w:cstheme="minorHAnsi"/>
                <w:color w:val="19447F"/>
                <w:sz w:val="32"/>
                <w:szCs w:val="32"/>
              </w:rPr>
            </w:pPr>
            <w:bookmarkStart w:id="5" w:name="_heading=h.2et92p0" w:colFirst="0" w:colLast="0"/>
            <w:bookmarkEnd w:id="5"/>
            <w:r w:rsidRPr="00971397">
              <w:rPr>
                <w:rFonts w:cstheme="minorHAnsi"/>
                <w:color w:val="19447F"/>
                <w:sz w:val="32"/>
                <w:szCs w:val="32"/>
              </w:rPr>
              <w:t>&lt;Insert Version X.X&gt;</w:t>
            </w:r>
          </w:p>
          <w:p w14:paraId="673A24D5" w14:textId="77777777" w:rsidR="005F7BA8" w:rsidRPr="00971397" w:rsidRDefault="005F7BA8" w:rsidP="00022123">
            <w:pPr>
              <w:keepNext/>
              <w:keepLines/>
              <w:pBdr>
                <w:top w:val="nil"/>
                <w:left w:val="nil"/>
                <w:bottom w:val="nil"/>
                <w:right w:val="nil"/>
                <w:between w:val="nil"/>
              </w:pBdr>
              <w:spacing w:after="240"/>
              <w:jc w:val="center"/>
              <w:rPr>
                <w:rFonts w:cstheme="minorHAnsi"/>
                <w:color w:val="19447F"/>
                <w:sz w:val="32"/>
                <w:szCs w:val="32"/>
              </w:rPr>
            </w:pPr>
            <w:r w:rsidRPr="00971397">
              <w:rPr>
                <w:rFonts w:cstheme="minorHAnsi"/>
                <w:color w:val="19447F"/>
                <w:sz w:val="32"/>
                <w:szCs w:val="32"/>
              </w:rPr>
              <w:t>&lt;Insert MM/DD/YYYY&gt;</w:t>
            </w:r>
            <w:r w:rsidRPr="00971397">
              <w:rPr>
                <w:rFonts w:cstheme="minorHAnsi"/>
                <w:color w:val="19447F"/>
                <w:sz w:val="32"/>
                <w:szCs w:val="32"/>
              </w:rPr>
              <w:fldChar w:fldCharType="begin"/>
            </w:r>
            <w:r w:rsidRPr="00971397">
              <w:rPr>
                <w:rFonts w:cstheme="minorHAnsi"/>
                <w:color w:val="19447F"/>
                <w:sz w:val="32"/>
                <w:szCs w:val="32"/>
              </w:rPr>
              <w:instrText xml:space="preserve"> REF CSPNAME  \* MERGEFORMAT </w:instrText>
            </w:r>
            <w:r w:rsidRPr="00971397">
              <w:rPr>
                <w:rFonts w:cstheme="minorHAnsi"/>
                <w:color w:val="19447F"/>
                <w:sz w:val="32"/>
                <w:szCs w:val="32"/>
              </w:rPr>
              <w:fldChar w:fldCharType="end"/>
            </w:r>
            <w:r w:rsidRPr="00971397">
              <w:rPr>
                <w:rFonts w:cstheme="minorHAnsi"/>
                <w:color w:val="19447F"/>
                <w:sz w:val="32"/>
                <w:szCs w:val="32"/>
              </w:rPr>
              <w:t xml:space="preserve"> </w:t>
            </w:r>
            <w:r w:rsidRPr="00971397">
              <w:rPr>
                <w:rFonts w:cstheme="minorHAnsi"/>
                <w:color w:val="19447F"/>
                <w:sz w:val="32"/>
                <w:szCs w:val="32"/>
              </w:rPr>
              <w:fldChar w:fldCharType="begin"/>
            </w:r>
            <w:r w:rsidRPr="00971397">
              <w:rPr>
                <w:rFonts w:cstheme="minorHAnsi"/>
                <w:color w:val="19447F"/>
                <w:sz w:val="32"/>
                <w:szCs w:val="32"/>
              </w:rPr>
              <w:instrText xml:space="preserve"> Ref CSPNAME  \* MERGEFORMAT </w:instrText>
            </w:r>
            <w:r w:rsidRPr="00971397">
              <w:rPr>
                <w:rFonts w:cstheme="minorHAnsi"/>
                <w:color w:val="19447F"/>
                <w:sz w:val="32"/>
                <w:szCs w:val="32"/>
              </w:rPr>
              <w:fldChar w:fldCharType="end"/>
            </w:r>
          </w:p>
        </w:tc>
        <w:tc>
          <w:tcPr>
            <w:tcW w:w="1500" w:type="dxa"/>
            <w:gridSpan w:val="2"/>
            <w:vMerge w:val="restart"/>
            <w:tcBorders>
              <w:top w:val="nil"/>
              <w:left w:val="nil"/>
              <w:bottom w:val="nil"/>
              <w:right w:val="nil"/>
            </w:tcBorders>
            <w:tcMar>
              <w:top w:w="0" w:type="dxa"/>
              <w:left w:w="0" w:type="dxa"/>
              <w:bottom w:w="0" w:type="dxa"/>
              <w:right w:w="0" w:type="dxa"/>
            </w:tcMar>
            <w:vAlign w:val="center"/>
          </w:tcPr>
          <w:p w14:paraId="3CA3EF53" w14:textId="77777777" w:rsidR="005F7BA8" w:rsidRPr="00971397" w:rsidRDefault="005F7BA8" w:rsidP="00022123">
            <w:pPr>
              <w:pStyle w:val="Title"/>
              <w:rPr>
                <w:rFonts w:cstheme="minorHAnsi"/>
              </w:rPr>
            </w:pPr>
            <w:bookmarkStart w:id="6" w:name="_heading=h.tyjcwt" w:colFirst="0" w:colLast="0"/>
            <w:bookmarkEnd w:id="6"/>
          </w:p>
        </w:tc>
      </w:tr>
      <w:tr w:rsidR="005F7BA8" w:rsidRPr="00971397" w14:paraId="1E784767" w14:textId="77777777" w:rsidTr="005F7BA8">
        <w:trPr>
          <w:trHeight w:val="6345"/>
        </w:trPr>
        <w:tc>
          <w:tcPr>
            <w:tcW w:w="1440" w:type="dxa"/>
            <w:vMerge/>
            <w:tcBorders>
              <w:top w:val="nil"/>
              <w:left w:val="nil"/>
              <w:bottom w:val="nil"/>
              <w:right w:val="nil"/>
            </w:tcBorders>
            <w:tcMar>
              <w:top w:w="0" w:type="dxa"/>
              <w:left w:w="0" w:type="dxa"/>
              <w:bottom w:w="0" w:type="dxa"/>
              <w:right w:w="0" w:type="dxa"/>
            </w:tcMar>
            <w:vAlign w:val="center"/>
          </w:tcPr>
          <w:p w14:paraId="25C47797" w14:textId="77777777" w:rsidR="005F7BA8" w:rsidRPr="00971397" w:rsidRDefault="005F7BA8" w:rsidP="00022123">
            <w:pPr>
              <w:widowControl w:val="0"/>
              <w:pBdr>
                <w:top w:val="nil"/>
                <w:left w:val="nil"/>
                <w:bottom w:val="nil"/>
                <w:right w:val="nil"/>
                <w:between w:val="nil"/>
              </w:pBdr>
              <w:spacing w:line="276" w:lineRule="auto"/>
              <w:rPr>
                <w:rFonts w:cstheme="minorHAnsi"/>
              </w:rPr>
            </w:pPr>
          </w:p>
        </w:tc>
        <w:tc>
          <w:tcPr>
            <w:tcW w:w="9300" w:type="dxa"/>
            <w:gridSpan w:val="2"/>
            <w:vMerge/>
            <w:tcBorders>
              <w:top w:val="nil"/>
              <w:left w:val="nil"/>
              <w:bottom w:val="nil"/>
              <w:right w:val="nil"/>
            </w:tcBorders>
            <w:tcMar>
              <w:top w:w="0" w:type="dxa"/>
              <w:left w:w="0" w:type="dxa"/>
              <w:bottom w:w="0" w:type="dxa"/>
              <w:right w:w="0" w:type="dxa"/>
            </w:tcMar>
            <w:vAlign w:val="center"/>
          </w:tcPr>
          <w:p w14:paraId="7D2CA582" w14:textId="77777777" w:rsidR="005F7BA8" w:rsidRPr="00971397" w:rsidRDefault="005F7BA8" w:rsidP="00022123">
            <w:pPr>
              <w:widowControl w:val="0"/>
              <w:pBdr>
                <w:top w:val="nil"/>
                <w:left w:val="nil"/>
                <w:bottom w:val="nil"/>
                <w:right w:val="nil"/>
                <w:between w:val="nil"/>
              </w:pBdr>
              <w:spacing w:line="276" w:lineRule="auto"/>
              <w:rPr>
                <w:rFonts w:cstheme="minorHAnsi"/>
              </w:rPr>
            </w:pPr>
          </w:p>
        </w:tc>
        <w:tc>
          <w:tcPr>
            <w:tcW w:w="1500" w:type="dxa"/>
            <w:gridSpan w:val="2"/>
            <w:vMerge/>
            <w:tcBorders>
              <w:top w:val="nil"/>
              <w:left w:val="nil"/>
              <w:bottom w:val="nil"/>
              <w:right w:val="nil"/>
            </w:tcBorders>
            <w:tcMar>
              <w:top w:w="0" w:type="dxa"/>
              <w:left w:w="0" w:type="dxa"/>
              <w:bottom w:w="0" w:type="dxa"/>
              <w:right w:w="0" w:type="dxa"/>
            </w:tcMar>
            <w:vAlign w:val="center"/>
          </w:tcPr>
          <w:p w14:paraId="34D65B45" w14:textId="77777777" w:rsidR="005F7BA8" w:rsidRPr="00971397" w:rsidRDefault="005F7BA8" w:rsidP="00022123">
            <w:pPr>
              <w:widowControl w:val="0"/>
              <w:pBdr>
                <w:top w:val="nil"/>
                <w:left w:val="nil"/>
                <w:bottom w:val="nil"/>
                <w:right w:val="nil"/>
                <w:between w:val="nil"/>
              </w:pBdr>
              <w:spacing w:line="276" w:lineRule="auto"/>
              <w:rPr>
                <w:rFonts w:cstheme="minorHAnsi"/>
              </w:rPr>
            </w:pPr>
          </w:p>
        </w:tc>
      </w:tr>
      <w:tr w:rsidR="005F7BA8" w:rsidRPr="00971397" w14:paraId="2A0AF401" w14:textId="77777777" w:rsidTr="00795542">
        <w:trPr>
          <w:trHeight w:val="720"/>
        </w:trPr>
        <w:tc>
          <w:tcPr>
            <w:tcW w:w="1440" w:type="dxa"/>
            <w:tcBorders>
              <w:top w:val="nil"/>
              <w:left w:val="nil"/>
              <w:bottom w:val="nil"/>
              <w:right w:val="nil"/>
            </w:tcBorders>
            <w:tcMar>
              <w:top w:w="0" w:type="dxa"/>
              <w:left w:w="0" w:type="dxa"/>
              <w:bottom w:w="0" w:type="dxa"/>
              <w:right w:w="0" w:type="dxa"/>
            </w:tcMar>
            <w:vAlign w:val="center"/>
          </w:tcPr>
          <w:p w14:paraId="0757EC06" w14:textId="77777777" w:rsidR="005F7BA8" w:rsidRPr="00971397" w:rsidRDefault="005F7BA8" w:rsidP="00022123">
            <w:pPr>
              <w:rPr>
                <w:rFonts w:cstheme="minorHAnsi"/>
              </w:rPr>
            </w:pPr>
          </w:p>
        </w:tc>
        <w:tc>
          <w:tcPr>
            <w:tcW w:w="9300" w:type="dxa"/>
            <w:gridSpan w:val="2"/>
            <w:tcBorders>
              <w:top w:val="nil"/>
              <w:left w:val="nil"/>
              <w:bottom w:val="nil"/>
              <w:right w:val="nil"/>
            </w:tcBorders>
            <w:tcMar>
              <w:top w:w="0" w:type="dxa"/>
              <w:left w:w="0" w:type="dxa"/>
              <w:bottom w:w="0" w:type="dxa"/>
              <w:right w:w="0" w:type="dxa"/>
            </w:tcMar>
            <w:vAlign w:val="center"/>
          </w:tcPr>
          <w:p w14:paraId="53065F18" w14:textId="77777777" w:rsidR="005F7BA8" w:rsidRPr="00971397" w:rsidRDefault="005F7BA8" w:rsidP="00022123">
            <w:pPr>
              <w:rPr>
                <w:rFonts w:cstheme="minorHAnsi"/>
              </w:rPr>
            </w:pPr>
          </w:p>
        </w:tc>
        <w:tc>
          <w:tcPr>
            <w:tcW w:w="1500" w:type="dxa"/>
            <w:gridSpan w:val="2"/>
            <w:tcBorders>
              <w:top w:val="nil"/>
              <w:left w:val="nil"/>
              <w:bottom w:val="nil"/>
              <w:right w:val="nil"/>
            </w:tcBorders>
            <w:tcMar>
              <w:top w:w="0" w:type="dxa"/>
              <w:left w:w="0" w:type="dxa"/>
              <w:bottom w:w="0" w:type="dxa"/>
              <w:right w:w="0" w:type="dxa"/>
            </w:tcMar>
            <w:vAlign w:val="center"/>
          </w:tcPr>
          <w:p w14:paraId="367B0F69" w14:textId="77777777" w:rsidR="005F7BA8" w:rsidRPr="00971397" w:rsidRDefault="005F7BA8" w:rsidP="00022123">
            <w:pPr>
              <w:rPr>
                <w:rFonts w:cstheme="minorHAnsi"/>
              </w:rPr>
            </w:pPr>
          </w:p>
        </w:tc>
      </w:tr>
      <w:tr w:rsidR="003C240D" w:rsidRPr="00971397" w14:paraId="3634F377" w14:textId="77777777" w:rsidTr="00022123">
        <w:trPr>
          <w:trHeight w:val="1671"/>
        </w:trPr>
        <w:tc>
          <w:tcPr>
            <w:tcW w:w="1440" w:type="dxa"/>
            <w:tcBorders>
              <w:top w:val="nil"/>
              <w:left w:val="nil"/>
              <w:bottom w:val="nil"/>
              <w:right w:val="nil"/>
            </w:tcBorders>
            <w:shd w:val="clear" w:color="auto" w:fill="CCECFC"/>
            <w:tcMar>
              <w:top w:w="0" w:type="dxa"/>
              <w:left w:w="0" w:type="dxa"/>
              <w:bottom w:w="0" w:type="dxa"/>
              <w:right w:w="0" w:type="dxa"/>
            </w:tcMar>
            <w:vAlign w:val="bottom"/>
          </w:tcPr>
          <w:p w14:paraId="013FA16F" w14:textId="77777777" w:rsidR="003C240D" w:rsidRPr="00971397" w:rsidRDefault="003C240D" w:rsidP="003C240D">
            <w:pPr>
              <w:pStyle w:val="Title"/>
              <w:rPr>
                <w:rFonts w:cstheme="minorHAnsi"/>
              </w:rPr>
            </w:pPr>
            <w:bookmarkStart w:id="7" w:name="_heading=h.3dy6vkm" w:colFirst="0" w:colLast="0"/>
            <w:bookmarkEnd w:id="7"/>
          </w:p>
        </w:tc>
        <w:tc>
          <w:tcPr>
            <w:tcW w:w="975" w:type="dxa"/>
            <w:tcBorders>
              <w:top w:val="nil"/>
              <w:left w:val="nil"/>
              <w:bottom w:val="nil"/>
              <w:right w:val="nil"/>
            </w:tcBorders>
            <w:shd w:val="clear" w:color="auto" w:fill="CCECFC"/>
            <w:tcMar>
              <w:top w:w="0" w:type="dxa"/>
              <w:left w:w="0" w:type="dxa"/>
              <w:bottom w:w="0" w:type="dxa"/>
              <w:right w:w="0" w:type="dxa"/>
            </w:tcMar>
            <w:vAlign w:val="center"/>
          </w:tcPr>
          <w:p w14:paraId="0120D55A" w14:textId="77777777" w:rsidR="003C240D" w:rsidRPr="00971397" w:rsidRDefault="003C240D" w:rsidP="003C240D">
            <w:pPr>
              <w:rPr>
                <w:rFonts w:cstheme="minorHAnsi"/>
              </w:rPr>
            </w:pPr>
            <w:bookmarkStart w:id="8" w:name="_heading=h.1t3h5sf" w:colFirst="0" w:colLast="0"/>
            <w:bookmarkEnd w:id="8"/>
            <w:r w:rsidRPr="00971397">
              <w:rPr>
                <w:rFonts w:cstheme="minorHAnsi"/>
                <w:noProof/>
              </w:rPr>
              <w:drawing>
                <wp:inline distT="114300" distB="114300" distL="114300" distR="114300" wp14:anchorId="62FF2636" wp14:editId="7169D6FB">
                  <wp:extent cx="576072" cy="511032"/>
                  <wp:effectExtent l="0" t="0" r="0" b="0"/>
                  <wp:docPr id="18" name="image1.png" descr="A picture containing screenshot, font, graphics, logo&#10;&#10;Description automatically generated"/>
                  <wp:cNvGraphicFramePr/>
                  <a:graphic xmlns:a="http://schemas.openxmlformats.org/drawingml/2006/main">
                    <a:graphicData uri="http://schemas.openxmlformats.org/drawingml/2006/picture">
                      <pic:pic xmlns:pic="http://schemas.openxmlformats.org/drawingml/2006/picture">
                        <pic:nvPicPr>
                          <pic:cNvPr id="18" name="image1.png" descr="A picture containing screenshot, font, graphics, logo&#10;&#10;Description automatically generated"/>
                          <pic:cNvPicPr preferRelativeResize="0"/>
                        </pic:nvPicPr>
                        <pic:blipFill>
                          <a:blip r:embed="rId9"/>
                          <a:srcRect l="312" r="313"/>
                          <a:stretch>
                            <a:fillRect/>
                          </a:stretch>
                        </pic:blipFill>
                        <pic:spPr>
                          <a:xfrm>
                            <a:off x="0" y="0"/>
                            <a:ext cx="576072" cy="511032"/>
                          </a:xfrm>
                          <a:prstGeom prst="rect">
                            <a:avLst/>
                          </a:prstGeom>
                          <a:ln/>
                        </pic:spPr>
                      </pic:pic>
                    </a:graphicData>
                  </a:graphic>
                </wp:inline>
              </w:drawing>
            </w:r>
            <w:r w:rsidRPr="00971397">
              <w:rPr>
                <w:rFonts w:cstheme="minorHAnsi"/>
              </w:rPr>
              <w:t xml:space="preserve"> </w:t>
            </w:r>
          </w:p>
        </w:tc>
        <w:tc>
          <w:tcPr>
            <w:tcW w:w="8325" w:type="dxa"/>
            <w:tcBorders>
              <w:top w:val="nil"/>
              <w:left w:val="nil"/>
              <w:bottom w:val="nil"/>
              <w:right w:val="nil"/>
            </w:tcBorders>
            <w:shd w:val="clear" w:color="auto" w:fill="CCECFC"/>
            <w:tcMar>
              <w:top w:w="0" w:type="dxa"/>
              <w:left w:w="0" w:type="dxa"/>
              <w:bottom w:w="0" w:type="dxa"/>
              <w:right w:w="0" w:type="dxa"/>
            </w:tcMar>
            <w:vAlign w:val="center"/>
          </w:tcPr>
          <w:p w14:paraId="63A58FBF" w14:textId="77777777" w:rsidR="003C240D" w:rsidRPr="00971397" w:rsidRDefault="003C240D" w:rsidP="003C240D">
            <w:pPr>
              <w:rPr>
                <w:rFonts w:cstheme="minorHAnsi"/>
                <w:szCs w:val="22"/>
              </w:rPr>
            </w:pPr>
            <w:r w:rsidRPr="00971397">
              <w:rPr>
                <w:rFonts w:cstheme="minorHAnsi"/>
                <w:szCs w:val="22"/>
              </w:rPr>
              <w:t>Controlled Unclassified Information                                                  info@fedramp.gov</w:t>
            </w:r>
          </w:p>
          <w:p w14:paraId="6188849C" w14:textId="77777777" w:rsidR="003C240D" w:rsidRPr="00971397" w:rsidRDefault="003C240D" w:rsidP="003C240D">
            <w:pPr>
              <w:jc w:val="center"/>
              <w:rPr>
                <w:rFonts w:cstheme="minorHAnsi"/>
                <w:szCs w:val="22"/>
              </w:rPr>
            </w:pPr>
            <w:r w:rsidRPr="00971397">
              <w:rPr>
                <w:rFonts w:cstheme="minorHAnsi"/>
                <w:szCs w:val="22"/>
              </w:rPr>
              <w:t xml:space="preserve">                                                                                                                 fedramp.gov</w:t>
            </w:r>
          </w:p>
        </w:tc>
        <w:tc>
          <w:tcPr>
            <w:tcW w:w="1500" w:type="dxa"/>
            <w:gridSpan w:val="2"/>
            <w:tcBorders>
              <w:top w:val="nil"/>
              <w:left w:val="nil"/>
              <w:bottom w:val="nil"/>
              <w:right w:val="nil"/>
            </w:tcBorders>
            <w:shd w:val="clear" w:color="auto" w:fill="CCECFC"/>
            <w:tcMar>
              <w:top w:w="0" w:type="dxa"/>
              <w:left w:w="0" w:type="dxa"/>
              <w:bottom w:w="0" w:type="dxa"/>
              <w:right w:w="0" w:type="dxa"/>
            </w:tcMar>
            <w:vAlign w:val="bottom"/>
          </w:tcPr>
          <w:p w14:paraId="4D544DAE" w14:textId="77777777" w:rsidR="003C240D" w:rsidRPr="00971397" w:rsidRDefault="003C240D" w:rsidP="003C240D">
            <w:pPr>
              <w:pStyle w:val="Title"/>
              <w:rPr>
                <w:rFonts w:cstheme="minorHAnsi"/>
                <w:sz w:val="22"/>
                <w:szCs w:val="22"/>
              </w:rPr>
            </w:pPr>
            <w:bookmarkStart w:id="9" w:name="_heading=h.2s8eyo1" w:colFirst="0" w:colLast="0"/>
            <w:bookmarkEnd w:id="9"/>
          </w:p>
        </w:tc>
      </w:tr>
    </w:tbl>
    <w:p w14:paraId="286CDB3F" w14:textId="77777777" w:rsidR="005F7BA8" w:rsidRPr="00971397" w:rsidRDefault="005F7BA8" w:rsidP="005F7BA8">
      <w:pPr>
        <w:tabs>
          <w:tab w:val="left" w:pos="3299"/>
        </w:tabs>
        <w:rPr>
          <w:rFonts w:cstheme="minorHAnsi"/>
        </w:rPr>
      </w:pPr>
      <w:r w:rsidRPr="00971397">
        <w:rPr>
          <w:rFonts w:cstheme="minorHAnsi"/>
        </w:rPr>
        <w:tab/>
      </w:r>
    </w:p>
    <w:p w14:paraId="7323D082" w14:textId="77777777" w:rsidR="003C240D" w:rsidRPr="00971397" w:rsidRDefault="003C240D" w:rsidP="003C240D">
      <w:pPr>
        <w:keepNext/>
        <w:keepLines/>
        <w:pBdr>
          <w:top w:val="nil"/>
          <w:left w:val="nil"/>
          <w:bottom w:val="nil"/>
          <w:right w:val="nil"/>
          <w:between w:val="nil"/>
        </w:pBdr>
        <w:spacing w:before="360" w:after="360"/>
        <w:rPr>
          <w:rFonts w:cstheme="minorHAnsi"/>
          <w:color w:val="1A98C5"/>
          <w:sz w:val="36"/>
          <w:szCs w:val="36"/>
        </w:rPr>
      </w:pPr>
      <w:r w:rsidRPr="00971397">
        <w:rPr>
          <w:rFonts w:cstheme="minorHAnsi"/>
        </w:rPr>
        <w:br w:type="page"/>
      </w:r>
      <w:r w:rsidRPr="00971397">
        <w:rPr>
          <w:rFonts w:cstheme="minorHAnsi"/>
          <w:color w:val="1A98C5"/>
          <w:sz w:val="36"/>
          <w:szCs w:val="36"/>
        </w:rPr>
        <w:lastRenderedPageBreak/>
        <w:t>TEMPLATE REVISION HISTORY</w:t>
      </w:r>
    </w:p>
    <w:tbl>
      <w:tblPr>
        <w:tblStyle w:val="FedRAMP"/>
        <w:tblW w:w="9445" w:type="dxa"/>
        <w:tblLayout w:type="fixed"/>
        <w:tblLook w:val="0420" w:firstRow="1" w:lastRow="0" w:firstColumn="0" w:lastColumn="0" w:noHBand="0" w:noVBand="1"/>
      </w:tblPr>
      <w:tblGrid>
        <w:gridCol w:w="1435"/>
        <w:gridCol w:w="1170"/>
        <w:gridCol w:w="990"/>
        <w:gridCol w:w="3240"/>
        <w:gridCol w:w="2610"/>
      </w:tblGrid>
      <w:tr w:rsidR="008D6090" w:rsidRPr="00971397" w14:paraId="43EB99DE" w14:textId="77777777" w:rsidTr="00C96FEF">
        <w:trPr>
          <w:cnfStyle w:val="100000000000" w:firstRow="1" w:lastRow="0" w:firstColumn="0" w:lastColumn="0" w:oddVBand="0" w:evenVBand="0" w:oddHBand="0" w:evenHBand="0" w:firstRowFirstColumn="0" w:firstRowLastColumn="0" w:lastRowFirstColumn="0" w:lastRowLastColumn="0"/>
          <w:trHeight w:val="566"/>
        </w:trPr>
        <w:tc>
          <w:tcPr>
            <w:tcW w:w="1435" w:type="dxa"/>
          </w:tcPr>
          <w:p w14:paraId="2B6EB7F0" w14:textId="77777777" w:rsidR="008D6090" w:rsidRPr="00971397" w:rsidRDefault="008D6090" w:rsidP="00C96FEF">
            <w:pPr>
              <w:rPr>
                <w:rFonts w:cstheme="minorHAnsi"/>
              </w:rPr>
            </w:pPr>
            <w:r w:rsidRPr="00971397">
              <w:rPr>
                <w:rFonts w:cstheme="minorHAnsi"/>
              </w:rPr>
              <w:t>Date</w:t>
            </w:r>
          </w:p>
        </w:tc>
        <w:tc>
          <w:tcPr>
            <w:tcW w:w="1170" w:type="dxa"/>
          </w:tcPr>
          <w:p w14:paraId="5193352C" w14:textId="77777777" w:rsidR="008D6090" w:rsidRPr="00971397" w:rsidRDefault="008D6090" w:rsidP="00C96FEF">
            <w:pPr>
              <w:rPr>
                <w:rFonts w:cstheme="minorHAnsi"/>
              </w:rPr>
            </w:pPr>
            <w:r w:rsidRPr="00971397">
              <w:rPr>
                <w:rFonts w:cstheme="minorHAnsi"/>
              </w:rPr>
              <w:t>Version</w:t>
            </w:r>
          </w:p>
        </w:tc>
        <w:tc>
          <w:tcPr>
            <w:tcW w:w="990" w:type="dxa"/>
          </w:tcPr>
          <w:p w14:paraId="176BC1A9" w14:textId="77777777" w:rsidR="008D6090" w:rsidRPr="00971397" w:rsidRDefault="008D6090" w:rsidP="00C96FEF">
            <w:pPr>
              <w:rPr>
                <w:rFonts w:cstheme="minorHAnsi"/>
              </w:rPr>
            </w:pPr>
            <w:r w:rsidRPr="00971397">
              <w:rPr>
                <w:rFonts w:cstheme="minorHAnsi"/>
              </w:rPr>
              <w:t>Pages</w:t>
            </w:r>
          </w:p>
        </w:tc>
        <w:tc>
          <w:tcPr>
            <w:tcW w:w="3240" w:type="dxa"/>
          </w:tcPr>
          <w:p w14:paraId="1BF140B8" w14:textId="77777777" w:rsidR="008D6090" w:rsidRPr="00971397" w:rsidRDefault="008D6090" w:rsidP="00C96FEF">
            <w:pPr>
              <w:rPr>
                <w:rFonts w:cstheme="minorHAnsi"/>
              </w:rPr>
            </w:pPr>
            <w:r w:rsidRPr="00971397">
              <w:rPr>
                <w:rFonts w:cstheme="minorHAnsi"/>
              </w:rPr>
              <w:t>Description</w:t>
            </w:r>
          </w:p>
        </w:tc>
        <w:tc>
          <w:tcPr>
            <w:tcW w:w="2610" w:type="dxa"/>
          </w:tcPr>
          <w:p w14:paraId="114CA1E5" w14:textId="77777777" w:rsidR="008D6090" w:rsidRPr="00971397" w:rsidRDefault="008D6090" w:rsidP="00C96FEF">
            <w:pPr>
              <w:rPr>
                <w:rFonts w:cstheme="minorHAnsi"/>
              </w:rPr>
            </w:pPr>
            <w:r w:rsidRPr="00971397">
              <w:rPr>
                <w:rFonts w:cstheme="minorHAnsi"/>
              </w:rPr>
              <w:t>Author</w:t>
            </w:r>
          </w:p>
        </w:tc>
      </w:tr>
      <w:tr w:rsidR="008D6090" w:rsidRPr="00971397" w14:paraId="143313D6" w14:textId="77777777" w:rsidTr="00C96FEF">
        <w:trPr>
          <w:cnfStyle w:val="000000100000" w:firstRow="0" w:lastRow="0" w:firstColumn="0" w:lastColumn="0" w:oddVBand="0" w:evenVBand="0" w:oddHBand="1" w:evenHBand="0" w:firstRowFirstColumn="0" w:firstRowLastColumn="0" w:lastRowFirstColumn="0" w:lastRowLastColumn="0"/>
          <w:trHeight w:val="22"/>
        </w:trPr>
        <w:tc>
          <w:tcPr>
            <w:tcW w:w="1435" w:type="dxa"/>
          </w:tcPr>
          <w:p w14:paraId="407AC505" w14:textId="77777777" w:rsidR="008D6090" w:rsidRPr="00971397" w:rsidRDefault="008D6090" w:rsidP="00C96FEF">
            <w:pPr>
              <w:spacing w:after="80"/>
              <w:rPr>
                <w:rFonts w:cstheme="minorHAnsi"/>
              </w:rPr>
            </w:pPr>
            <w:r w:rsidRPr="00971397">
              <w:rPr>
                <w:rFonts w:cstheme="minorHAnsi"/>
              </w:rPr>
              <w:t>06/30/2023</w:t>
            </w:r>
          </w:p>
        </w:tc>
        <w:tc>
          <w:tcPr>
            <w:tcW w:w="1170" w:type="dxa"/>
          </w:tcPr>
          <w:p w14:paraId="40E535D2" w14:textId="77777777" w:rsidR="008D6090" w:rsidRPr="00971397" w:rsidRDefault="008D6090" w:rsidP="00C96FEF">
            <w:pPr>
              <w:spacing w:after="80"/>
              <w:rPr>
                <w:rFonts w:cstheme="minorHAnsi"/>
              </w:rPr>
            </w:pPr>
            <w:r w:rsidRPr="00971397">
              <w:rPr>
                <w:rFonts w:cstheme="minorHAnsi"/>
              </w:rPr>
              <w:t>1.0</w:t>
            </w:r>
          </w:p>
        </w:tc>
        <w:tc>
          <w:tcPr>
            <w:tcW w:w="990" w:type="dxa"/>
          </w:tcPr>
          <w:p w14:paraId="344E8D6F" w14:textId="77777777" w:rsidR="008D6090" w:rsidRPr="00971397" w:rsidRDefault="008D6090" w:rsidP="00C96FEF">
            <w:pPr>
              <w:spacing w:after="80"/>
              <w:rPr>
                <w:rFonts w:cstheme="minorHAnsi"/>
              </w:rPr>
            </w:pPr>
            <w:r w:rsidRPr="00971397">
              <w:rPr>
                <w:rFonts w:cstheme="minorHAnsi"/>
              </w:rPr>
              <w:t>All</w:t>
            </w:r>
          </w:p>
        </w:tc>
        <w:tc>
          <w:tcPr>
            <w:tcW w:w="3240" w:type="dxa"/>
          </w:tcPr>
          <w:p w14:paraId="4494B47D" w14:textId="77777777" w:rsidR="008D6090" w:rsidRPr="00971397" w:rsidRDefault="008D6090" w:rsidP="00C96FEF">
            <w:pPr>
              <w:spacing w:after="80"/>
              <w:rPr>
                <w:rFonts w:cstheme="minorHAnsi"/>
              </w:rPr>
            </w:pPr>
            <w:r w:rsidRPr="00971397">
              <w:rPr>
                <w:rFonts w:cstheme="minorHAnsi"/>
              </w:rPr>
              <w:t>Initial publication. SSP security control sections are now provided as separate templates.</w:t>
            </w:r>
          </w:p>
        </w:tc>
        <w:tc>
          <w:tcPr>
            <w:tcW w:w="2610" w:type="dxa"/>
          </w:tcPr>
          <w:p w14:paraId="17DCFF19" w14:textId="77777777" w:rsidR="008D6090" w:rsidRPr="00971397" w:rsidRDefault="008D6090" w:rsidP="00C96FEF">
            <w:pPr>
              <w:spacing w:after="80"/>
              <w:rPr>
                <w:rFonts w:cstheme="minorHAnsi"/>
              </w:rPr>
            </w:pPr>
            <w:r w:rsidRPr="00971397">
              <w:rPr>
                <w:rFonts w:cstheme="minorHAnsi"/>
              </w:rPr>
              <w:t>FedRAMP PMO</w:t>
            </w:r>
          </w:p>
        </w:tc>
      </w:tr>
      <w:tr w:rsidR="008D6090" w:rsidRPr="00971397" w14:paraId="3EC20FBC" w14:textId="77777777" w:rsidTr="00C96FEF">
        <w:trPr>
          <w:cnfStyle w:val="000000010000" w:firstRow="0" w:lastRow="0" w:firstColumn="0" w:lastColumn="0" w:oddVBand="0" w:evenVBand="0" w:oddHBand="0" w:evenHBand="1" w:firstRowFirstColumn="0" w:firstRowLastColumn="0" w:lastRowFirstColumn="0" w:lastRowLastColumn="0"/>
        </w:trPr>
        <w:tc>
          <w:tcPr>
            <w:tcW w:w="1435" w:type="dxa"/>
          </w:tcPr>
          <w:p w14:paraId="068CC399" w14:textId="0CDCA713" w:rsidR="008D6090" w:rsidRPr="00971397" w:rsidRDefault="0095416A" w:rsidP="00C96FEF">
            <w:pPr>
              <w:spacing w:after="80"/>
              <w:rPr>
                <w:rFonts w:cstheme="minorHAnsi"/>
              </w:rPr>
            </w:pPr>
            <w:r>
              <w:rPr>
                <w:rFonts w:cstheme="minorHAnsi"/>
              </w:rPr>
              <w:t>08/30/2023</w:t>
            </w:r>
          </w:p>
        </w:tc>
        <w:tc>
          <w:tcPr>
            <w:tcW w:w="1170" w:type="dxa"/>
          </w:tcPr>
          <w:p w14:paraId="613889AA" w14:textId="26990D91" w:rsidR="008D6090" w:rsidRPr="00971397" w:rsidRDefault="0095416A" w:rsidP="00C96FEF">
            <w:pPr>
              <w:spacing w:after="80"/>
              <w:rPr>
                <w:rFonts w:cstheme="minorHAnsi"/>
              </w:rPr>
            </w:pPr>
            <w:r>
              <w:rPr>
                <w:rFonts w:cstheme="minorHAnsi"/>
              </w:rPr>
              <w:t>1.1</w:t>
            </w:r>
          </w:p>
        </w:tc>
        <w:tc>
          <w:tcPr>
            <w:tcW w:w="990" w:type="dxa"/>
          </w:tcPr>
          <w:p w14:paraId="51062ABB" w14:textId="3A58DE46" w:rsidR="008D6090" w:rsidRPr="00971397" w:rsidRDefault="0095416A" w:rsidP="00C96FEF">
            <w:pPr>
              <w:spacing w:after="80"/>
              <w:rPr>
                <w:rFonts w:cstheme="minorHAnsi"/>
              </w:rPr>
            </w:pPr>
            <w:r>
              <w:rPr>
                <w:rFonts w:cstheme="minorHAnsi"/>
              </w:rPr>
              <w:t xml:space="preserve">All </w:t>
            </w:r>
          </w:p>
        </w:tc>
        <w:tc>
          <w:tcPr>
            <w:tcW w:w="3240" w:type="dxa"/>
          </w:tcPr>
          <w:p w14:paraId="738F8FDD" w14:textId="77777777" w:rsidR="0095416A" w:rsidRPr="000422F0" w:rsidRDefault="0095416A" w:rsidP="0095416A">
            <w:pPr>
              <w:spacing w:after="80"/>
              <w:rPr>
                <w:rFonts w:cstheme="minorHAnsi"/>
              </w:rPr>
            </w:pPr>
            <w:r w:rsidRPr="000422F0">
              <w:rPr>
                <w:rFonts w:cstheme="minorHAnsi"/>
              </w:rPr>
              <w:t xml:space="preserve">Separate parameter fields were added for control sub-parts with multiple parameters. </w:t>
            </w:r>
          </w:p>
          <w:p w14:paraId="74A217F4" w14:textId="658F0FFD" w:rsidR="008D6090" w:rsidRPr="00971397" w:rsidRDefault="0095416A" w:rsidP="0095416A">
            <w:pPr>
              <w:spacing w:after="80"/>
              <w:rPr>
                <w:rFonts w:cstheme="minorHAnsi"/>
              </w:rPr>
            </w:pPr>
            <w:r w:rsidRPr="000422F0">
              <w:rPr>
                <w:rFonts w:cstheme="minorHAnsi"/>
              </w:rPr>
              <w:t>Minor editorial and formatting changes.</w:t>
            </w:r>
          </w:p>
        </w:tc>
        <w:tc>
          <w:tcPr>
            <w:tcW w:w="2610" w:type="dxa"/>
          </w:tcPr>
          <w:p w14:paraId="097DEB8C" w14:textId="27414B5B" w:rsidR="008D6090" w:rsidRPr="00971397" w:rsidRDefault="0095416A" w:rsidP="00C96FEF">
            <w:pPr>
              <w:spacing w:after="80"/>
              <w:rPr>
                <w:rFonts w:cstheme="minorHAnsi"/>
              </w:rPr>
            </w:pPr>
            <w:r>
              <w:rPr>
                <w:rFonts w:cstheme="minorHAnsi"/>
              </w:rPr>
              <w:t>FedRAMP PMO</w:t>
            </w:r>
          </w:p>
        </w:tc>
      </w:tr>
      <w:tr w:rsidR="00C91516" w:rsidRPr="00971397" w14:paraId="6970436D" w14:textId="77777777" w:rsidTr="00C96FEF">
        <w:trPr>
          <w:cnfStyle w:val="000000100000" w:firstRow="0" w:lastRow="0" w:firstColumn="0" w:lastColumn="0" w:oddVBand="0" w:evenVBand="0" w:oddHBand="1" w:evenHBand="0" w:firstRowFirstColumn="0" w:firstRowLastColumn="0" w:lastRowFirstColumn="0" w:lastRowLastColumn="0"/>
        </w:trPr>
        <w:tc>
          <w:tcPr>
            <w:tcW w:w="1435" w:type="dxa"/>
          </w:tcPr>
          <w:p w14:paraId="3D229622" w14:textId="678FAC4F" w:rsidR="00C91516" w:rsidRDefault="00C91516" w:rsidP="00C96FEF">
            <w:pPr>
              <w:spacing w:after="80"/>
              <w:rPr>
                <w:rFonts w:cstheme="minorHAnsi"/>
              </w:rPr>
            </w:pPr>
            <w:r>
              <w:rPr>
                <w:rFonts w:cstheme="minorHAnsi"/>
              </w:rPr>
              <w:t>02/15/2024</w:t>
            </w:r>
          </w:p>
        </w:tc>
        <w:tc>
          <w:tcPr>
            <w:tcW w:w="1170" w:type="dxa"/>
          </w:tcPr>
          <w:p w14:paraId="72E65AD5" w14:textId="10406984" w:rsidR="00C91516" w:rsidRDefault="00C91516" w:rsidP="00C96FEF">
            <w:pPr>
              <w:spacing w:after="80"/>
              <w:rPr>
                <w:rFonts w:cstheme="minorHAnsi"/>
              </w:rPr>
            </w:pPr>
            <w:r>
              <w:rPr>
                <w:rFonts w:cstheme="minorHAnsi"/>
              </w:rPr>
              <w:t>1.2</w:t>
            </w:r>
          </w:p>
        </w:tc>
        <w:tc>
          <w:tcPr>
            <w:tcW w:w="990" w:type="dxa"/>
          </w:tcPr>
          <w:p w14:paraId="0A379E56" w14:textId="485D1ABE" w:rsidR="00C91516" w:rsidRDefault="00C91516" w:rsidP="00C96FEF">
            <w:pPr>
              <w:spacing w:after="80"/>
              <w:rPr>
                <w:rFonts w:cstheme="minorHAnsi"/>
              </w:rPr>
            </w:pPr>
            <w:r>
              <w:rPr>
                <w:rFonts w:cstheme="minorHAnsi"/>
              </w:rPr>
              <w:t xml:space="preserve">All </w:t>
            </w:r>
          </w:p>
        </w:tc>
        <w:tc>
          <w:tcPr>
            <w:tcW w:w="3240" w:type="dxa"/>
          </w:tcPr>
          <w:p w14:paraId="12C1ED96" w14:textId="4DABB664" w:rsidR="00C91516" w:rsidRPr="000422F0" w:rsidRDefault="00C91516" w:rsidP="0095416A">
            <w:pPr>
              <w:spacing w:after="80"/>
              <w:rPr>
                <w:rFonts w:cstheme="minorHAnsi"/>
              </w:rPr>
            </w:pPr>
            <w:r>
              <w:rPr>
                <w:rFonts w:cstheme="minorHAnsi"/>
              </w:rPr>
              <w:t>Fixed typos</w:t>
            </w:r>
          </w:p>
        </w:tc>
        <w:tc>
          <w:tcPr>
            <w:tcW w:w="2610" w:type="dxa"/>
          </w:tcPr>
          <w:p w14:paraId="34C44AA4" w14:textId="64962C26" w:rsidR="00C91516" w:rsidRDefault="00C91516" w:rsidP="00C96FEF">
            <w:pPr>
              <w:spacing w:after="80"/>
              <w:rPr>
                <w:rFonts w:cstheme="minorHAnsi"/>
              </w:rPr>
            </w:pPr>
            <w:r>
              <w:rPr>
                <w:rFonts w:cstheme="minorHAnsi"/>
              </w:rPr>
              <w:t>FedRAMP PMO</w:t>
            </w:r>
          </w:p>
        </w:tc>
      </w:tr>
    </w:tbl>
    <w:p w14:paraId="70105A44" w14:textId="77777777" w:rsidR="003C240D" w:rsidRPr="00971397" w:rsidRDefault="003C240D" w:rsidP="003C240D">
      <w:pPr>
        <w:rPr>
          <w:rFonts w:cstheme="minorHAnsi"/>
        </w:rPr>
      </w:pPr>
    </w:p>
    <w:p w14:paraId="3E63D784" w14:textId="77777777" w:rsidR="003C240D" w:rsidRPr="00971397" w:rsidRDefault="003C240D" w:rsidP="003C240D">
      <w:pPr>
        <w:rPr>
          <w:rFonts w:eastAsia="Arial" w:cstheme="minorHAnsi"/>
          <w:b/>
          <w:bCs/>
          <w:szCs w:val="21"/>
        </w:rPr>
      </w:pPr>
      <w:r w:rsidRPr="00971397">
        <w:rPr>
          <w:rFonts w:eastAsia="Arial" w:cstheme="minorHAnsi"/>
          <w:b/>
          <w:bCs/>
          <w:szCs w:val="21"/>
        </w:rPr>
        <w:t>How to contact us</w:t>
      </w:r>
    </w:p>
    <w:p w14:paraId="174FC3B0" w14:textId="77777777" w:rsidR="003C240D" w:rsidRPr="00971397" w:rsidRDefault="003C240D" w:rsidP="003C240D">
      <w:pPr>
        <w:rPr>
          <w:rFonts w:eastAsia="Arial" w:cstheme="minorHAnsi"/>
          <w:szCs w:val="20"/>
        </w:rPr>
      </w:pPr>
      <w:r w:rsidRPr="00971397">
        <w:rPr>
          <w:rFonts w:eastAsia="Arial" w:cstheme="minorHAnsi"/>
          <w:szCs w:val="20"/>
        </w:rPr>
        <w:t xml:space="preserve">For questions about FedRAMP, or for questions about this document including how to use it, contact </w:t>
      </w:r>
      <w:hyperlink r:id="rId10">
        <w:r w:rsidRPr="00971397">
          <w:rPr>
            <w:rFonts w:eastAsia="Arial" w:cstheme="minorHAnsi"/>
            <w:color w:val="1A4480" w:themeColor="accent4"/>
            <w:szCs w:val="20"/>
            <w:u w:val="single"/>
          </w:rPr>
          <w:t>info@FedRAMP.gov.</w:t>
        </w:r>
      </w:hyperlink>
      <w:r w:rsidRPr="00971397">
        <w:rPr>
          <w:rFonts w:eastAsia="Arial" w:cstheme="minorHAnsi"/>
          <w:color w:val="1A4480" w:themeColor="accent4"/>
          <w:szCs w:val="20"/>
        </w:rPr>
        <w:t xml:space="preserve">  </w:t>
      </w:r>
    </w:p>
    <w:p w14:paraId="6A12FD85" w14:textId="77777777" w:rsidR="003C240D" w:rsidRPr="00971397" w:rsidRDefault="003C240D" w:rsidP="003C240D">
      <w:pPr>
        <w:rPr>
          <w:rFonts w:eastAsia="Arial" w:cstheme="minorHAnsi"/>
          <w:szCs w:val="20"/>
        </w:rPr>
      </w:pPr>
      <w:r w:rsidRPr="00971397">
        <w:rPr>
          <w:rFonts w:eastAsia="Arial" w:cstheme="minorHAnsi"/>
          <w:szCs w:val="20"/>
        </w:rPr>
        <w:t xml:space="preserve">For more information about FedRAMP, see </w:t>
      </w:r>
      <w:hyperlink r:id="rId11">
        <w:r w:rsidRPr="00971397">
          <w:rPr>
            <w:rFonts w:eastAsia="Arial" w:cstheme="minorHAnsi"/>
            <w:color w:val="1A4480" w:themeColor="accent4"/>
            <w:szCs w:val="20"/>
            <w:u w:val="single"/>
          </w:rPr>
          <w:t>www.FedRAMP.gov</w:t>
        </w:r>
      </w:hyperlink>
      <w:r w:rsidRPr="00971397">
        <w:rPr>
          <w:rFonts w:eastAsia="Arial" w:cstheme="minorHAnsi"/>
          <w:color w:val="1A4480" w:themeColor="accent4"/>
          <w:szCs w:val="20"/>
          <w:u w:val="single"/>
        </w:rPr>
        <w:t>.</w:t>
      </w:r>
      <w:r w:rsidRPr="00971397">
        <w:rPr>
          <w:rFonts w:eastAsia="Arial" w:cstheme="minorHAnsi"/>
          <w:color w:val="1A4480" w:themeColor="accent4"/>
          <w:szCs w:val="20"/>
        </w:rPr>
        <w:t xml:space="preserve"> </w:t>
      </w:r>
    </w:p>
    <w:p w14:paraId="7594B533" w14:textId="77777777" w:rsidR="003C240D" w:rsidRPr="00971397" w:rsidRDefault="003C240D" w:rsidP="003C240D">
      <w:pPr>
        <w:pStyle w:val="deletioninstruction"/>
        <w:rPr>
          <w:rFonts w:asciiTheme="minorHAnsi" w:hAnsiTheme="minorHAnsi" w:cstheme="minorHAnsi"/>
        </w:rPr>
      </w:pPr>
      <w:r w:rsidRPr="00971397">
        <w:rPr>
          <w:rFonts w:asciiTheme="minorHAnsi" w:hAnsiTheme="minorHAnsi" w:cstheme="minorHAnsi"/>
        </w:rPr>
        <w:t>Delete this Template Revision History page and all other instructional text from your final version of this document.</w:t>
      </w:r>
    </w:p>
    <w:p w14:paraId="64F85638" w14:textId="77777777" w:rsidR="003C240D" w:rsidRPr="00971397" w:rsidRDefault="003C240D">
      <w:pPr>
        <w:rPr>
          <w:rFonts w:cstheme="minorHAnsi"/>
          <w:i/>
          <w:color w:val="CC1D1D" w:themeColor="accent3"/>
        </w:rPr>
      </w:pPr>
      <w:r w:rsidRPr="00971397">
        <w:rPr>
          <w:rFonts w:cstheme="minorHAnsi"/>
          <w:i/>
          <w:color w:val="CC1D1D" w:themeColor="accent3"/>
        </w:rPr>
        <w:br w:type="page"/>
      </w:r>
    </w:p>
    <w:tbl>
      <w:tblPr>
        <w:tblStyle w:val="TableGrid1"/>
        <w:tblW w:w="9605" w:type="dxa"/>
        <w:jc w:val="center"/>
        <w:tblLayout w:type="fixed"/>
        <w:tblCellMar>
          <w:top w:w="14" w:type="dxa"/>
          <w:bottom w:w="14" w:type="dxa"/>
        </w:tblCellMar>
        <w:tblLook w:val="04A0" w:firstRow="1" w:lastRow="0" w:firstColumn="1" w:lastColumn="0" w:noHBand="0" w:noVBand="1"/>
      </w:tblPr>
      <w:tblGrid>
        <w:gridCol w:w="9605"/>
      </w:tblGrid>
      <w:tr w:rsidR="003B29AB" w:rsidRPr="00971397" w14:paraId="50ED7647" w14:textId="77777777" w:rsidTr="00081A1A">
        <w:trPr>
          <w:jc w:val="center"/>
        </w:trPr>
        <w:tc>
          <w:tcPr>
            <w:tcW w:w="9605" w:type="dxa"/>
            <w:tcBorders>
              <w:top w:val="single" w:sz="4" w:space="0" w:color="FFFFFF"/>
              <w:left w:val="single" w:sz="4" w:space="0" w:color="FFFFFF"/>
              <w:bottom w:val="single" w:sz="4" w:space="0" w:color="8F8F8F" w:themeColor="text1" w:themeTint="99"/>
              <w:right w:val="single" w:sz="4" w:space="0" w:color="FFFFFF"/>
            </w:tcBorders>
          </w:tcPr>
          <w:p w14:paraId="26108361" w14:textId="77777777" w:rsidR="003B29AB" w:rsidRPr="00971397" w:rsidRDefault="003B29AB" w:rsidP="008D6090">
            <w:pPr>
              <w:rPr>
                <w:rFonts w:cstheme="minorHAnsi"/>
                <w:color w:val="19447F" w:themeColor="accent2"/>
                <w:sz w:val="40"/>
                <w:szCs w:val="40"/>
              </w:rPr>
            </w:pPr>
            <w:r w:rsidRPr="00971397">
              <w:rPr>
                <w:rFonts w:cstheme="minorHAnsi"/>
                <w:color w:val="19447F" w:themeColor="accent2"/>
                <w:sz w:val="40"/>
                <w:szCs w:val="40"/>
              </w:rPr>
              <w:lastRenderedPageBreak/>
              <w:t>A</w:t>
            </w:r>
            <w:r w:rsidR="00E05681" w:rsidRPr="00971397">
              <w:rPr>
                <w:rFonts w:cstheme="minorHAnsi"/>
                <w:color w:val="19447F" w:themeColor="accent2"/>
                <w:sz w:val="40"/>
                <w:szCs w:val="40"/>
              </w:rPr>
              <w:t>ppendix</w:t>
            </w:r>
            <w:r w:rsidRPr="00971397">
              <w:rPr>
                <w:rFonts w:cstheme="minorHAnsi"/>
                <w:color w:val="19447F" w:themeColor="accent2"/>
                <w:sz w:val="40"/>
                <w:szCs w:val="40"/>
              </w:rPr>
              <w:t xml:space="preserve"> A High: &lt;CSO&gt; F</w:t>
            </w:r>
            <w:r w:rsidR="00E05681" w:rsidRPr="00971397">
              <w:rPr>
                <w:rFonts w:cstheme="minorHAnsi"/>
                <w:color w:val="19447F" w:themeColor="accent2"/>
                <w:sz w:val="40"/>
                <w:szCs w:val="40"/>
              </w:rPr>
              <w:t>edRAMP</w:t>
            </w:r>
            <w:r w:rsidRPr="00971397">
              <w:rPr>
                <w:rFonts w:cstheme="minorHAnsi"/>
                <w:color w:val="19447F" w:themeColor="accent2"/>
                <w:sz w:val="40"/>
                <w:szCs w:val="40"/>
              </w:rPr>
              <w:t xml:space="preserve"> S</w:t>
            </w:r>
            <w:r w:rsidR="00E05681" w:rsidRPr="00971397">
              <w:rPr>
                <w:rFonts w:cstheme="minorHAnsi"/>
                <w:color w:val="19447F" w:themeColor="accent2"/>
                <w:sz w:val="40"/>
                <w:szCs w:val="40"/>
              </w:rPr>
              <w:t>ecurity Controls</w:t>
            </w:r>
          </w:p>
          <w:p w14:paraId="628CDC54" w14:textId="77777777" w:rsidR="003B29AB" w:rsidRPr="00971397" w:rsidRDefault="003B29AB" w:rsidP="00081A1A">
            <w:pPr>
              <w:spacing w:before="120" w:after="240"/>
              <w:rPr>
                <w:rFonts w:cstheme="minorHAnsi"/>
              </w:rPr>
            </w:pPr>
            <w:r w:rsidRPr="00971397">
              <w:rPr>
                <w:rFonts w:eastAsia="Arial" w:cstheme="minorHAnsi"/>
                <w:kern w:val="0"/>
                <w:szCs w:val="20"/>
                <w14:ligatures w14:val="none"/>
              </w:rPr>
              <w:t xml:space="preserve">Below is the baseline template for the High </w:t>
            </w:r>
            <w:r w:rsidR="00FE38F5" w:rsidRPr="00971397">
              <w:rPr>
                <w:rFonts w:eastAsia="Arial" w:cstheme="minorHAnsi"/>
                <w:kern w:val="0"/>
                <w:szCs w:val="20"/>
                <w14:ligatures w14:val="none"/>
              </w:rPr>
              <w:t>impact s</w:t>
            </w:r>
            <w:r w:rsidRPr="00971397">
              <w:rPr>
                <w:rFonts w:eastAsia="Arial" w:cstheme="minorHAnsi"/>
                <w:kern w:val="0"/>
                <w:szCs w:val="20"/>
                <w14:ligatures w14:val="none"/>
              </w:rPr>
              <w:t xml:space="preserve">ecurity </w:t>
            </w:r>
            <w:r w:rsidR="00FE38F5" w:rsidRPr="00971397">
              <w:rPr>
                <w:rFonts w:eastAsia="Arial" w:cstheme="minorHAnsi"/>
                <w:kern w:val="0"/>
                <w:szCs w:val="20"/>
                <w14:ligatures w14:val="none"/>
              </w:rPr>
              <w:t>c</w:t>
            </w:r>
            <w:r w:rsidRPr="00971397">
              <w:rPr>
                <w:rFonts w:eastAsia="Arial" w:cstheme="minorHAnsi"/>
                <w:kern w:val="0"/>
                <w:szCs w:val="20"/>
                <w14:ligatures w14:val="none"/>
              </w:rPr>
              <w:t>ontrols.</w:t>
            </w:r>
            <w:r w:rsidRPr="00971397">
              <w:rPr>
                <w:rFonts w:cstheme="minorHAnsi"/>
                <w:color w:val="3C67B4"/>
                <w:szCs w:val="22"/>
              </w:rPr>
              <w:t>  </w:t>
            </w:r>
          </w:p>
        </w:tc>
      </w:tr>
      <w:tr w:rsidR="00081A1A" w:rsidRPr="00971397" w14:paraId="57715D7E" w14:textId="77777777" w:rsidTr="00081A1A">
        <w:trPr>
          <w:trHeight w:val="144"/>
          <w:jc w:val="center"/>
        </w:trPr>
        <w:tc>
          <w:tcPr>
            <w:tcW w:w="9792" w:type="dxa"/>
            <w:tcBorders>
              <w:top w:val="single" w:sz="4" w:space="0" w:color="8F8F8F" w:themeColor="text1" w:themeTint="99"/>
              <w:left w:val="single" w:sz="4" w:space="0" w:color="8F8F8F" w:themeColor="text1" w:themeTint="99"/>
              <w:bottom w:val="single" w:sz="4" w:space="0" w:color="3C67B4"/>
              <w:right w:val="single" w:sz="4" w:space="0" w:color="8F8F8F" w:themeColor="text1" w:themeTint="99"/>
            </w:tcBorders>
            <w:shd w:val="clear" w:color="auto" w:fill="1A4480" w:themeFill="accent4"/>
            <w:vAlign w:val="center"/>
          </w:tcPr>
          <w:p w14:paraId="40DF73FC" w14:textId="77777777" w:rsidR="00081A1A" w:rsidRPr="00971397" w:rsidRDefault="00081A1A" w:rsidP="00081A1A">
            <w:pPr>
              <w:rPr>
                <w:rFonts w:cstheme="minorHAnsi"/>
                <w:i/>
                <w:color w:val="3C67B4"/>
                <w:szCs w:val="22"/>
              </w:rPr>
            </w:pPr>
            <w:r w:rsidRPr="00971397">
              <w:rPr>
                <w:rFonts w:cstheme="minorHAnsi"/>
                <w:b/>
                <w:i/>
                <w:color w:val="FFFFFF"/>
                <w:szCs w:val="22"/>
              </w:rPr>
              <w:t xml:space="preserve">Instructions: </w:t>
            </w:r>
          </w:p>
        </w:tc>
      </w:tr>
      <w:tr w:rsidR="00081A1A" w:rsidRPr="00971397" w14:paraId="34FA5778" w14:textId="77777777" w:rsidTr="00081A1A">
        <w:trPr>
          <w:jc w:val="center"/>
        </w:trPr>
        <w:tc>
          <w:tcPr>
            <w:tcW w:w="9605" w:type="dxa"/>
            <w:tcBorders>
              <w:top w:val="single" w:sz="4" w:space="0" w:color="3C67B4"/>
              <w:left w:val="single" w:sz="4" w:space="0" w:color="8F8F8F" w:themeColor="text1" w:themeTint="99"/>
              <w:bottom w:val="single" w:sz="4" w:space="0" w:color="8F8F8F" w:themeColor="text1" w:themeTint="99"/>
              <w:right w:val="single" w:sz="4" w:space="0" w:color="8F8F8F" w:themeColor="text1" w:themeTint="99"/>
            </w:tcBorders>
            <w:shd w:val="clear" w:color="auto" w:fill="F0F0F0"/>
          </w:tcPr>
          <w:p w14:paraId="331C8789" w14:textId="77777777" w:rsidR="00081A1A" w:rsidRPr="00971397" w:rsidRDefault="008C4152" w:rsidP="00081A1A">
            <w:pPr>
              <w:spacing w:after="80"/>
              <w:rPr>
                <w:rFonts w:cstheme="minorHAnsi"/>
                <w:szCs w:val="22"/>
              </w:rPr>
            </w:pPr>
            <w:r w:rsidRPr="00971397">
              <w:rPr>
                <w:rFonts w:cstheme="minorHAnsi"/>
                <w:i/>
                <w:szCs w:val="22"/>
              </w:rPr>
              <w:t>A</w:t>
            </w:r>
            <w:r w:rsidR="00081A1A" w:rsidRPr="00971397">
              <w:rPr>
                <w:rFonts w:cstheme="minorHAnsi"/>
                <w:i/>
                <w:szCs w:val="22"/>
              </w:rPr>
              <w:t xml:space="preserve"> </w:t>
            </w:r>
            <w:r w:rsidRPr="00971397">
              <w:rPr>
                <w:rFonts w:cstheme="minorHAnsi"/>
                <w:i/>
                <w:szCs w:val="22"/>
              </w:rPr>
              <w:t>c</w:t>
            </w:r>
            <w:r w:rsidR="00081A1A" w:rsidRPr="00971397">
              <w:rPr>
                <w:rFonts w:cstheme="minorHAnsi"/>
                <w:i/>
                <w:szCs w:val="22"/>
              </w:rPr>
              <w:t xml:space="preserve">loud </w:t>
            </w:r>
            <w:r w:rsidRPr="00971397">
              <w:rPr>
                <w:rFonts w:cstheme="minorHAnsi"/>
                <w:i/>
                <w:szCs w:val="22"/>
              </w:rPr>
              <w:t>s</w:t>
            </w:r>
            <w:r w:rsidR="00081A1A" w:rsidRPr="00971397">
              <w:rPr>
                <w:rFonts w:cstheme="minorHAnsi"/>
                <w:i/>
                <w:szCs w:val="22"/>
              </w:rPr>
              <w:t xml:space="preserve">ervice </w:t>
            </w:r>
            <w:r w:rsidRPr="00971397">
              <w:rPr>
                <w:rFonts w:cstheme="minorHAnsi"/>
                <w:i/>
                <w:szCs w:val="22"/>
              </w:rPr>
              <w:t>p</w:t>
            </w:r>
            <w:r w:rsidR="00081A1A" w:rsidRPr="00971397">
              <w:rPr>
                <w:rFonts w:cstheme="minorHAnsi"/>
                <w:i/>
                <w:szCs w:val="22"/>
              </w:rPr>
              <w:t xml:space="preserve">rovider (CSP) is encouraged to maintain the controls as a separate document from the System Security Plan (SSP) as the size will impact the </w:t>
            </w:r>
            <w:r w:rsidR="00F46CFC" w:rsidRPr="00971397">
              <w:rPr>
                <w:rFonts w:cstheme="minorHAnsi"/>
                <w:i/>
                <w:szCs w:val="22"/>
              </w:rPr>
              <w:t>level of effort needed to</w:t>
            </w:r>
            <w:r w:rsidR="00081A1A" w:rsidRPr="00971397">
              <w:rPr>
                <w:rFonts w:cstheme="minorHAnsi"/>
                <w:i/>
                <w:szCs w:val="22"/>
              </w:rPr>
              <w:t xml:space="preserve"> review/edit the SSP.</w:t>
            </w:r>
          </w:p>
          <w:p w14:paraId="688867A9" w14:textId="77777777" w:rsidR="00081A1A" w:rsidRPr="00971397" w:rsidRDefault="00081A1A" w:rsidP="00081A1A">
            <w:pPr>
              <w:numPr>
                <w:ilvl w:val="0"/>
                <w:numId w:val="16"/>
              </w:numPr>
              <w:spacing w:after="80"/>
              <w:rPr>
                <w:rFonts w:cstheme="minorHAnsi"/>
                <w:i/>
                <w:szCs w:val="22"/>
              </w:rPr>
            </w:pPr>
            <w:r w:rsidRPr="00971397">
              <w:rPr>
                <w:rFonts w:cstheme="minorHAnsi"/>
                <w:i/>
                <w:szCs w:val="22"/>
              </w:rPr>
              <w:t xml:space="preserve">The controls tables describe the security controls as they are implemented for the system. For each control, it is important to describe </w:t>
            </w:r>
            <w:r w:rsidRPr="00971397">
              <w:rPr>
                <w:rFonts w:cstheme="minorHAnsi"/>
                <w:b/>
                <w:i/>
                <w:szCs w:val="22"/>
                <w:u w:val="single"/>
              </w:rPr>
              <w:t>how</w:t>
            </w:r>
            <w:r w:rsidRPr="00971397">
              <w:rPr>
                <w:rFonts w:cstheme="minorHAnsi"/>
                <w:i/>
                <w:szCs w:val="22"/>
              </w:rPr>
              <w:t xml:space="preserve"> the control is implemented and </w:t>
            </w:r>
            <w:r w:rsidRPr="00971397">
              <w:rPr>
                <w:rFonts w:cstheme="minorHAnsi"/>
                <w:b/>
                <w:i/>
                <w:szCs w:val="22"/>
                <w:u w:val="single"/>
              </w:rPr>
              <w:t>from where the control originates</w:t>
            </w:r>
            <w:r w:rsidRPr="00971397">
              <w:rPr>
                <w:rFonts w:cstheme="minorHAnsi"/>
                <w:i/>
                <w:szCs w:val="22"/>
              </w:rPr>
              <w:t xml:space="preserve"> so that it is clear whose responsibility it is to implement, manage, and monitor the control.  </w:t>
            </w:r>
          </w:p>
          <w:p w14:paraId="53FDB6E1" w14:textId="77777777" w:rsidR="00081A1A" w:rsidRPr="00971397" w:rsidRDefault="00081A1A" w:rsidP="00081A1A">
            <w:pPr>
              <w:numPr>
                <w:ilvl w:val="0"/>
                <w:numId w:val="16"/>
              </w:numPr>
              <w:spacing w:after="80"/>
              <w:rPr>
                <w:rFonts w:cstheme="minorHAnsi"/>
                <w:i/>
                <w:szCs w:val="22"/>
              </w:rPr>
            </w:pPr>
            <w:r w:rsidRPr="00971397">
              <w:rPr>
                <w:rFonts w:cstheme="minorHAnsi"/>
                <w:i/>
                <w:szCs w:val="22"/>
              </w:rPr>
              <w:t xml:space="preserve">Controls inheritance needs to be considered for each control – both from the perspective of </w:t>
            </w:r>
            <w:r w:rsidR="00F46CFC" w:rsidRPr="00971397">
              <w:rPr>
                <w:rFonts w:cstheme="minorHAnsi"/>
                <w:i/>
                <w:szCs w:val="22"/>
              </w:rPr>
              <w:t>a</w:t>
            </w:r>
            <w:r w:rsidRPr="00971397">
              <w:rPr>
                <w:rFonts w:cstheme="minorHAnsi"/>
                <w:i/>
                <w:szCs w:val="22"/>
              </w:rPr>
              <w:t xml:space="preserve"> CSP inheriting controls from another CSP and inheritability of controls from </w:t>
            </w:r>
            <w:r w:rsidR="00F46CFC" w:rsidRPr="00971397">
              <w:rPr>
                <w:rFonts w:cstheme="minorHAnsi"/>
                <w:i/>
                <w:szCs w:val="22"/>
              </w:rPr>
              <w:t>a</w:t>
            </w:r>
            <w:r w:rsidRPr="00971397">
              <w:rPr>
                <w:rFonts w:cstheme="minorHAnsi"/>
                <w:i/>
                <w:szCs w:val="22"/>
              </w:rPr>
              <w:t xml:space="preserve"> CSP to its customers (</w:t>
            </w:r>
            <w:r w:rsidR="008C4152" w:rsidRPr="00971397">
              <w:rPr>
                <w:rFonts w:cstheme="minorHAnsi"/>
                <w:i/>
                <w:szCs w:val="22"/>
              </w:rPr>
              <w:t>a</w:t>
            </w:r>
            <w:r w:rsidRPr="00971397">
              <w:rPr>
                <w:rFonts w:cstheme="minorHAnsi"/>
                <w:i/>
                <w:szCs w:val="22"/>
              </w:rPr>
              <w:t>gencies or other CSPs). </w:t>
            </w:r>
            <w:r w:rsidR="008C4152" w:rsidRPr="00971397">
              <w:rPr>
                <w:rFonts w:cstheme="minorHAnsi"/>
                <w:i/>
                <w:szCs w:val="22"/>
              </w:rPr>
              <w:t>Please see the u</w:t>
            </w:r>
            <w:r w:rsidRPr="00971397">
              <w:rPr>
                <w:rFonts w:cstheme="minorHAnsi"/>
                <w:i/>
                <w:szCs w:val="22"/>
              </w:rPr>
              <w:t>se case guidance</w:t>
            </w:r>
            <w:r w:rsidR="008C4152" w:rsidRPr="00971397">
              <w:rPr>
                <w:rFonts w:cstheme="minorHAnsi"/>
                <w:i/>
                <w:szCs w:val="22"/>
              </w:rPr>
              <w:t>, below</w:t>
            </w:r>
            <w:r w:rsidRPr="00971397">
              <w:rPr>
                <w:rFonts w:cstheme="minorHAnsi"/>
                <w:i/>
                <w:szCs w:val="22"/>
              </w:rPr>
              <w:t>:</w:t>
            </w:r>
          </w:p>
          <w:p w14:paraId="475DB293" w14:textId="77777777" w:rsidR="00081A1A" w:rsidRPr="00971397" w:rsidRDefault="00081A1A" w:rsidP="00081A1A">
            <w:pPr>
              <w:numPr>
                <w:ilvl w:val="1"/>
                <w:numId w:val="16"/>
              </w:numPr>
              <w:spacing w:after="80"/>
              <w:rPr>
                <w:rFonts w:cstheme="minorHAnsi"/>
                <w:i/>
                <w:szCs w:val="22"/>
              </w:rPr>
            </w:pPr>
            <w:r w:rsidRPr="00971397">
              <w:rPr>
                <w:rFonts w:cstheme="minorHAnsi"/>
                <w:i/>
                <w:szCs w:val="22"/>
              </w:rPr>
              <w:t>For controls that are inherited from another CSP, the inheriting CSP should ensure that the “</w:t>
            </w:r>
            <w:r w:rsidR="00FE38F5" w:rsidRPr="00971397">
              <w:rPr>
                <w:rFonts w:cstheme="minorHAnsi"/>
                <w:i/>
                <w:szCs w:val="22"/>
              </w:rPr>
              <w:t>I</w:t>
            </w:r>
            <w:r w:rsidRPr="00971397">
              <w:rPr>
                <w:rFonts w:cstheme="minorHAnsi"/>
                <w:i/>
                <w:szCs w:val="22"/>
              </w:rPr>
              <w:t>nherited” box is selected with the name of the CSP being inherited from and that the control solution description states</w:t>
            </w:r>
            <w:r w:rsidRPr="00971397">
              <w:rPr>
                <w:rFonts w:cstheme="minorHAnsi"/>
                <w:b/>
                <w:i/>
                <w:szCs w:val="22"/>
              </w:rPr>
              <w:t xml:space="preserve"> what </w:t>
            </w:r>
            <w:r w:rsidRPr="00971397">
              <w:rPr>
                <w:rFonts w:cstheme="minorHAnsi"/>
                <w:i/>
                <w:szCs w:val="22"/>
              </w:rPr>
              <w:t>functionality is being inherited from the other CSP.  </w:t>
            </w:r>
          </w:p>
          <w:p w14:paraId="70988D43" w14:textId="77777777" w:rsidR="00081A1A" w:rsidRPr="00971397" w:rsidRDefault="00081A1A" w:rsidP="00081A1A">
            <w:pPr>
              <w:numPr>
                <w:ilvl w:val="2"/>
                <w:numId w:val="16"/>
              </w:numPr>
              <w:spacing w:after="80"/>
              <w:rPr>
                <w:rFonts w:cstheme="minorHAnsi"/>
                <w:i/>
                <w:szCs w:val="22"/>
              </w:rPr>
            </w:pPr>
            <w:r w:rsidRPr="00971397">
              <w:rPr>
                <w:rFonts w:cstheme="minorHAnsi"/>
                <w:i/>
                <w:szCs w:val="22"/>
              </w:rPr>
              <w:t xml:space="preserve">Note that “-1” </w:t>
            </w:r>
            <w:r w:rsidR="008939F7" w:rsidRPr="00971397">
              <w:rPr>
                <w:rFonts w:cstheme="minorHAnsi"/>
                <w:i/>
                <w:szCs w:val="22"/>
              </w:rPr>
              <w:t>c</w:t>
            </w:r>
            <w:r w:rsidRPr="00971397">
              <w:rPr>
                <w:rFonts w:cstheme="minorHAnsi"/>
                <w:i/>
                <w:szCs w:val="22"/>
              </w:rPr>
              <w:t xml:space="preserve">ontrols (AC-1, AU-1, SC-1, etc.) are </w:t>
            </w:r>
            <w:r w:rsidRPr="00971397">
              <w:rPr>
                <w:rFonts w:cstheme="minorHAnsi"/>
                <w:b/>
                <w:i/>
                <w:szCs w:val="22"/>
              </w:rPr>
              <w:t>not</w:t>
            </w:r>
            <w:r w:rsidRPr="00971397">
              <w:rPr>
                <w:rFonts w:cstheme="minorHAnsi"/>
                <w:i/>
                <w:szCs w:val="22"/>
              </w:rPr>
              <w:t xml:space="preserve"> 100% inherited; the inheriting CSP must describe their functions to enable inheritance; in some cases, the role may be minimal. </w:t>
            </w:r>
          </w:p>
          <w:p w14:paraId="277037B5" w14:textId="77777777" w:rsidR="00081A1A" w:rsidRPr="00971397" w:rsidRDefault="00081A1A" w:rsidP="00081A1A">
            <w:pPr>
              <w:numPr>
                <w:ilvl w:val="2"/>
                <w:numId w:val="16"/>
              </w:numPr>
              <w:spacing w:after="80"/>
              <w:rPr>
                <w:rFonts w:cstheme="minorHAnsi"/>
                <w:i/>
                <w:szCs w:val="22"/>
              </w:rPr>
            </w:pPr>
            <w:r w:rsidRPr="00971397">
              <w:rPr>
                <w:rFonts w:cstheme="minorHAnsi"/>
                <w:i/>
                <w:szCs w:val="22"/>
              </w:rPr>
              <w:t>Please remember that “inheritance” can be claimed from FedRAMP</w:t>
            </w:r>
            <w:r w:rsidR="009D0A2B" w:rsidRPr="00971397">
              <w:rPr>
                <w:rFonts w:cstheme="minorHAnsi"/>
                <w:i/>
                <w:szCs w:val="22"/>
              </w:rPr>
              <w:t xml:space="preserve"> A</w:t>
            </w:r>
            <w:r w:rsidRPr="00971397">
              <w:rPr>
                <w:rFonts w:cstheme="minorHAnsi"/>
                <w:i/>
                <w:szCs w:val="22"/>
              </w:rPr>
              <w:t xml:space="preserve">uthorized services only. If </w:t>
            </w:r>
            <w:r w:rsidR="0033133B" w:rsidRPr="00971397">
              <w:rPr>
                <w:rFonts w:cstheme="minorHAnsi"/>
                <w:i/>
                <w:szCs w:val="22"/>
              </w:rPr>
              <w:t>a</w:t>
            </w:r>
            <w:r w:rsidRPr="00971397">
              <w:rPr>
                <w:rFonts w:cstheme="minorHAnsi"/>
                <w:i/>
                <w:szCs w:val="22"/>
              </w:rPr>
              <w:t xml:space="preserve"> system or service is not FedRAMP</w:t>
            </w:r>
            <w:r w:rsidR="009D0A2B" w:rsidRPr="00971397">
              <w:rPr>
                <w:rFonts w:cstheme="minorHAnsi"/>
                <w:i/>
                <w:szCs w:val="22"/>
              </w:rPr>
              <w:t xml:space="preserve"> A</w:t>
            </w:r>
            <w:r w:rsidRPr="00971397">
              <w:rPr>
                <w:rFonts w:cstheme="minorHAnsi"/>
                <w:i/>
                <w:szCs w:val="22"/>
              </w:rPr>
              <w:t xml:space="preserve">uthorized, </w:t>
            </w:r>
            <w:r w:rsidR="00F46CFC" w:rsidRPr="00971397">
              <w:rPr>
                <w:rFonts w:cstheme="minorHAnsi"/>
                <w:i/>
                <w:szCs w:val="22"/>
              </w:rPr>
              <w:t>a</w:t>
            </w:r>
            <w:r w:rsidRPr="00971397">
              <w:rPr>
                <w:rFonts w:cstheme="minorHAnsi"/>
                <w:i/>
                <w:szCs w:val="22"/>
              </w:rPr>
              <w:t xml:space="preserve"> CSP is fully responsible for the control </w:t>
            </w:r>
            <w:r w:rsidR="009D0A2B" w:rsidRPr="00971397">
              <w:rPr>
                <w:rFonts w:cstheme="minorHAnsi"/>
                <w:i/>
                <w:szCs w:val="22"/>
              </w:rPr>
              <w:t>(</w:t>
            </w:r>
            <w:r w:rsidRPr="00971397">
              <w:rPr>
                <w:rFonts w:cstheme="minorHAnsi"/>
                <w:i/>
                <w:szCs w:val="22"/>
              </w:rPr>
              <w:t>though another entity may perform its function</w:t>
            </w:r>
            <w:r w:rsidR="009D0A2B" w:rsidRPr="00971397">
              <w:rPr>
                <w:rFonts w:cstheme="minorHAnsi"/>
                <w:i/>
                <w:szCs w:val="22"/>
              </w:rPr>
              <w:t>)</w:t>
            </w:r>
            <w:r w:rsidRPr="00971397">
              <w:rPr>
                <w:rFonts w:cstheme="minorHAnsi"/>
                <w:i/>
                <w:szCs w:val="22"/>
              </w:rPr>
              <w:t>.</w:t>
            </w:r>
          </w:p>
          <w:p w14:paraId="1715D1AE" w14:textId="77777777" w:rsidR="00081A1A" w:rsidRPr="00971397" w:rsidRDefault="00081A1A" w:rsidP="00081A1A">
            <w:pPr>
              <w:numPr>
                <w:ilvl w:val="1"/>
                <w:numId w:val="16"/>
              </w:numPr>
              <w:spacing w:after="80"/>
              <w:rPr>
                <w:rFonts w:cstheme="minorHAnsi"/>
                <w:i/>
                <w:szCs w:val="22"/>
              </w:rPr>
            </w:pPr>
            <w:r w:rsidRPr="00971397">
              <w:rPr>
                <w:rFonts w:cstheme="minorHAnsi"/>
                <w:i/>
                <w:szCs w:val="22"/>
              </w:rPr>
              <w:t>For controls defined as fully inheritable by the customer</w:t>
            </w:r>
            <w:r w:rsidR="00964C43" w:rsidRPr="00971397">
              <w:rPr>
                <w:rFonts w:cstheme="minorHAnsi"/>
                <w:i/>
                <w:szCs w:val="22"/>
              </w:rPr>
              <w:t>:</w:t>
            </w:r>
          </w:p>
          <w:p w14:paraId="3B19B928" w14:textId="77777777" w:rsidR="00081A1A" w:rsidRPr="00971397" w:rsidRDefault="00F46CFC" w:rsidP="00081A1A">
            <w:pPr>
              <w:numPr>
                <w:ilvl w:val="2"/>
                <w:numId w:val="16"/>
              </w:numPr>
              <w:spacing w:after="80"/>
              <w:rPr>
                <w:rFonts w:cstheme="minorHAnsi"/>
                <w:i/>
                <w:szCs w:val="22"/>
              </w:rPr>
            </w:pPr>
            <w:r w:rsidRPr="00971397">
              <w:rPr>
                <w:rFonts w:cstheme="minorHAnsi"/>
                <w:i/>
                <w:szCs w:val="22"/>
              </w:rPr>
              <w:t>A</w:t>
            </w:r>
            <w:r w:rsidR="00081A1A" w:rsidRPr="00971397">
              <w:rPr>
                <w:rFonts w:cstheme="minorHAnsi"/>
                <w:i/>
                <w:szCs w:val="22"/>
              </w:rPr>
              <w:t xml:space="preserve"> CSP is responsible for ensuring its implementation meets </w:t>
            </w:r>
            <w:r w:rsidRPr="00971397">
              <w:rPr>
                <w:rFonts w:cstheme="minorHAnsi"/>
                <w:i/>
                <w:szCs w:val="22"/>
              </w:rPr>
              <w:t>f</w:t>
            </w:r>
            <w:r w:rsidR="00081A1A" w:rsidRPr="00971397">
              <w:rPr>
                <w:rFonts w:cstheme="minorHAnsi"/>
                <w:i/>
                <w:szCs w:val="22"/>
              </w:rPr>
              <w:t>ederal/FedRAMP control requirements</w:t>
            </w:r>
            <w:r w:rsidRPr="00971397">
              <w:rPr>
                <w:rFonts w:cstheme="minorHAnsi"/>
                <w:i/>
                <w:szCs w:val="22"/>
              </w:rPr>
              <w:t>.</w:t>
            </w:r>
          </w:p>
          <w:p w14:paraId="64E10F2B" w14:textId="33E0D8CB" w:rsidR="00081A1A" w:rsidRPr="00971397" w:rsidRDefault="00964C43" w:rsidP="00081A1A">
            <w:pPr>
              <w:numPr>
                <w:ilvl w:val="2"/>
                <w:numId w:val="16"/>
              </w:numPr>
              <w:spacing w:after="80"/>
              <w:rPr>
                <w:rFonts w:cstheme="minorHAnsi"/>
                <w:i/>
                <w:szCs w:val="22"/>
              </w:rPr>
            </w:pPr>
            <w:r w:rsidRPr="00971397">
              <w:rPr>
                <w:rFonts w:cstheme="minorHAnsi"/>
                <w:i/>
                <w:szCs w:val="22"/>
              </w:rPr>
              <w:t xml:space="preserve">A </w:t>
            </w:r>
            <w:r w:rsidR="00195246" w:rsidRPr="00971397">
              <w:rPr>
                <w:rFonts w:cstheme="minorHAnsi"/>
                <w:i/>
                <w:szCs w:val="22"/>
              </w:rPr>
              <w:t>third-party</w:t>
            </w:r>
            <w:r w:rsidR="00081A1A" w:rsidRPr="00971397">
              <w:rPr>
                <w:rFonts w:cstheme="minorHAnsi"/>
                <w:i/>
                <w:szCs w:val="22"/>
              </w:rPr>
              <w:t xml:space="preserve"> </w:t>
            </w:r>
            <w:r w:rsidRPr="00971397">
              <w:rPr>
                <w:rFonts w:cstheme="minorHAnsi"/>
                <w:i/>
                <w:szCs w:val="22"/>
              </w:rPr>
              <w:t>a</w:t>
            </w:r>
            <w:r w:rsidR="00081A1A" w:rsidRPr="00971397">
              <w:rPr>
                <w:rFonts w:cstheme="minorHAnsi"/>
                <w:i/>
                <w:szCs w:val="22"/>
              </w:rPr>
              <w:t xml:space="preserve">ssessment </w:t>
            </w:r>
            <w:r w:rsidRPr="00971397">
              <w:rPr>
                <w:rFonts w:cstheme="minorHAnsi"/>
                <w:i/>
                <w:szCs w:val="22"/>
              </w:rPr>
              <w:t>o</w:t>
            </w:r>
            <w:r w:rsidR="00081A1A" w:rsidRPr="00971397">
              <w:rPr>
                <w:rFonts w:cstheme="minorHAnsi"/>
                <w:i/>
                <w:szCs w:val="22"/>
              </w:rPr>
              <w:t>rganization (3PAO) is required to validate that inherited security features can be inherited</w:t>
            </w:r>
            <w:r w:rsidR="00F46CFC" w:rsidRPr="00971397">
              <w:rPr>
                <w:rFonts w:cstheme="minorHAnsi"/>
                <w:i/>
                <w:szCs w:val="22"/>
              </w:rPr>
              <w:t>.</w:t>
            </w:r>
          </w:p>
          <w:p w14:paraId="290FC415" w14:textId="77777777" w:rsidR="00081A1A" w:rsidRPr="00971397" w:rsidRDefault="00081A1A" w:rsidP="00081A1A">
            <w:pPr>
              <w:numPr>
                <w:ilvl w:val="1"/>
                <w:numId w:val="16"/>
              </w:numPr>
              <w:spacing w:after="80"/>
              <w:rPr>
                <w:rFonts w:cstheme="minorHAnsi"/>
                <w:i/>
                <w:szCs w:val="22"/>
              </w:rPr>
            </w:pPr>
            <w:r w:rsidRPr="00971397">
              <w:rPr>
                <w:rFonts w:cstheme="minorHAnsi"/>
                <w:i/>
                <w:szCs w:val="22"/>
              </w:rPr>
              <w:lastRenderedPageBreak/>
              <w:t>For a control that can only be inherited</w:t>
            </w:r>
            <w:r w:rsidR="008939F7" w:rsidRPr="00971397">
              <w:rPr>
                <w:rFonts w:cstheme="minorHAnsi"/>
                <w:i/>
                <w:szCs w:val="22"/>
              </w:rPr>
              <w:t>,</w:t>
            </w:r>
            <w:r w:rsidRPr="00971397">
              <w:rPr>
                <w:rFonts w:cstheme="minorHAnsi"/>
                <w:i/>
                <w:szCs w:val="22"/>
              </w:rPr>
              <w:t xml:space="preserve"> under a specific use case</w:t>
            </w:r>
            <w:r w:rsidR="00964C43" w:rsidRPr="00971397">
              <w:rPr>
                <w:rFonts w:cstheme="minorHAnsi"/>
                <w:i/>
                <w:szCs w:val="22"/>
              </w:rPr>
              <w:t>:</w:t>
            </w:r>
          </w:p>
          <w:p w14:paraId="5CE21CD7" w14:textId="77777777" w:rsidR="00081A1A" w:rsidRPr="00971397" w:rsidRDefault="00081A1A" w:rsidP="00081A1A">
            <w:pPr>
              <w:numPr>
                <w:ilvl w:val="2"/>
                <w:numId w:val="16"/>
              </w:numPr>
              <w:spacing w:after="80"/>
              <w:rPr>
                <w:rFonts w:cstheme="minorHAnsi"/>
                <w:i/>
                <w:szCs w:val="22"/>
              </w:rPr>
            </w:pPr>
            <w:r w:rsidRPr="00971397">
              <w:rPr>
                <w:rFonts w:cstheme="minorHAnsi"/>
                <w:i/>
                <w:szCs w:val="22"/>
              </w:rPr>
              <w:t>The CSP must describe that use case in the SSP</w:t>
            </w:r>
            <w:r w:rsidR="008939F7" w:rsidRPr="00971397">
              <w:rPr>
                <w:rFonts w:cstheme="minorHAnsi"/>
                <w:i/>
                <w:szCs w:val="22"/>
              </w:rPr>
              <w:t>.</w:t>
            </w:r>
          </w:p>
          <w:p w14:paraId="69793B52" w14:textId="77777777" w:rsidR="00081A1A" w:rsidRPr="00971397" w:rsidRDefault="00081A1A" w:rsidP="00081A1A">
            <w:pPr>
              <w:numPr>
                <w:ilvl w:val="2"/>
                <w:numId w:val="16"/>
              </w:numPr>
              <w:spacing w:after="80"/>
              <w:rPr>
                <w:rFonts w:cstheme="minorHAnsi"/>
                <w:i/>
                <w:szCs w:val="22"/>
              </w:rPr>
            </w:pPr>
            <w:r w:rsidRPr="00971397">
              <w:rPr>
                <w:rFonts w:cstheme="minorHAnsi"/>
                <w:i/>
                <w:szCs w:val="22"/>
              </w:rPr>
              <w:t>The 3PAO is required to validate the control inheritability</w:t>
            </w:r>
            <w:r w:rsidR="008939F7" w:rsidRPr="00971397">
              <w:rPr>
                <w:rFonts w:cstheme="minorHAnsi"/>
                <w:i/>
                <w:szCs w:val="22"/>
              </w:rPr>
              <w:t xml:space="preserve"> (</w:t>
            </w:r>
            <w:r w:rsidRPr="00971397">
              <w:rPr>
                <w:rFonts w:cstheme="minorHAnsi"/>
                <w:i/>
                <w:szCs w:val="22"/>
              </w:rPr>
              <w:t>as dictated by the use case</w:t>
            </w:r>
            <w:r w:rsidR="008939F7" w:rsidRPr="00971397">
              <w:rPr>
                <w:rFonts w:cstheme="minorHAnsi"/>
                <w:i/>
                <w:szCs w:val="22"/>
              </w:rPr>
              <w:t>).</w:t>
            </w:r>
          </w:p>
          <w:p w14:paraId="6AE5A31C" w14:textId="77777777" w:rsidR="00081A1A" w:rsidRPr="00971397" w:rsidRDefault="00081A1A" w:rsidP="00081A1A">
            <w:pPr>
              <w:numPr>
                <w:ilvl w:val="1"/>
                <w:numId w:val="16"/>
              </w:numPr>
              <w:spacing w:after="80"/>
              <w:rPr>
                <w:rFonts w:cstheme="minorHAnsi"/>
                <w:i/>
                <w:szCs w:val="22"/>
              </w:rPr>
            </w:pPr>
            <w:r w:rsidRPr="00971397">
              <w:rPr>
                <w:rFonts w:cstheme="minorHAnsi"/>
                <w:i/>
                <w:szCs w:val="22"/>
              </w:rPr>
              <w:t>For controls defined as a customer responsibility, agenc</w:t>
            </w:r>
            <w:r w:rsidR="008939F7" w:rsidRPr="00971397">
              <w:rPr>
                <w:rFonts w:cstheme="minorHAnsi"/>
                <w:i/>
                <w:szCs w:val="22"/>
              </w:rPr>
              <w:t>ies</w:t>
            </w:r>
            <w:r w:rsidRPr="00971397">
              <w:rPr>
                <w:rFonts w:cstheme="minorHAnsi"/>
                <w:i/>
                <w:szCs w:val="22"/>
              </w:rPr>
              <w:t xml:space="preserve"> </w:t>
            </w:r>
            <w:r w:rsidR="008939F7" w:rsidRPr="00971397">
              <w:rPr>
                <w:rFonts w:cstheme="minorHAnsi"/>
                <w:i/>
                <w:szCs w:val="22"/>
              </w:rPr>
              <w:t>are</w:t>
            </w:r>
            <w:r w:rsidRPr="00971397">
              <w:rPr>
                <w:rFonts w:cstheme="minorHAnsi"/>
                <w:i/>
                <w:szCs w:val="22"/>
              </w:rPr>
              <w:t xml:space="preserve"> responsible for implementing, documenting, and testing the control.</w:t>
            </w:r>
          </w:p>
          <w:p w14:paraId="06AF5FB6" w14:textId="77777777" w:rsidR="00081A1A" w:rsidRPr="00971397" w:rsidRDefault="00081A1A" w:rsidP="00081A1A">
            <w:pPr>
              <w:numPr>
                <w:ilvl w:val="1"/>
                <w:numId w:val="16"/>
              </w:numPr>
              <w:spacing w:after="80"/>
              <w:rPr>
                <w:rFonts w:cstheme="minorHAnsi"/>
                <w:i/>
                <w:szCs w:val="22"/>
              </w:rPr>
            </w:pPr>
            <w:r w:rsidRPr="00971397">
              <w:rPr>
                <w:rFonts w:cstheme="minorHAnsi"/>
                <w:i/>
                <w:szCs w:val="22"/>
              </w:rPr>
              <w:t>For shared responsibility controls</w:t>
            </w:r>
            <w:r w:rsidR="008939F7" w:rsidRPr="00971397">
              <w:rPr>
                <w:rFonts w:cstheme="minorHAnsi"/>
                <w:i/>
                <w:szCs w:val="22"/>
              </w:rPr>
              <w:t>:</w:t>
            </w:r>
            <w:r w:rsidRPr="00971397">
              <w:rPr>
                <w:rFonts w:cstheme="minorHAnsi"/>
                <w:i/>
                <w:szCs w:val="22"/>
              </w:rPr>
              <w:t> </w:t>
            </w:r>
          </w:p>
          <w:p w14:paraId="10F78A62" w14:textId="77777777" w:rsidR="00081A1A" w:rsidRPr="00971397" w:rsidRDefault="00081A1A" w:rsidP="00081A1A">
            <w:pPr>
              <w:numPr>
                <w:ilvl w:val="2"/>
                <w:numId w:val="16"/>
              </w:numPr>
              <w:spacing w:after="80"/>
              <w:rPr>
                <w:rFonts w:cstheme="minorHAnsi"/>
                <w:i/>
                <w:szCs w:val="22"/>
              </w:rPr>
            </w:pPr>
            <w:r w:rsidRPr="00971397">
              <w:rPr>
                <w:rFonts w:cstheme="minorHAnsi"/>
                <w:i/>
                <w:szCs w:val="22"/>
              </w:rPr>
              <w:t>Function(s)</w:t>
            </w:r>
            <w:r w:rsidR="008939F7" w:rsidRPr="00971397">
              <w:rPr>
                <w:rFonts w:cstheme="minorHAnsi"/>
                <w:i/>
                <w:szCs w:val="22"/>
              </w:rPr>
              <w:t>,</w:t>
            </w:r>
            <w:r w:rsidRPr="00971397">
              <w:rPr>
                <w:rFonts w:cstheme="minorHAnsi"/>
                <w:i/>
                <w:szCs w:val="22"/>
              </w:rPr>
              <w:t xml:space="preserve"> provided by </w:t>
            </w:r>
            <w:r w:rsidR="008939F7" w:rsidRPr="00971397">
              <w:rPr>
                <w:rFonts w:cstheme="minorHAnsi"/>
                <w:i/>
                <w:szCs w:val="22"/>
              </w:rPr>
              <w:t>a</w:t>
            </w:r>
            <w:r w:rsidRPr="00971397">
              <w:rPr>
                <w:rFonts w:cstheme="minorHAnsi"/>
                <w:i/>
                <w:szCs w:val="22"/>
              </w:rPr>
              <w:t xml:space="preserve"> CSP</w:t>
            </w:r>
            <w:r w:rsidR="008939F7" w:rsidRPr="00971397">
              <w:rPr>
                <w:rFonts w:cstheme="minorHAnsi"/>
                <w:i/>
                <w:szCs w:val="22"/>
              </w:rPr>
              <w:t>,</w:t>
            </w:r>
            <w:r w:rsidRPr="00971397">
              <w:rPr>
                <w:rFonts w:cstheme="minorHAnsi"/>
                <w:i/>
                <w:szCs w:val="22"/>
              </w:rPr>
              <w:t xml:space="preserve"> must be clearly documented in the SSP, specifying </w:t>
            </w:r>
            <w:r w:rsidR="008939F7" w:rsidRPr="00971397">
              <w:rPr>
                <w:rFonts w:cstheme="minorHAnsi"/>
                <w:i/>
                <w:szCs w:val="22"/>
              </w:rPr>
              <w:t>a</w:t>
            </w:r>
            <w:r w:rsidRPr="00971397">
              <w:rPr>
                <w:rFonts w:cstheme="minorHAnsi"/>
                <w:i/>
                <w:szCs w:val="22"/>
              </w:rPr>
              <w:t xml:space="preserve"> CSP’s responsibilities AND the responsibilities provided</w:t>
            </w:r>
            <w:r w:rsidR="008939F7" w:rsidRPr="00971397">
              <w:rPr>
                <w:rFonts w:cstheme="minorHAnsi"/>
                <w:i/>
                <w:szCs w:val="22"/>
              </w:rPr>
              <w:t>,</w:t>
            </w:r>
            <w:r w:rsidRPr="00971397">
              <w:rPr>
                <w:rFonts w:cstheme="minorHAnsi"/>
                <w:i/>
                <w:szCs w:val="22"/>
              </w:rPr>
              <w:t xml:space="preserve"> or configured by</w:t>
            </w:r>
            <w:r w:rsidR="008939F7" w:rsidRPr="00971397">
              <w:rPr>
                <w:rFonts w:cstheme="minorHAnsi"/>
                <w:i/>
                <w:szCs w:val="22"/>
              </w:rPr>
              <w:t>,</w:t>
            </w:r>
            <w:r w:rsidRPr="00971397">
              <w:rPr>
                <w:rFonts w:cstheme="minorHAnsi"/>
                <w:i/>
                <w:szCs w:val="22"/>
              </w:rPr>
              <w:t xml:space="preserve"> the</w:t>
            </w:r>
            <w:r w:rsidR="008939F7" w:rsidRPr="00971397">
              <w:rPr>
                <w:rFonts w:cstheme="minorHAnsi"/>
                <w:i/>
                <w:szCs w:val="22"/>
              </w:rPr>
              <w:t>ir</w:t>
            </w:r>
            <w:r w:rsidRPr="00971397">
              <w:rPr>
                <w:rFonts w:cstheme="minorHAnsi"/>
                <w:i/>
                <w:szCs w:val="22"/>
              </w:rPr>
              <w:t xml:space="preserve"> agency customer</w:t>
            </w:r>
            <w:r w:rsidR="008939F7" w:rsidRPr="00971397">
              <w:rPr>
                <w:rFonts w:cstheme="minorHAnsi"/>
                <w:i/>
                <w:szCs w:val="22"/>
              </w:rPr>
              <w:t>.</w:t>
            </w:r>
          </w:p>
          <w:p w14:paraId="03848D19" w14:textId="77777777" w:rsidR="00081A1A" w:rsidRPr="00971397" w:rsidRDefault="008939F7" w:rsidP="00081A1A">
            <w:pPr>
              <w:numPr>
                <w:ilvl w:val="2"/>
                <w:numId w:val="16"/>
              </w:numPr>
              <w:spacing w:after="80"/>
              <w:rPr>
                <w:rFonts w:cstheme="minorHAnsi"/>
                <w:i/>
                <w:szCs w:val="22"/>
              </w:rPr>
            </w:pPr>
            <w:r w:rsidRPr="00971397">
              <w:rPr>
                <w:rFonts w:cstheme="minorHAnsi"/>
                <w:i/>
                <w:szCs w:val="22"/>
              </w:rPr>
              <w:t>A</w:t>
            </w:r>
            <w:r w:rsidR="00081A1A" w:rsidRPr="00971397">
              <w:rPr>
                <w:rFonts w:cstheme="minorHAnsi"/>
                <w:i/>
                <w:szCs w:val="22"/>
              </w:rPr>
              <w:t xml:space="preserve"> 3PAO is required to test </w:t>
            </w:r>
            <w:r w:rsidRPr="00971397">
              <w:rPr>
                <w:rFonts w:cstheme="minorHAnsi"/>
                <w:i/>
                <w:szCs w:val="22"/>
              </w:rPr>
              <w:t>a</w:t>
            </w:r>
            <w:r w:rsidR="00081A1A" w:rsidRPr="00971397">
              <w:rPr>
                <w:rFonts w:cstheme="minorHAnsi"/>
                <w:i/>
                <w:szCs w:val="22"/>
              </w:rPr>
              <w:t xml:space="preserve"> CSP’s responsibilities</w:t>
            </w:r>
            <w:r w:rsidRPr="00971397">
              <w:rPr>
                <w:rFonts w:cstheme="minorHAnsi"/>
                <w:i/>
                <w:szCs w:val="22"/>
              </w:rPr>
              <w:t>.</w:t>
            </w:r>
          </w:p>
          <w:p w14:paraId="0F25B41A" w14:textId="77777777" w:rsidR="00081A1A" w:rsidRPr="00971397" w:rsidRDefault="00081A1A" w:rsidP="00081A1A">
            <w:pPr>
              <w:numPr>
                <w:ilvl w:val="1"/>
                <w:numId w:val="16"/>
              </w:numPr>
              <w:spacing w:after="80"/>
              <w:rPr>
                <w:rFonts w:cstheme="minorHAnsi"/>
                <w:i/>
                <w:szCs w:val="22"/>
              </w:rPr>
            </w:pPr>
            <w:r w:rsidRPr="00971397">
              <w:rPr>
                <w:rFonts w:cstheme="minorHAnsi"/>
                <w:i/>
                <w:szCs w:val="22"/>
              </w:rPr>
              <w:t xml:space="preserve">For all controls, if </w:t>
            </w:r>
            <w:r w:rsidR="008939F7" w:rsidRPr="00971397">
              <w:rPr>
                <w:rFonts w:cstheme="minorHAnsi"/>
                <w:i/>
                <w:szCs w:val="22"/>
              </w:rPr>
              <w:t>a</w:t>
            </w:r>
            <w:r w:rsidRPr="00971397">
              <w:rPr>
                <w:rFonts w:cstheme="minorHAnsi"/>
                <w:i/>
                <w:szCs w:val="22"/>
              </w:rPr>
              <w:t xml:space="preserve"> CSP provides options for </w:t>
            </w:r>
            <w:r w:rsidR="008939F7" w:rsidRPr="00971397">
              <w:rPr>
                <w:rFonts w:cstheme="minorHAnsi"/>
                <w:i/>
                <w:szCs w:val="22"/>
              </w:rPr>
              <w:t xml:space="preserve">an </w:t>
            </w:r>
            <w:r w:rsidRPr="00971397">
              <w:rPr>
                <w:rFonts w:cstheme="minorHAnsi"/>
                <w:i/>
                <w:szCs w:val="22"/>
              </w:rPr>
              <w:t>agency</w:t>
            </w:r>
            <w:r w:rsidR="00BC3F38" w:rsidRPr="00971397">
              <w:rPr>
                <w:rFonts w:cstheme="minorHAnsi"/>
                <w:i/>
                <w:szCs w:val="22"/>
              </w:rPr>
              <w:t>/customer,</w:t>
            </w:r>
            <w:r w:rsidRPr="00971397">
              <w:rPr>
                <w:rFonts w:cstheme="minorHAnsi"/>
                <w:i/>
                <w:szCs w:val="22"/>
              </w:rPr>
              <w:t xml:space="preserve"> in implementing a control, the CSP must make clear what options are compliant with federal policy.</w:t>
            </w:r>
          </w:p>
          <w:p w14:paraId="347B0FE1" w14:textId="77777777" w:rsidR="00081A1A" w:rsidRPr="00971397" w:rsidRDefault="00BC3F38" w:rsidP="00081A1A">
            <w:pPr>
              <w:numPr>
                <w:ilvl w:val="1"/>
                <w:numId w:val="16"/>
              </w:numPr>
              <w:spacing w:after="80"/>
              <w:rPr>
                <w:rFonts w:cstheme="minorHAnsi"/>
                <w:i/>
                <w:szCs w:val="22"/>
              </w:rPr>
            </w:pPr>
            <w:r w:rsidRPr="00971397">
              <w:rPr>
                <w:rFonts w:cstheme="minorHAnsi"/>
                <w:i/>
                <w:szCs w:val="22"/>
              </w:rPr>
              <w:t>A</w:t>
            </w:r>
            <w:r w:rsidR="00081A1A" w:rsidRPr="00971397">
              <w:rPr>
                <w:rFonts w:cstheme="minorHAnsi"/>
                <w:i/>
                <w:szCs w:val="22"/>
              </w:rPr>
              <w:t xml:space="preserve"> CSP is NOT responsible for having the</w:t>
            </w:r>
            <w:r w:rsidRPr="00971397">
              <w:rPr>
                <w:rFonts w:cstheme="minorHAnsi"/>
                <w:i/>
                <w:szCs w:val="22"/>
              </w:rPr>
              <w:t>ir</w:t>
            </w:r>
            <w:r w:rsidR="00081A1A" w:rsidRPr="00971397">
              <w:rPr>
                <w:rFonts w:cstheme="minorHAnsi"/>
                <w:i/>
                <w:szCs w:val="22"/>
              </w:rPr>
              <w:t xml:space="preserve"> </w:t>
            </w:r>
            <w:r w:rsidRPr="00971397">
              <w:rPr>
                <w:rFonts w:cstheme="minorHAnsi"/>
                <w:i/>
                <w:szCs w:val="22"/>
              </w:rPr>
              <w:t xml:space="preserve">agency </w:t>
            </w:r>
            <w:r w:rsidR="00081A1A" w:rsidRPr="00971397">
              <w:rPr>
                <w:rFonts w:cstheme="minorHAnsi"/>
                <w:i/>
                <w:szCs w:val="22"/>
              </w:rPr>
              <w:t>customer’s implementation of inherited controls tested.</w:t>
            </w:r>
          </w:p>
          <w:p w14:paraId="701CFAAF" w14:textId="77777777" w:rsidR="00081A1A" w:rsidRPr="00971397" w:rsidRDefault="00BC3F38" w:rsidP="00081A1A">
            <w:pPr>
              <w:numPr>
                <w:ilvl w:val="1"/>
                <w:numId w:val="16"/>
              </w:numPr>
              <w:spacing w:after="80"/>
              <w:rPr>
                <w:rFonts w:cstheme="minorHAnsi"/>
                <w:i/>
                <w:szCs w:val="22"/>
              </w:rPr>
            </w:pPr>
            <w:r w:rsidRPr="00971397">
              <w:rPr>
                <w:rFonts w:cstheme="minorHAnsi"/>
                <w:i/>
                <w:szCs w:val="22"/>
              </w:rPr>
              <w:t>A</w:t>
            </w:r>
            <w:r w:rsidR="00081A1A" w:rsidRPr="00971397">
              <w:rPr>
                <w:rFonts w:cstheme="minorHAnsi"/>
                <w:i/>
                <w:szCs w:val="22"/>
              </w:rPr>
              <w:t xml:space="preserve"> CSP is NOT responsible for having customer-responsible controls tested. </w:t>
            </w:r>
          </w:p>
          <w:p w14:paraId="22CA0483" w14:textId="77777777" w:rsidR="00081A1A" w:rsidRPr="00971397" w:rsidRDefault="00081A1A" w:rsidP="00081A1A">
            <w:pPr>
              <w:numPr>
                <w:ilvl w:val="0"/>
                <w:numId w:val="16"/>
              </w:numPr>
              <w:spacing w:after="80"/>
              <w:rPr>
                <w:rFonts w:cstheme="minorHAnsi"/>
                <w:i/>
                <w:iCs/>
                <w:szCs w:val="22"/>
              </w:rPr>
            </w:pPr>
            <w:r w:rsidRPr="00971397">
              <w:rPr>
                <w:rFonts w:cstheme="minorHAnsi"/>
                <w:i/>
                <w:iCs/>
                <w:szCs w:val="22"/>
              </w:rPr>
              <w:t>Throughout the controls, policies and procedures must be explicitly referenced (title</w:t>
            </w:r>
            <w:r w:rsidR="00D843B1" w:rsidRPr="00971397">
              <w:rPr>
                <w:rFonts w:cstheme="minorHAnsi"/>
                <w:i/>
                <w:iCs/>
                <w:szCs w:val="22"/>
              </w:rPr>
              <w:t xml:space="preserve"> and </w:t>
            </w:r>
            <w:r w:rsidRPr="00971397">
              <w:rPr>
                <w:rFonts w:cstheme="minorHAnsi"/>
                <w:i/>
                <w:iCs/>
                <w:szCs w:val="22"/>
              </w:rPr>
              <w:t xml:space="preserve">date or version and </w:t>
            </w:r>
            <w:r w:rsidR="00BC3F38" w:rsidRPr="00971397">
              <w:rPr>
                <w:rFonts w:cstheme="minorHAnsi"/>
                <w:i/>
                <w:iCs/>
                <w:szCs w:val="22"/>
              </w:rPr>
              <w:t xml:space="preserve">the </w:t>
            </w:r>
            <w:r w:rsidRPr="00971397">
              <w:rPr>
                <w:rFonts w:cstheme="minorHAnsi"/>
                <w:i/>
                <w:iCs/>
                <w:szCs w:val="22"/>
              </w:rPr>
              <w:t>applicable section or paragraph numbers) so that it</w:t>
            </w:r>
            <w:r w:rsidR="00BC3F38" w:rsidRPr="00971397">
              <w:rPr>
                <w:rFonts w:cstheme="minorHAnsi"/>
                <w:i/>
                <w:iCs/>
                <w:szCs w:val="22"/>
              </w:rPr>
              <w:t>’</w:t>
            </w:r>
            <w:r w:rsidRPr="00971397">
              <w:rPr>
                <w:rFonts w:cstheme="minorHAnsi"/>
                <w:i/>
                <w:iCs/>
                <w:szCs w:val="22"/>
              </w:rPr>
              <w:t>s clear which document is being referred to and where</w:t>
            </w:r>
            <w:r w:rsidR="00BC3F38" w:rsidRPr="00971397">
              <w:rPr>
                <w:rFonts w:cstheme="minorHAnsi"/>
                <w:i/>
                <w:iCs/>
                <w:szCs w:val="22"/>
              </w:rPr>
              <w:t>,</w:t>
            </w:r>
            <w:r w:rsidRPr="00971397">
              <w:rPr>
                <w:rFonts w:cstheme="minorHAnsi"/>
                <w:i/>
                <w:iCs/>
                <w:szCs w:val="22"/>
              </w:rPr>
              <w:t xml:space="preserve"> within the document</w:t>
            </w:r>
            <w:r w:rsidR="00BC3F38" w:rsidRPr="00971397">
              <w:rPr>
                <w:rFonts w:cstheme="minorHAnsi"/>
                <w:i/>
                <w:iCs/>
                <w:szCs w:val="22"/>
              </w:rPr>
              <w:t>,</w:t>
            </w:r>
            <w:r w:rsidRPr="00971397">
              <w:rPr>
                <w:rFonts w:cstheme="minorHAnsi"/>
                <w:i/>
                <w:iCs/>
                <w:szCs w:val="22"/>
              </w:rPr>
              <w:t xml:space="preserve"> applicable details can be found.  </w:t>
            </w:r>
          </w:p>
          <w:p w14:paraId="3B1BCFA9" w14:textId="77777777" w:rsidR="00081A1A" w:rsidRPr="00971397" w:rsidRDefault="00081A1A" w:rsidP="00081A1A">
            <w:pPr>
              <w:spacing w:after="80"/>
              <w:rPr>
                <w:rFonts w:eastAsia="Arial" w:cstheme="minorHAnsi"/>
                <w:i/>
                <w:color w:val="CC1D1D" w:themeColor="accent3"/>
                <w:kern w:val="0"/>
                <w:szCs w:val="20"/>
                <w14:ligatures w14:val="none"/>
              </w:rPr>
            </w:pPr>
            <w:r w:rsidRPr="00971397">
              <w:rPr>
                <w:rFonts w:eastAsia="Arial" w:cstheme="minorHAnsi"/>
                <w:i/>
                <w:color w:val="CC1D1D" w:themeColor="accent3"/>
                <w:kern w:val="0"/>
                <w:szCs w:val="20"/>
                <w14:ligatures w14:val="none"/>
              </w:rPr>
              <w:t>Delete this instruction</w:t>
            </w:r>
            <w:r w:rsidR="00BC3F38" w:rsidRPr="00971397">
              <w:rPr>
                <w:rFonts w:eastAsia="Arial" w:cstheme="minorHAnsi"/>
                <w:i/>
                <w:color w:val="CC1D1D" w:themeColor="accent3"/>
                <w:kern w:val="0"/>
                <w:szCs w:val="20"/>
                <w14:ligatures w14:val="none"/>
              </w:rPr>
              <w:t>al text</w:t>
            </w:r>
            <w:r w:rsidRPr="00971397">
              <w:rPr>
                <w:rFonts w:eastAsia="Arial" w:cstheme="minorHAnsi"/>
                <w:i/>
                <w:color w:val="CC1D1D" w:themeColor="accent3"/>
                <w:kern w:val="0"/>
                <w:szCs w:val="20"/>
                <w14:ligatures w14:val="none"/>
              </w:rPr>
              <w:t xml:space="preserve"> from your final version of this document.</w:t>
            </w:r>
          </w:p>
        </w:tc>
      </w:tr>
    </w:tbl>
    <w:p w14:paraId="02FA5E9B" w14:textId="77777777" w:rsidR="003B29AB" w:rsidRPr="00971397" w:rsidRDefault="003B29AB" w:rsidP="003B29AB">
      <w:pPr>
        <w:rPr>
          <w:rFonts w:cstheme="minorHAnsi"/>
        </w:rPr>
      </w:pPr>
    </w:p>
    <w:tbl>
      <w:tblPr>
        <w:tblStyle w:val="TableGrid1"/>
        <w:tblW w:w="9605" w:type="dxa"/>
        <w:jc w:val="center"/>
        <w:tblBorders>
          <w:top w:val="single" w:sz="4" w:space="0" w:color="8F8F8F" w:themeColor="text1" w:themeTint="99"/>
          <w:left w:val="single" w:sz="4" w:space="0" w:color="8F8F8F" w:themeColor="text1" w:themeTint="99"/>
          <w:bottom w:val="single" w:sz="4" w:space="0" w:color="8F8F8F" w:themeColor="text1" w:themeTint="99"/>
          <w:right w:val="single" w:sz="4" w:space="0" w:color="8F8F8F" w:themeColor="text1" w:themeTint="99"/>
          <w:insideH w:val="none" w:sz="0" w:space="0" w:color="auto"/>
          <w:insideV w:val="none" w:sz="0" w:space="0" w:color="auto"/>
        </w:tblBorders>
        <w:tblLayout w:type="fixed"/>
        <w:tblCellMar>
          <w:top w:w="14" w:type="dxa"/>
          <w:bottom w:w="14" w:type="dxa"/>
        </w:tblCellMar>
        <w:tblLook w:val="04A0" w:firstRow="1" w:lastRow="0" w:firstColumn="1" w:lastColumn="0" w:noHBand="0" w:noVBand="1"/>
      </w:tblPr>
      <w:tblGrid>
        <w:gridCol w:w="9605"/>
      </w:tblGrid>
      <w:tr w:rsidR="00081A1A" w:rsidRPr="00971397" w14:paraId="19D3550E" w14:textId="77777777" w:rsidTr="00E05681">
        <w:trPr>
          <w:trHeight w:val="144"/>
          <w:jc w:val="center"/>
        </w:trPr>
        <w:tc>
          <w:tcPr>
            <w:tcW w:w="9605" w:type="dxa"/>
            <w:shd w:val="clear" w:color="auto" w:fill="1A4480" w:themeFill="accent4"/>
            <w:vAlign w:val="center"/>
          </w:tcPr>
          <w:p w14:paraId="5A0C02C6" w14:textId="77777777" w:rsidR="00081A1A" w:rsidRPr="00971397" w:rsidRDefault="00081A1A" w:rsidP="003D2327">
            <w:pPr>
              <w:rPr>
                <w:rFonts w:cstheme="minorHAnsi"/>
                <w:i/>
                <w:color w:val="3C67B4"/>
                <w:szCs w:val="22"/>
              </w:rPr>
            </w:pPr>
            <w:r w:rsidRPr="00971397">
              <w:rPr>
                <w:rFonts w:cstheme="minorHAnsi"/>
                <w:b/>
                <w:i/>
                <w:color w:val="FFFFFF"/>
                <w:szCs w:val="22"/>
              </w:rPr>
              <w:t xml:space="preserve">Instructions: </w:t>
            </w:r>
          </w:p>
        </w:tc>
      </w:tr>
      <w:tr w:rsidR="00081A1A" w:rsidRPr="00971397" w14:paraId="5044BAA0" w14:textId="77777777" w:rsidTr="00E05681">
        <w:trPr>
          <w:trHeight w:val="144"/>
          <w:jc w:val="center"/>
        </w:trPr>
        <w:tc>
          <w:tcPr>
            <w:tcW w:w="9605" w:type="dxa"/>
            <w:shd w:val="clear" w:color="auto" w:fill="F0F0F0"/>
            <w:vAlign w:val="center"/>
          </w:tcPr>
          <w:p w14:paraId="5B72AC83" w14:textId="77777777" w:rsidR="00EB5CF3" w:rsidRPr="00971397" w:rsidRDefault="00EB5CF3" w:rsidP="00EB5CF3">
            <w:pPr>
              <w:pStyle w:val="BasicParagraph"/>
              <w:spacing w:after="80"/>
              <w:rPr>
                <w:rFonts w:asciiTheme="minorHAnsi" w:hAnsiTheme="minorHAnsi" w:cstheme="minorHAnsi"/>
                <w:i/>
                <w:iCs/>
                <w:color w:val="454545" w:themeColor="text1"/>
                <w:szCs w:val="22"/>
              </w:rPr>
            </w:pPr>
            <w:r w:rsidRPr="00971397">
              <w:rPr>
                <w:rFonts w:asciiTheme="minorHAnsi" w:hAnsiTheme="minorHAnsi" w:cstheme="minorHAnsi"/>
                <w:i/>
                <w:iCs/>
                <w:color w:val="454545" w:themeColor="text1"/>
                <w:szCs w:val="22"/>
              </w:rPr>
              <w:t>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w:t>
            </w:r>
            <w:r w:rsidR="00D843B1" w:rsidRPr="00971397">
              <w:rPr>
                <w:rFonts w:asciiTheme="minorHAnsi" w:hAnsiTheme="minorHAnsi" w:cstheme="minorHAnsi"/>
                <w:i/>
                <w:iCs/>
                <w:color w:val="454545" w:themeColor="text1"/>
                <w:szCs w:val="22"/>
              </w:rPr>
              <w:t>ir</w:t>
            </w:r>
            <w:r w:rsidRPr="00971397">
              <w:rPr>
                <w:rFonts w:asciiTheme="minorHAnsi" w:hAnsiTheme="minorHAnsi" w:cstheme="minorHAnsi"/>
                <w:i/>
                <w:iCs/>
                <w:color w:val="454545" w:themeColor="text1"/>
                <w:szCs w:val="22"/>
              </w:rPr>
              <w:t xml:space="preserve"> customer. Use the definitions</w:t>
            </w:r>
            <w:r w:rsidR="00D843B1" w:rsidRPr="00971397">
              <w:rPr>
                <w:rFonts w:asciiTheme="minorHAnsi" w:hAnsiTheme="minorHAnsi" w:cstheme="minorHAnsi"/>
                <w:i/>
                <w:iCs/>
                <w:color w:val="454545" w:themeColor="text1"/>
                <w:szCs w:val="22"/>
              </w:rPr>
              <w:t>,</w:t>
            </w:r>
            <w:r w:rsidRPr="00971397">
              <w:rPr>
                <w:rFonts w:asciiTheme="minorHAnsi" w:hAnsiTheme="minorHAnsi" w:cstheme="minorHAnsi"/>
                <w:i/>
                <w:iCs/>
                <w:color w:val="454545" w:themeColor="text1"/>
                <w:szCs w:val="22"/>
              </w:rPr>
              <w:t xml:space="preserve"> in the table that follows</w:t>
            </w:r>
            <w:r w:rsidR="00D843B1" w:rsidRPr="00971397">
              <w:rPr>
                <w:rFonts w:asciiTheme="minorHAnsi" w:hAnsiTheme="minorHAnsi" w:cstheme="minorHAnsi"/>
                <w:i/>
                <w:iCs/>
                <w:color w:val="454545" w:themeColor="text1"/>
                <w:szCs w:val="22"/>
              </w:rPr>
              <w:t>,</w:t>
            </w:r>
            <w:r w:rsidRPr="00971397">
              <w:rPr>
                <w:rFonts w:asciiTheme="minorHAnsi" w:hAnsiTheme="minorHAnsi" w:cstheme="minorHAnsi"/>
                <w:i/>
                <w:iCs/>
                <w:color w:val="454545" w:themeColor="text1"/>
                <w:szCs w:val="22"/>
              </w:rPr>
              <w:t xml:space="preserve"> to indicate where each security control originates from. Throughout this SSP, policies and procedures must be explicitly referenced (title and date or version</w:t>
            </w:r>
            <w:r w:rsidR="00435A2E" w:rsidRPr="00971397">
              <w:rPr>
                <w:rFonts w:asciiTheme="minorHAnsi" w:hAnsiTheme="minorHAnsi" w:cstheme="minorHAnsi"/>
                <w:i/>
                <w:iCs/>
                <w:color w:val="454545" w:themeColor="text1"/>
                <w:szCs w:val="22"/>
              </w:rPr>
              <w:t xml:space="preserve"> and the applicable section or paragraph numbers</w:t>
            </w:r>
            <w:r w:rsidRPr="00971397">
              <w:rPr>
                <w:rFonts w:asciiTheme="minorHAnsi" w:hAnsiTheme="minorHAnsi" w:cstheme="minorHAnsi"/>
                <w:i/>
                <w:iCs/>
                <w:color w:val="454545" w:themeColor="text1"/>
                <w:szCs w:val="22"/>
              </w:rPr>
              <w:t xml:space="preserve">) so that it </w:t>
            </w:r>
            <w:r w:rsidRPr="00971397">
              <w:rPr>
                <w:rFonts w:asciiTheme="minorHAnsi" w:hAnsiTheme="minorHAnsi" w:cstheme="minorHAnsi"/>
                <w:i/>
                <w:iCs/>
                <w:color w:val="454545" w:themeColor="text1"/>
                <w:szCs w:val="22"/>
              </w:rPr>
              <w:lastRenderedPageBreak/>
              <w:t>is clear which document is being referred to. Section numbers</w:t>
            </w:r>
            <w:r w:rsidR="00435A2E" w:rsidRPr="00971397">
              <w:rPr>
                <w:rFonts w:asciiTheme="minorHAnsi" w:hAnsiTheme="minorHAnsi" w:cstheme="minorHAnsi"/>
                <w:i/>
                <w:iCs/>
                <w:color w:val="454545" w:themeColor="text1"/>
                <w:szCs w:val="22"/>
              </w:rPr>
              <w:t>,</w:t>
            </w:r>
            <w:r w:rsidRPr="00971397">
              <w:rPr>
                <w:rFonts w:asciiTheme="minorHAnsi" w:hAnsiTheme="minorHAnsi" w:cstheme="minorHAnsi"/>
                <w:i/>
                <w:iCs/>
                <w:color w:val="454545" w:themeColor="text1"/>
                <w:szCs w:val="22"/>
              </w:rPr>
              <w:t xml:space="preserve"> or similar mechanisms</w:t>
            </w:r>
            <w:r w:rsidR="00435A2E" w:rsidRPr="00971397">
              <w:rPr>
                <w:rFonts w:asciiTheme="minorHAnsi" w:hAnsiTheme="minorHAnsi" w:cstheme="minorHAnsi"/>
                <w:i/>
                <w:iCs/>
                <w:color w:val="454545" w:themeColor="text1"/>
                <w:szCs w:val="22"/>
              </w:rPr>
              <w:t>,</w:t>
            </w:r>
            <w:r w:rsidRPr="00971397">
              <w:rPr>
                <w:rFonts w:asciiTheme="minorHAnsi" w:hAnsiTheme="minorHAnsi" w:cstheme="minorHAnsi"/>
                <w:i/>
                <w:iCs/>
                <w:color w:val="454545" w:themeColor="text1"/>
                <w:szCs w:val="22"/>
              </w:rPr>
              <w:t xml:space="preserve"> should allow the reviewer to easily find the reference. </w:t>
            </w:r>
          </w:p>
          <w:p w14:paraId="595100CB" w14:textId="3FFAA5D4" w:rsidR="00EB5CF3" w:rsidRPr="00971397" w:rsidRDefault="00EB5CF3" w:rsidP="00EB5CF3">
            <w:pPr>
              <w:pStyle w:val="BasicParagraph"/>
              <w:spacing w:after="80"/>
              <w:rPr>
                <w:rFonts w:asciiTheme="minorHAnsi" w:hAnsiTheme="minorHAnsi" w:cstheme="minorHAnsi"/>
                <w:i/>
                <w:iCs/>
                <w:color w:val="454545" w:themeColor="text1"/>
                <w:szCs w:val="22"/>
              </w:rPr>
            </w:pPr>
            <w:r w:rsidRPr="00971397">
              <w:rPr>
                <w:rFonts w:asciiTheme="minorHAnsi" w:hAnsiTheme="minorHAnsi" w:cstheme="minorHAnsi"/>
                <w:i/>
                <w:iCs/>
                <w:color w:val="454545" w:themeColor="text1"/>
                <w:szCs w:val="22"/>
              </w:rPr>
              <w:t>For SaaS and PaaS systems</w:t>
            </w:r>
            <w:r w:rsidR="00435A2E" w:rsidRPr="00971397">
              <w:rPr>
                <w:rFonts w:asciiTheme="minorHAnsi" w:hAnsiTheme="minorHAnsi" w:cstheme="minorHAnsi"/>
                <w:i/>
                <w:iCs/>
                <w:color w:val="454545" w:themeColor="text1"/>
                <w:szCs w:val="22"/>
              </w:rPr>
              <w:t>,</w:t>
            </w:r>
            <w:r w:rsidRPr="00971397">
              <w:rPr>
                <w:rFonts w:asciiTheme="minorHAnsi" w:hAnsiTheme="minorHAnsi" w:cstheme="minorHAnsi"/>
                <w:i/>
                <w:iCs/>
                <w:color w:val="454545" w:themeColor="text1"/>
                <w:szCs w:val="22"/>
              </w:rPr>
              <w:t xml:space="preserve"> that are inheriting controls from an IaaS (or anything lower in the stack), the “</w:t>
            </w:r>
            <w:r w:rsidR="00435A2E" w:rsidRPr="00971397">
              <w:rPr>
                <w:rFonts w:asciiTheme="minorHAnsi" w:hAnsiTheme="minorHAnsi" w:cstheme="minorHAnsi"/>
                <w:i/>
                <w:iCs/>
                <w:color w:val="454545" w:themeColor="text1"/>
                <w:szCs w:val="22"/>
              </w:rPr>
              <w:t>I</w:t>
            </w:r>
            <w:r w:rsidRPr="00971397">
              <w:rPr>
                <w:rFonts w:asciiTheme="minorHAnsi" w:hAnsiTheme="minorHAnsi" w:cstheme="minorHAnsi"/>
                <w:i/>
                <w:iCs/>
                <w:color w:val="454545" w:themeColor="text1"/>
                <w:szCs w:val="22"/>
              </w:rPr>
              <w:t>nherited” check box must be checked</w:t>
            </w:r>
            <w:r w:rsidR="00195246" w:rsidRPr="00971397">
              <w:rPr>
                <w:rFonts w:asciiTheme="minorHAnsi" w:hAnsiTheme="minorHAnsi" w:cstheme="minorHAnsi"/>
                <w:i/>
                <w:iCs/>
                <w:color w:val="454545" w:themeColor="text1"/>
                <w:szCs w:val="22"/>
              </w:rPr>
              <w:t>,</w:t>
            </w:r>
            <w:r w:rsidRPr="00971397">
              <w:rPr>
                <w:rFonts w:asciiTheme="minorHAnsi" w:hAnsiTheme="minorHAnsi" w:cstheme="minorHAnsi"/>
                <w:i/>
                <w:iCs/>
                <w:color w:val="454545" w:themeColor="text1"/>
                <w:szCs w:val="22"/>
              </w:rPr>
              <w:t xml:space="preserve"> and the implementation description must simply say “</w:t>
            </w:r>
            <w:r w:rsidR="00435A2E" w:rsidRPr="00971397">
              <w:rPr>
                <w:rFonts w:asciiTheme="minorHAnsi" w:hAnsiTheme="minorHAnsi" w:cstheme="minorHAnsi"/>
                <w:i/>
                <w:iCs/>
                <w:color w:val="454545" w:themeColor="text1"/>
                <w:szCs w:val="22"/>
              </w:rPr>
              <w:t>I</w:t>
            </w:r>
            <w:r w:rsidRPr="00971397">
              <w:rPr>
                <w:rFonts w:asciiTheme="minorHAnsi" w:hAnsiTheme="minorHAnsi" w:cstheme="minorHAnsi"/>
                <w:i/>
                <w:iCs/>
                <w:color w:val="454545" w:themeColor="text1"/>
                <w:szCs w:val="22"/>
              </w:rPr>
              <w:t>nherited.” FedRAMP reviewers will determine whether the control-set is appropriate or not.</w:t>
            </w:r>
          </w:p>
          <w:p w14:paraId="13985878" w14:textId="77777777" w:rsidR="00EB5CF3" w:rsidRPr="00971397" w:rsidRDefault="00EB5CF3" w:rsidP="00EB5CF3">
            <w:pPr>
              <w:pStyle w:val="BasicParagraph"/>
              <w:spacing w:after="80"/>
              <w:rPr>
                <w:rFonts w:asciiTheme="minorHAnsi" w:hAnsiTheme="minorHAnsi" w:cstheme="minorHAnsi"/>
                <w:i/>
                <w:iCs/>
                <w:color w:val="454545" w:themeColor="text1"/>
                <w:szCs w:val="22"/>
              </w:rPr>
            </w:pPr>
            <w:r w:rsidRPr="00971397">
              <w:rPr>
                <w:rFonts w:asciiTheme="minorHAnsi" w:hAnsiTheme="minorHAnsi" w:cstheme="minorHAnsi"/>
                <w:i/>
                <w:iCs/>
                <w:color w:val="454545" w:themeColor="text1"/>
                <w:szCs w:val="22"/>
              </w:rPr>
              <w:t>The NIST term "</w:t>
            </w:r>
            <w:r w:rsidR="00435A2E" w:rsidRPr="00971397">
              <w:rPr>
                <w:rFonts w:asciiTheme="minorHAnsi" w:hAnsiTheme="minorHAnsi" w:cstheme="minorHAnsi"/>
                <w:i/>
                <w:iCs/>
                <w:color w:val="454545" w:themeColor="text1"/>
                <w:szCs w:val="22"/>
              </w:rPr>
              <w:t>O</w:t>
            </w:r>
            <w:r w:rsidRPr="00971397">
              <w:rPr>
                <w:rFonts w:asciiTheme="minorHAnsi" w:hAnsiTheme="minorHAnsi" w:cstheme="minorHAnsi"/>
                <w:i/>
                <w:iCs/>
                <w:color w:val="454545" w:themeColor="text1"/>
                <w:szCs w:val="22"/>
              </w:rPr>
              <w:t xml:space="preserve">rganization </w:t>
            </w:r>
            <w:r w:rsidR="00435A2E" w:rsidRPr="00971397">
              <w:rPr>
                <w:rFonts w:asciiTheme="minorHAnsi" w:hAnsiTheme="minorHAnsi" w:cstheme="minorHAnsi"/>
                <w:i/>
                <w:iCs/>
                <w:color w:val="454545" w:themeColor="text1"/>
                <w:szCs w:val="22"/>
              </w:rPr>
              <w:t>D</w:t>
            </w:r>
            <w:r w:rsidRPr="00971397">
              <w:rPr>
                <w:rFonts w:asciiTheme="minorHAnsi" w:hAnsiTheme="minorHAnsi" w:cstheme="minorHAnsi"/>
                <w:i/>
                <w:iCs/>
                <w:color w:val="454545" w:themeColor="text1"/>
                <w:szCs w:val="22"/>
              </w:rPr>
              <w:t xml:space="preserve">efined" must be interpreted as being </w:t>
            </w:r>
            <w:r w:rsidR="00435A2E" w:rsidRPr="00971397">
              <w:rPr>
                <w:rFonts w:asciiTheme="minorHAnsi" w:hAnsiTheme="minorHAnsi" w:cstheme="minorHAnsi"/>
                <w:i/>
                <w:iCs/>
                <w:color w:val="454545" w:themeColor="text1"/>
                <w:szCs w:val="22"/>
              </w:rPr>
              <w:t>a</w:t>
            </w:r>
            <w:r w:rsidRPr="00971397">
              <w:rPr>
                <w:rFonts w:asciiTheme="minorHAnsi" w:hAnsiTheme="minorHAnsi" w:cstheme="minorHAnsi"/>
                <w:i/>
                <w:iCs/>
                <w:color w:val="454545" w:themeColor="text1"/>
                <w:szCs w:val="22"/>
              </w:rPr>
              <w:t xml:space="preserve"> CSP's responsibility unless otherwise indicated. In some cases, the JAB has chosen to define or provide parameters, and in others, they have left the decision up to CSP</w:t>
            </w:r>
            <w:r w:rsidR="00435A2E" w:rsidRPr="00971397">
              <w:rPr>
                <w:rFonts w:asciiTheme="minorHAnsi" w:hAnsiTheme="minorHAnsi" w:cstheme="minorHAnsi"/>
                <w:i/>
                <w:iCs/>
                <w:color w:val="454545" w:themeColor="text1"/>
                <w:szCs w:val="22"/>
              </w:rPr>
              <w:t>s</w:t>
            </w:r>
            <w:r w:rsidRPr="00971397">
              <w:rPr>
                <w:rFonts w:asciiTheme="minorHAnsi" w:hAnsiTheme="minorHAnsi" w:cstheme="minorHAnsi"/>
                <w:i/>
                <w:iCs/>
                <w:color w:val="454545" w:themeColor="text1"/>
                <w:szCs w:val="22"/>
              </w:rPr>
              <w:t>.</w:t>
            </w:r>
          </w:p>
          <w:p w14:paraId="5686BC93" w14:textId="77777777" w:rsidR="00EB5CF3" w:rsidRPr="00971397" w:rsidRDefault="00EB5CF3" w:rsidP="00EB5CF3">
            <w:pPr>
              <w:pStyle w:val="BasicParagraph"/>
              <w:spacing w:after="80"/>
              <w:rPr>
                <w:rFonts w:asciiTheme="minorHAnsi" w:hAnsiTheme="minorHAnsi" w:cstheme="minorHAnsi"/>
                <w:i/>
                <w:iCs/>
                <w:color w:val="454545" w:themeColor="text1"/>
                <w:szCs w:val="22"/>
              </w:rPr>
            </w:pPr>
            <w:r w:rsidRPr="00971397">
              <w:rPr>
                <w:rFonts w:asciiTheme="minorHAnsi" w:hAnsiTheme="minorHAnsi" w:cstheme="minorHAnsi"/>
                <w:i/>
                <w:iCs/>
                <w:color w:val="454545" w:themeColor="text1"/>
                <w:szCs w:val="22"/>
              </w:rPr>
              <w:t>Please note: CSPs should not modify the control requirement text, including the parameter assignment instructions and additional FedRAMP requirements. CSP responses must be documented in the “Control Summary Information” and “What is the solution and how is it implemented?” tables.</w:t>
            </w:r>
          </w:p>
          <w:p w14:paraId="09FD2A19" w14:textId="77777777" w:rsidR="00081A1A" w:rsidRPr="00971397" w:rsidRDefault="00EB5CF3" w:rsidP="00EB5CF3">
            <w:pPr>
              <w:spacing w:after="80"/>
              <w:rPr>
                <w:rFonts w:cstheme="minorHAnsi"/>
                <w:szCs w:val="22"/>
              </w:rPr>
            </w:pPr>
            <w:r w:rsidRPr="00971397">
              <w:rPr>
                <w:rFonts w:eastAsia="Arial" w:cstheme="minorHAnsi"/>
                <w:i/>
                <w:color w:val="CC1D1D" w:themeColor="accent3"/>
                <w:kern w:val="0"/>
                <w:szCs w:val="20"/>
                <w14:ligatures w14:val="none"/>
              </w:rPr>
              <w:t>Delete this instruction</w:t>
            </w:r>
            <w:r w:rsidR="00435A2E" w:rsidRPr="00971397">
              <w:rPr>
                <w:rFonts w:eastAsia="Arial" w:cstheme="minorHAnsi"/>
                <w:i/>
                <w:color w:val="CC1D1D" w:themeColor="accent3"/>
                <w:kern w:val="0"/>
                <w:szCs w:val="20"/>
                <w14:ligatures w14:val="none"/>
              </w:rPr>
              <w:t>al text</w:t>
            </w:r>
            <w:r w:rsidRPr="00971397">
              <w:rPr>
                <w:rFonts w:eastAsia="Arial" w:cstheme="minorHAnsi"/>
                <w:i/>
                <w:color w:val="CC1D1D" w:themeColor="accent3"/>
                <w:kern w:val="0"/>
                <w:szCs w:val="20"/>
                <w14:ligatures w14:val="none"/>
              </w:rPr>
              <w:t xml:space="preserve"> from your final version of this document.</w:t>
            </w:r>
          </w:p>
        </w:tc>
      </w:tr>
    </w:tbl>
    <w:p w14:paraId="77B87925" w14:textId="77777777" w:rsidR="00400D16" w:rsidRPr="00971397" w:rsidRDefault="00400D16" w:rsidP="00E05681">
      <w:pPr>
        <w:rPr>
          <w:rFonts w:eastAsia="Arial" w:cstheme="minorHAnsi"/>
          <w:szCs w:val="20"/>
          <w:lang w:val="en"/>
        </w:rPr>
      </w:pPr>
    </w:p>
    <w:p w14:paraId="7B0C654B" w14:textId="77777777" w:rsidR="003B29AB" w:rsidRPr="00971397" w:rsidRDefault="003B29AB" w:rsidP="00E05681">
      <w:pPr>
        <w:rPr>
          <w:rFonts w:eastAsia="Arial" w:cstheme="minorHAnsi"/>
          <w:szCs w:val="20"/>
          <w:lang w:val="en"/>
        </w:rPr>
      </w:pPr>
      <w:r w:rsidRPr="00971397">
        <w:rPr>
          <w:rFonts w:eastAsia="Arial" w:cstheme="minorHAnsi"/>
          <w:szCs w:val="20"/>
          <w:lang w:val="en"/>
        </w:rPr>
        <w:t>The definitions in Table A-1. Control Origination and Definitions indicate where each security control originates. </w:t>
      </w:r>
    </w:p>
    <w:p w14:paraId="2596DAF8" w14:textId="77777777" w:rsidR="003B29AB" w:rsidRPr="00971397" w:rsidRDefault="003B29AB" w:rsidP="00E05681">
      <w:pPr>
        <w:pStyle w:val="tabletitle"/>
        <w:rPr>
          <w:rFonts w:asciiTheme="minorHAnsi" w:hAnsiTheme="minorHAnsi" w:cstheme="minorHAnsi"/>
        </w:rPr>
      </w:pPr>
      <w:r w:rsidRPr="00971397">
        <w:rPr>
          <w:rFonts w:asciiTheme="minorHAnsi" w:hAnsiTheme="minorHAnsi" w:cstheme="minorHAnsi"/>
        </w:rPr>
        <w:t>Table A-1. Control Origination and Definitions</w:t>
      </w:r>
    </w:p>
    <w:tbl>
      <w:tblPr>
        <w:tblW w:w="9590" w:type="dxa"/>
        <w:jc w:val="center"/>
        <w:tblLayout w:type="fixed"/>
        <w:tblLook w:val="0400" w:firstRow="0" w:lastRow="0" w:firstColumn="0" w:lastColumn="0" w:noHBand="0" w:noVBand="1"/>
      </w:tblPr>
      <w:tblGrid>
        <w:gridCol w:w="1932"/>
        <w:gridCol w:w="3101"/>
        <w:gridCol w:w="4557"/>
      </w:tblGrid>
      <w:tr w:rsidR="003B29AB" w:rsidRPr="00971397" w14:paraId="224ED3ED" w14:textId="77777777" w:rsidTr="00EB1CBE">
        <w:trPr>
          <w:tblHeade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CCECFC" w:themeFill="background2"/>
            <w:tcMar>
              <w:top w:w="72" w:type="dxa"/>
              <w:left w:w="115" w:type="dxa"/>
              <w:bottom w:w="72" w:type="dxa"/>
              <w:right w:w="115" w:type="dxa"/>
            </w:tcMar>
          </w:tcPr>
          <w:p w14:paraId="275B2527" w14:textId="77777777" w:rsidR="003B29AB" w:rsidRPr="00971397" w:rsidRDefault="003B29AB" w:rsidP="00E05681">
            <w:pPr>
              <w:spacing w:after="80"/>
              <w:rPr>
                <w:rFonts w:eastAsia="Arial" w:cstheme="minorHAnsi"/>
                <w:b/>
                <w:bCs/>
                <w:szCs w:val="22"/>
                <w:lang w:val="en"/>
              </w:rPr>
            </w:pPr>
            <w:r w:rsidRPr="00971397">
              <w:rPr>
                <w:rFonts w:eastAsia="Arial" w:cstheme="minorHAnsi"/>
                <w:b/>
                <w:bCs/>
                <w:szCs w:val="22"/>
                <w:lang w:val="en"/>
              </w:rPr>
              <w:t>Control Origination</w:t>
            </w:r>
          </w:p>
        </w:tc>
        <w:tc>
          <w:tcPr>
            <w:tcW w:w="3101" w:type="dxa"/>
            <w:tcBorders>
              <w:top w:val="single" w:sz="4" w:space="0" w:color="969996"/>
              <w:left w:val="single" w:sz="4" w:space="0" w:color="969996"/>
              <w:bottom w:val="single" w:sz="4" w:space="0" w:color="969996"/>
              <w:right w:val="single" w:sz="4" w:space="0" w:color="969996"/>
            </w:tcBorders>
            <w:shd w:val="clear" w:color="auto" w:fill="CCECFC" w:themeFill="background2"/>
            <w:tcMar>
              <w:top w:w="72" w:type="dxa"/>
              <w:left w:w="115" w:type="dxa"/>
              <w:bottom w:w="72" w:type="dxa"/>
              <w:right w:w="115" w:type="dxa"/>
            </w:tcMar>
          </w:tcPr>
          <w:p w14:paraId="6EAD0076" w14:textId="77777777" w:rsidR="003B29AB" w:rsidRPr="00971397" w:rsidRDefault="003B29AB" w:rsidP="00E05681">
            <w:pPr>
              <w:spacing w:after="80"/>
              <w:rPr>
                <w:rFonts w:eastAsia="Arial" w:cstheme="minorHAnsi"/>
                <w:b/>
                <w:bCs/>
                <w:szCs w:val="22"/>
                <w:lang w:val="en"/>
              </w:rPr>
            </w:pPr>
            <w:r w:rsidRPr="00971397">
              <w:rPr>
                <w:rFonts w:eastAsia="Arial" w:cstheme="minorHAnsi"/>
                <w:b/>
                <w:bCs/>
                <w:szCs w:val="22"/>
                <w:lang w:val="en"/>
              </w:rPr>
              <w:t>Definition</w:t>
            </w:r>
          </w:p>
        </w:tc>
        <w:tc>
          <w:tcPr>
            <w:tcW w:w="4557" w:type="dxa"/>
            <w:tcBorders>
              <w:top w:val="single" w:sz="4" w:space="0" w:color="969996"/>
              <w:left w:val="single" w:sz="4" w:space="0" w:color="969996"/>
              <w:bottom w:val="single" w:sz="4" w:space="0" w:color="969996"/>
              <w:right w:val="single" w:sz="4" w:space="0" w:color="969996"/>
            </w:tcBorders>
            <w:shd w:val="clear" w:color="auto" w:fill="CCECFC" w:themeFill="background2"/>
            <w:tcMar>
              <w:top w:w="72" w:type="dxa"/>
              <w:left w:w="115" w:type="dxa"/>
              <w:bottom w:w="72" w:type="dxa"/>
              <w:right w:w="115" w:type="dxa"/>
            </w:tcMar>
          </w:tcPr>
          <w:p w14:paraId="7DF7B104" w14:textId="77777777" w:rsidR="003B29AB" w:rsidRPr="00971397" w:rsidRDefault="003B29AB" w:rsidP="00E05681">
            <w:pPr>
              <w:spacing w:after="80"/>
              <w:rPr>
                <w:rFonts w:eastAsia="Arial" w:cstheme="minorHAnsi"/>
                <w:b/>
                <w:bCs/>
                <w:szCs w:val="22"/>
                <w:lang w:val="en"/>
              </w:rPr>
            </w:pPr>
            <w:r w:rsidRPr="00971397">
              <w:rPr>
                <w:rFonts w:eastAsia="Arial" w:cstheme="minorHAnsi"/>
                <w:b/>
                <w:bCs/>
                <w:szCs w:val="22"/>
                <w:lang w:val="en"/>
              </w:rPr>
              <w:t>Example</w:t>
            </w:r>
          </w:p>
        </w:tc>
      </w:tr>
      <w:tr w:rsidR="003B29AB" w:rsidRPr="00971397" w14:paraId="54C633CF" w14:textId="77777777" w:rsidTr="00EB1CBE">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4524ED1C" w14:textId="77777777" w:rsidR="003B29AB" w:rsidRPr="00971397" w:rsidRDefault="003B29AB" w:rsidP="003B29AB">
            <w:pPr>
              <w:rPr>
                <w:rFonts w:cstheme="minorHAnsi"/>
                <w:b/>
                <w:bCs/>
              </w:rPr>
            </w:pPr>
            <w:r w:rsidRPr="00971397">
              <w:rPr>
                <w:rFonts w:eastAsia="Calibri" w:cstheme="minorHAnsi"/>
                <w:b/>
                <w:bCs/>
                <w:sz w:val="20"/>
                <w:szCs w:val="20"/>
              </w:rPr>
              <w:t>Service Provider Corporate</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34A925FC" w14:textId="77777777" w:rsidR="003B29AB" w:rsidRPr="00971397" w:rsidRDefault="003B29AB" w:rsidP="00E05681">
            <w:pPr>
              <w:spacing w:after="80"/>
              <w:rPr>
                <w:rFonts w:cstheme="minorHAnsi"/>
              </w:rPr>
            </w:pPr>
            <w:r w:rsidRPr="00971397">
              <w:rPr>
                <w:rFonts w:eastAsia="Calibri" w:cstheme="minorHAnsi"/>
                <w:sz w:val="20"/>
                <w:szCs w:val="20"/>
              </w:rPr>
              <w:t xml:space="preserve">A control that originates from </w:t>
            </w:r>
            <w:r w:rsidR="000235EE" w:rsidRPr="00971397">
              <w:rPr>
                <w:rFonts w:eastAsia="Calibri" w:cstheme="minorHAnsi"/>
                <w:sz w:val="20"/>
                <w:szCs w:val="20"/>
              </w:rPr>
              <w:t>a</w:t>
            </w:r>
            <w:r w:rsidRPr="00971397">
              <w:rPr>
                <w:rFonts w:eastAsia="Calibri" w:cstheme="minorHAnsi"/>
                <w:sz w:val="20"/>
                <w:szCs w:val="20"/>
              </w:rPr>
              <w:t xml:space="preserve"> CSP</w:t>
            </w:r>
            <w:r w:rsidR="000235EE" w:rsidRPr="00971397">
              <w:rPr>
                <w:rFonts w:eastAsia="Calibri" w:cstheme="minorHAnsi"/>
                <w:sz w:val="20"/>
                <w:szCs w:val="20"/>
              </w:rPr>
              <w:t>’s</w:t>
            </w:r>
            <w:r w:rsidRPr="00971397">
              <w:rPr>
                <w:rFonts w:eastAsia="Calibri" w:cstheme="minorHAnsi"/>
                <w:sz w:val="20"/>
                <w:szCs w:val="20"/>
              </w:rPr>
              <w:t xml:space="preserve"> corporate network.  </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58231414" w14:textId="77777777" w:rsidR="003B29AB" w:rsidRPr="00971397" w:rsidRDefault="003B29AB" w:rsidP="00E05681">
            <w:pPr>
              <w:spacing w:after="80"/>
              <w:rPr>
                <w:rFonts w:cstheme="minorHAnsi"/>
              </w:rPr>
            </w:pPr>
            <w:r w:rsidRPr="00971397">
              <w:rPr>
                <w:rFonts w:eastAsia="Calibri" w:cstheme="minorHAnsi"/>
                <w:sz w:val="20"/>
                <w:szCs w:val="20"/>
              </w:rPr>
              <w:t>DNS</w:t>
            </w:r>
            <w:r w:rsidR="00435A2E" w:rsidRPr="00971397">
              <w:rPr>
                <w:rFonts w:eastAsia="Calibri" w:cstheme="minorHAnsi"/>
                <w:sz w:val="20"/>
                <w:szCs w:val="20"/>
              </w:rPr>
              <w:t>,</w:t>
            </w:r>
            <w:r w:rsidRPr="00971397">
              <w:rPr>
                <w:rFonts w:eastAsia="Calibri" w:cstheme="minorHAnsi"/>
                <w:sz w:val="20"/>
                <w:szCs w:val="20"/>
              </w:rPr>
              <w:t xml:space="preserve"> from the corporate network</w:t>
            </w:r>
            <w:r w:rsidR="00435A2E" w:rsidRPr="00971397">
              <w:rPr>
                <w:rFonts w:eastAsia="Calibri" w:cstheme="minorHAnsi"/>
                <w:sz w:val="20"/>
                <w:szCs w:val="20"/>
              </w:rPr>
              <w:t>,</w:t>
            </w:r>
            <w:r w:rsidRPr="00971397">
              <w:rPr>
                <w:rFonts w:eastAsia="Calibri" w:cstheme="minorHAnsi"/>
                <w:sz w:val="20"/>
                <w:szCs w:val="20"/>
              </w:rPr>
              <w:t xml:space="preserve"> provides address resolution services for the information system and the service offering.  </w:t>
            </w:r>
          </w:p>
        </w:tc>
      </w:tr>
      <w:tr w:rsidR="003B29AB" w:rsidRPr="00971397" w14:paraId="1D06D7A0" w14:textId="77777777" w:rsidTr="00015C1B">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52BE5F4B" w14:textId="77777777" w:rsidR="003B29AB" w:rsidRPr="00971397" w:rsidRDefault="003B29AB" w:rsidP="003B29AB">
            <w:pPr>
              <w:rPr>
                <w:rFonts w:cstheme="minorHAnsi"/>
                <w:b/>
                <w:bCs/>
              </w:rPr>
            </w:pPr>
            <w:r w:rsidRPr="00971397">
              <w:rPr>
                <w:rFonts w:eastAsia="Calibri" w:cstheme="minorHAnsi"/>
                <w:b/>
                <w:bCs/>
                <w:sz w:val="20"/>
                <w:szCs w:val="20"/>
              </w:rPr>
              <w:t>Service Provider System Specific</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6C5AAAF1" w14:textId="77777777" w:rsidR="003B29AB" w:rsidRPr="00971397" w:rsidRDefault="003B29AB" w:rsidP="00E05681">
            <w:pPr>
              <w:spacing w:after="80"/>
              <w:rPr>
                <w:rFonts w:cstheme="minorHAnsi"/>
              </w:rPr>
            </w:pPr>
            <w:r w:rsidRPr="00971397">
              <w:rPr>
                <w:rFonts w:eastAsia="Calibri" w:cstheme="minorHAnsi"/>
                <w:sz w:val="20"/>
                <w:szCs w:val="20"/>
              </w:rPr>
              <w:t xml:space="preserve">A control specific to a particular </w:t>
            </w:r>
            <w:r w:rsidR="000235EE" w:rsidRPr="00971397">
              <w:rPr>
                <w:rFonts w:eastAsia="Calibri" w:cstheme="minorHAnsi"/>
                <w:sz w:val="20"/>
                <w:szCs w:val="20"/>
              </w:rPr>
              <w:t xml:space="preserve">CSP </w:t>
            </w:r>
            <w:r w:rsidRPr="00971397">
              <w:rPr>
                <w:rFonts w:eastAsia="Calibri" w:cstheme="minorHAnsi"/>
                <w:sz w:val="20"/>
                <w:szCs w:val="20"/>
              </w:rPr>
              <w:t>system and the control is not part of the standard corporate controls.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6D5CD290" w14:textId="14E68AA0" w:rsidR="003B29AB" w:rsidRPr="00971397" w:rsidRDefault="003B29AB" w:rsidP="00E05681">
            <w:pPr>
              <w:spacing w:after="80"/>
              <w:rPr>
                <w:rFonts w:cstheme="minorHAnsi"/>
              </w:rPr>
            </w:pPr>
            <w:r w:rsidRPr="00971397">
              <w:rPr>
                <w:rFonts w:eastAsia="Calibri" w:cstheme="minorHAnsi"/>
                <w:sz w:val="20"/>
                <w:szCs w:val="20"/>
              </w:rPr>
              <w:t xml:space="preserve">A unique host-based intrusion detection system (HIDs) is available on the service offering </w:t>
            </w:r>
            <w:r w:rsidR="00195246" w:rsidRPr="00971397">
              <w:rPr>
                <w:rFonts w:eastAsia="Calibri" w:cstheme="minorHAnsi"/>
                <w:sz w:val="20"/>
                <w:szCs w:val="20"/>
              </w:rPr>
              <w:t>platform but</w:t>
            </w:r>
            <w:r w:rsidRPr="00971397">
              <w:rPr>
                <w:rFonts w:eastAsia="Calibri" w:cstheme="minorHAnsi"/>
                <w:sz w:val="20"/>
                <w:szCs w:val="20"/>
              </w:rPr>
              <w:t xml:space="preserve"> is not available on the corporate network.  </w:t>
            </w:r>
          </w:p>
        </w:tc>
      </w:tr>
      <w:tr w:rsidR="003B29AB" w:rsidRPr="00971397" w14:paraId="2A75FEB8" w14:textId="77777777" w:rsidTr="00EB1CBE">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2A8ACB99" w14:textId="77777777" w:rsidR="003B29AB" w:rsidRPr="00971397" w:rsidRDefault="003B29AB" w:rsidP="003B29AB">
            <w:pPr>
              <w:rPr>
                <w:rFonts w:cstheme="minorHAnsi"/>
                <w:b/>
                <w:bCs/>
              </w:rPr>
            </w:pPr>
            <w:r w:rsidRPr="00971397">
              <w:rPr>
                <w:rFonts w:eastAsia="Calibri" w:cstheme="minorHAnsi"/>
                <w:b/>
                <w:bCs/>
                <w:sz w:val="20"/>
                <w:szCs w:val="20"/>
              </w:rPr>
              <w:t>Service Provider Hybrid</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29B18872" w14:textId="77777777" w:rsidR="003B29AB" w:rsidRPr="00971397" w:rsidRDefault="003B29AB" w:rsidP="00E05681">
            <w:pPr>
              <w:spacing w:after="80"/>
              <w:rPr>
                <w:rFonts w:cstheme="minorHAnsi"/>
              </w:rPr>
            </w:pPr>
            <w:r w:rsidRPr="00971397">
              <w:rPr>
                <w:rFonts w:eastAsia="Calibri" w:cstheme="minorHAnsi"/>
                <w:sz w:val="20"/>
                <w:szCs w:val="20"/>
              </w:rPr>
              <w:t xml:space="preserve">A control that makes use of both corporate controls and </w:t>
            </w:r>
            <w:r w:rsidRPr="00971397">
              <w:rPr>
                <w:rFonts w:eastAsia="Calibri" w:cstheme="minorHAnsi"/>
                <w:sz w:val="20"/>
                <w:szCs w:val="20"/>
              </w:rPr>
              <w:lastRenderedPageBreak/>
              <w:t>additional controls specific to a particular system.</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1ACC4B6B" w14:textId="77777777" w:rsidR="003B29AB" w:rsidRPr="00971397" w:rsidRDefault="003B29AB" w:rsidP="00E05681">
            <w:pPr>
              <w:spacing w:after="80"/>
              <w:rPr>
                <w:rFonts w:cstheme="minorHAnsi"/>
              </w:rPr>
            </w:pPr>
            <w:r w:rsidRPr="00971397">
              <w:rPr>
                <w:rFonts w:eastAsia="Calibri" w:cstheme="minorHAnsi"/>
                <w:sz w:val="20"/>
                <w:szCs w:val="20"/>
              </w:rPr>
              <w:lastRenderedPageBreak/>
              <w:t>There are scans of the corporate network infrastructure; scans of databases and web-based applications are system specific.</w:t>
            </w:r>
          </w:p>
        </w:tc>
      </w:tr>
      <w:tr w:rsidR="003B29AB" w:rsidRPr="00971397" w14:paraId="5CAD2D09" w14:textId="77777777" w:rsidTr="00015C1B">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0BB9B130" w14:textId="77777777" w:rsidR="003B29AB" w:rsidRPr="00971397" w:rsidRDefault="003B29AB" w:rsidP="003B29AB">
            <w:pPr>
              <w:rPr>
                <w:rFonts w:cstheme="minorHAnsi"/>
                <w:b/>
                <w:bCs/>
              </w:rPr>
            </w:pPr>
            <w:r w:rsidRPr="00971397">
              <w:rPr>
                <w:rFonts w:eastAsia="Calibri" w:cstheme="minorHAnsi"/>
                <w:b/>
                <w:bCs/>
                <w:sz w:val="20"/>
                <w:szCs w:val="20"/>
              </w:rPr>
              <w:t>Configured by Customer</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6DCF37D5" w14:textId="77777777" w:rsidR="003B29AB" w:rsidRPr="00971397" w:rsidRDefault="003B29AB" w:rsidP="00E05681">
            <w:pPr>
              <w:spacing w:after="80"/>
              <w:rPr>
                <w:rFonts w:cstheme="minorHAnsi"/>
              </w:rPr>
            </w:pPr>
            <w:r w:rsidRPr="00971397">
              <w:rPr>
                <w:rFonts w:eastAsia="Calibri" w:cstheme="minorHAnsi"/>
                <w:sz w:val="20"/>
                <w:szCs w:val="20"/>
              </w:rPr>
              <w:t>A control where the customer needs to apply a configuration to meet the control requirement.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419DC577" w14:textId="77777777" w:rsidR="003B29AB" w:rsidRPr="00971397" w:rsidRDefault="003B29AB" w:rsidP="00E05681">
            <w:pPr>
              <w:spacing w:after="80"/>
              <w:rPr>
                <w:rFonts w:cstheme="minorHAnsi"/>
              </w:rPr>
            </w:pPr>
            <w:r w:rsidRPr="00971397">
              <w:rPr>
                <w:rFonts w:eastAsia="Calibri" w:cstheme="minorHAnsi"/>
                <w:sz w:val="20"/>
                <w:szCs w:val="20"/>
              </w:rPr>
              <w:t>User profiles, policy/audit configurations, enabling/disabling key switches (e.g., enable/disable http* or https, etc.), entering an IP range specific to their organization are configurable by the customer.  </w:t>
            </w:r>
          </w:p>
        </w:tc>
      </w:tr>
      <w:tr w:rsidR="003B29AB" w:rsidRPr="00971397" w14:paraId="263A0B8A" w14:textId="77777777" w:rsidTr="00EB1CBE">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7AA5A50E" w14:textId="77777777" w:rsidR="003B29AB" w:rsidRPr="00971397" w:rsidRDefault="003B29AB" w:rsidP="003B29AB">
            <w:pPr>
              <w:rPr>
                <w:rFonts w:cstheme="minorHAnsi"/>
                <w:b/>
                <w:bCs/>
              </w:rPr>
            </w:pPr>
            <w:r w:rsidRPr="00971397">
              <w:rPr>
                <w:rFonts w:eastAsia="Calibri" w:cstheme="minorHAnsi"/>
                <w:b/>
                <w:bCs/>
                <w:sz w:val="20"/>
                <w:szCs w:val="20"/>
              </w:rPr>
              <w:t>Provided by Customer</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3FBA14C7" w14:textId="77777777" w:rsidR="003B29AB" w:rsidRPr="00971397" w:rsidRDefault="003B29AB" w:rsidP="00E05681">
            <w:pPr>
              <w:spacing w:after="80"/>
              <w:rPr>
                <w:rFonts w:cstheme="minorHAnsi"/>
              </w:rPr>
            </w:pPr>
            <w:r w:rsidRPr="00971397">
              <w:rPr>
                <w:rFonts w:eastAsia="Calibri" w:cstheme="minorHAnsi"/>
                <w:sz w:val="20"/>
                <w:szCs w:val="20"/>
              </w:rPr>
              <w:t>A control where the customer needs to provide additional hardware or software to meet the control requirement.  </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60BBF886" w14:textId="77777777" w:rsidR="003B29AB" w:rsidRPr="00971397" w:rsidRDefault="003B29AB" w:rsidP="00E05681">
            <w:pPr>
              <w:spacing w:after="80"/>
              <w:rPr>
                <w:rFonts w:cstheme="minorHAnsi"/>
              </w:rPr>
            </w:pPr>
            <w:r w:rsidRPr="00971397">
              <w:rPr>
                <w:rFonts w:eastAsia="Calibri" w:cstheme="minorHAnsi"/>
                <w:sz w:val="20"/>
                <w:szCs w:val="20"/>
              </w:rPr>
              <w:t>The customer provides a SAML SSO solution to implement two-factor authentication.</w:t>
            </w:r>
          </w:p>
        </w:tc>
      </w:tr>
      <w:tr w:rsidR="003B29AB" w:rsidRPr="00971397" w14:paraId="758B8201" w14:textId="77777777" w:rsidTr="00015C1B">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1BD98553" w14:textId="77777777" w:rsidR="003B29AB" w:rsidRPr="00971397" w:rsidRDefault="003B29AB" w:rsidP="003B29AB">
            <w:pPr>
              <w:rPr>
                <w:rFonts w:cstheme="minorHAnsi"/>
                <w:b/>
                <w:bCs/>
              </w:rPr>
            </w:pPr>
            <w:r w:rsidRPr="00971397">
              <w:rPr>
                <w:rFonts w:eastAsia="Calibri" w:cstheme="minorHAnsi"/>
                <w:b/>
                <w:bCs/>
                <w:sz w:val="20"/>
                <w:szCs w:val="20"/>
              </w:rPr>
              <w:t>Shared</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02DC92FA" w14:textId="77777777" w:rsidR="003B29AB" w:rsidRPr="00971397" w:rsidRDefault="003B29AB" w:rsidP="00E05681">
            <w:pPr>
              <w:spacing w:after="80"/>
              <w:rPr>
                <w:rFonts w:cstheme="minorHAnsi"/>
              </w:rPr>
            </w:pPr>
            <w:r w:rsidRPr="00971397">
              <w:rPr>
                <w:rFonts w:eastAsia="Calibri" w:cstheme="minorHAnsi"/>
                <w:sz w:val="20"/>
                <w:szCs w:val="20"/>
              </w:rPr>
              <w:t xml:space="preserve">A control that is managed and implemented partially by </w:t>
            </w:r>
            <w:r w:rsidR="00435A2E" w:rsidRPr="00971397">
              <w:rPr>
                <w:rFonts w:eastAsia="Calibri" w:cstheme="minorHAnsi"/>
                <w:sz w:val="20"/>
                <w:szCs w:val="20"/>
              </w:rPr>
              <w:t xml:space="preserve">a CSP </w:t>
            </w:r>
            <w:r w:rsidRPr="00971397">
              <w:rPr>
                <w:rFonts w:eastAsia="Calibri" w:cstheme="minorHAnsi"/>
                <w:sz w:val="20"/>
                <w:szCs w:val="20"/>
              </w:rPr>
              <w:t>and partially by the</w:t>
            </w:r>
            <w:r w:rsidR="000235EE" w:rsidRPr="00971397">
              <w:rPr>
                <w:rFonts w:eastAsia="Calibri" w:cstheme="minorHAnsi"/>
                <w:sz w:val="20"/>
                <w:szCs w:val="20"/>
              </w:rPr>
              <w:t>ir</w:t>
            </w:r>
            <w:r w:rsidRPr="00971397">
              <w:rPr>
                <w:rFonts w:eastAsia="Calibri" w:cstheme="minorHAnsi"/>
                <w:sz w:val="20"/>
                <w:szCs w:val="20"/>
              </w:rPr>
              <w:t xml:space="preserve"> customer.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62FF41C8" w14:textId="77777777" w:rsidR="003B29AB" w:rsidRPr="00971397" w:rsidRDefault="003B29AB" w:rsidP="00E05681">
            <w:pPr>
              <w:spacing w:after="80"/>
              <w:rPr>
                <w:rFonts w:cstheme="minorHAnsi"/>
              </w:rPr>
            </w:pPr>
            <w:r w:rsidRPr="00971397">
              <w:rPr>
                <w:rFonts w:eastAsia="Calibri" w:cstheme="minorHAnsi"/>
                <w:sz w:val="20"/>
                <w:szCs w:val="20"/>
              </w:rPr>
              <w:t>Security awareness training must be conducted by both the CSPN and the customer.  </w:t>
            </w:r>
          </w:p>
        </w:tc>
      </w:tr>
      <w:tr w:rsidR="003B29AB" w:rsidRPr="00971397" w14:paraId="221A68C6" w14:textId="77777777" w:rsidTr="00EB1CBE">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040743DF" w14:textId="77777777" w:rsidR="003B29AB" w:rsidRPr="00971397" w:rsidRDefault="003B29AB" w:rsidP="003B29AB">
            <w:pPr>
              <w:rPr>
                <w:rFonts w:cstheme="minorHAnsi"/>
                <w:b/>
                <w:bCs/>
              </w:rPr>
            </w:pPr>
            <w:r w:rsidRPr="00971397">
              <w:rPr>
                <w:rFonts w:eastAsia="Calibri" w:cstheme="minorHAnsi"/>
                <w:b/>
                <w:bCs/>
                <w:sz w:val="20"/>
                <w:szCs w:val="20"/>
              </w:rPr>
              <w:t>Inherited from pre-existing FedRAMP Authorization</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25C37DE2" w14:textId="77777777" w:rsidR="003B29AB" w:rsidRPr="00971397" w:rsidRDefault="003B29AB" w:rsidP="00E05681">
            <w:pPr>
              <w:spacing w:after="80"/>
              <w:rPr>
                <w:rFonts w:cstheme="minorHAnsi"/>
              </w:rPr>
            </w:pPr>
            <w:r w:rsidRPr="00971397">
              <w:rPr>
                <w:rFonts w:eastAsia="Calibri" w:cstheme="minorHAnsi"/>
                <w:sz w:val="20"/>
                <w:szCs w:val="20"/>
              </w:rPr>
              <w:t xml:space="preserve">A control that is inherited from another CSP system that has already received a FedRAMP </w:t>
            </w:r>
            <w:r w:rsidR="000235EE" w:rsidRPr="00971397">
              <w:rPr>
                <w:rFonts w:eastAsia="Calibri" w:cstheme="minorHAnsi"/>
                <w:sz w:val="20"/>
                <w:szCs w:val="20"/>
              </w:rPr>
              <w:t>a</w:t>
            </w:r>
            <w:r w:rsidRPr="00971397">
              <w:rPr>
                <w:rFonts w:eastAsia="Calibri" w:cstheme="minorHAnsi"/>
                <w:sz w:val="20"/>
                <w:szCs w:val="20"/>
              </w:rPr>
              <w:t>uthorization.</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hemeFill="accent5"/>
            <w:tcMar>
              <w:top w:w="72" w:type="dxa"/>
              <w:left w:w="115" w:type="dxa"/>
              <w:bottom w:w="72" w:type="dxa"/>
              <w:right w:w="115" w:type="dxa"/>
            </w:tcMar>
          </w:tcPr>
          <w:p w14:paraId="57C0FF99" w14:textId="77777777" w:rsidR="003B29AB" w:rsidRPr="00971397" w:rsidRDefault="003B29AB" w:rsidP="00E05681">
            <w:pPr>
              <w:spacing w:after="80"/>
              <w:rPr>
                <w:rFonts w:cstheme="minorHAnsi"/>
              </w:rPr>
            </w:pPr>
            <w:r w:rsidRPr="00971397">
              <w:rPr>
                <w:rFonts w:eastAsia="Calibri" w:cstheme="minorHAnsi"/>
                <w:sz w:val="20"/>
                <w:szCs w:val="20"/>
              </w:rPr>
              <w:t>A PaaS or SaaS provider inherits PE controls from an IaaS provider.</w:t>
            </w:r>
          </w:p>
        </w:tc>
      </w:tr>
    </w:tbl>
    <w:p w14:paraId="6A3245C0" w14:textId="77777777" w:rsidR="003B29AB" w:rsidRPr="00971397" w:rsidRDefault="003B29AB" w:rsidP="00E05681">
      <w:pPr>
        <w:rPr>
          <w:rFonts w:eastAsia="Arial" w:cstheme="minorHAnsi"/>
          <w:szCs w:val="20"/>
          <w:lang w:val="en"/>
        </w:rPr>
      </w:pPr>
      <w:r w:rsidRPr="00971397">
        <w:rPr>
          <w:rFonts w:eastAsia="Arial" w:cstheme="minorHAnsi"/>
          <w:szCs w:val="20"/>
          <w:lang w:val="en"/>
        </w:rPr>
        <w:t>*Hyper Text Transport Protocol (http)</w:t>
      </w:r>
    </w:p>
    <w:p w14:paraId="25AABE14" w14:textId="77777777" w:rsidR="003B29AB" w:rsidRPr="00971397" w:rsidRDefault="003B29AB" w:rsidP="00E05681">
      <w:pPr>
        <w:rPr>
          <w:rFonts w:eastAsia="Arial" w:cstheme="minorHAnsi"/>
          <w:szCs w:val="20"/>
          <w:lang w:val="en"/>
        </w:rPr>
      </w:pPr>
      <w:r w:rsidRPr="00971397">
        <w:rPr>
          <w:rFonts w:eastAsia="Arial" w:cstheme="minorHAnsi"/>
          <w:szCs w:val="20"/>
          <w:lang w:val="en"/>
        </w:rPr>
        <w:t xml:space="preserve">Responsible </w:t>
      </w:r>
      <w:r w:rsidR="000235EE" w:rsidRPr="00971397">
        <w:rPr>
          <w:rFonts w:eastAsia="Arial" w:cstheme="minorHAnsi"/>
          <w:szCs w:val="20"/>
          <w:lang w:val="en"/>
        </w:rPr>
        <w:t>r</w:t>
      </w:r>
      <w:r w:rsidRPr="00971397">
        <w:rPr>
          <w:rFonts w:eastAsia="Arial" w:cstheme="minorHAnsi"/>
          <w:szCs w:val="20"/>
          <w:lang w:val="en"/>
        </w:rPr>
        <w:t xml:space="preserve">ole indicates the role of </w:t>
      </w:r>
      <w:r w:rsidR="000235EE" w:rsidRPr="00971397">
        <w:rPr>
          <w:rFonts w:eastAsia="Arial" w:cstheme="minorHAnsi"/>
          <w:szCs w:val="20"/>
          <w:lang w:val="en"/>
        </w:rPr>
        <w:t xml:space="preserve">a </w:t>
      </w:r>
      <w:r w:rsidRPr="00971397">
        <w:rPr>
          <w:rFonts w:eastAsia="Arial" w:cstheme="minorHAnsi"/>
          <w:szCs w:val="20"/>
          <w:lang w:val="en"/>
        </w:rPr>
        <w:t>CSP employee who can best respond to questions about the particular control that is described.</w:t>
      </w:r>
    </w:p>
    <w:p w14:paraId="224ACB40" w14:textId="77777777" w:rsidR="003B29AB" w:rsidRPr="00971397" w:rsidRDefault="003B29AB" w:rsidP="003B29AB">
      <w:pPr>
        <w:spacing w:before="120" w:after="120"/>
        <w:rPr>
          <w:rFonts w:cstheme="minorHAnsi"/>
          <w:sz w:val="20"/>
          <w:szCs w:val="20"/>
        </w:rPr>
      </w:pPr>
    </w:p>
    <w:p w14:paraId="2A6422C1" w14:textId="77777777" w:rsidR="00CE0017" w:rsidRPr="00971397" w:rsidRDefault="00CE0017">
      <w:pPr>
        <w:rPr>
          <w:rFonts w:cstheme="minorHAnsi"/>
          <w:color w:val="1A98C5"/>
          <w:kern w:val="32"/>
          <w:sz w:val="36"/>
          <w:szCs w:val="36"/>
        </w:rPr>
      </w:pPr>
      <w:r w:rsidRPr="00971397">
        <w:rPr>
          <w:rFonts w:cstheme="minorHAnsi"/>
          <w:b/>
          <w:bCs/>
          <w:color w:val="1A98C5"/>
          <w:sz w:val="36"/>
          <w:szCs w:val="36"/>
        </w:rPr>
        <w:br w:type="page"/>
      </w:r>
    </w:p>
    <w:p w14:paraId="24FF1747" w14:textId="77777777" w:rsidR="00971397" w:rsidRDefault="00CE0017" w:rsidP="008D6090">
      <w:pPr>
        <w:rPr>
          <w:noProof/>
        </w:rPr>
      </w:pPr>
      <w:r w:rsidRPr="00971397">
        <w:rPr>
          <w:rFonts w:cstheme="minorHAnsi"/>
          <w:color w:val="1A98C5"/>
          <w:sz w:val="36"/>
          <w:szCs w:val="36"/>
        </w:rPr>
        <w:lastRenderedPageBreak/>
        <w:t>TABLE OF CONTENTS</w:t>
      </w:r>
      <w:r w:rsidRPr="00971397">
        <w:rPr>
          <w:rFonts w:cstheme="minorHAnsi"/>
        </w:rPr>
        <w:t xml:space="preserve"> </w:t>
      </w:r>
      <w:r w:rsidR="00E33648" w:rsidRPr="00971397">
        <w:rPr>
          <w:rFonts w:cstheme="minorHAnsi"/>
          <w:sz w:val="24"/>
        </w:rPr>
        <w:fldChar w:fldCharType="begin"/>
      </w:r>
      <w:r w:rsidR="00E33648" w:rsidRPr="00971397">
        <w:rPr>
          <w:rFonts w:cstheme="minorHAnsi"/>
          <w:sz w:val="24"/>
        </w:rPr>
        <w:instrText>TOC \o "1-3" \h \z \u</w:instrText>
      </w:r>
      <w:r w:rsidR="00E33648" w:rsidRPr="00971397">
        <w:rPr>
          <w:rFonts w:cstheme="minorHAnsi"/>
          <w:sz w:val="24"/>
        </w:rPr>
        <w:fldChar w:fldCharType="separate"/>
      </w:r>
    </w:p>
    <w:p w14:paraId="692CC18D" w14:textId="075F8101" w:rsidR="00971397" w:rsidRDefault="00000000">
      <w:pPr>
        <w:pStyle w:val="TOC1"/>
        <w:rPr>
          <w:rFonts w:eastAsiaTheme="minorEastAsia" w:cstheme="minorBidi"/>
          <w:b w:val="0"/>
          <w:noProof/>
          <w:color w:val="auto"/>
          <w:kern w:val="2"/>
          <w:sz w:val="24"/>
          <w14:ligatures w14:val="standardContextual"/>
        </w:rPr>
      </w:pPr>
      <w:hyperlink w:anchor="_Toc144074419" w:history="1">
        <w:r w:rsidR="00971397" w:rsidRPr="00CE2F44">
          <w:rPr>
            <w:rStyle w:val="Hyperlink"/>
            <w:rFonts w:cstheme="minorHAnsi"/>
            <w:noProof/>
          </w:rPr>
          <w:t>Access Control</w:t>
        </w:r>
        <w:r w:rsidR="00971397">
          <w:rPr>
            <w:noProof/>
            <w:webHidden/>
          </w:rPr>
          <w:tab/>
        </w:r>
        <w:r w:rsidR="00971397">
          <w:rPr>
            <w:noProof/>
            <w:webHidden/>
          </w:rPr>
          <w:fldChar w:fldCharType="begin"/>
        </w:r>
        <w:r w:rsidR="00971397">
          <w:rPr>
            <w:noProof/>
            <w:webHidden/>
          </w:rPr>
          <w:instrText xml:space="preserve"> PAGEREF _Toc144074419 \h </w:instrText>
        </w:r>
        <w:r w:rsidR="00971397">
          <w:rPr>
            <w:noProof/>
            <w:webHidden/>
          </w:rPr>
        </w:r>
        <w:r w:rsidR="00971397">
          <w:rPr>
            <w:noProof/>
            <w:webHidden/>
          </w:rPr>
          <w:fldChar w:fldCharType="separate"/>
        </w:r>
        <w:r w:rsidR="00971397">
          <w:rPr>
            <w:noProof/>
            <w:webHidden/>
          </w:rPr>
          <w:t>25</w:t>
        </w:r>
        <w:r w:rsidR="00971397">
          <w:rPr>
            <w:noProof/>
            <w:webHidden/>
          </w:rPr>
          <w:fldChar w:fldCharType="end"/>
        </w:r>
      </w:hyperlink>
    </w:p>
    <w:p w14:paraId="750A385A" w14:textId="4CD6066F"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20" w:history="1">
        <w:r w:rsidR="00971397" w:rsidRPr="00CE2F44">
          <w:rPr>
            <w:rStyle w:val="Hyperlink"/>
            <w:rFonts w:cstheme="minorHAnsi"/>
            <w:noProof/>
          </w:rPr>
          <w:t>AC-1 Policy and Procedures (L)(M)(H)</w:t>
        </w:r>
        <w:r w:rsidR="00971397">
          <w:rPr>
            <w:noProof/>
            <w:webHidden/>
          </w:rPr>
          <w:tab/>
        </w:r>
        <w:r w:rsidR="00971397">
          <w:rPr>
            <w:noProof/>
            <w:webHidden/>
          </w:rPr>
          <w:fldChar w:fldCharType="begin"/>
        </w:r>
        <w:r w:rsidR="00971397">
          <w:rPr>
            <w:noProof/>
            <w:webHidden/>
          </w:rPr>
          <w:instrText xml:space="preserve"> PAGEREF _Toc144074420 \h </w:instrText>
        </w:r>
        <w:r w:rsidR="00971397">
          <w:rPr>
            <w:noProof/>
            <w:webHidden/>
          </w:rPr>
        </w:r>
        <w:r w:rsidR="00971397">
          <w:rPr>
            <w:noProof/>
            <w:webHidden/>
          </w:rPr>
          <w:fldChar w:fldCharType="separate"/>
        </w:r>
        <w:r w:rsidR="00971397">
          <w:rPr>
            <w:noProof/>
            <w:webHidden/>
          </w:rPr>
          <w:t>25</w:t>
        </w:r>
        <w:r w:rsidR="00971397">
          <w:rPr>
            <w:noProof/>
            <w:webHidden/>
          </w:rPr>
          <w:fldChar w:fldCharType="end"/>
        </w:r>
      </w:hyperlink>
    </w:p>
    <w:p w14:paraId="2420D7BF" w14:textId="6521AAFE"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21" w:history="1">
        <w:r w:rsidR="00971397" w:rsidRPr="00CE2F44">
          <w:rPr>
            <w:rStyle w:val="Hyperlink"/>
            <w:rFonts w:cstheme="minorHAnsi"/>
            <w:noProof/>
          </w:rPr>
          <w:t>AC-2 Account Management (L)(M)(H)</w:t>
        </w:r>
        <w:r w:rsidR="00971397">
          <w:rPr>
            <w:noProof/>
            <w:webHidden/>
          </w:rPr>
          <w:tab/>
        </w:r>
        <w:r w:rsidR="00971397">
          <w:rPr>
            <w:noProof/>
            <w:webHidden/>
          </w:rPr>
          <w:fldChar w:fldCharType="begin"/>
        </w:r>
        <w:r w:rsidR="00971397">
          <w:rPr>
            <w:noProof/>
            <w:webHidden/>
          </w:rPr>
          <w:instrText xml:space="preserve"> PAGEREF _Toc144074421 \h </w:instrText>
        </w:r>
        <w:r w:rsidR="00971397">
          <w:rPr>
            <w:noProof/>
            <w:webHidden/>
          </w:rPr>
        </w:r>
        <w:r w:rsidR="00971397">
          <w:rPr>
            <w:noProof/>
            <w:webHidden/>
          </w:rPr>
          <w:fldChar w:fldCharType="separate"/>
        </w:r>
        <w:r w:rsidR="00971397">
          <w:rPr>
            <w:noProof/>
            <w:webHidden/>
          </w:rPr>
          <w:t>26</w:t>
        </w:r>
        <w:r w:rsidR="00971397">
          <w:rPr>
            <w:noProof/>
            <w:webHidden/>
          </w:rPr>
          <w:fldChar w:fldCharType="end"/>
        </w:r>
      </w:hyperlink>
    </w:p>
    <w:p w14:paraId="1B018864" w14:textId="19848150"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22" w:history="1">
        <w:r w:rsidR="00971397" w:rsidRPr="00CE2F44">
          <w:rPr>
            <w:rStyle w:val="Hyperlink"/>
            <w:rFonts w:cstheme="minorHAnsi"/>
            <w:noProof/>
          </w:rPr>
          <w:t>AC-2(1) Automated System Account Management (M)(H)</w:t>
        </w:r>
        <w:r w:rsidR="00971397">
          <w:rPr>
            <w:noProof/>
            <w:webHidden/>
          </w:rPr>
          <w:tab/>
        </w:r>
        <w:r w:rsidR="00971397">
          <w:rPr>
            <w:noProof/>
            <w:webHidden/>
          </w:rPr>
          <w:fldChar w:fldCharType="begin"/>
        </w:r>
        <w:r w:rsidR="00971397">
          <w:rPr>
            <w:noProof/>
            <w:webHidden/>
          </w:rPr>
          <w:instrText xml:space="preserve"> PAGEREF _Toc144074422 \h </w:instrText>
        </w:r>
        <w:r w:rsidR="00971397">
          <w:rPr>
            <w:noProof/>
            <w:webHidden/>
          </w:rPr>
        </w:r>
        <w:r w:rsidR="00971397">
          <w:rPr>
            <w:noProof/>
            <w:webHidden/>
          </w:rPr>
          <w:fldChar w:fldCharType="separate"/>
        </w:r>
        <w:r w:rsidR="00971397">
          <w:rPr>
            <w:noProof/>
            <w:webHidden/>
          </w:rPr>
          <w:t>29</w:t>
        </w:r>
        <w:r w:rsidR="00971397">
          <w:rPr>
            <w:noProof/>
            <w:webHidden/>
          </w:rPr>
          <w:fldChar w:fldCharType="end"/>
        </w:r>
      </w:hyperlink>
    </w:p>
    <w:p w14:paraId="24DA1B2D" w14:textId="2C68EE77"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23" w:history="1">
        <w:r w:rsidR="00971397" w:rsidRPr="00CE2F44">
          <w:rPr>
            <w:rStyle w:val="Hyperlink"/>
            <w:rFonts w:cstheme="minorHAnsi"/>
            <w:noProof/>
          </w:rPr>
          <w:t>AC-2(2) Automated Temporary and Emergency Account Management (M)(H)</w:t>
        </w:r>
        <w:r w:rsidR="00971397">
          <w:rPr>
            <w:noProof/>
            <w:webHidden/>
          </w:rPr>
          <w:tab/>
        </w:r>
        <w:r w:rsidR="00971397">
          <w:rPr>
            <w:noProof/>
            <w:webHidden/>
          </w:rPr>
          <w:fldChar w:fldCharType="begin"/>
        </w:r>
        <w:r w:rsidR="00971397">
          <w:rPr>
            <w:noProof/>
            <w:webHidden/>
          </w:rPr>
          <w:instrText xml:space="preserve"> PAGEREF _Toc144074423 \h </w:instrText>
        </w:r>
        <w:r w:rsidR="00971397">
          <w:rPr>
            <w:noProof/>
            <w:webHidden/>
          </w:rPr>
        </w:r>
        <w:r w:rsidR="00971397">
          <w:rPr>
            <w:noProof/>
            <w:webHidden/>
          </w:rPr>
          <w:fldChar w:fldCharType="separate"/>
        </w:r>
        <w:r w:rsidR="00971397">
          <w:rPr>
            <w:noProof/>
            <w:webHidden/>
          </w:rPr>
          <w:t>30</w:t>
        </w:r>
        <w:r w:rsidR="00971397">
          <w:rPr>
            <w:noProof/>
            <w:webHidden/>
          </w:rPr>
          <w:fldChar w:fldCharType="end"/>
        </w:r>
      </w:hyperlink>
    </w:p>
    <w:p w14:paraId="5E5165B0" w14:textId="5CC5E41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24" w:history="1">
        <w:r w:rsidR="00971397" w:rsidRPr="00CE2F44">
          <w:rPr>
            <w:rStyle w:val="Hyperlink"/>
            <w:rFonts w:cstheme="minorHAnsi"/>
            <w:noProof/>
          </w:rPr>
          <w:t>AC-2(3) Disable Accounts (M)(H)</w:t>
        </w:r>
        <w:r w:rsidR="00971397">
          <w:rPr>
            <w:noProof/>
            <w:webHidden/>
          </w:rPr>
          <w:tab/>
        </w:r>
        <w:r w:rsidR="00971397">
          <w:rPr>
            <w:noProof/>
            <w:webHidden/>
          </w:rPr>
          <w:fldChar w:fldCharType="begin"/>
        </w:r>
        <w:r w:rsidR="00971397">
          <w:rPr>
            <w:noProof/>
            <w:webHidden/>
          </w:rPr>
          <w:instrText xml:space="preserve"> PAGEREF _Toc144074424 \h </w:instrText>
        </w:r>
        <w:r w:rsidR="00971397">
          <w:rPr>
            <w:noProof/>
            <w:webHidden/>
          </w:rPr>
        </w:r>
        <w:r w:rsidR="00971397">
          <w:rPr>
            <w:noProof/>
            <w:webHidden/>
          </w:rPr>
          <w:fldChar w:fldCharType="separate"/>
        </w:r>
        <w:r w:rsidR="00971397">
          <w:rPr>
            <w:noProof/>
            <w:webHidden/>
          </w:rPr>
          <w:t>32</w:t>
        </w:r>
        <w:r w:rsidR="00971397">
          <w:rPr>
            <w:noProof/>
            <w:webHidden/>
          </w:rPr>
          <w:fldChar w:fldCharType="end"/>
        </w:r>
      </w:hyperlink>
    </w:p>
    <w:p w14:paraId="73B6F0B1" w14:textId="128EF3DD"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25" w:history="1">
        <w:r w:rsidR="00971397" w:rsidRPr="00CE2F44">
          <w:rPr>
            <w:rStyle w:val="Hyperlink"/>
            <w:rFonts w:cstheme="minorHAnsi"/>
            <w:noProof/>
          </w:rPr>
          <w:t>AC-2(4) Automated Audit Actions (M)(H)</w:t>
        </w:r>
        <w:r w:rsidR="00971397">
          <w:rPr>
            <w:noProof/>
            <w:webHidden/>
          </w:rPr>
          <w:tab/>
        </w:r>
        <w:r w:rsidR="00971397">
          <w:rPr>
            <w:noProof/>
            <w:webHidden/>
          </w:rPr>
          <w:fldChar w:fldCharType="begin"/>
        </w:r>
        <w:r w:rsidR="00971397">
          <w:rPr>
            <w:noProof/>
            <w:webHidden/>
          </w:rPr>
          <w:instrText xml:space="preserve"> PAGEREF _Toc144074425 \h </w:instrText>
        </w:r>
        <w:r w:rsidR="00971397">
          <w:rPr>
            <w:noProof/>
            <w:webHidden/>
          </w:rPr>
        </w:r>
        <w:r w:rsidR="00971397">
          <w:rPr>
            <w:noProof/>
            <w:webHidden/>
          </w:rPr>
          <w:fldChar w:fldCharType="separate"/>
        </w:r>
        <w:r w:rsidR="00971397">
          <w:rPr>
            <w:noProof/>
            <w:webHidden/>
          </w:rPr>
          <w:t>33</w:t>
        </w:r>
        <w:r w:rsidR="00971397">
          <w:rPr>
            <w:noProof/>
            <w:webHidden/>
          </w:rPr>
          <w:fldChar w:fldCharType="end"/>
        </w:r>
      </w:hyperlink>
    </w:p>
    <w:p w14:paraId="4C3CBBBF" w14:textId="70A433D2"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26" w:history="1">
        <w:r w:rsidR="00971397" w:rsidRPr="00CE2F44">
          <w:rPr>
            <w:rStyle w:val="Hyperlink"/>
            <w:rFonts w:cstheme="minorHAnsi"/>
            <w:noProof/>
          </w:rPr>
          <w:t>AC-2(5) Inactivity Logout (M)(H)</w:t>
        </w:r>
        <w:r w:rsidR="00971397">
          <w:rPr>
            <w:noProof/>
            <w:webHidden/>
          </w:rPr>
          <w:tab/>
        </w:r>
        <w:r w:rsidR="00971397">
          <w:rPr>
            <w:noProof/>
            <w:webHidden/>
          </w:rPr>
          <w:fldChar w:fldCharType="begin"/>
        </w:r>
        <w:r w:rsidR="00971397">
          <w:rPr>
            <w:noProof/>
            <w:webHidden/>
          </w:rPr>
          <w:instrText xml:space="preserve"> PAGEREF _Toc144074426 \h </w:instrText>
        </w:r>
        <w:r w:rsidR="00971397">
          <w:rPr>
            <w:noProof/>
            <w:webHidden/>
          </w:rPr>
        </w:r>
        <w:r w:rsidR="00971397">
          <w:rPr>
            <w:noProof/>
            <w:webHidden/>
          </w:rPr>
          <w:fldChar w:fldCharType="separate"/>
        </w:r>
        <w:r w:rsidR="00971397">
          <w:rPr>
            <w:noProof/>
            <w:webHidden/>
          </w:rPr>
          <w:t>34</w:t>
        </w:r>
        <w:r w:rsidR="00971397">
          <w:rPr>
            <w:noProof/>
            <w:webHidden/>
          </w:rPr>
          <w:fldChar w:fldCharType="end"/>
        </w:r>
      </w:hyperlink>
    </w:p>
    <w:p w14:paraId="50FB7B8E" w14:textId="1C6509B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27" w:history="1">
        <w:r w:rsidR="00971397" w:rsidRPr="00CE2F44">
          <w:rPr>
            <w:rStyle w:val="Hyperlink"/>
            <w:rFonts w:cstheme="minorHAnsi"/>
            <w:noProof/>
          </w:rPr>
          <w:t>AC-2(7) Privileged User Accounts (M)(H)</w:t>
        </w:r>
        <w:r w:rsidR="00971397">
          <w:rPr>
            <w:noProof/>
            <w:webHidden/>
          </w:rPr>
          <w:tab/>
        </w:r>
        <w:r w:rsidR="00971397">
          <w:rPr>
            <w:noProof/>
            <w:webHidden/>
          </w:rPr>
          <w:fldChar w:fldCharType="begin"/>
        </w:r>
        <w:r w:rsidR="00971397">
          <w:rPr>
            <w:noProof/>
            <w:webHidden/>
          </w:rPr>
          <w:instrText xml:space="preserve"> PAGEREF _Toc144074427 \h </w:instrText>
        </w:r>
        <w:r w:rsidR="00971397">
          <w:rPr>
            <w:noProof/>
            <w:webHidden/>
          </w:rPr>
        </w:r>
        <w:r w:rsidR="00971397">
          <w:rPr>
            <w:noProof/>
            <w:webHidden/>
          </w:rPr>
          <w:fldChar w:fldCharType="separate"/>
        </w:r>
        <w:r w:rsidR="00971397">
          <w:rPr>
            <w:noProof/>
            <w:webHidden/>
          </w:rPr>
          <w:t>35</w:t>
        </w:r>
        <w:r w:rsidR="00971397">
          <w:rPr>
            <w:noProof/>
            <w:webHidden/>
          </w:rPr>
          <w:fldChar w:fldCharType="end"/>
        </w:r>
      </w:hyperlink>
    </w:p>
    <w:p w14:paraId="5ABFE960" w14:textId="6D8A370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28" w:history="1">
        <w:r w:rsidR="00971397" w:rsidRPr="00CE2F44">
          <w:rPr>
            <w:rStyle w:val="Hyperlink"/>
            <w:rFonts w:cstheme="minorHAnsi"/>
            <w:noProof/>
          </w:rPr>
          <w:t>AC-2(9) Restrictions on Use of Shared and Group Accounts (M)(H)</w:t>
        </w:r>
        <w:r w:rsidR="00971397">
          <w:rPr>
            <w:noProof/>
            <w:webHidden/>
          </w:rPr>
          <w:tab/>
        </w:r>
        <w:r w:rsidR="00971397">
          <w:rPr>
            <w:noProof/>
            <w:webHidden/>
          </w:rPr>
          <w:fldChar w:fldCharType="begin"/>
        </w:r>
        <w:r w:rsidR="00971397">
          <w:rPr>
            <w:noProof/>
            <w:webHidden/>
          </w:rPr>
          <w:instrText xml:space="preserve"> PAGEREF _Toc144074428 \h </w:instrText>
        </w:r>
        <w:r w:rsidR="00971397">
          <w:rPr>
            <w:noProof/>
            <w:webHidden/>
          </w:rPr>
        </w:r>
        <w:r w:rsidR="00971397">
          <w:rPr>
            <w:noProof/>
            <w:webHidden/>
          </w:rPr>
          <w:fldChar w:fldCharType="separate"/>
        </w:r>
        <w:r w:rsidR="00971397">
          <w:rPr>
            <w:noProof/>
            <w:webHidden/>
          </w:rPr>
          <w:t>37</w:t>
        </w:r>
        <w:r w:rsidR="00971397">
          <w:rPr>
            <w:noProof/>
            <w:webHidden/>
          </w:rPr>
          <w:fldChar w:fldCharType="end"/>
        </w:r>
      </w:hyperlink>
    </w:p>
    <w:p w14:paraId="0F68EC35" w14:textId="04EC91E6"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29" w:history="1">
        <w:r w:rsidR="00971397" w:rsidRPr="00CE2F44">
          <w:rPr>
            <w:rStyle w:val="Hyperlink"/>
            <w:rFonts w:cstheme="minorHAnsi"/>
            <w:noProof/>
          </w:rPr>
          <w:t>AC-2(11) Usage Conditions (H)</w:t>
        </w:r>
        <w:r w:rsidR="00971397">
          <w:rPr>
            <w:noProof/>
            <w:webHidden/>
          </w:rPr>
          <w:tab/>
        </w:r>
        <w:r w:rsidR="00971397">
          <w:rPr>
            <w:noProof/>
            <w:webHidden/>
          </w:rPr>
          <w:fldChar w:fldCharType="begin"/>
        </w:r>
        <w:r w:rsidR="00971397">
          <w:rPr>
            <w:noProof/>
            <w:webHidden/>
          </w:rPr>
          <w:instrText xml:space="preserve"> PAGEREF _Toc144074429 \h </w:instrText>
        </w:r>
        <w:r w:rsidR="00971397">
          <w:rPr>
            <w:noProof/>
            <w:webHidden/>
          </w:rPr>
        </w:r>
        <w:r w:rsidR="00971397">
          <w:rPr>
            <w:noProof/>
            <w:webHidden/>
          </w:rPr>
          <w:fldChar w:fldCharType="separate"/>
        </w:r>
        <w:r w:rsidR="00971397">
          <w:rPr>
            <w:noProof/>
            <w:webHidden/>
          </w:rPr>
          <w:t>38</w:t>
        </w:r>
        <w:r w:rsidR="00971397">
          <w:rPr>
            <w:noProof/>
            <w:webHidden/>
          </w:rPr>
          <w:fldChar w:fldCharType="end"/>
        </w:r>
      </w:hyperlink>
    </w:p>
    <w:p w14:paraId="473A690C" w14:textId="0F713F6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30" w:history="1">
        <w:r w:rsidR="00971397" w:rsidRPr="00CE2F44">
          <w:rPr>
            <w:rStyle w:val="Hyperlink"/>
            <w:rFonts w:cstheme="minorHAnsi"/>
            <w:noProof/>
          </w:rPr>
          <w:t>AC-2(12) Account Monitoring for Atypical Usage (M)(H)</w:t>
        </w:r>
        <w:r w:rsidR="00971397">
          <w:rPr>
            <w:noProof/>
            <w:webHidden/>
          </w:rPr>
          <w:tab/>
        </w:r>
        <w:r w:rsidR="00971397">
          <w:rPr>
            <w:noProof/>
            <w:webHidden/>
          </w:rPr>
          <w:fldChar w:fldCharType="begin"/>
        </w:r>
        <w:r w:rsidR="00971397">
          <w:rPr>
            <w:noProof/>
            <w:webHidden/>
          </w:rPr>
          <w:instrText xml:space="preserve"> PAGEREF _Toc144074430 \h </w:instrText>
        </w:r>
        <w:r w:rsidR="00971397">
          <w:rPr>
            <w:noProof/>
            <w:webHidden/>
          </w:rPr>
        </w:r>
        <w:r w:rsidR="00971397">
          <w:rPr>
            <w:noProof/>
            <w:webHidden/>
          </w:rPr>
          <w:fldChar w:fldCharType="separate"/>
        </w:r>
        <w:r w:rsidR="00971397">
          <w:rPr>
            <w:noProof/>
            <w:webHidden/>
          </w:rPr>
          <w:t>39</w:t>
        </w:r>
        <w:r w:rsidR="00971397">
          <w:rPr>
            <w:noProof/>
            <w:webHidden/>
          </w:rPr>
          <w:fldChar w:fldCharType="end"/>
        </w:r>
      </w:hyperlink>
    </w:p>
    <w:p w14:paraId="26DCC941" w14:textId="6EBDCB9D"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31" w:history="1">
        <w:r w:rsidR="00971397" w:rsidRPr="00CE2F44">
          <w:rPr>
            <w:rStyle w:val="Hyperlink"/>
            <w:rFonts w:cstheme="minorHAnsi"/>
            <w:noProof/>
          </w:rPr>
          <w:t>AC-2(13) Disable Accounts for High-risk Individuals (M)(H)</w:t>
        </w:r>
        <w:r w:rsidR="00971397">
          <w:rPr>
            <w:noProof/>
            <w:webHidden/>
          </w:rPr>
          <w:tab/>
        </w:r>
        <w:r w:rsidR="00971397">
          <w:rPr>
            <w:noProof/>
            <w:webHidden/>
          </w:rPr>
          <w:fldChar w:fldCharType="begin"/>
        </w:r>
        <w:r w:rsidR="00971397">
          <w:rPr>
            <w:noProof/>
            <w:webHidden/>
          </w:rPr>
          <w:instrText xml:space="preserve"> PAGEREF _Toc144074431 \h </w:instrText>
        </w:r>
        <w:r w:rsidR="00971397">
          <w:rPr>
            <w:noProof/>
            <w:webHidden/>
          </w:rPr>
        </w:r>
        <w:r w:rsidR="00971397">
          <w:rPr>
            <w:noProof/>
            <w:webHidden/>
          </w:rPr>
          <w:fldChar w:fldCharType="separate"/>
        </w:r>
        <w:r w:rsidR="00971397">
          <w:rPr>
            <w:noProof/>
            <w:webHidden/>
          </w:rPr>
          <w:t>40</w:t>
        </w:r>
        <w:r w:rsidR="00971397">
          <w:rPr>
            <w:noProof/>
            <w:webHidden/>
          </w:rPr>
          <w:fldChar w:fldCharType="end"/>
        </w:r>
      </w:hyperlink>
    </w:p>
    <w:p w14:paraId="7F21788F" w14:textId="4B7F165C"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32" w:history="1">
        <w:r w:rsidR="00971397" w:rsidRPr="00CE2F44">
          <w:rPr>
            <w:rStyle w:val="Hyperlink"/>
            <w:rFonts w:cstheme="minorHAnsi"/>
            <w:noProof/>
          </w:rPr>
          <w:t>AC-3 Access Enforcement (L)(M)(H)</w:t>
        </w:r>
        <w:r w:rsidR="00971397">
          <w:rPr>
            <w:noProof/>
            <w:webHidden/>
          </w:rPr>
          <w:tab/>
        </w:r>
        <w:r w:rsidR="00971397">
          <w:rPr>
            <w:noProof/>
            <w:webHidden/>
          </w:rPr>
          <w:fldChar w:fldCharType="begin"/>
        </w:r>
        <w:r w:rsidR="00971397">
          <w:rPr>
            <w:noProof/>
            <w:webHidden/>
          </w:rPr>
          <w:instrText xml:space="preserve"> PAGEREF _Toc144074432 \h </w:instrText>
        </w:r>
        <w:r w:rsidR="00971397">
          <w:rPr>
            <w:noProof/>
            <w:webHidden/>
          </w:rPr>
        </w:r>
        <w:r w:rsidR="00971397">
          <w:rPr>
            <w:noProof/>
            <w:webHidden/>
          </w:rPr>
          <w:fldChar w:fldCharType="separate"/>
        </w:r>
        <w:r w:rsidR="00971397">
          <w:rPr>
            <w:noProof/>
            <w:webHidden/>
          </w:rPr>
          <w:t>41</w:t>
        </w:r>
        <w:r w:rsidR="00971397">
          <w:rPr>
            <w:noProof/>
            <w:webHidden/>
          </w:rPr>
          <w:fldChar w:fldCharType="end"/>
        </w:r>
      </w:hyperlink>
    </w:p>
    <w:p w14:paraId="421AFDC2" w14:textId="33815F2E"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33" w:history="1">
        <w:r w:rsidR="00971397" w:rsidRPr="00CE2F44">
          <w:rPr>
            <w:rStyle w:val="Hyperlink"/>
            <w:rFonts w:cstheme="minorHAnsi"/>
            <w:noProof/>
          </w:rPr>
          <w:t>AC-4 Information Flow Enforcement (M)(H)</w:t>
        </w:r>
        <w:r w:rsidR="00971397">
          <w:rPr>
            <w:noProof/>
            <w:webHidden/>
          </w:rPr>
          <w:tab/>
        </w:r>
        <w:r w:rsidR="00971397">
          <w:rPr>
            <w:noProof/>
            <w:webHidden/>
          </w:rPr>
          <w:fldChar w:fldCharType="begin"/>
        </w:r>
        <w:r w:rsidR="00971397">
          <w:rPr>
            <w:noProof/>
            <w:webHidden/>
          </w:rPr>
          <w:instrText xml:space="preserve"> PAGEREF _Toc144074433 \h </w:instrText>
        </w:r>
        <w:r w:rsidR="00971397">
          <w:rPr>
            <w:noProof/>
            <w:webHidden/>
          </w:rPr>
        </w:r>
        <w:r w:rsidR="00971397">
          <w:rPr>
            <w:noProof/>
            <w:webHidden/>
          </w:rPr>
          <w:fldChar w:fldCharType="separate"/>
        </w:r>
        <w:r w:rsidR="00971397">
          <w:rPr>
            <w:noProof/>
            <w:webHidden/>
          </w:rPr>
          <w:t>42</w:t>
        </w:r>
        <w:r w:rsidR="00971397">
          <w:rPr>
            <w:noProof/>
            <w:webHidden/>
          </w:rPr>
          <w:fldChar w:fldCharType="end"/>
        </w:r>
      </w:hyperlink>
    </w:p>
    <w:p w14:paraId="2085E667" w14:textId="288C50D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34" w:history="1">
        <w:r w:rsidR="00971397" w:rsidRPr="00CE2F44">
          <w:rPr>
            <w:rStyle w:val="Hyperlink"/>
            <w:rFonts w:cstheme="minorHAnsi"/>
            <w:noProof/>
          </w:rPr>
          <w:t>AC-4(4) Flow Control of Encrypted Information (H)</w:t>
        </w:r>
        <w:r w:rsidR="00971397">
          <w:rPr>
            <w:noProof/>
            <w:webHidden/>
          </w:rPr>
          <w:tab/>
        </w:r>
        <w:r w:rsidR="00971397">
          <w:rPr>
            <w:noProof/>
            <w:webHidden/>
          </w:rPr>
          <w:fldChar w:fldCharType="begin"/>
        </w:r>
        <w:r w:rsidR="00971397">
          <w:rPr>
            <w:noProof/>
            <w:webHidden/>
          </w:rPr>
          <w:instrText xml:space="preserve"> PAGEREF _Toc144074434 \h </w:instrText>
        </w:r>
        <w:r w:rsidR="00971397">
          <w:rPr>
            <w:noProof/>
            <w:webHidden/>
          </w:rPr>
        </w:r>
        <w:r w:rsidR="00971397">
          <w:rPr>
            <w:noProof/>
            <w:webHidden/>
          </w:rPr>
          <w:fldChar w:fldCharType="separate"/>
        </w:r>
        <w:r w:rsidR="00971397">
          <w:rPr>
            <w:noProof/>
            <w:webHidden/>
          </w:rPr>
          <w:t>43</w:t>
        </w:r>
        <w:r w:rsidR="00971397">
          <w:rPr>
            <w:noProof/>
            <w:webHidden/>
          </w:rPr>
          <w:fldChar w:fldCharType="end"/>
        </w:r>
      </w:hyperlink>
    </w:p>
    <w:p w14:paraId="4BE4B89C" w14:textId="78ED3101"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35" w:history="1">
        <w:r w:rsidR="00971397" w:rsidRPr="00CE2F44">
          <w:rPr>
            <w:rStyle w:val="Hyperlink"/>
            <w:rFonts w:cstheme="minorHAnsi"/>
            <w:noProof/>
          </w:rPr>
          <w:t>AC-4(21) Physical or Logical Separation of Information Flows (M)(H)</w:t>
        </w:r>
        <w:r w:rsidR="00971397">
          <w:rPr>
            <w:noProof/>
            <w:webHidden/>
          </w:rPr>
          <w:tab/>
        </w:r>
        <w:r w:rsidR="00971397">
          <w:rPr>
            <w:noProof/>
            <w:webHidden/>
          </w:rPr>
          <w:fldChar w:fldCharType="begin"/>
        </w:r>
        <w:r w:rsidR="00971397">
          <w:rPr>
            <w:noProof/>
            <w:webHidden/>
          </w:rPr>
          <w:instrText xml:space="preserve"> PAGEREF _Toc144074435 \h </w:instrText>
        </w:r>
        <w:r w:rsidR="00971397">
          <w:rPr>
            <w:noProof/>
            <w:webHidden/>
          </w:rPr>
        </w:r>
        <w:r w:rsidR="00971397">
          <w:rPr>
            <w:noProof/>
            <w:webHidden/>
          </w:rPr>
          <w:fldChar w:fldCharType="separate"/>
        </w:r>
        <w:r w:rsidR="00971397">
          <w:rPr>
            <w:noProof/>
            <w:webHidden/>
          </w:rPr>
          <w:t>45</w:t>
        </w:r>
        <w:r w:rsidR="00971397">
          <w:rPr>
            <w:noProof/>
            <w:webHidden/>
          </w:rPr>
          <w:fldChar w:fldCharType="end"/>
        </w:r>
      </w:hyperlink>
    </w:p>
    <w:p w14:paraId="208B258C" w14:textId="7BF9D98D"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36" w:history="1">
        <w:r w:rsidR="00971397" w:rsidRPr="00CE2F44">
          <w:rPr>
            <w:rStyle w:val="Hyperlink"/>
            <w:rFonts w:cstheme="minorHAnsi"/>
            <w:noProof/>
          </w:rPr>
          <w:t>AC-5 Separation of Duties (M)(H)</w:t>
        </w:r>
        <w:r w:rsidR="00971397">
          <w:rPr>
            <w:noProof/>
            <w:webHidden/>
          </w:rPr>
          <w:tab/>
        </w:r>
        <w:r w:rsidR="00971397">
          <w:rPr>
            <w:noProof/>
            <w:webHidden/>
          </w:rPr>
          <w:fldChar w:fldCharType="begin"/>
        </w:r>
        <w:r w:rsidR="00971397">
          <w:rPr>
            <w:noProof/>
            <w:webHidden/>
          </w:rPr>
          <w:instrText xml:space="preserve"> PAGEREF _Toc144074436 \h </w:instrText>
        </w:r>
        <w:r w:rsidR="00971397">
          <w:rPr>
            <w:noProof/>
            <w:webHidden/>
          </w:rPr>
        </w:r>
        <w:r w:rsidR="00971397">
          <w:rPr>
            <w:noProof/>
            <w:webHidden/>
          </w:rPr>
          <w:fldChar w:fldCharType="separate"/>
        </w:r>
        <w:r w:rsidR="00971397">
          <w:rPr>
            <w:noProof/>
            <w:webHidden/>
          </w:rPr>
          <w:t>46</w:t>
        </w:r>
        <w:r w:rsidR="00971397">
          <w:rPr>
            <w:noProof/>
            <w:webHidden/>
          </w:rPr>
          <w:fldChar w:fldCharType="end"/>
        </w:r>
      </w:hyperlink>
    </w:p>
    <w:p w14:paraId="152C1C6A" w14:textId="3723C322"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37" w:history="1">
        <w:r w:rsidR="00971397" w:rsidRPr="00CE2F44">
          <w:rPr>
            <w:rStyle w:val="Hyperlink"/>
            <w:rFonts w:cstheme="minorHAnsi"/>
            <w:noProof/>
          </w:rPr>
          <w:t>AC-6 Least Privilege (M)(H)</w:t>
        </w:r>
        <w:r w:rsidR="00971397">
          <w:rPr>
            <w:noProof/>
            <w:webHidden/>
          </w:rPr>
          <w:tab/>
        </w:r>
        <w:r w:rsidR="00971397">
          <w:rPr>
            <w:noProof/>
            <w:webHidden/>
          </w:rPr>
          <w:fldChar w:fldCharType="begin"/>
        </w:r>
        <w:r w:rsidR="00971397">
          <w:rPr>
            <w:noProof/>
            <w:webHidden/>
          </w:rPr>
          <w:instrText xml:space="preserve"> PAGEREF _Toc144074437 \h </w:instrText>
        </w:r>
        <w:r w:rsidR="00971397">
          <w:rPr>
            <w:noProof/>
            <w:webHidden/>
          </w:rPr>
        </w:r>
        <w:r w:rsidR="00971397">
          <w:rPr>
            <w:noProof/>
            <w:webHidden/>
          </w:rPr>
          <w:fldChar w:fldCharType="separate"/>
        </w:r>
        <w:r w:rsidR="00971397">
          <w:rPr>
            <w:noProof/>
            <w:webHidden/>
          </w:rPr>
          <w:t>47</w:t>
        </w:r>
        <w:r w:rsidR="00971397">
          <w:rPr>
            <w:noProof/>
            <w:webHidden/>
          </w:rPr>
          <w:fldChar w:fldCharType="end"/>
        </w:r>
      </w:hyperlink>
    </w:p>
    <w:p w14:paraId="584ADCF5" w14:textId="12A84D5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38" w:history="1">
        <w:r w:rsidR="00971397" w:rsidRPr="00CE2F44">
          <w:rPr>
            <w:rStyle w:val="Hyperlink"/>
            <w:rFonts w:cstheme="minorHAnsi"/>
            <w:noProof/>
          </w:rPr>
          <w:t>AC-6(1) Authorize Access to Security Functions (M)(H)</w:t>
        </w:r>
        <w:r w:rsidR="00971397">
          <w:rPr>
            <w:noProof/>
            <w:webHidden/>
          </w:rPr>
          <w:tab/>
        </w:r>
        <w:r w:rsidR="00971397">
          <w:rPr>
            <w:noProof/>
            <w:webHidden/>
          </w:rPr>
          <w:fldChar w:fldCharType="begin"/>
        </w:r>
        <w:r w:rsidR="00971397">
          <w:rPr>
            <w:noProof/>
            <w:webHidden/>
          </w:rPr>
          <w:instrText xml:space="preserve"> PAGEREF _Toc144074438 \h </w:instrText>
        </w:r>
        <w:r w:rsidR="00971397">
          <w:rPr>
            <w:noProof/>
            <w:webHidden/>
          </w:rPr>
        </w:r>
        <w:r w:rsidR="00971397">
          <w:rPr>
            <w:noProof/>
            <w:webHidden/>
          </w:rPr>
          <w:fldChar w:fldCharType="separate"/>
        </w:r>
        <w:r w:rsidR="00971397">
          <w:rPr>
            <w:noProof/>
            <w:webHidden/>
          </w:rPr>
          <w:t>48</w:t>
        </w:r>
        <w:r w:rsidR="00971397">
          <w:rPr>
            <w:noProof/>
            <w:webHidden/>
          </w:rPr>
          <w:fldChar w:fldCharType="end"/>
        </w:r>
      </w:hyperlink>
    </w:p>
    <w:p w14:paraId="4B0B83A9" w14:textId="66DD8B9C"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39" w:history="1">
        <w:r w:rsidR="00971397" w:rsidRPr="00CE2F44">
          <w:rPr>
            <w:rStyle w:val="Hyperlink"/>
            <w:rFonts w:cstheme="minorHAnsi"/>
            <w:noProof/>
          </w:rPr>
          <w:t>AC-6(2) Non-privileged Access for Nonsecurity Functions (M)(H)</w:t>
        </w:r>
        <w:r w:rsidR="00971397">
          <w:rPr>
            <w:noProof/>
            <w:webHidden/>
          </w:rPr>
          <w:tab/>
        </w:r>
        <w:r w:rsidR="00971397">
          <w:rPr>
            <w:noProof/>
            <w:webHidden/>
          </w:rPr>
          <w:fldChar w:fldCharType="begin"/>
        </w:r>
        <w:r w:rsidR="00971397">
          <w:rPr>
            <w:noProof/>
            <w:webHidden/>
          </w:rPr>
          <w:instrText xml:space="preserve"> PAGEREF _Toc144074439 \h </w:instrText>
        </w:r>
        <w:r w:rsidR="00971397">
          <w:rPr>
            <w:noProof/>
            <w:webHidden/>
          </w:rPr>
        </w:r>
        <w:r w:rsidR="00971397">
          <w:rPr>
            <w:noProof/>
            <w:webHidden/>
          </w:rPr>
          <w:fldChar w:fldCharType="separate"/>
        </w:r>
        <w:r w:rsidR="00971397">
          <w:rPr>
            <w:noProof/>
            <w:webHidden/>
          </w:rPr>
          <w:t>49</w:t>
        </w:r>
        <w:r w:rsidR="00971397">
          <w:rPr>
            <w:noProof/>
            <w:webHidden/>
          </w:rPr>
          <w:fldChar w:fldCharType="end"/>
        </w:r>
      </w:hyperlink>
    </w:p>
    <w:p w14:paraId="13C6D060" w14:textId="2F241A3D"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40" w:history="1">
        <w:r w:rsidR="00971397" w:rsidRPr="00CE2F44">
          <w:rPr>
            <w:rStyle w:val="Hyperlink"/>
            <w:rFonts w:cstheme="minorHAnsi"/>
            <w:noProof/>
          </w:rPr>
          <w:t>AC-6(3) Network Access to Privileged Commands (H)</w:t>
        </w:r>
        <w:r w:rsidR="00971397">
          <w:rPr>
            <w:noProof/>
            <w:webHidden/>
          </w:rPr>
          <w:tab/>
        </w:r>
        <w:r w:rsidR="00971397">
          <w:rPr>
            <w:noProof/>
            <w:webHidden/>
          </w:rPr>
          <w:fldChar w:fldCharType="begin"/>
        </w:r>
        <w:r w:rsidR="00971397">
          <w:rPr>
            <w:noProof/>
            <w:webHidden/>
          </w:rPr>
          <w:instrText xml:space="preserve"> PAGEREF _Toc144074440 \h </w:instrText>
        </w:r>
        <w:r w:rsidR="00971397">
          <w:rPr>
            <w:noProof/>
            <w:webHidden/>
          </w:rPr>
        </w:r>
        <w:r w:rsidR="00971397">
          <w:rPr>
            <w:noProof/>
            <w:webHidden/>
          </w:rPr>
          <w:fldChar w:fldCharType="separate"/>
        </w:r>
        <w:r w:rsidR="00971397">
          <w:rPr>
            <w:noProof/>
            <w:webHidden/>
          </w:rPr>
          <w:t>51</w:t>
        </w:r>
        <w:r w:rsidR="00971397">
          <w:rPr>
            <w:noProof/>
            <w:webHidden/>
          </w:rPr>
          <w:fldChar w:fldCharType="end"/>
        </w:r>
      </w:hyperlink>
    </w:p>
    <w:p w14:paraId="4D34AE84" w14:textId="2464B851"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41" w:history="1">
        <w:r w:rsidR="00971397" w:rsidRPr="00CE2F44">
          <w:rPr>
            <w:rStyle w:val="Hyperlink"/>
            <w:rFonts w:cstheme="minorHAnsi"/>
            <w:noProof/>
          </w:rPr>
          <w:t>AC-6(5) Privileged Accounts (M)(H)</w:t>
        </w:r>
        <w:r w:rsidR="00971397">
          <w:rPr>
            <w:noProof/>
            <w:webHidden/>
          </w:rPr>
          <w:tab/>
        </w:r>
        <w:r w:rsidR="00971397">
          <w:rPr>
            <w:noProof/>
            <w:webHidden/>
          </w:rPr>
          <w:fldChar w:fldCharType="begin"/>
        </w:r>
        <w:r w:rsidR="00971397">
          <w:rPr>
            <w:noProof/>
            <w:webHidden/>
          </w:rPr>
          <w:instrText xml:space="preserve"> PAGEREF _Toc144074441 \h </w:instrText>
        </w:r>
        <w:r w:rsidR="00971397">
          <w:rPr>
            <w:noProof/>
            <w:webHidden/>
          </w:rPr>
        </w:r>
        <w:r w:rsidR="00971397">
          <w:rPr>
            <w:noProof/>
            <w:webHidden/>
          </w:rPr>
          <w:fldChar w:fldCharType="separate"/>
        </w:r>
        <w:r w:rsidR="00971397">
          <w:rPr>
            <w:noProof/>
            <w:webHidden/>
          </w:rPr>
          <w:t>52</w:t>
        </w:r>
        <w:r w:rsidR="00971397">
          <w:rPr>
            <w:noProof/>
            <w:webHidden/>
          </w:rPr>
          <w:fldChar w:fldCharType="end"/>
        </w:r>
      </w:hyperlink>
    </w:p>
    <w:p w14:paraId="7917EE44" w14:textId="7D819776"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42" w:history="1">
        <w:r w:rsidR="00971397" w:rsidRPr="00CE2F44">
          <w:rPr>
            <w:rStyle w:val="Hyperlink"/>
            <w:rFonts w:cstheme="minorHAnsi"/>
            <w:noProof/>
          </w:rPr>
          <w:t>AC-6(7) Review of User Privileges (M)(H)</w:t>
        </w:r>
        <w:r w:rsidR="00971397">
          <w:rPr>
            <w:noProof/>
            <w:webHidden/>
          </w:rPr>
          <w:tab/>
        </w:r>
        <w:r w:rsidR="00971397">
          <w:rPr>
            <w:noProof/>
            <w:webHidden/>
          </w:rPr>
          <w:fldChar w:fldCharType="begin"/>
        </w:r>
        <w:r w:rsidR="00971397">
          <w:rPr>
            <w:noProof/>
            <w:webHidden/>
          </w:rPr>
          <w:instrText xml:space="preserve"> PAGEREF _Toc144074442 \h </w:instrText>
        </w:r>
        <w:r w:rsidR="00971397">
          <w:rPr>
            <w:noProof/>
            <w:webHidden/>
          </w:rPr>
        </w:r>
        <w:r w:rsidR="00971397">
          <w:rPr>
            <w:noProof/>
            <w:webHidden/>
          </w:rPr>
          <w:fldChar w:fldCharType="separate"/>
        </w:r>
        <w:r w:rsidR="00971397">
          <w:rPr>
            <w:noProof/>
            <w:webHidden/>
          </w:rPr>
          <w:t>53</w:t>
        </w:r>
        <w:r w:rsidR="00971397">
          <w:rPr>
            <w:noProof/>
            <w:webHidden/>
          </w:rPr>
          <w:fldChar w:fldCharType="end"/>
        </w:r>
      </w:hyperlink>
    </w:p>
    <w:p w14:paraId="261CB19F" w14:textId="53BDBEDD"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43" w:history="1">
        <w:r w:rsidR="00971397" w:rsidRPr="00CE2F44">
          <w:rPr>
            <w:rStyle w:val="Hyperlink"/>
            <w:rFonts w:cstheme="minorHAnsi"/>
            <w:noProof/>
          </w:rPr>
          <w:t>AC-6(8) Privilege Levels for Code Execution (H)</w:t>
        </w:r>
        <w:r w:rsidR="00971397">
          <w:rPr>
            <w:noProof/>
            <w:webHidden/>
          </w:rPr>
          <w:tab/>
        </w:r>
        <w:r w:rsidR="00971397">
          <w:rPr>
            <w:noProof/>
            <w:webHidden/>
          </w:rPr>
          <w:fldChar w:fldCharType="begin"/>
        </w:r>
        <w:r w:rsidR="00971397">
          <w:rPr>
            <w:noProof/>
            <w:webHidden/>
          </w:rPr>
          <w:instrText xml:space="preserve"> PAGEREF _Toc144074443 \h </w:instrText>
        </w:r>
        <w:r w:rsidR="00971397">
          <w:rPr>
            <w:noProof/>
            <w:webHidden/>
          </w:rPr>
        </w:r>
        <w:r w:rsidR="00971397">
          <w:rPr>
            <w:noProof/>
            <w:webHidden/>
          </w:rPr>
          <w:fldChar w:fldCharType="separate"/>
        </w:r>
        <w:r w:rsidR="00971397">
          <w:rPr>
            <w:noProof/>
            <w:webHidden/>
          </w:rPr>
          <w:t>54</w:t>
        </w:r>
        <w:r w:rsidR="00971397">
          <w:rPr>
            <w:noProof/>
            <w:webHidden/>
          </w:rPr>
          <w:fldChar w:fldCharType="end"/>
        </w:r>
      </w:hyperlink>
    </w:p>
    <w:p w14:paraId="35D6F19C" w14:textId="778DDF0B"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44" w:history="1">
        <w:r w:rsidR="00971397" w:rsidRPr="00CE2F44">
          <w:rPr>
            <w:rStyle w:val="Hyperlink"/>
            <w:rFonts w:cstheme="minorHAnsi"/>
            <w:noProof/>
          </w:rPr>
          <w:t>AC-6(9) Log Use of Privileged Functions (M)(H)</w:t>
        </w:r>
        <w:r w:rsidR="00971397">
          <w:rPr>
            <w:noProof/>
            <w:webHidden/>
          </w:rPr>
          <w:tab/>
        </w:r>
        <w:r w:rsidR="00971397">
          <w:rPr>
            <w:noProof/>
            <w:webHidden/>
          </w:rPr>
          <w:fldChar w:fldCharType="begin"/>
        </w:r>
        <w:r w:rsidR="00971397">
          <w:rPr>
            <w:noProof/>
            <w:webHidden/>
          </w:rPr>
          <w:instrText xml:space="preserve"> PAGEREF _Toc144074444 \h </w:instrText>
        </w:r>
        <w:r w:rsidR="00971397">
          <w:rPr>
            <w:noProof/>
            <w:webHidden/>
          </w:rPr>
        </w:r>
        <w:r w:rsidR="00971397">
          <w:rPr>
            <w:noProof/>
            <w:webHidden/>
          </w:rPr>
          <w:fldChar w:fldCharType="separate"/>
        </w:r>
        <w:r w:rsidR="00971397">
          <w:rPr>
            <w:noProof/>
            <w:webHidden/>
          </w:rPr>
          <w:t>55</w:t>
        </w:r>
        <w:r w:rsidR="00971397">
          <w:rPr>
            <w:noProof/>
            <w:webHidden/>
          </w:rPr>
          <w:fldChar w:fldCharType="end"/>
        </w:r>
      </w:hyperlink>
    </w:p>
    <w:p w14:paraId="11FFC724" w14:textId="3F95A6F9"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45" w:history="1">
        <w:r w:rsidR="00971397" w:rsidRPr="00CE2F44">
          <w:rPr>
            <w:rStyle w:val="Hyperlink"/>
            <w:rFonts w:cstheme="minorHAnsi"/>
            <w:noProof/>
          </w:rPr>
          <w:t>AC-6(10) Prohibit Non-privileged Users from Executing Privileged Functions (M)(H)</w:t>
        </w:r>
        <w:r w:rsidR="00971397">
          <w:rPr>
            <w:noProof/>
            <w:webHidden/>
          </w:rPr>
          <w:tab/>
        </w:r>
        <w:r w:rsidR="00971397">
          <w:rPr>
            <w:noProof/>
            <w:webHidden/>
          </w:rPr>
          <w:fldChar w:fldCharType="begin"/>
        </w:r>
        <w:r w:rsidR="00971397">
          <w:rPr>
            <w:noProof/>
            <w:webHidden/>
          </w:rPr>
          <w:instrText xml:space="preserve"> PAGEREF _Toc144074445 \h </w:instrText>
        </w:r>
        <w:r w:rsidR="00971397">
          <w:rPr>
            <w:noProof/>
            <w:webHidden/>
          </w:rPr>
        </w:r>
        <w:r w:rsidR="00971397">
          <w:rPr>
            <w:noProof/>
            <w:webHidden/>
          </w:rPr>
          <w:fldChar w:fldCharType="separate"/>
        </w:r>
        <w:r w:rsidR="00971397">
          <w:rPr>
            <w:noProof/>
            <w:webHidden/>
          </w:rPr>
          <w:t>56</w:t>
        </w:r>
        <w:r w:rsidR="00971397">
          <w:rPr>
            <w:noProof/>
            <w:webHidden/>
          </w:rPr>
          <w:fldChar w:fldCharType="end"/>
        </w:r>
      </w:hyperlink>
    </w:p>
    <w:p w14:paraId="1C875EE9" w14:textId="4151AA76"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46" w:history="1">
        <w:r w:rsidR="00971397" w:rsidRPr="00CE2F44">
          <w:rPr>
            <w:rStyle w:val="Hyperlink"/>
            <w:rFonts w:cstheme="minorHAnsi"/>
            <w:noProof/>
          </w:rPr>
          <w:t>AC-7 Unsuccessful Logon Attempts (L)(M)(H)</w:t>
        </w:r>
        <w:r w:rsidR="00971397">
          <w:rPr>
            <w:noProof/>
            <w:webHidden/>
          </w:rPr>
          <w:tab/>
        </w:r>
        <w:r w:rsidR="00971397">
          <w:rPr>
            <w:noProof/>
            <w:webHidden/>
          </w:rPr>
          <w:fldChar w:fldCharType="begin"/>
        </w:r>
        <w:r w:rsidR="00971397">
          <w:rPr>
            <w:noProof/>
            <w:webHidden/>
          </w:rPr>
          <w:instrText xml:space="preserve"> PAGEREF _Toc144074446 \h </w:instrText>
        </w:r>
        <w:r w:rsidR="00971397">
          <w:rPr>
            <w:noProof/>
            <w:webHidden/>
          </w:rPr>
        </w:r>
        <w:r w:rsidR="00971397">
          <w:rPr>
            <w:noProof/>
            <w:webHidden/>
          </w:rPr>
          <w:fldChar w:fldCharType="separate"/>
        </w:r>
        <w:r w:rsidR="00971397">
          <w:rPr>
            <w:noProof/>
            <w:webHidden/>
          </w:rPr>
          <w:t>57</w:t>
        </w:r>
        <w:r w:rsidR="00971397">
          <w:rPr>
            <w:noProof/>
            <w:webHidden/>
          </w:rPr>
          <w:fldChar w:fldCharType="end"/>
        </w:r>
      </w:hyperlink>
    </w:p>
    <w:p w14:paraId="1050D847" w14:textId="18B2EE8B"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47" w:history="1">
        <w:r w:rsidR="00971397" w:rsidRPr="00CE2F44">
          <w:rPr>
            <w:rStyle w:val="Hyperlink"/>
            <w:rFonts w:cstheme="minorHAnsi"/>
            <w:noProof/>
          </w:rPr>
          <w:t>AC-8 System Use Notification (L)(M)(H)</w:t>
        </w:r>
        <w:r w:rsidR="00971397">
          <w:rPr>
            <w:noProof/>
            <w:webHidden/>
          </w:rPr>
          <w:tab/>
        </w:r>
        <w:r w:rsidR="00971397">
          <w:rPr>
            <w:noProof/>
            <w:webHidden/>
          </w:rPr>
          <w:fldChar w:fldCharType="begin"/>
        </w:r>
        <w:r w:rsidR="00971397">
          <w:rPr>
            <w:noProof/>
            <w:webHidden/>
          </w:rPr>
          <w:instrText xml:space="preserve"> PAGEREF _Toc144074447 \h </w:instrText>
        </w:r>
        <w:r w:rsidR="00971397">
          <w:rPr>
            <w:noProof/>
            <w:webHidden/>
          </w:rPr>
        </w:r>
        <w:r w:rsidR="00971397">
          <w:rPr>
            <w:noProof/>
            <w:webHidden/>
          </w:rPr>
          <w:fldChar w:fldCharType="separate"/>
        </w:r>
        <w:r w:rsidR="00971397">
          <w:rPr>
            <w:noProof/>
            <w:webHidden/>
          </w:rPr>
          <w:t>58</w:t>
        </w:r>
        <w:r w:rsidR="00971397">
          <w:rPr>
            <w:noProof/>
            <w:webHidden/>
          </w:rPr>
          <w:fldChar w:fldCharType="end"/>
        </w:r>
      </w:hyperlink>
    </w:p>
    <w:p w14:paraId="0885E826" w14:textId="09EF2F9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48" w:history="1">
        <w:r w:rsidR="00971397" w:rsidRPr="00CE2F44">
          <w:rPr>
            <w:rStyle w:val="Hyperlink"/>
            <w:rFonts w:cstheme="minorHAnsi"/>
            <w:noProof/>
          </w:rPr>
          <w:t>AC-10 Concurrent Session Control (H)</w:t>
        </w:r>
        <w:r w:rsidR="00971397">
          <w:rPr>
            <w:noProof/>
            <w:webHidden/>
          </w:rPr>
          <w:tab/>
        </w:r>
        <w:r w:rsidR="00971397">
          <w:rPr>
            <w:noProof/>
            <w:webHidden/>
          </w:rPr>
          <w:fldChar w:fldCharType="begin"/>
        </w:r>
        <w:r w:rsidR="00971397">
          <w:rPr>
            <w:noProof/>
            <w:webHidden/>
          </w:rPr>
          <w:instrText xml:space="preserve"> PAGEREF _Toc144074448 \h </w:instrText>
        </w:r>
        <w:r w:rsidR="00971397">
          <w:rPr>
            <w:noProof/>
            <w:webHidden/>
          </w:rPr>
        </w:r>
        <w:r w:rsidR="00971397">
          <w:rPr>
            <w:noProof/>
            <w:webHidden/>
          </w:rPr>
          <w:fldChar w:fldCharType="separate"/>
        </w:r>
        <w:r w:rsidR="00971397">
          <w:rPr>
            <w:noProof/>
            <w:webHidden/>
          </w:rPr>
          <w:t>61</w:t>
        </w:r>
        <w:r w:rsidR="00971397">
          <w:rPr>
            <w:noProof/>
            <w:webHidden/>
          </w:rPr>
          <w:fldChar w:fldCharType="end"/>
        </w:r>
      </w:hyperlink>
    </w:p>
    <w:p w14:paraId="1427B0CE" w14:textId="4A87A0DD"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49" w:history="1">
        <w:r w:rsidR="00971397" w:rsidRPr="00CE2F44">
          <w:rPr>
            <w:rStyle w:val="Hyperlink"/>
            <w:rFonts w:cstheme="minorHAnsi"/>
            <w:noProof/>
          </w:rPr>
          <w:t>AC-11 Device Lock (M)(H)</w:t>
        </w:r>
        <w:r w:rsidR="00971397">
          <w:rPr>
            <w:noProof/>
            <w:webHidden/>
          </w:rPr>
          <w:tab/>
        </w:r>
        <w:r w:rsidR="00971397">
          <w:rPr>
            <w:noProof/>
            <w:webHidden/>
          </w:rPr>
          <w:fldChar w:fldCharType="begin"/>
        </w:r>
        <w:r w:rsidR="00971397">
          <w:rPr>
            <w:noProof/>
            <w:webHidden/>
          </w:rPr>
          <w:instrText xml:space="preserve"> PAGEREF _Toc144074449 \h </w:instrText>
        </w:r>
        <w:r w:rsidR="00971397">
          <w:rPr>
            <w:noProof/>
            <w:webHidden/>
          </w:rPr>
        </w:r>
        <w:r w:rsidR="00971397">
          <w:rPr>
            <w:noProof/>
            <w:webHidden/>
          </w:rPr>
          <w:fldChar w:fldCharType="separate"/>
        </w:r>
        <w:r w:rsidR="00971397">
          <w:rPr>
            <w:noProof/>
            <w:webHidden/>
          </w:rPr>
          <w:t>62</w:t>
        </w:r>
        <w:r w:rsidR="00971397">
          <w:rPr>
            <w:noProof/>
            <w:webHidden/>
          </w:rPr>
          <w:fldChar w:fldCharType="end"/>
        </w:r>
      </w:hyperlink>
    </w:p>
    <w:p w14:paraId="51B68EC0" w14:textId="7F6129A6"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50" w:history="1">
        <w:r w:rsidR="00971397" w:rsidRPr="00CE2F44">
          <w:rPr>
            <w:rStyle w:val="Hyperlink"/>
            <w:rFonts w:cstheme="minorHAnsi"/>
            <w:noProof/>
          </w:rPr>
          <w:t>AC-11(1) Pattern-hiding Displays (M)(H)</w:t>
        </w:r>
        <w:r w:rsidR="00971397">
          <w:rPr>
            <w:noProof/>
            <w:webHidden/>
          </w:rPr>
          <w:tab/>
        </w:r>
        <w:r w:rsidR="00971397">
          <w:rPr>
            <w:noProof/>
            <w:webHidden/>
          </w:rPr>
          <w:fldChar w:fldCharType="begin"/>
        </w:r>
        <w:r w:rsidR="00971397">
          <w:rPr>
            <w:noProof/>
            <w:webHidden/>
          </w:rPr>
          <w:instrText xml:space="preserve"> PAGEREF _Toc144074450 \h </w:instrText>
        </w:r>
        <w:r w:rsidR="00971397">
          <w:rPr>
            <w:noProof/>
            <w:webHidden/>
          </w:rPr>
        </w:r>
        <w:r w:rsidR="00971397">
          <w:rPr>
            <w:noProof/>
            <w:webHidden/>
          </w:rPr>
          <w:fldChar w:fldCharType="separate"/>
        </w:r>
        <w:r w:rsidR="00971397">
          <w:rPr>
            <w:noProof/>
            <w:webHidden/>
          </w:rPr>
          <w:t>63</w:t>
        </w:r>
        <w:r w:rsidR="00971397">
          <w:rPr>
            <w:noProof/>
            <w:webHidden/>
          </w:rPr>
          <w:fldChar w:fldCharType="end"/>
        </w:r>
      </w:hyperlink>
    </w:p>
    <w:p w14:paraId="638F3344" w14:textId="5C303EEB"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51" w:history="1">
        <w:r w:rsidR="00971397" w:rsidRPr="00CE2F44">
          <w:rPr>
            <w:rStyle w:val="Hyperlink"/>
            <w:rFonts w:cstheme="minorHAnsi"/>
            <w:noProof/>
          </w:rPr>
          <w:t>AC-12 Session Termination (M)(H)</w:t>
        </w:r>
        <w:r w:rsidR="00971397">
          <w:rPr>
            <w:noProof/>
            <w:webHidden/>
          </w:rPr>
          <w:tab/>
        </w:r>
        <w:r w:rsidR="00971397">
          <w:rPr>
            <w:noProof/>
            <w:webHidden/>
          </w:rPr>
          <w:fldChar w:fldCharType="begin"/>
        </w:r>
        <w:r w:rsidR="00971397">
          <w:rPr>
            <w:noProof/>
            <w:webHidden/>
          </w:rPr>
          <w:instrText xml:space="preserve"> PAGEREF _Toc144074451 \h </w:instrText>
        </w:r>
        <w:r w:rsidR="00971397">
          <w:rPr>
            <w:noProof/>
            <w:webHidden/>
          </w:rPr>
        </w:r>
        <w:r w:rsidR="00971397">
          <w:rPr>
            <w:noProof/>
            <w:webHidden/>
          </w:rPr>
          <w:fldChar w:fldCharType="separate"/>
        </w:r>
        <w:r w:rsidR="00971397">
          <w:rPr>
            <w:noProof/>
            <w:webHidden/>
          </w:rPr>
          <w:t>64</w:t>
        </w:r>
        <w:r w:rsidR="00971397">
          <w:rPr>
            <w:noProof/>
            <w:webHidden/>
          </w:rPr>
          <w:fldChar w:fldCharType="end"/>
        </w:r>
      </w:hyperlink>
    </w:p>
    <w:p w14:paraId="07AE978A" w14:textId="7E0F9D38"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52" w:history="1">
        <w:r w:rsidR="00971397" w:rsidRPr="00CE2F44">
          <w:rPr>
            <w:rStyle w:val="Hyperlink"/>
            <w:rFonts w:cstheme="minorHAnsi"/>
            <w:noProof/>
          </w:rPr>
          <w:t>AC-14 Permitted Actions Without Identification or Authentication (L)(M)(H)</w:t>
        </w:r>
        <w:r w:rsidR="00971397">
          <w:rPr>
            <w:noProof/>
            <w:webHidden/>
          </w:rPr>
          <w:tab/>
        </w:r>
        <w:r w:rsidR="00971397">
          <w:rPr>
            <w:noProof/>
            <w:webHidden/>
          </w:rPr>
          <w:fldChar w:fldCharType="begin"/>
        </w:r>
        <w:r w:rsidR="00971397">
          <w:rPr>
            <w:noProof/>
            <w:webHidden/>
          </w:rPr>
          <w:instrText xml:space="preserve"> PAGEREF _Toc144074452 \h </w:instrText>
        </w:r>
        <w:r w:rsidR="00971397">
          <w:rPr>
            <w:noProof/>
            <w:webHidden/>
          </w:rPr>
        </w:r>
        <w:r w:rsidR="00971397">
          <w:rPr>
            <w:noProof/>
            <w:webHidden/>
          </w:rPr>
          <w:fldChar w:fldCharType="separate"/>
        </w:r>
        <w:r w:rsidR="00971397">
          <w:rPr>
            <w:noProof/>
            <w:webHidden/>
          </w:rPr>
          <w:t>65</w:t>
        </w:r>
        <w:r w:rsidR="00971397">
          <w:rPr>
            <w:noProof/>
            <w:webHidden/>
          </w:rPr>
          <w:fldChar w:fldCharType="end"/>
        </w:r>
      </w:hyperlink>
    </w:p>
    <w:p w14:paraId="4FF848D2" w14:textId="78BBD36C"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53" w:history="1">
        <w:r w:rsidR="00971397" w:rsidRPr="00CE2F44">
          <w:rPr>
            <w:rStyle w:val="Hyperlink"/>
            <w:rFonts w:cstheme="minorHAnsi"/>
            <w:noProof/>
          </w:rPr>
          <w:t>AC-17 Remote Access (L)(M)(H)</w:t>
        </w:r>
        <w:r w:rsidR="00971397">
          <w:rPr>
            <w:noProof/>
            <w:webHidden/>
          </w:rPr>
          <w:tab/>
        </w:r>
        <w:r w:rsidR="00971397">
          <w:rPr>
            <w:noProof/>
            <w:webHidden/>
          </w:rPr>
          <w:fldChar w:fldCharType="begin"/>
        </w:r>
        <w:r w:rsidR="00971397">
          <w:rPr>
            <w:noProof/>
            <w:webHidden/>
          </w:rPr>
          <w:instrText xml:space="preserve"> PAGEREF _Toc144074453 \h </w:instrText>
        </w:r>
        <w:r w:rsidR="00971397">
          <w:rPr>
            <w:noProof/>
            <w:webHidden/>
          </w:rPr>
        </w:r>
        <w:r w:rsidR="00971397">
          <w:rPr>
            <w:noProof/>
            <w:webHidden/>
          </w:rPr>
          <w:fldChar w:fldCharType="separate"/>
        </w:r>
        <w:r w:rsidR="00971397">
          <w:rPr>
            <w:noProof/>
            <w:webHidden/>
          </w:rPr>
          <w:t>66</w:t>
        </w:r>
        <w:r w:rsidR="00971397">
          <w:rPr>
            <w:noProof/>
            <w:webHidden/>
          </w:rPr>
          <w:fldChar w:fldCharType="end"/>
        </w:r>
      </w:hyperlink>
    </w:p>
    <w:p w14:paraId="030E8945" w14:textId="75013BD6"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54" w:history="1">
        <w:r w:rsidR="00971397" w:rsidRPr="00CE2F44">
          <w:rPr>
            <w:rStyle w:val="Hyperlink"/>
            <w:rFonts w:cstheme="minorHAnsi"/>
            <w:noProof/>
          </w:rPr>
          <w:t>AC-17(1) Monitoring and Control (M)(H)</w:t>
        </w:r>
        <w:r w:rsidR="00971397">
          <w:rPr>
            <w:noProof/>
            <w:webHidden/>
          </w:rPr>
          <w:tab/>
        </w:r>
        <w:r w:rsidR="00971397">
          <w:rPr>
            <w:noProof/>
            <w:webHidden/>
          </w:rPr>
          <w:fldChar w:fldCharType="begin"/>
        </w:r>
        <w:r w:rsidR="00971397">
          <w:rPr>
            <w:noProof/>
            <w:webHidden/>
          </w:rPr>
          <w:instrText xml:space="preserve"> PAGEREF _Toc144074454 \h </w:instrText>
        </w:r>
        <w:r w:rsidR="00971397">
          <w:rPr>
            <w:noProof/>
            <w:webHidden/>
          </w:rPr>
        </w:r>
        <w:r w:rsidR="00971397">
          <w:rPr>
            <w:noProof/>
            <w:webHidden/>
          </w:rPr>
          <w:fldChar w:fldCharType="separate"/>
        </w:r>
        <w:r w:rsidR="00971397">
          <w:rPr>
            <w:noProof/>
            <w:webHidden/>
          </w:rPr>
          <w:t>67</w:t>
        </w:r>
        <w:r w:rsidR="00971397">
          <w:rPr>
            <w:noProof/>
            <w:webHidden/>
          </w:rPr>
          <w:fldChar w:fldCharType="end"/>
        </w:r>
      </w:hyperlink>
    </w:p>
    <w:p w14:paraId="5FB4BB89" w14:textId="7A253D7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55" w:history="1">
        <w:r w:rsidR="00971397" w:rsidRPr="00CE2F44">
          <w:rPr>
            <w:rStyle w:val="Hyperlink"/>
            <w:rFonts w:cstheme="minorHAnsi"/>
            <w:noProof/>
          </w:rPr>
          <w:t>AC-17(2) Protection of Confidentiality and Integrity Using Encryption (M)(H)</w:t>
        </w:r>
        <w:r w:rsidR="00971397">
          <w:rPr>
            <w:noProof/>
            <w:webHidden/>
          </w:rPr>
          <w:tab/>
        </w:r>
        <w:r w:rsidR="00971397">
          <w:rPr>
            <w:noProof/>
            <w:webHidden/>
          </w:rPr>
          <w:fldChar w:fldCharType="begin"/>
        </w:r>
        <w:r w:rsidR="00971397">
          <w:rPr>
            <w:noProof/>
            <w:webHidden/>
          </w:rPr>
          <w:instrText xml:space="preserve"> PAGEREF _Toc144074455 \h </w:instrText>
        </w:r>
        <w:r w:rsidR="00971397">
          <w:rPr>
            <w:noProof/>
            <w:webHidden/>
          </w:rPr>
        </w:r>
        <w:r w:rsidR="00971397">
          <w:rPr>
            <w:noProof/>
            <w:webHidden/>
          </w:rPr>
          <w:fldChar w:fldCharType="separate"/>
        </w:r>
        <w:r w:rsidR="00971397">
          <w:rPr>
            <w:noProof/>
            <w:webHidden/>
          </w:rPr>
          <w:t>68</w:t>
        </w:r>
        <w:r w:rsidR="00971397">
          <w:rPr>
            <w:noProof/>
            <w:webHidden/>
          </w:rPr>
          <w:fldChar w:fldCharType="end"/>
        </w:r>
      </w:hyperlink>
    </w:p>
    <w:p w14:paraId="338B5BB4" w14:textId="1B09AF8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56" w:history="1">
        <w:r w:rsidR="00971397" w:rsidRPr="00CE2F44">
          <w:rPr>
            <w:rStyle w:val="Hyperlink"/>
            <w:rFonts w:cstheme="minorHAnsi"/>
            <w:noProof/>
          </w:rPr>
          <w:t>AC-17(3) Managed Access Control Points (M)(H)</w:t>
        </w:r>
        <w:r w:rsidR="00971397">
          <w:rPr>
            <w:noProof/>
            <w:webHidden/>
          </w:rPr>
          <w:tab/>
        </w:r>
        <w:r w:rsidR="00971397">
          <w:rPr>
            <w:noProof/>
            <w:webHidden/>
          </w:rPr>
          <w:fldChar w:fldCharType="begin"/>
        </w:r>
        <w:r w:rsidR="00971397">
          <w:rPr>
            <w:noProof/>
            <w:webHidden/>
          </w:rPr>
          <w:instrText xml:space="preserve"> PAGEREF _Toc144074456 \h </w:instrText>
        </w:r>
        <w:r w:rsidR="00971397">
          <w:rPr>
            <w:noProof/>
            <w:webHidden/>
          </w:rPr>
        </w:r>
        <w:r w:rsidR="00971397">
          <w:rPr>
            <w:noProof/>
            <w:webHidden/>
          </w:rPr>
          <w:fldChar w:fldCharType="separate"/>
        </w:r>
        <w:r w:rsidR="00971397">
          <w:rPr>
            <w:noProof/>
            <w:webHidden/>
          </w:rPr>
          <w:t>69</w:t>
        </w:r>
        <w:r w:rsidR="00971397">
          <w:rPr>
            <w:noProof/>
            <w:webHidden/>
          </w:rPr>
          <w:fldChar w:fldCharType="end"/>
        </w:r>
      </w:hyperlink>
    </w:p>
    <w:p w14:paraId="0449C636" w14:textId="4131435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57" w:history="1">
        <w:r w:rsidR="00971397" w:rsidRPr="00CE2F44">
          <w:rPr>
            <w:rStyle w:val="Hyperlink"/>
            <w:rFonts w:cstheme="minorHAnsi"/>
            <w:noProof/>
          </w:rPr>
          <w:t>AC-17(4) Privileged Commands and Access (M)(H)</w:t>
        </w:r>
        <w:r w:rsidR="00971397">
          <w:rPr>
            <w:noProof/>
            <w:webHidden/>
          </w:rPr>
          <w:tab/>
        </w:r>
        <w:r w:rsidR="00971397">
          <w:rPr>
            <w:noProof/>
            <w:webHidden/>
          </w:rPr>
          <w:fldChar w:fldCharType="begin"/>
        </w:r>
        <w:r w:rsidR="00971397">
          <w:rPr>
            <w:noProof/>
            <w:webHidden/>
          </w:rPr>
          <w:instrText xml:space="preserve"> PAGEREF _Toc144074457 \h </w:instrText>
        </w:r>
        <w:r w:rsidR="00971397">
          <w:rPr>
            <w:noProof/>
            <w:webHidden/>
          </w:rPr>
        </w:r>
        <w:r w:rsidR="00971397">
          <w:rPr>
            <w:noProof/>
            <w:webHidden/>
          </w:rPr>
          <w:fldChar w:fldCharType="separate"/>
        </w:r>
        <w:r w:rsidR="00971397">
          <w:rPr>
            <w:noProof/>
            <w:webHidden/>
          </w:rPr>
          <w:t>70</w:t>
        </w:r>
        <w:r w:rsidR="00971397">
          <w:rPr>
            <w:noProof/>
            <w:webHidden/>
          </w:rPr>
          <w:fldChar w:fldCharType="end"/>
        </w:r>
      </w:hyperlink>
    </w:p>
    <w:p w14:paraId="1D45B37A" w14:textId="6A47C48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58" w:history="1">
        <w:r w:rsidR="00971397" w:rsidRPr="00CE2F44">
          <w:rPr>
            <w:rStyle w:val="Hyperlink"/>
            <w:rFonts w:cstheme="minorHAnsi"/>
            <w:noProof/>
          </w:rPr>
          <w:t>AC-18 Wireless Access (L)(M)(H)</w:t>
        </w:r>
        <w:r w:rsidR="00971397">
          <w:rPr>
            <w:noProof/>
            <w:webHidden/>
          </w:rPr>
          <w:tab/>
        </w:r>
        <w:r w:rsidR="00971397">
          <w:rPr>
            <w:noProof/>
            <w:webHidden/>
          </w:rPr>
          <w:fldChar w:fldCharType="begin"/>
        </w:r>
        <w:r w:rsidR="00971397">
          <w:rPr>
            <w:noProof/>
            <w:webHidden/>
          </w:rPr>
          <w:instrText xml:space="preserve"> PAGEREF _Toc144074458 \h </w:instrText>
        </w:r>
        <w:r w:rsidR="00971397">
          <w:rPr>
            <w:noProof/>
            <w:webHidden/>
          </w:rPr>
        </w:r>
        <w:r w:rsidR="00971397">
          <w:rPr>
            <w:noProof/>
            <w:webHidden/>
          </w:rPr>
          <w:fldChar w:fldCharType="separate"/>
        </w:r>
        <w:r w:rsidR="00971397">
          <w:rPr>
            <w:noProof/>
            <w:webHidden/>
          </w:rPr>
          <w:t>72</w:t>
        </w:r>
        <w:r w:rsidR="00971397">
          <w:rPr>
            <w:noProof/>
            <w:webHidden/>
          </w:rPr>
          <w:fldChar w:fldCharType="end"/>
        </w:r>
      </w:hyperlink>
    </w:p>
    <w:p w14:paraId="16030918" w14:textId="730DEE37"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59" w:history="1">
        <w:r w:rsidR="00971397" w:rsidRPr="00CE2F44">
          <w:rPr>
            <w:rStyle w:val="Hyperlink"/>
            <w:rFonts w:cstheme="minorHAnsi"/>
            <w:noProof/>
          </w:rPr>
          <w:t>AC-18(1) Authentication and Encryption (M)(H)</w:t>
        </w:r>
        <w:r w:rsidR="00971397">
          <w:rPr>
            <w:noProof/>
            <w:webHidden/>
          </w:rPr>
          <w:tab/>
        </w:r>
        <w:r w:rsidR="00971397">
          <w:rPr>
            <w:noProof/>
            <w:webHidden/>
          </w:rPr>
          <w:fldChar w:fldCharType="begin"/>
        </w:r>
        <w:r w:rsidR="00971397">
          <w:rPr>
            <w:noProof/>
            <w:webHidden/>
          </w:rPr>
          <w:instrText xml:space="preserve"> PAGEREF _Toc144074459 \h </w:instrText>
        </w:r>
        <w:r w:rsidR="00971397">
          <w:rPr>
            <w:noProof/>
            <w:webHidden/>
          </w:rPr>
        </w:r>
        <w:r w:rsidR="00971397">
          <w:rPr>
            <w:noProof/>
            <w:webHidden/>
          </w:rPr>
          <w:fldChar w:fldCharType="separate"/>
        </w:r>
        <w:r w:rsidR="00971397">
          <w:rPr>
            <w:noProof/>
            <w:webHidden/>
          </w:rPr>
          <w:t>73</w:t>
        </w:r>
        <w:r w:rsidR="00971397">
          <w:rPr>
            <w:noProof/>
            <w:webHidden/>
          </w:rPr>
          <w:fldChar w:fldCharType="end"/>
        </w:r>
      </w:hyperlink>
    </w:p>
    <w:p w14:paraId="0D8092EC" w14:textId="0CDC712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60" w:history="1">
        <w:r w:rsidR="00971397" w:rsidRPr="00CE2F44">
          <w:rPr>
            <w:rStyle w:val="Hyperlink"/>
            <w:rFonts w:cstheme="minorHAnsi"/>
            <w:noProof/>
          </w:rPr>
          <w:t>AC-18(3) Disable Wireless Networking (M)(H)</w:t>
        </w:r>
        <w:r w:rsidR="00971397">
          <w:rPr>
            <w:noProof/>
            <w:webHidden/>
          </w:rPr>
          <w:tab/>
        </w:r>
        <w:r w:rsidR="00971397">
          <w:rPr>
            <w:noProof/>
            <w:webHidden/>
          </w:rPr>
          <w:fldChar w:fldCharType="begin"/>
        </w:r>
        <w:r w:rsidR="00971397">
          <w:rPr>
            <w:noProof/>
            <w:webHidden/>
          </w:rPr>
          <w:instrText xml:space="preserve"> PAGEREF _Toc144074460 \h </w:instrText>
        </w:r>
        <w:r w:rsidR="00971397">
          <w:rPr>
            <w:noProof/>
            <w:webHidden/>
          </w:rPr>
        </w:r>
        <w:r w:rsidR="00971397">
          <w:rPr>
            <w:noProof/>
            <w:webHidden/>
          </w:rPr>
          <w:fldChar w:fldCharType="separate"/>
        </w:r>
        <w:r w:rsidR="00971397">
          <w:rPr>
            <w:noProof/>
            <w:webHidden/>
          </w:rPr>
          <w:t>74</w:t>
        </w:r>
        <w:r w:rsidR="00971397">
          <w:rPr>
            <w:noProof/>
            <w:webHidden/>
          </w:rPr>
          <w:fldChar w:fldCharType="end"/>
        </w:r>
      </w:hyperlink>
    </w:p>
    <w:p w14:paraId="189119DD" w14:textId="74A4243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61" w:history="1">
        <w:r w:rsidR="00971397" w:rsidRPr="00CE2F44">
          <w:rPr>
            <w:rStyle w:val="Hyperlink"/>
            <w:rFonts w:cstheme="minorHAnsi"/>
            <w:noProof/>
          </w:rPr>
          <w:t>AC-18(4) Restrict Configurations by Users (H)</w:t>
        </w:r>
        <w:r w:rsidR="00971397">
          <w:rPr>
            <w:noProof/>
            <w:webHidden/>
          </w:rPr>
          <w:tab/>
        </w:r>
        <w:r w:rsidR="00971397">
          <w:rPr>
            <w:noProof/>
            <w:webHidden/>
          </w:rPr>
          <w:fldChar w:fldCharType="begin"/>
        </w:r>
        <w:r w:rsidR="00971397">
          <w:rPr>
            <w:noProof/>
            <w:webHidden/>
          </w:rPr>
          <w:instrText xml:space="preserve"> PAGEREF _Toc144074461 \h </w:instrText>
        </w:r>
        <w:r w:rsidR="00971397">
          <w:rPr>
            <w:noProof/>
            <w:webHidden/>
          </w:rPr>
        </w:r>
        <w:r w:rsidR="00971397">
          <w:rPr>
            <w:noProof/>
            <w:webHidden/>
          </w:rPr>
          <w:fldChar w:fldCharType="separate"/>
        </w:r>
        <w:r w:rsidR="00971397">
          <w:rPr>
            <w:noProof/>
            <w:webHidden/>
          </w:rPr>
          <w:t>75</w:t>
        </w:r>
        <w:r w:rsidR="00971397">
          <w:rPr>
            <w:noProof/>
            <w:webHidden/>
          </w:rPr>
          <w:fldChar w:fldCharType="end"/>
        </w:r>
      </w:hyperlink>
    </w:p>
    <w:p w14:paraId="1199FA9F" w14:textId="3F40619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62" w:history="1">
        <w:r w:rsidR="00971397" w:rsidRPr="00CE2F44">
          <w:rPr>
            <w:rStyle w:val="Hyperlink"/>
            <w:rFonts w:cstheme="minorHAnsi"/>
            <w:noProof/>
          </w:rPr>
          <w:t>AC-18(5) Antennas and Transmission Power Levels (H)</w:t>
        </w:r>
        <w:r w:rsidR="00971397">
          <w:rPr>
            <w:noProof/>
            <w:webHidden/>
          </w:rPr>
          <w:tab/>
        </w:r>
        <w:r w:rsidR="00971397">
          <w:rPr>
            <w:noProof/>
            <w:webHidden/>
          </w:rPr>
          <w:fldChar w:fldCharType="begin"/>
        </w:r>
        <w:r w:rsidR="00971397">
          <w:rPr>
            <w:noProof/>
            <w:webHidden/>
          </w:rPr>
          <w:instrText xml:space="preserve"> PAGEREF _Toc144074462 \h </w:instrText>
        </w:r>
        <w:r w:rsidR="00971397">
          <w:rPr>
            <w:noProof/>
            <w:webHidden/>
          </w:rPr>
        </w:r>
        <w:r w:rsidR="00971397">
          <w:rPr>
            <w:noProof/>
            <w:webHidden/>
          </w:rPr>
          <w:fldChar w:fldCharType="separate"/>
        </w:r>
        <w:r w:rsidR="00971397">
          <w:rPr>
            <w:noProof/>
            <w:webHidden/>
          </w:rPr>
          <w:t>76</w:t>
        </w:r>
        <w:r w:rsidR="00971397">
          <w:rPr>
            <w:noProof/>
            <w:webHidden/>
          </w:rPr>
          <w:fldChar w:fldCharType="end"/>
        </w:r>
      </w:hyperlink>
    </w:p>
    <w:p w14:paraId="5B30563D" w14:textId="1CDB2B2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63" w:history="1">
        <w:r w:rsidR="00971397" w:rsidRPr="00CE2F44">
          <w:rPr>
            <w:rStyle w:val="Hyperlink"/>
            <w:rFonts w:cstheme="minorHAnsi"/>
            <w:noProof/>
          </w:rPr>
          <w:t>AC-19 Access Control for Mobile Devices (L)(M)(H)</w:t>
        </w:r>
        <w:r w:rsidR="00971397">
          <w:rPr>
            <w:noProof/>
            <w:webHidden/>
          </w:rPr>
          <w:tab/>
        </w:r>
        <w:r w:rsidR="00971397">
          <w:rPr>
            <w:noProof/>
            <w:webHidden/>
          </w:rPr>
          <w:fldChar w:fldCharType="begin"/>
        </w:r>
        <w:r w:rsidR="00971397">
          <w:rPr>
            <w:noProof/>
            <w:webHidden/>
          </w:rPr>
          <w:instrText xml:space="preserve"> PAGEREF _Toc144074463 \h </w:instrText>
        </w:r>
        <w:r w:rsidR="00971397">
          <w:rPr>
            <w:noProof/>
            <w:webHidden/>
          </w:rPr>
        </w:r>
        <w:r w:rsidR="00971397">
          <w:rPr>
            <w:noProof/>
            <w:webHidden/>
          </w:rPr>
          <w:fldChar w:fldCharType="separate"/>
        </w:r>
        <w:r w:rsidR="00971397">
          <w:rPr>
            <w:noProof/>
            <w:webHidden/>
          </w:rPr>
          <w:t>77</w:t>
        </w:r>
        <w:r w:rsidR="00971397">
          <w:rPr>
            <w:noProof/>
            <w:webHidden/>
          </w:rPr>
          <w:fldChar w:fldCharType="end"/>
        </w:r>
      </w:hyperlink>
    </w:p>
    <w:p w14:paraId="68695001" w14:textId="0A173C59"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64" w:history="1">
        <w:r w:rsidR="00971397" w:rsidRPr="00CE2F44">
          <w:rPr>
            <w:rStyle w:val="Hyperlink"/>
            <w:rFonts w:cstheme="minorHAnsi"/>
            <w:noProof/>
          </w:rPr>
          <w:t>AC-19(5) Full Device or Container-based Encryption (M)(H)</w:t>
        </w:r>
        <w:r w:rsidR="00971397">
          <w:rPr>
            <w:noProof/>
            <w:webHidden/>
          </w:rPr>
          <w:tab/>
        </w:r>
        <w:r w:rsidR="00971397">
          <w:rPr>
            <w:noProof/>
            <w:webHidden/>
          </w:rPr>
          <w:fldChar w:fldCharType="begin"/>
        </w:r>
        <w:r w:rsidR="00971397">
          <w:rPr>
            <w:noProof/>
            <w:webHidden/>
          </w:rPr>
          <w:instrText xml:space="preserve"> PAGEREF _Toc144074464 \h </w:instrText>
        </w:r>
        <w:r w:rsidR="00971397">
          <w:rPr>
            <w:noProof/>
            <w:webHidden/>
          </w:rPr>
        </w:r>
        <w:r w:rsidR="00971397">
          <w:rPr>
            <w:noProof/>
            <w:webHidden/>
          </w:rPr>
          <w:fldChar w:fldCharType="separate"/>
        </w:r>
        <w:r w:rsidR="00971397">
          <w:rPr>
            <w:noProof/>
            <w:webHidden/>
          </w:rPr>
          <w:t>78</w:t>
        </w:r>
        <w:r w:rsidR="00971397">
          <w:rPr>
            <w:noProof/>
            <w:webHidden/>
          </w:rPr>
          <w:fldChar w:fldCharType="end"/>
        </w:r>
      </w:hyperlink>
    </w:p>
    <w:p w14:paraId="2B2F1B25" w14:textId="5C97D8F8"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65" w:history="1">
        <w:r w:rsidR="00971397" w:rsidRPr="00CE2F44">
          <w:rPr>
            <w:rStyle w:val="Hyperlink"/>
            <w:rFonts w:cstheme="minorHAnsi"/>
            <w:noProof/>
          </w:rPr>
          <w:t>AC-20 Use of External Systems (L)(M)(H)</w:t>
        </w:r>
        <w:r w:rsidR="00971397">
          <w:rPr>
            <w:noProof/>
            <w:webHidden/>
          </w:rPr>
          <w:tab/>
        </w:r>
        <w:r w:rsidR="00971397">
          <w:rPr>
            <w:noProof/>
            <w:webHidden/>
          </w:rPr>
          <w:fldChar w:fldCharType="begin"/>
        </w:r>
        <w:r w:rsidR="00971397">
          <w:rPr>
            <w:noProof/>
            <w:webHidden/>
          </w:rPr>
          <w:instrText xml:space="preserve"> PAGEREF _Toc144074465 \h </w:instrText>
        </w:r>
        <w:r w:rsidR="00971397">
          <w:rPr>
            <w:noProof/>
            <w:webHidden/>
          </w:rPr>
        </w:r>
        <w:r w:rsidR="00971397">
          <w:rPr>
            <w:noProof/>
            <w:webHidden/>
          </w:rPr>
          <w:fldChar w:fldCharType="separate"/>
        </w:r>
        <w:r w:rsidR="00971397">
          <w:rPr>
            <w:noProof/>
            <w:webHidden/>
          </w:rPr>
          <w:t>79</w:t>
        </w:r>
        <w:r w:rsidR="00971397">
          <w:rPr>
            <w:noProof/>
            <w:webHidden/>
          </w:rPr>
          <w:fldChar w:fldCharType="end"/>
        </w:r>
      </w:hyperlink>
    </w:p>
    <w:p w14:paraId="493119AE" w14:textId="2B1C694B"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66" w:history="1">
        <w:r w:rsidR="00971397" w:rsidRPr="00CE2F44">
          <w:rPr>
            <w:rStyle w:val="Hyperlink"/>
            <w:rFonts w:cstheme="minorHAnsi"/>
            <w:noProof/>
          </w:rPr>
          <w:t>AC-20(1) Limits on Authorized Use (M)(H)</w:t>
        </w:r>
        <w:r w:rsidR="00971397">
          <w:rPr>
            <w:noProof/>
            <w:webHidden/>
          </w:rPr>
          <w:tab/>
        </w:r>
        <w:r w:rsidR="00971397">
          <w:rPr>
            <w:noProof/>
            <w:webHidden/>
          </w:rPr>
          <w:fldChar w:fldCharType="begin"/>
        </w:r>
        <w:r w:rsidR="00971397">
          <w:rPr>
            <w:noProof/>
            <w:webHidden/>
          </w:rPr>
          <w:instrText xml:space="preserve"> PAGEREF _Toc144074466 \h </w:instrText>
        </w:r>
        <w:r w:rsidR="00971397">
          <w:rPr>
            <w:noProof/>
            <w:webHidden/>
          </w:rPr>
        </w:r>
        <w:r w:rsidR="00971397">
          <w:rPr>
            <w:noProof/>
            <w:webHidden/>
          </w:rPr>
          <w:fldChar w:fldCharType="separate"/>
        </w:r>
        <w:r w:rsidR="00971397">
          <w:rPr>
            <w:noProof/>
            <w:webHidden/>
          </w:rPr>
          <w:t>81</w:t>
        </w:r>
        <w:r w:rsidR="00971397">
          <w:rPr>
            <w:noProof/>
            <w:webHidden/>
          </w:rPr>
          <w:fldChar w:fldCharType="end"/>
        </w:r>
      </w:hyperlink>
    </w:p>
    <w:p w14:paraId="7BB30DBC" w14:textId="488760EC"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67" w:history="1">
        <w:r w:rsidR="00971397" w:rsidRPr="00CE2F44">
          <w:rPr>
            <w:rStyle w:val="Hyperlink"/>
            <w:rFonts w:cstheme="minorHAnsi"/>
            <w:noProof/>
          </w:rPr>
          <w:t>AC-20(2) Portable Storage Devices — Restricted Use (M)(H)</w:t>
        </w:r>
        <w:r w:rsidR="00971397">
          <w:rPr>
            <w:noProof/>
            <w:webHidden/>
          </w:rPr>
          <w:tab/>
        </w:r>
        <w:r w:rsidR="00971397">
          <w:rPr>
            <w:noProof/>
            <w:webHidden/>
          </w:rPr>
          <w:fldChar w:fldCharType="begin"/>
        </w:r>
        <w:r w:rsidR="00971397">
          <w:rPr>
            <w:noProof/>
            <w:webHidden/>
          </w:rPr>
          <w:instrText xml:space="preserve"> PAGEREF _Toc144074467 \h </w:instrText>
        </w:r>
        <w:r w:rsidR="00971397">
          <w:rPr>
            <w:noProof/>
            <w:webHidden/>
          </w:rPr>
        </w:r>
        <w:r w:rsidR="00971397">
          <w:rPr>
            <w:noProof/>
            <w:webHidden/>
          </w:rPr>
          <w:fldChar w:fldCharType="separate"/>
        </w:r>
        <w:r w:rsidR="00971397">
          <w:rPr>
            <w:noProof/>
            <w:webHidden/>
          </w:rPr>
          <w:t>82</w:t>
        </w:r>
        <w:r w:rsidR="00971397">
          <w:rPr>
            <w:noProof/>
            <w:webHidden/>
          </w:rPr>
          <w:fldChar w:fldCharType="end"/>
        </w:r>
      </w:hyperlink>
    </w:p>
    <w:p w14:paraId="1F22EA39" w14:textId="06C2152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68" w:history="1">
        <w:r w:rsidR="00971397" w:rsidRPr="00CE2F44">
          <w:rPr>
            <w:rStyle w:val="Hyperlink"/>
            <w:rFonts w:cstheme="minorHAnsi"/>
            <w:noProof/>
          </w:rPr>
          <w:t>AC-21 Information Sharing (M)(H)</w:t>
        </w:r>
        <w:r w:rsidR="00971397">
          <w:rPr>
            <w:noProof/>
            <w:webHidden/>
          </w:rPr>
          <w:tab/>
        </w:r>
        <w:r w:rsidR="00971397">
          <w:rPr>
            <w:noProof/>
            <w:webHidden/>
          </w:rPr>
          <w:fldChar w:fldCharType="begin"/>
        </w:r>
        <w:r w:rsidR="00971397">
          <w:rPr>
            <w:noProof/>
            <w:webHidden/>
          </w:rPr>
          <w:instrText xml:space="preserve"> PAGEREF _Toc144074468 \h </w:instrText>
        </w:r>
        <w:r w:rsidR="00971397">
          <w:rPr>
            <w:noProof/>
            <w:webHidden/>
          </w:rPr>
        </w:r>
        <w:r w:rsidR="00971397">
          <w:rPr>
            <w:noProof/>
            <w:webHidden/>
          </w:rPr>
          <w:fldChar w:fldCharType="separate"/>
        </w:r>
        <w:r w:rsidR="00971397">
          <w:rPr>
            <w:noProof/>
            <w:webHidden/>
          </w:rPr>
          <w:t>83</w:t>
        </w:r>
        <w:r w:rsidR="00971397">
          <w:rPr>
            <w:noProof/>
            <w:webHidden/>
          </w:rPr>
          <w:fldChar w:fldCharType="end"/>
        </w:r>
      </w:hyperlink>
    </w:p>
    <w:p w14:paraId="1980492D" w14:textId="159690AD"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69" w:history="1">
        <w:r w:rsidR="00971397" w:rsidRPr="00CE2F44">
          <w:rPr>
            <w:rStyle w:val="Hyperlink"/>
            <w:rFonts w:cstheme="minorHAnsi"/>
            <w:noProof/>
          </w:rPr>
          <w:t>AC-22 Publicly Accessible Content (L)(M)(H)</w:t>
        </w:r>
        <w:r w:rsidR="00971397">
          <w:rPr>
            <w:noProof/>
            <w:webHidden/>
          </w:rPr>
          <w:tab/>
        </w:r>
        <w:r w:rsidR="00971397">
          <w:rPr>
            <w:noProof/>
            <w:webHidden/>
          </w:rPr>
          <w:fldChar w:fldCharType="begin"/>
        </w:r>
        <w:r w:rsidR="00971397">
          <w:rPr>
            <w:noProof/>
            <w:webHidden/>
          </w:rPr>
          <w:instrText xml:space="preserve"> PAGEREF _Toc144074469 \h </w:instrText>
        </w:r>
        <w:r w:rsidR="00971397">
          <w:rPr>
            <w:noProof/>
            <w:webHidden/>
          </w:rPr>
        </w:r>
        <w:r w:rsidR="00971397">
          <w:rPr>
            <w:noProof/>
            <w:webHidden/>
          </w:rPr>
          <w:fldChar w:fldCharType="separate"/>
        </w:r>
        <w:r w:rsidR="00971397">
          <w:rPr>
            <w:noProof/>
            <w:webHidden/>
          </w:rPr>
          <w:t>84</w:t>
        </w:r>
        <w:r w:rsidR="00971397">
          <w:rPr>
            <w:noProof/>
            <w:webHidden/>
          </w:rPr>
          <w:fldChar w:fldCharType="end"/>
        </w:r>
      </w:hyperlink>
    </w:p>
    <w:p w14:paraId="69840D3A" w14:textId="79585423" w:rsidR="00971397" w:rsidRDefault="00000000">
      <w:pPr>
        <w:pStyle w:val="TOC1"/>
        <w:rPr>
          <w:rFonts w:eastAsiaTheme="minorEastAsia" w:cstheme="minorBidi"/>
          <w:b w:val="0"/>
          <w:noProof/>
          <w:color w:val="auto"/>
          <w:kern w:val="2"/>
          <w:sz w:val="24"/>
          <w14:ligatures w14:val="standardContextual"/>
        </w:rPr>
      </w:pPr>
      <w:hyperlink w:anchor="_Toc144074470" w:history="1">
        <w:r w:rsidR="00971397" w:rsidRPr="00CE2F44">
          <w:rPr>
            <w:rStyle w:val="Hyperlink"/>
            <w:rFonts w:cstheme="minorHAnsi"/>
            <w:noProof/>
          </w:rPr>
          <w:t>Awareness and Training</w:t>
        </w:r>
        <w:r w:rsidR="00971397">
          <w:rPr>
            <w:noProof/>
            <w:webHidden/>
          </w:rPr>
          <w:tab/>
        </w:r>
        <w:r w:rsidR="00971397">
          <w:rPr>
            <w:noProof/>
            <w:webHidden/>
          </w:rPr>
          <w:fldChar w:fldCharType="begin"/>
        </w:r>
        <w:r w:rsidR="00971397">
          <w:rPr>
            <w:noProof/>
            <w:webHidden/>
          </w:rPr>
          <w:instrText xml:space="preserve"> PAGEREF _Toc144074470 \h </w:instrText>
        </w:r>
        <w:r w:rsidR="00971397">
          <w:rPr>
            <w:noProof/>
            <w:webHidden/>
          </w:rPr>
        </w:r>
        <w:r w:rsidR="00971397">
          <w:rPr>
            <w:noProof/>
            <w:webHidden/>
          </w:rPr>
          <w:fldChar w:fldCharType="separate"/>
        </w:r>
        <w:r w:rsidR="00971397">
          <w:rPr>
            <w:noProof/>
            <w:webHidden/>
          </w:rPr>
          <w:t>86</w:t>
        </w:r>
        <w:r w:rsidR="00971397">
          <w:rPr>
            <w:noProof/>
            <w:webHidden/>
          </w:rPr>
          <w:fldChar w:fldCharType="end"/>
        </w:r>
      </w:hyperlink>
    </w:p>
    <w:p w14:paraId="09FC47A9" w14:textId="0921FC8D"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71" w:history="1">
        <w:r w:rsidR="00971397" w:rsidRPr="00CE2F44">
          <w:rPr>
            <w:rStyle w:val="Hyperlink"/>
            <w:rFonts w:cstheme="minorHAnsi"/>
            <w:noProof/>
          </w:rPr>
          <w:t>AT-1 Policy and Procedures (L)(M)(H)</w:t>
        </w:r>
        <w:r w:rsidR="00971397">
          <w:rPr>
            <w:noProof/>
            <w:webHidden/>
          </w:rPr>
          <w:tab/>
        </w:r>
        <w:r w:rsidR="00971397">
          <w:rPr>
            <w:noProof/>
            <w:webHidden/>
          </w:rPr>
          <w:fldChar w:fldCharType="begin"/>
        </w:r>
        <w:r w:rsidR="00971397">
          <w:rPr>
            <w:noProof/>
            <w:webHidden/>
          </w:rPr>
          <w:instrText xml:space="preserve"> PAGEREF _Toc144074471 \h </w:instrText>
        </w:r>
        <w:r w:rsidR="00971397">
          <w:rPr>
            <w:noProof/>
            <w:webHidden/>
          </w:rPr>
        </w:r>
        <w:r w:rsidR="00971397">
          <w:rPr>
            <w:noProof/>
            <w:webHidden/>
          </w:rPr>
          <w:fldChar w:fldCharType="separate"/>
        </w:r>
        <w:r w:rsidR="00971397">
          <w:rPr>
            <w:noProof/>
            <w:webHidden/>
          </w:rPr>
          <w:t>86</w:t>
        </w:r>
        <w:r w:rsidR="00971397">
          <w:rPr>
            <w:noProof/>
            <w:webHidden/>
          </w:rPr>
          <w:fldChar w:fldCharType="end"/>
        </w:r>
      </w:hyperlink>
    </w:p>
    <w:p w14:paraId="2E55CCDA" w14:textId="4A8E8B81"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72" w:history="1">
        <w:r w:rsidR="00971397" w:rsidRPr="00CE2F44">
          <w:rPr>
            <w:rStyle w:val="Hyperlink"/>
            <w:rFonts w:cstheme="minorHAnsi"/>
            <w:noProof/>
          </w:rPr>
          <w:t>AT-2 Literacy Training and Awareness (L)(M)(H)</w:t>
        </w:r>
        <w:r w:rsidR="00971397">
          <w:rPr>
            <w:noProof/>
            <w:webHidden/>
          </w:rPr>
          <w:tab/>
        </w:r>
        <w:r w:rsidR="00971397">
          <w:rPr>
            <w:noProof/>
            <w:webHidden/>
          </w:rPr>
          <w:fldChar w:fldCharType="begin"/>
        </w:r>
        <w:r w:rsidR="00971397">
          <w:rPr>
            <w:noProof/>
            <w:webHidden/>
          </w:rPr>
          <w:instrText xml:space="preserve"> PAGEREF _Toc144074472 \h </w:instrText>
        </w:r>
        <w:r w:rsidR="00971397">
          <w:rPr>
            <w:noProof/>
            <w:webHidden/>
          </w:rPr>
        </w:r>
        <w:r w:rsidR="00971397">
          <w:rPr>
            <w:noProof/>
            <w:webHidden/>
          </w:rPr>
          <w:fldChar w:fldCharType="separate"/>
        </w:r>
        <w:r w:rsidR="00971397">
          <w:rPr>
            <w:noProof/>
            <w:webHidden/>
          </w:rPr>
          <w:t>88</w:t>
        </w:r>
        <w:r w:rsidR="00971397">
          <w:rPr>
            <w:noProof/>
            <w:webHidden/>
          </w:rPr>
          <w:fldChar w:fldCharType="end"/>
        </w:r>
      </w:hyperlink>
    </w:p>
    <w:p w14:paraId="2CA0925A" w14:textId="3E7CDDA2"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73" w:history="1">
        <w:r w:rsidR="00971397" w:rsidRPr="00CE2F44">
          <w:rPr>
            <w:rStyle w:val="Hyperlink"/>
            <w:rFonts w:cstheme="minorHAnsi"/>
            <w:noProof/>
          </w:rPr>
          <w:t>AT-2(2) Insider Threat (L)(M)(H)</w:t>
        </w:r>
        <w:r w:rsidR="00971397">
          <w:rPr>
            <w:noProof/>
            <w:webHidden/>
          </w:rPr>
          <w:tab/>
        </w:r>
        <w:r w:rsidR="00971397">
          <w:rPr>
            <w:noProof/>
            <w:webHidden/>
          </w:rPr>
          <w:fldChar w:fldCharType="begin"/>
        </w:r>
        <w:r w:rsidR="00971397">
          <w:rPr>
            <w:noProof/>
            <w:webHidden/>
          </w:rPr>
          <w:instrText xml:space="preserve"> PAGEREF _Toc144074473 \h </w:instrText>
        </w:r>
        <w:r w:rsidR="00971397">
          <w:rPr>
            <w:noProof/>
            <w:webHidden/>
          </w:rPr>
        </w:r>
        <w:r w:rsidR="00971397">
          <w:rPr>
            <w:noProof/>
            <w:webHidden/>
          </w:rPr>
          <w:fldChar w:fldCharType="separate"/>
        </w:r>
        <w:r w:rsidR="00971397">
          <w:rPr>
            <w:noProof/>
            <w:webHidden/>
          </w:rPr>
          <w:t>89</w:t>
        </w:r>
        <w:r w:rsidR="00971397">
          <w:rPr>
            <w:noProof/>
            <w:webHidden/>
          </w:rPr>
          <w:fldChar w:fldCharType="end"/>
        </w:r>
      </w:hyperlink>
    </w:p>
    <w:p w14:paraId="271B414B" w14:textId="7E27BCE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74" w:history="1">
        <w:r w:rsidR="00971397" w:rsidRPr="00CE2F44">
          <w:rPr>
            <w:rStyle w:val="Hyperlink"/>
            <w:rFonts w:cstheme="minorHAnsi"/>
            <w:noProof/>
          </w:rPr>
          <w:t>AT-2(3) Social Engineering and Mining (M)(H)</w:t>
        </w:r>
        <w:r w:rsidR="00971397">
          <w:rPr>
            <w:noProof/>
            <w:webHidden/>
          </w:rPr>
          <w:tab/>
        </w:r>
        <w:r w:rsidR="00971397">
          <w:rPr>
            <w:noProof/>
            <w:webHidden/>
          </w:rPr>
          <w:fldChar w:fldCharType="begin"/>
        </w:r>
        <w:r w:rsidR="00971397">
          <w:rPr>
            <w:noProof/>
            <w:webHidden/>
          </w:rPr>
          <w:instrText xml:space="preserve"> PAGEREF _Toc144074474 \h </w:instrText>
        </w:r>
        <w:r w:rsidR="00971397">
          <w:rPr>
            <w:noProof/>
            <w:webHidden/>
          </w:rPr>
        </w:r>
        <w:r w:rsidR="00971397">
          <w:rPr>
            <w:noProof/>
            <w:webHidden/>
          </w:rPr>
          <w:fldChar w:fldCharType="separate"/>
        </w:r>
        <w:r w:rsidR="00971397">
          <w:rPr>
            <w:noProof/>
            <w:webHidden/>
          </w:rPr>
          <w:t>90</w:t>
        </w:r>
        <w:r w:rsidR="00971397">
          <w:rPr>
            <w:noProof/>
            <w:webHidden/>
          </w:rPr>
          <w:fldChar w:fldCharType="end"/>
        </w:r>
      </w:hyperlink>
    </w:p>
    <w:p w14:paraId="5BA48F5E" w14:textId="795A907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75" w:history="1">
        <w:r w:rsidR="00971397" w:rsidRPr="00CE2F44">
          <w:rPr>
            <w:rStyle w:val="Hyperlink"/>
            <w:rFonts w:cstheme="minorHAnsi"/>
            <w:noProof/>
          </w:rPr>
          <w:t>AT-3 Role-based Training (L)(M)(H)</w:t>
        </w:r>
        <w:r w:rsidR="00971397">
          <w:rPr>
            <w:noProof/>
            <w:webHidden/>
          </w:rPr>
          <w:tab/>
        </w:r>
        <w:r w:rsidR="00971397">
          <w:rPr>
            <w:noProof/>
            <w:webHidden/>
          </w:rPr>
          <w:fldChar w:fldCharType="begin"/>
        </w:r>
        <w:r w:rsidR="00971397">
          <w:rPr>
            <w:noProof/>
            <w:webHidden/>
          </w:rPr>
          <w:instrText xml:space="preserve"> PAGEREF _Toc144074475 \h </w:instrText>
        </w:r>
        <w:r w:rsidR="00971397">
          <w:rPr>
            <w:noProof/>
            <w:webHidden/>
          </w:rPr>
        </w:r>
        <w:r w:rsidR="00971397">
          <w:rPr>
            <w:noProof/>
            <w:webHidden/>
          </w:rPr>
          <w:fldChar w:fldCharType="separate"/>
        </w:r>
        <w:r w:rsidR="00971397">
          <w:rPr>
            <w:noProof/>
            <w:webHidden/>
          </w:rPr>
          <w:t>91</w:t>
        </w:r>
        <w:r w:rsidR="00971397">
          <w:rPr>
            <w:noProof/>
            <w:webHidden/>
          </w:rPr>
          <w:fldChar w:fldCharType="end"/>
        </w:r>
      </w:hyperlink>
    </w:p>
    <w:p w14:paraId="531D0108" w14:textId="7EA68606"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76" w:history="1">
        <w:r w:rsidR="00971397" w:rsidRPr="00CE2F44">
          <w:rPr>
            <w:rStyle w:val="Hyperlink"/>
            <w:rFonts w:cstheme="minorHAnsi"/>
            <w:noProof/>
          </w:rPr>
          <w:t>AT-4 Training Records (L)(M)(H)</w:t>
        </w:r>
        <w:r w:rsidR="00971397">
          <w:rPr>
            <w:noProof/>
            <w:webHidden/>
          </w:rPr>
          <w:tab/>
        </w:r>
        <w:r w:rsidR="00971397">
          <w:rPr>
            <w:noProof/>
            <w:webHidden/>
          </w:rPr>
          <w:fldChar w:fldCharType="begin"/>
        </w:r>
        <w:r w:rsidR="00971397">
          <w:rPr>
            <w:noProof/>
            <w:webHidden/>
          </w:rPr>
          <w:instrText xml:space="preserve"> PAGEREF _Toc144074476 \h </w:instrText>
        </w:r>
        <w:r w:rsidR="00971397">
          <w:rPr>
            <w:noProof/>
            <w:webHidden/>
          </w:rPr>
        </w:r>
        <w:r w:rsidR="00971397">
          <w:rPr>
            <w:noProof/>
            <w:webHidden/>
          </w:rPr>
          <w:fldChar w:fldCharType="separate"/>
        </w:r>
        <w:r w:rsidR="00971397">
          <w:rPr>
            <w:noProof/>
            <w:webHidden/>
          </w:rPr>
          <w:t>93</w:t>
        </w:r>
        <w:r w:rsidR="00971397">
          <w:rPr>
            <w:noProof/>
            <w:webHidden/>
          </w:rPr>
          <w:fldChar w:fldCharType="end"/>
        </w:r>
      </w:hyperlink>
    </w:p>
    <w:p w14:paraId="1ABD81BA" w14:textId="101AAE12" w:rsidR="00971397" w:rsidRDefault="00000000">
      <w:pPr>
        <w:pStyle w:val="TOC1"/>
        <w:rPr>
          <w:rFonts w:eastAsiaTheme="minorEastAsia" w:cstheme="minorBidi"/>
          <w:b w:val="0"/>
          <w:noProof/>
          <w:color w:val="auto"/>
          <w:kern w:val="2"/>
          <w:sz w:val="24"/>
          <w14:ligatures w14:val="standardContextual"/>
        </w:rPr>
      </w:pPr>
      <w:hyperlink w:anchor="_Toc144074477" w:history="1">
        <w:r w:rsidR="00971397" w:rsidRPr="00CE2F44">
          <w:rPr>
            <w:rStyle w:val="Hyperlink"/>
            <w:rFonts w:cstheme="minorHAnsi"/>
            <w:noProof/>
          </w:rPr>
          <w:t>Audit and Accountability</w:t>
        </w:r>
        <w:r w:rsidR="00971397">
          <w:rPr>
            <w:noProof/>
            <w:webHidden/>
          </w:rPr>
          <w:tab/>
        </w:r>
        <w:r w:rsidR="00971397">
          <w:rPr>
            <w:noProof/>
            <w:webHidden/>
          </w:rPr>
          <w:fldChar w:fldCharType="begin"/>
        </w:r>
        <w:r w:rsidR="00971397">
          <w:rPr>
            <w:noProof/>
            <w:webHidden/>
          </w:rPr>
          <w:instrText xml:space="preserve"> PAGEREF _Toc144074477 \h </w:instrText>
        </w:r>
        <w:r w:rsidR="00971397">
          <w:rPr>
            <w:noProof/>
            <w:webHidden/>
          </w:rPr>
        </w:r>
        <w:r w:rsidR="00971397">
          <w:rPr>
            <w:noProof/>
            <w:webHidden/>
          </w:rPr>
          <w:fldChar w:fldCharType="separate"/>
        </w:r>
        <w:r w:rsidR="00971397">
          <w:rPr>
            <w:noProof/>
            <w:webHidden/>
          </w:rPr>
          <w:t>94</w:t>
        </w:r>
        <w:r w:rsidR="00971397">
          <w:rPr>
            <w:noProof/>
            <w:webHidden/>
          </w:rPr>
          <w:fldChar w:fldCharType="end"/>
        </w:r>
      </w:hyperlink>
    </w:p>
    <w:p w14:paraId="73266CAC" w14:textId="49F122DE"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78" w:history="1">
        <w:r w:rsidR="00971397" w:rsidRPr="00CE2F44">
          <w:rPr>
            <w:rStyle w:val="Hyperlink"/>
            <w:rFonts w:cstheme="minorHAnsi"/>
            <w:noProof/>
          </w:rPr>
          <w:t>AU-1 Policy and Procedures (L)(M)(H)</w:t>
        </w:r>
        <w:r w:rsidR="00971397">
          <w:rPr>
            <w:noProof/>
            <w:webHidden/>
          </w:rPr>
          <w:tab/>
        </w:r>
        <w:r w:rsidR="00971397">
          <w:rPr>
            <w:noProof/>
            <w:webHidden/>
          </w:rPr>
          <w:fldChar w:fldCharType="begin"/>
        </w:r>
        <w:r w:rsidR="00971397">
          <w:rPr>
            <w:noProof/>
            <w:webHidden/>
          </w:rPr>
          <w:instrText xml:space="preserve"> PAGEREF _Toc144074478 \h </w:instrText>
        </w:r>
        <w:r w:rsidR="00971397">
          <w:rPr>
            <w:noProof/>
            <w:webHidden/>
          </w:rPr>
        </w:r>
        <w:r w:rsidR="00971397">
          <w:rPr>
            <w:noProof/>
            <w:webHidden/>
          </w:rPr>
          <w:fldChar w:fldCharType="separate"/>
        </w:r>
        <w:r w:rsidR="00971397">
          <w:rPr>
            <w:noProof/>
            <w:webHidden/>
          </w:rPr>
          <w:t>94</w:t>
        </w:r>
        <w:r w:rsidR="00971397">
          <w:rPr>
            <w:noProof/>
            <w:webHidden/>
          </w:rPr>
          <w:fldChar w:fldCharType="end"/>
        </w:r>
      </w:hyperlink>
    </w:p>
    <w:p w14:paraId="2423F3DA" w14:textId="461B713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79" w:history="1">
        <w:r w:rsidR="00971397" w:rsidRPr="00CE2F44">
          <w:rPr>
            <w:rStyle w:val="Hyperlink"/>
            <w:rFonts w:cstheme="minorHAnsi"/>
            <w:noProof/>
          </w:rPr>
          <w:t>AU-2 Event Logging (L)(M)(H)</w:t>
        </w:r>
        <w:r w:rsidR="00971397">
          <w:rPr>
            <w:noProof/>
            <w:webHidden/>
          </w:rPr>
          <w:tab/>
        </w:r>
        <w:r w:rsidR="00971397">
          <w:rPr>
            <w:noProof/>
            <w:webHidden/>
          </w:rPr>
          <w:fldChar w:fldCharType="begin"/>
        </w:r>
        <w:r w:rsidR="00971397">
          <w:rPr>
            <w:noProof/>
            <w:webHidden/>
          </w:rPr>
          <w:instrText xml:space="preserve"> PAGEREF _Toc144074479 \h </w:instrText>
        </w:r>
        <w:r w:rsidR="00971397">
          <w:rPr>
            <w:noProof/>
            <w:webHidden/>
          </w:rPr>
        </w:r>
        <w:r w:rsidR="00971397">
          <w:rPr>
            <w:noProof/>
            <w:webHidden/>
          </w:rPr>
          <w:fldChar w:fldCharType="separate"/>
        </w:r>
        <w:r w:rsidR="00971397">
          <w:rPr>
            <w:noProof/>
            <w:webHidden/>
          </w:rPr>
          <w:t>96</w:t>
        </w:r>
        <w:r w:rsidR="00971397">
          <w:rPr>
            <w:noProof/>
            <w:webHidden/>
          </w:rPr>
          <w:fldChar w:fldCharType="end"/>
        </w:r>
      </w:hyperlink>
    </w:p>
    <w:p w14:paraId="124EC54B" w14:textId="75FEB87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80" w:history="1">
        <w:r w:rsidR="00971397" w:rsidRPr="00CE2F44">
          <w:rPr>
            <w:rStyle w:val="Hyperlink"/>
            <w:rFonts w:cstheme="minorHAnsi"/>
            <w:noProof/>
          </w:rPr>
          <w:t>AU-3 Content of Audit Records (L)(M)(H)</w:t>
        </w:r>
        <w:r w:rsidR="00971397">
          <w:rPr>
            <w:noProof/>
            <w:webHidden/>
          </w:rPr>
          <w:tab/>
        </w:r>
        <w:r w:rsidR="00971397">
          <w:rPr>
            <w:noProof/>
            <w:webHidden/>
          </w:rPr>
          <w:fldChar w:fldCharType="begin"/>
        </w:r>
        <w:r w:rsidR="00971397">
          <w:rPr>
            <w:noProof/>
            <w:webHidden/>
          </w:rPr>
          <w:instrText xml:space="preserve"> PAGEREF _Toc144074480 \h </w:instrText>
        </w:r>
        <w:r w:rsidR="00971397">
          <w:rPr>
            <w:noProof/>
            <w:webHidden/>
          </w:rPr>
        </w:r>
        <w:r w:rsidR="00971397">
          <w:rPr>
            <w:noProof/>
            <w:webHidden/>
          </w:rPr>
          <w:fldChar w:fldCharType="separate"/>
        </w:r>
        <w:r w:rsidR="00971397">
          <w:rPr>
            <w:noProof/>
            <w:webHidden/>
          </w:rPr>
          <w:t>98</w:t>
        </w:r>
        <w:r w:rsidR="00971397">
          <w:rPr>
            <w:noProof/>
            <w:webHidden/>
          </w:rPr>
          <w:fldChar w:fldCharType="end"/>
        </w:r>
      </w:hyperlink>
    </w:p>
    <w:p w14:paraId="72F39294" w14:textId="26A1FAE7"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81" w:history="1">
        <w:r w:rsidR="00971397" w:rsidRPr="00CE2F44">
          <w:rPr>
            <w:rStyle w:val="Hyperlink"/>
            <w:rFonts w:cstheme="minorHAnsi"/>
            <w:noProof/>
          </w:rPr>
          <w:t>AU-3(1) Additional Audit Information (M)(H)</w:t>
        </w:r>
        <w:r w:rsidR="00971397">
          <w:rPr>
            <w:noProof/>
            <w:webHidden/>
          </w:rPr>
          <w:tab/>
        </w:r>
        <w:r w:rsidR="00971397">
          <w:rPr>
            <w:noProof/>
            <w:webHidden/>
          </w:rPr>
          <w:fldChar w:fldCharType="begin"/>
        </w:r>
        <w:r w:rsidR="00971397">
          <w:rPr>
            <w:noProof/>
            <w:webHidden/>
          </w:rPr>
          <w:instrText xml:space="preserve"> PAGEREF _Toc144074481 \h </w:instrText>
        </w:r>
        <w:r w:rsidR="00971397">
          <w:rPr>
            <w:noProof/>
            <w:webHidden/>
          </w:rPr>
        </w:r>
        <w:r w:rsidR="00971397">
          <w:rPr>
            <w:noProof/>
            <w:webHidden/>
          </w:rPr>
          <w:fldChar w:fldCharType="separate"/>
        </w:r>
        <w:r w:rsidR="00971397">
          <w:rPr>
            <w:noProof/>
            <w:webHidden/>
          </w:rPr>
          <w:t>99</w:t>
        </w:r>
        <w:r w:rsidR="00971397">
          <w:rPr>
            <w:noProof/>
            <w:webHidden/>
          </w:rPr>
          <w:fldChar w:fldCharType="end"/>
        </w:r>
      </w:hyperlink>
    </w:p>
    <w:p w14:paraId="054B2AC9" w14:textId="32453E38"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82" w:history="1">
        <w:r w:rsidR="00971397" w:rsidRPr="00CE2F44">
          <w:rPr>
            <w:rStyle w:val="Hyperlink"/>
            <w:rFonts w:cstheme="minorHAnsi"/>
            <w:noProof/>
          </w:rPr>
          <w:t>AU-4 Audit Log Storage Capacity (L)(M)(H)</w:t>
        </w:r>
        <w:r w:rsidR="00971397">
          <w:rPr>
            <w:noProof/>
            <w:webHidden/>
          </w:rPr>
          <w:tab/>
        </w:r>
        <w:r w:rsidR="00971397">
          <w:rPr>
            <w:noProof/>
            <w:webHidden/>
          </w:rPr>
          <w:fldChar w:fldCharType="begin"/>
        </w:r>
        <w:r w:rsidR="00971397">
          <w:rPr>
            <w:noProof/>
            <w:webHidden/>
          </w:rPr>
          <w:instrText xml:space="preserve"> PAGEREF _Toc144074482 \h </w:instrText>
        </w:r>
        <w:r w:rsidR="00971397">
          <w:rPr>
            <w:noProof/>
            <w:webHidden/>
          </w:rPr>
        </w:r>
        <w:r w:rsidR="00971397">
          <w:rPr>
            <w:noProof/>
            <w:webHidden/>
          </w:rPr>
          <w:fldChar w:fldCharType="separate"/>
        </w:r>
        <w:r w:rsidR="00971397">
          <w:rPr>
            <w:noProof/>
            <w:webHidden/>
          </w:rPr>
          <w:t>100</w:t>
        </w:r>
        <w:r w:rsidR="00971397">
          <w:rPr>
            <w:noProof/>
            <w:webHidden/>
          </w:rPr>
          <w:fldChar w:fldCharType="end"/>
        </w:r>
      </w:hyperlink>
    </w:p>
    <w:p w14:paraId="2FB50D9A" w14:textId="6E41EBC3"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83" w:history="1">
        <w:r w:rsidR="00971397" w:rsidRPr="00CE2F44">
          <w:rPr>
            <w:rStyle w:val="Hyperlink"/>
            <w:rFonts w:cstheme="minorHAnsi"/>
            <w:noProof/>
          </w:rPr>
          <w:t>AU-5 Response to Audit Logging Process Failures (L)(M)(H)</w:t>
        </w:r>
        <w:r w:rsidR="00971397">
          <w:rPr>
            <w:noProof/>
            <w:webHidden/>
          </w:rPr>
          <w:tab/>
        </w:r>
        <w:r w:rsidR="00971397">
          <w:rPr>
            <w:noProof/>
            <w:webHidden/>
          </w:rPr>
          <w:fldChar w:fldCharType="begin"/>
        </w:r>
        <w:r w:rsidR="00971397">
          <w:rPr>
            <w:noProof/>
            <w:webHidden/>
          </w:rPr>
          <w:instrText xml:space="preserve"> PAGEREF _Toc144074483 \h </w:instrText>
        </w:r>
        <w:r w:rsidR="00971397">
          <w:rPr>
            <w:noProof/>
            <w:webHidden/>
          </w:rPr>
        </w:r>
        <w:r w:rsidR="00971397">
          <w:rPr>
            <w:noProof/>
            <w:webHidden/>
          </w:rPr>
          <w:fldChar w:fldCharType="separate"/>
        </w:r>
        <w:r w:rsidR="00971397">
          <w:rPr>
            <w:noProof/>
            <w:webHidden/>
          </w:rPr>
          <w:t>102</w:t>
        </w:r>
        <w:r w:rsidR="00971397">
          <w:rPr>
            <w:noProof/>
            <w:webHidden/>
          </w:rPr>
          <w:fldChar w:fldCharType="end"/>
        </w:r>
      </w:hyperlink>
    </w:p>
    <w:p w14:paraId="4FD7A9B5" w14:textId="0C3BC04C"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84" w:history="1">
        <w:r w:rsidR="00971397" w:rsidRPr="00CE2F44">
          <w:rPr>
            <w:rStyle w:val="Hyperlink"/>
            <w:rFonts w:cstheme="minorHAnsi"/>
            <w:noProof/>
          </w:rPr>
          <w:t>AU-5(1) Storage Capacity Warning (H)</w:t>
        </w:r>
        <w:r w:rsidR="00971397">
          <w:rPr>
            <w:noProof/>
            <w:webHidden/>
          </w:rPr>
          <w:tab/>
        </w:r>
        <w:r w:rsidR="00971397">
          <w:rPr>
            <w:noProof/>
            <w:webHidden/>
          </w:rPr>
          <w:fldChar w:fldCharType="begin"/>
        </w:r>
        <w:r w:rsidR="00971397">
          <w:rPr>
            <w:noProof/>
            <w:webHidden/>
          </w:rPr>
          <w:instrText xml:space="preserve"> PAGEREF _Toc144074484 \h </w:instrText>
        </w:r>
        <w:r w:rsidR="00971397">
          <w:rPr>
            <w:noProof/>
            <w:webHidden/>
          </w:rPr>
        </w:r>
        <w:r w:rsidR="00971397">
          <w:rPr>
            <w:noProof/>
            <w:webHidden/>
          </w:rPr>
          <w:fldChar w:fldCharType="separate"/>
        </w:r>
        <w:r w:rsidR="00971397">
          <w:rPr>
            <w:noProof/>
            <w:webHidden/>
          </w:rPr>
          <w:t>103</w:t>
        </w:r>
        <w:r w:rsidR="00971397">
          <w:rPr>
            <w:noProof/>
            <w:webHidden/>
          </w:rPr>
          <w:fldChar w:fldCharType="end"/>
        </w:r>
      </w:hyperlink>
    </w:p>
    <w:p w14:paraId="1F9659A6" w14:textId="6308F93B"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85" w:history="1">
        <w:r w:rsidR="00971397" w:rsidRPr="00CE2F44">
          <w:rPr>
            <w:rStyle w:val="Hyperlink"/>
            <w:rFonts w:cstheme="minorHAnsi"/>
            <w:noProof/>
          </w:rPr>
          <w:t>AU-5(2) Real-time Alerts (H)</w:t>
        </w:r>
        <w:r w:rsidR="00971397">
          <w:rPr>
            <w:noProof/>
            <w:webHidden/>
          </w:rPr>
          <w:tab/>
        </w:r>
        <w:r w:rsidR="00971397">
          <w:rPr>
            <w:noProof/>
            <w:webHidden/>
          </w:rPr>
          <w:fldChar w:fldCharType="begin"/>
        </w:r>
        <w:r w:rsidR="00971397">
          <w:rPr>
            <w:noProof/>
            <w:webHidden/>
          </w:rPr>
          <w:instrText xml:space="preserve"> PAGEREF _Toc144074485 \h </w:instrText>
        </w:r>
        <w:r w:rsidR="00971397">
          <w:rPr>
            <w:noProof/>
            <w:webHidden/>
          </w:rPr>
        </w:r>
        <w:r w:rsidR="00971397">
          <w:rPr>
            <w:noProof/>
            <w:webHidden/>
          </w:rPr>
          <w:fldChar w:fldCharType="separate"/>
        </w:r>
        <w:r w:rsidR="00971397">
          <w:rPr>
            <w:noProof/>
            <w:webHidden/>
          </w:rPr>
          <w:t>104</w:t>
        </w:r>
        <w:r w:rsidR="00971397">
          <w:rPr>
            <w:noProof/>
            <w:webHidden/>
          </w:rPr>
          <w:fldChar w:fldCharType="end"/>
        </w:r>
      </w:hyperlink>
    </w:p>
    <w:p w14:paraId="65FA076D" w14:textId="18E0229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86" w:history="1">
        <w:r w:rsidR="00971397" w:rsidRPr="00CE2F44">
          <w:rPr>
            <w:rStyle w:val="Hyperlink"/>
            <w:rFonts w:cstheme="minorHAnsi"/>
            <w:noProof/>
          </w:rPr>
          <w:t>AU-6 Audit Record Review, Analysis, and Reporting (L)(M)(H)</w:t>
        </w:r>
        <w:r w:rsidR="00971397">
          <w:rPr>
            <w:noProof/>
            <w:webHidden/>
          </w:rPr>
          <w:tab/>
        </w:r>
        <w:r w:rsidR="00971397">
          <w:rPr>
            <w:noProof/>
            <w:webHidden/>
          </w:rPr>
          <w:fldChar w:fldCharType="begin"/>
        </w:r>
        <w:r w:rsidR="00971397">
          <w:rPr>
            <w:noProof/>
            <w:webHidden/>
          </w:rPr>
          <w:instrText xml:space="preserve"> PAGEREF _Toc144074486 \h </w:instrText>
        </w:r>
        <w:r w:rsidR="00971397">
          <w:rPr>
            <w:noProof/>
            <w:webHidden/>
          </w:rPr>
        </w:r>
        <w:r w:rsidR="00971397">
          <w:rPr>
            <w:noProof/>
            <w:webHidden/>
          </w:rPr>
          <w:fldChar w:fldCharType="separate"/>
        </w:r>
        <w:r w:rsidR="00971397">
          <w:rPr>
            <w:noProof/>
            <w:webHidden/>
          </w:rPr>
          <w:t>105</w:t>
        </w:r>
        <w:r w:rsidR="00971397">
          <w:rPr>
            <w:noProof/>
            <w:webHidden/>
          </w:rPr>
          <w:fldChar w:fldCharType="end"/>
        </w:r>
      </w:hyperlink>
    </w:p>
    <w:p w14:paraId="43FBBD6F" w14:textId="08915752"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87" w:history="1">
        <w:r w:rsidR="00971397" w:rsidRPr="00CE2F44">
          <w:rPr>
            <w:rStyle w:val="Hyperlink"/>
            <w:rFonts w:cstheme="minorHAnsi"/>
            <w:noProof/>
          </w:rPr>
          <w:t>AU-6(1) Automated Process Integration (M)(H)</w:t>
        </w:r>
        <w:r w:rsidR="00971397">
          <w:rPr>
            <w:noProof/>
            <w:webHidden/>
          </w:rPr>
          <w:tab/>
        </w:r>
        <w:r w:rsidR="00971397">
          <w:rPr>
            <w:noProof/>
            <w:webHidden/>
          </w:rPr>
          <w:fldChar w:fldCharType="begin"/>
        </w:r>
        <w:r w:rsidR="00971397">
          <w:rPr>
            <w:noProof/>
            <w:webHidden/>
          </w:rPr>
          <w:instrText xml:space="preserve"> PAGEREF _Toc144074487 \h </w:instrText>
        </w:r>
        <w:r w:rsidR="00971397">
          <w:rPr>
            <w:noProof/>
            <w:webHidden/>
          </w:rPr>
        </w:r>
        <w:r w:rsidR="00971397">
          <w:rPr>
            <w:noProof/>
            <w:webHidden/>
          </w:rPr>
          <w:fldChar w:fldCharType="separate"/>
        </w:r>
        <w:r w:rsidR="00971397">
          <w:rPr>
            <w:noProof/>
            <w:webHidden/>
          </w:rPr>
          <w:t>107</w:t>
        </w:r>
        <w:r w:rsidR="00971397">
          <w:rPr>
            <w:noProof/>
            <w:webHidden/>
          </w:rPr>
          <w:fldChar w:fldCharType="end"/>
        </w:r>
      </w:hyperlink>
    </w:p>
    <w:p w14:paraId="2B9F2730" w14:textId="133CFCB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88" w:history="1">
        <w:r w:rsidR="00971397" w:rsidRPr="00CE2F44">
          <w:rPr>
            <w:rStyle w:val="Hyperlink"/>
            <w:rFonts w:cstheme="minorHAnsi"/>
            <w:noProof/>
          </w:rPr>
          <w:t>AU-6(3) Correlate Audit Record Repositories (M)(H)</w:t>
        </w:r>
        <w:r w:rsidR="00971397">
          <w:rPr>
            <w:noProof/>
            <w:webHidden/>
          </w:rPr>
          <w:tab/>
        </w:r>
        <w:r w:rsidR="00971397">
          <w:rPr>
            <w:noProof/>
            <w:webHidden/>
          </w:rPr>
          <w:fldChar w:fldCharType="begin"/>
        </w:r>
        <w:r w:rsidR="00971397">
          <w:rPr>
            <w:noProof/>
            <w:webHidden/>
          </w:rPr>
          <w:instrText xml:space="preserve"> PAGEREF _Toc144074488 \h </w:instrText>
        </w:r>
        <w:r w:rsidR="00971397">
          <w:rPr>
            <w:noProof/>
            <w:webHidden/>
          </w:rPr>
        </w:r>
        <w:r w:rsidR="00971397">
          <w:rPr>
            <w:noProof/>
            <w:webHidden/>
          </w:rPr>
          <w:fldChar w:fldCharType="separate"/>
        </w:r>
        <w:r w:rsidR="00971397">
          <w:rPr>
            <w:noProof/>
            <w:webHidden/>
          </w:rPr>
          <w:t>108</w:t>
        </w:r>
        <w:r w:rsidR="00971397">
          <w:rPr>
            <w:noProof/>
            <w:webHidden/>
          </w:rPr>
          <w:fldChar w:fldCharType="end"/>
        </w:r>
      </w:hyperlink>
    </w:p>
    <w:p w14:paraId="13AF2A71" w14:textId="31706CB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89" w:history="1">
        <w:r w:rsidR="00971397" w:rsidRPr="00CE2F44">
          <w:rPr>
            <w:rStyle w:val="Hyperlink"/>
            <w:rFonts w:cstheme="minorHAnsi"/>
            <w:noProof/>
          </w:rPr>
          <w:t>AU-6(4) Central Review and Analysis (H)</w:t>
        </w:r>
        <w:r w:rsidR="00971397">
          <w:rPr>
            <w:noProof/>
            <w:webHidden/>
          </w:rPr>
          <w:tab/>
        </w:r>
        <w:r w:rsidR="00971397">
          <w:rPr>
            <w:noProof/>
            <w:webHidden/>
          </w:rPr>
          <w:fldChar w:fldCharType="begin"/>
        </w:r>
        <w:r w:rsidR="00971397">
          <w:rPr>
            <w:noProof/>
            <w:webHidden/>
          </w:rPr>
          <w:instrText xml:space="preserve"> PAGEREF _Toc144074489 \h </w:instrText>
        </w:r>
        <w:r w:rsidR="00971397">
          <w:rPr>
            <w:noProof/>
            <w:webHidden/>
          </w:rPr>
        </w:r>
        <w:r w:rsidR="00971397">
          <w:rPr>
            <w:noProof/>
            <w:webHidden/>
          </w:rPr>
          <w:fldChar w:fldCharType="separate"/>
        </w:r>
        <w:r w:rsidR="00971397">
          <w:rPr>
            <w:noProof/>
            <w:webHidden/>
          </w:rPr>
          <w:t>109</w:t>
        </w:r>
        <w:r w:rsidR="00971397">
          <w:rPr>
            <w:noProof/>
            <w:webHidden/>
          </w:rPr>
          <w:fldChar w:fldCharType="end"/>
        </w:r>
      </w:hyperlink>
    </w:p>
    <w:p w14:paraId="41FBE7E6" w14:textId="00B1449C"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90" w:history="1">
        <w:r w:rsidR="00971397" w:rsidRPr="00CE2F44">
          <w:rPr>
            <w:rStyle w:val="Hyperlink"/>
            <w:rFonts w:cstheme="minorHAnsi"/>
            <w:noProof/>
          </w:rPr>
          <w:t>AU-6(5) Integrated Analysis of Audit Records (H)</w:t>
        </w:r>
        <w:r w:rsidR="00971397">
          <w:rPr>
            <w:noProof/>
            <w:webHidden/>
          </w:rPr>
          <w:tab/>
        </w:r>
        <w:r w:rsidR="00971397">
          <w:rPr>
            <w:noProof/>
            <w:webHidden/>
          </w:rPr>
          <w:fldChar w:fldCharType="begin"/>
        </w:r>
        <w:r w:rsidR="00971397">
          <w:rPr>
            <w:noProof/>
            <w:webHidden/>
          </w:rPr>
          <w:instrText xml:space="preserve"> PAGEREF _Toc144074490 \h </w:instrText>
        </w:r>
        <w:r w:rsidR="00971397">
          <w:rPr>
            <w:noProof/>
            <w:webHidden/>
          </w:rPr>
        </w:r>
        <w:r w:rsidR="00971397">
          <w:rPr>
            <w:noProof/>
            <w:webHidden/>
          </w:rPr>
          <w:fldChar w:fldCharType="separate"/>
        </w:r>
        <w:r w:rsidR="00971397">
          <w:rPr>
            <w:noProof/>
            <w:webHidden/>
          </w:rPr>
          <w:t>110</w:t>
        </w:r>
        <w:r w:rsidR="00971397">
          <w:rPr>
            <w:noProof/>
            <w:webHidden/>
          </w:rPr>
          <w:fldChar w:fldCharType="end"/>
        </w:r>
      </w:hyperlink>
    </w:p>
    <w:p w14:paraId="77FC3AE4" w14:textId="273BF058"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91" w:history="1">
        <w:r w:rsidR="00971397" w:rsidRPr="00CE2F44">
          <w:rPr>
            <w:rStyle w:val="Hyperlink"/>
            <w:rFonts w:cstheme="minorHAnsi"/>
            <w:noProof/>
          </w:rPr>
          <w:t>AU-6(6) Correlation with Physical Monitoring (H)</w:t>
        </w:r>
        <w:r w:rsidR="00971397">
          <w:rPr>
            <w:noProof/>
            <w:webHidden/>
          </w:rPr>
          <w:tab/>
        </w:r>
        <w:r w:rsidR="00971397">
          <w:rPr>
            <w:noProof/>
            <w:webHidden/>
          </w:rPr>
          <w:fldChar w:fldCharType="begin"/>
        </w:r>
        <w:r w:rsidR="00971397">
          <w:rPr>
            <w:noProof/>
            <w:webHidden/>
          </w:rPr>
          <w:instrText xml:space="preserve"> PAGEREF _Toc144074491 \h </w:instrText>
        </w:r>
        <w:r w:rsidR="00971397">
          <w:rPr>
            <w:noProof/>
            <w:webHidden/>
          </w:rPr>
        </w:r>
        <w:r w:rsidR="00971397">
          <w:rPr>
            <w:noProof/>
            <w:webHidden/>
          </w:rPr>
          <w:fldChar w:fldCharType="separate"/>
        </w:r>
        <w:r w:rsidR="00971397">
          <w:rPr>
            <w:noProof/>
            <w:webHidden/>
          </w:rPr>
          <w:t>111</w:t>
        </w:r>
        <w:r w:rsidR="00971397">
          <w:rPr>
            <w:noProof/>
            <w:webHidden/>
          </w:rPr>
          <w:fldChar w:fldCharType="end"/>
        </w:r>
      </w:hyperlink>
    </w:p>
    <w:p w14:paraId="226C42F4" w14:textId="1ADEFD9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92" w:history="1">
        <w:r w:rsidR="00971397" w:rsidRPr="00CE2F44">
          <w:rPr>
            <w:rStyle w:val="Hyperlink"/>
            <w:rFonts w:cstheme="minorHAnsi"/>
            <w:noProof/>
          </w:rPr>
          <w:t>AU-6(7) Permitted Actions (H)</w:t>
        </w:r>
        <w:r w:rsidR="00971397">
          <w:rPr>
            <w:noProof/>
            <w:webHidden/>
          </w:rPr>
          <w:tab/>
        </w:r>
        <w:r w:rsidR="00971397">
          <w:rPr>
            <w:noProof/>
            <w:webHidden/>
          </w:rPr>
          <w:fldChar w:fldCharType="begin"/>
        </w:r>
        <w:r w:rsidR="00971397">
          <w:rPr>
            <w:noProof/>
            <w:webHidden/>
          </w:rPr>
          <w:instrText xml:space="preserve"> PAGEREF _Toc144074492 \h </w:instrText>
        </w:r>
        <w:r w:rsidR="00971397">
          <w:rPr>
            <w:noProof/>
            <w:webHidden/>
          </w:rPr>
        </w:r>
        <w:r w:rsidR="00971397">
          <w:rPr>
            <w:noProof/>
            <w:webHidden/>
          </w:rPr>
          <w:fldChar w:fldCharType="separate"/>
        </w:r>
        <w:r w:rsidR="00971397">
          <w:rPr>
            <w:noProof/>
            <w:webHidden/>
          </w:rPr>
          <w:t>112</w:t>
        </w:r>
        <w:r w:rsidR="00971397">
          <w:rPr>
            <w:noProof/>
            <w:webHidden/>
          </w:rPr>
          <w:fldChar w:fldCharType="end"/>
        </w:r>
      </w:hyperlink>
    </w:p>
    <w:p w14:paraId="2E514383" w14:textId="2F8FEDD9"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93" w:history="1">
        <w:r w:rsidR="00971397" w:rsidRPr="00CE2F44">
          <w:rPr>
            <w:rStyle w:val="Hyperlink"/>
            <w:rFonts w:cstheme="minorHAnsi"/>
            <w:noProof/>
          </w:rPr>
          <w:t>AU-7 Audit Record Reduction and Report Generation (M)(H)</w:t>
        </w:r>
        <w:r w:rsidR="00971397">
          <w:rPr>
            <w:noProof/>
            <w:webHidden/>
          </w:rPr>
          <w:tab/>
        </w:r>
        <w:r w:rsidR="00971397">
          <w:rPr>
            <w:noProof/>
            <w:webHidden/>
          </w:rPr>
          <w:fldChar w:fldCharType="begin"/>
        </w:r>
        <w:r w:rsidR="00971397">
          <w:rPr>
            <w:noProof/>
            <w:webHidden/>
          </w:rPr>
          <w:instrText xml:space="preserve"> PAGEREF _Toc144074493 \h </w:instrText>
        </w:r>
        <w:r w:rsidR="00971397">
          <w:rPr>
            <w:noProof/>
            <w:webHidden/>
          </w:rPr>
        </w:r>
        <w:r w:rsidR="00971397">
          <w:rPr>
            <w:noProof/>
            <w:webHidden/>
          </w:rPr>
          <w:fldChar w:fldCharType="separate"/>
        </w:r>
        <w:r w:rsidR="00971397">
          <w:rPr>
            <w:noProof/>
            <w:webHidden/>
          </w:rPr>
          <w:t>113</w:t>
        </w:r>
        <w:r w:rsidR="00971397">
          <w:rPr>
            <w:noProof/>
            <w:webHidden/>
          </w:rPr>
          <w:fldChar w:fldCharType="end"/>
        </w:r>
      </w:hyperlink>
    </w:p>
    <w:p w14:paraId="7E97CD41" w14:textId="6A3EF93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94" w:history="1">
        <w:r w:rsidR="00971397" w:rsidRPr="00CE2F44">
          <w:rPr>
            <w:rStyle w:val="Hyperlink"/>
            <w:rFonts w:cstheme="minorHAnsi"/>
            <w:noProof/>
          </w:rPr>
          <w:t>AU-7(1) Automatic Processing (M)(H)</w:t>
        </w:r>
        <w:r w:rsidR="00971397">
          <w:rPr>
            <w:noProof/>
            <w:webHidden/>
          </w:rPr>
          <w:tab/>
        </w:r>
        <w:r w:rsidR="00971397">
          <w:rPr>
            <w:noProof/>
            <w:webHidden/>
          </w:rPr>
          <w:fldChar w:fldCharType="begin"/>
        </w:r>
        <w:r w:rsidR="00971397">
          <w:rPr>
            <w:noProof/>
            <w:webHidden/>
          </w:rPr>
          <w:instrText xml:space="preserve"> PAGEREF _Toc144074494 \h </w:instrText>
        </w:r>
        <w:r w:rsidR="00971397">
          <w:rPr>
            <w:noProof/>
            <w:webHidden/>
          </w:rPr>
        </w:r>
        <w:r w:rsidR="00971397">
          <w:rPr>
            <w:noProof/>
            <w:webHidden/>
          </w:rPr>
          <w:fldChar w:fldCharType="separate"/>
        </w:r>
        <w:r w:rsidR="00971397">
          <w:rPr>
            <w:noProof/>
            <w:webHidden/>
          </w:rPr>
          <w:t>114</w:t>
        </w:r>
        <w:r w:rsidR="00971397">
          <w:rPr>
            <w:noProof/>
            <w:webHidden/>
          </w:rPr>
          <w:fldChar w:fldCharType="end"/>
        </w:r>
      </w:hyperlink>
    </w:p>
    <w:p w14:paraId="20AA408F" w14:textId="09A13622"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95" w:history="1">
        <w:r w:rsidR="00971397" w:rsidRPr="00CE2F44">
          <w:rPr>
            <w:rStyle w:val="Hyperlink"/>
            <w:rFonts w:cstheme="minorHAnsi"/>
            <w:noProof/>
          </w:rPr>
          <w:t>AU-8 Time Stamps (L)(M)(H)</w:t>
        </w:r>
        <w:r w:rsidR="00971397">
          <w:rPr>
            <w:noProof/>
            <w:webHidden/>
          </w:rPr>
          <w:tab/>
        </w:r>
        <w:r w:rsidR="00971397">
          <w:rPr>
            <w:noProof/>
            <w:webHidden/>
          </w:rPr>
          <w:fldChar w:fldCharType="begin"/>
        </w:r>
        <w:r w:rsidR="00971397">
          <w:rPr>
            <w:noProof/>
            <w:webHidden/>
          </w:rPr>
          <w:instrText xml:space="preserve"> PAGEREF _Toc144074495 \h </w:instrText>
        </w:r>
        <w:r w:rsidR="00971397">
          <w:rPr>
            <w:noProof/>
            <w:webHidden/>
          </w:rPr>
        </w:r>
        <w:r w:rsidR="00971397">
          <w:rPr>
            <w:noProof/>
            <w:webHidden/>
          </w:rPr>
          <w:fldChar w:fldCharType="separate"/>
        </w:r>
        <w:r w:rsidR="00971397">
          <w:rPr>
            <w:noProof/>
            <w:webHidden/>
          </w:rPr>
          <w:t>115</w:t>
        </w:r>
        <w:r w:rsidR="00971397">
          <w:rPr>
            <w:noProof/>
            <w:webHidden/>
          </w:rPr>
          <w:fldChar w:fldCharType="end"/>
        </w:r>
      </w:hyperlink>
    </w:p>
    <w:p w14:paraId="3E7B70DC" w14:textId="1D479B7A"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496" w:history="1">
        <w:r w:rsidR="00971397" w:rsidRPr="00CE2F44">
          <w:rPr>
            <w:rStyle w:val="Hyperlink"/>
            <w:rFonts w:cstheme="minorHAnsi"/>
            <w:noProof/>
          </w:rPr>
          <w:t>AU-9 Protection of Audit Information (L)(M)(H)</w:t>
        </w:r>
        <w:r w:rsidR="00971397">
          <w:rPr>
            <w:noProof/>
            <w:webHidden/>
          </w:rPr>
          <w:tab/>
        </w:r>
        <w:r w:rsidR="00971397">
          <w:rPr>
            <w:noProof/>
            <w:webHidden/>
          </w:rPr>
          <w:fldChar w:fldCharType="begin"/>
        </w:r>
        <w:r w:rsidR="00971397">
          <w:rPr>
            <w:noProof/>
            <w:webHidden/>
          </w:rPr>
          <w:instrText xml:space="preserve"> PAGEREF _Toc144074496 \h </w:instrText>
        </w:r>
        <w:r w:rsidR="00971397">
          <w:rPr>
            <w:noProof/>
            <w:webHidden/>
          </w:rPr>
        </w:r>
        <w:r w:rsidR="00971397">
          <w:rPr>
            <w:noProof/>
            <w:webHidden/>
          </w:rPr>
          <w:fldChar w:fldCharType="separate"/>
        </w:r>
        <w:r w:rsidR="00971397">
          <w:rPr>
            <w:noProof/>
            <w:webHidden/>
          </w:rPr>
          <w:t>117</w:t>
        </w:r>
        <w:r w:rsidR="00971397">
          <w:rPr>
            <w:noProof/>
            <w:webHidden/>
          </w:rPr>
          <w:fldChar w:fldCharType="end"/>
        </w:r>
      </w:hyperlink>
    </w:p>
    <w:p w14:paraId="20A589A1" w14:textId="4F45117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97" w:history="1">
        <w:r w:rsidR="00971397" w:rsidRPr="00CE2F44">
          <w:rPr>
            <w:rStyle w:val="Hyperlink"/>
            <w:rFonts w:cstheme="minorHAnsi"/>
            <w:noProof/>
          </w:rPr>
          <w:t>AU-9(2) Store on Separate Physical Systems or Components (H)</w:t>
        </w:r>
        <w:r w:rsidR="00971397">
          <w:rPr>
            <w:noProof/>
            <w:webHidden/>
          </w:rPr>
          <w:tab/>
        </w:r>
        <w:r w:rsidR="00971397">
          <w:rPr>
            <w:noProof/>
            <w:webHidden/>
          </w:rPr>
          <w:fldChar w:fldCharType="begin"/>
        </w:r>
        <w:r w:rsidR="00971397">
          <w:rPr>
            <w:noProof/>
            <w:webHidden/>
          </w:rPr>
          <w:instrText xml:space="preserve"> PAGEREF _Toc144074497 \h </w:instrText>
        </w:r>
        <w:r w:rsidR="00971397">
          <w:rPr>
            <w:noProof/>
            <w:webHidden/>
          </w:rPr>
        </w:r>
        <w:r w:rsidR="00971397">
          <w:rPr>
            <w:noProof/>
            <w:webHidden/>
          </w:rPr>
          <w:fldChar w:fldCharType="separate"/>
        </w:r>
        <w:r w:rsidR="00971397">
          <w:rPr>
            <w:noProof/>
            <w:webHidden/>
          </w:rPr>
          <w:t>118</w:t>
        </w:r>
        <w:r w:rsidR="00971397">
          <w:rPr>
            <w:noProof/>
            <w:webHidden/>
          </w:rPr>
          <w:fldChar w:fldCharType="end"/>
        </w:r>
      </w:hyperlink>
    </w:p>
    <w:p w14:paraId="099DB9F0" w14:textId="33565450"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98" w:history="1">
        <w:r w:rsidR="00971397" w:rsidRPr="00CE2F44">
          <w:rPr>
            <w:rStyle w:val="Hyperlink"/>
            <w:rFonts w:cstheme="minorHAnsi"/>
            <w:noProof/>
          </w:rPr>
          <w:t>AU-9(3) Cryptographic Protection (H)</w:t>
        </w:r>
        <w:r w:rsidR="00971397">
          <w:rPr>
            <w:noProof/>
            <w:webHidden/>
          </w:rPr>
          <w:tab/>
        </w:r>
        <w:r w:rsidR="00971397">
          <w:rPr>
            <w:noProof/>
            <w:webHidden/>
          </w:rPr>
          <w:fldChar w:fldCharType="begin"/>
        </w:r>
        <w:r w:rsidR="00971397">
          <w:rPr>
            <w:noProof/>
            <w:webHidden/>
          </w:rPr>
          <w:instrText xml:space="preserve"> PAGEREF _Toc144074498 \h </w:instrText>
        </w:r>
        <w:r w:rsidR="00971397">
          <w:rPr>
            <w:noProof/>
            <w:webHidden/>
          </w:rPr>
        </w:r>
        <w:r w:rsidR="00971397">
          <w:rPr>
            <w:noProof/>
            <w:webHidden/>
          </w:rPr>
          <w:fldChar w:fldCharType="separate"/>
        </w:r>
        <w:r w:rsidR="00971397">
          <w:rPr>
            <w:noProof/>
            <w:webHidden/>
          </w:rPr>
          <w:t>119</w:t>
        </w:r>
        <w:r w:rsidR="00971397">
          <w:rPr>
            <w:noProof/>
            <w:webHidden/>
          </w:rPr>
          <w:fldChar w:fldCharType="end"/>
        </w:r>
      </w:hyperlink>
    </w:p>
    <w:p w14:paraId="02F2D481" w14:textId="41CB09E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499" w:history="1">
        <w:r w:rsidR="00971397" w:rsidRPr="00CE2F44">
          <w:rPr>
            <w:rStyle w:val="Hyperlink"/>
            <w:rFonts w:cstheme="minorHAnsi"/>
            <w:noProof/>
          </w:rPr>
          <w:t>AU-9(4) Access by Subset of Privileged Users (M)(H)</w:t>
        </w:r>
        <w:r w:rsidR="00971397">
          <w:rPr>
            <w:noProof/>
            <w:webHidden/>
          </w:rPr>
          <w:tab/>
        </w:r>
        <w:r w:rsidR="00971397">
          <w:rPr>
            <w:noProof/>
            <w:webHidden/>
          </w:rPr>
          <w:fldChar w:fldCharType="begin"/>
        </w:r>
        <w:r w:rsidR="00971397">
          <w:rPr>
            <w:noProof/>
            <w:webHidden/>
          </w:rPr>
          <w:instrText xml:space="preserve"> PAGEREF _Toc144074499 \h </w:instrText>
        </w:r>
        <w:r w:rsidR="00971397">
          <w:rPr>
            <w:noProof/>
            <w:webHidden/>
          </w:rPr>
        </w:r>
        <w:r w:rsidR="00971397">
          <w:rPr>
            <w:noProof/>
            <w:webHidden/>
          </w:rPr>
          <w:fldChar w:fldCharType="separate"/>
        </w:r>
        <w:r w:rsidR="00971397">
          <w:rPr>
            <w:noProof/>
            <w:webHidden/>
          </w:rPr>
          <w:t>120</w:t>
        </w:r>
        <w:r w:rsidR="00971397">
          <w:rPr>
            <w:noProof/>
            <w:webHidden/>
          </w:rPr>
          <w:fldChar w:fldCharType="end"/>
        </w:r>
      </w:hyperlink>
    </w:p>
    <w:p w14:paraId="38CF01B3" w14:textId="4F55BB65"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00" w:history="1">
        <w:r w:rsidR="00971397" w:rsidRPr="00CE2F44">
          <w:rPr>
            <w:rStyle w:val="Hyperlink"/>
            <w:rFonts w:cstheme="minorHAnsi"/>
            <w:noProof/>
          </w:rPr>
          <w:t>AU-10 Non-repudiation (H)</w:t>
        </w:r>
        <w:r w:rsidR="00971397">
          <w:rPr>
            <w:noProof/>
            <w:webHidden/>
          </w:rPr>
          <w:tab/>
        </w:r>
        <w:r w:rsidR="00971397">
          <w:rPr>
            <w:noProof/>
            <w:webHidden/>
          </w:rPr>
          <w:fldChar w:fldCharType="begin"/>
        </w:r>
        <w:r w:rsidR="00971397">
          <w:rPr>
            <w:noProof/>
            <w:webHidden/>
          </w:rPr>
          <w:instrText xml:space="preserve"> PAGEREF _Toc144074500 \h </w:instrText>
        </w:r>
        <w:r w:rsidR="00971397">
          <w:rPr>
            <w:noProof/>
            <w:webHidden/>
          </w:rPr>
        </w:r>
        <w:r w:rsidR="00971397">
          <w:rPr>
            <w:noProof/>
            <w:webHidden/>
          </w:rPr>
          <w:fldChar w:fldCharType="separate"/>
        </w:r>
        <w:r w:rsidR="00971397">
          <w:rPr>
            <w:noProof/>
            <w:webHidden/>
          </w:rPr>
          <w:t>121</w:t>
        </w:r>
        <w:r w:rsidR="00971397">
          <w:rPr>
            <w:noProof/>
            <w:webHidden/>
          </w:rPr>
          <w:fldChar w:fldCharType="end"/>
        </w:r>
      </w:hyperlink>
    </w:p>
    <w:p w14:paraId="788109A4" w14:textId="4BB28ECB"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01" w:history="1">
        <w:r w:rsidR="00971397" w:rsidRPr="00CE2F44">
          <w:rPr>
            <w:rStyle w:val="Hyperlink"/>
            <w:rFonts w:cstheme="minorHAnsi"/>
            <w:noProof/>
          </w:rPr>
          <w:t>AU-11 Audit Record Retention (L)(M)(H)</w:t>
        </w:r>
        <w:r w:rsidR="00971397">
          <w:rPr>
            <w:noProof/>
            <w:webHidden/>
          </w:rPr>
          <w:tab/>
        </w:r>
        <w:r w:rsidR="00971397">
          <w:rPr>
            <w:noProof/>
            <w:webHidden/>
          </w:rPr>
          <w:fldChar w:fldCharType="begin"/>
        </w:r>
        <w:r w:rsidR="00971397">
          <w:rPr>
            <w:noProof/>
            <w:webHidden/>
          </w:rPr>
          <w:instrText xml:space="preserve"> PAGEREF _Toc144074501 \h </w:instrText>
        </w:r>
        <w:r w:rsidR="00971397">
          <w:rPr>
            <w:noProof/>
            <w:webHidden/>
          </w:rPr>
        </w:r>
        <w:r w:rsidR="00971397">
          <w:rPr>
            <w:noProof/>
            <w:webHidden/>
          </w:rPr>
          <w:fldChar w:fldCharType="separate"/>
        </w:r>
        <w:r w:rsidR="00971397">
          <w:rPr>
            <w:noProof/>
            <w:webHidden/>
          </w:rPr>
          <w:t>122</w:t>
        </w:r>
        <w:r w:rsidR="00971397">
          <w:rPr>
            <w:noProof/>
            <w:webHidden/>
          </w:rPr>
          <w:fldChar w:fldCharType="end"/>
        </w:r>
      </w:hyperlink>
    </w:p>
    <w:p w14:paraId="095BD2B7" w14:textId="017D9B3A"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02" w:history="1">
        <w:r w:rsidR="00971397" w:rsidRPr="00CE2F44">
          <w:rPr>
            <w:rStyle w:val="Hyperlink"/>
            <w:rFonts w:cstheme="minorHAnsi"/>
            <w:noProof/>
          </w:rPr>
          <w:t>AU-12 Audit Record Generation (L)(M)(H)</w:t>
        </w:r>
        <w:r w:rsidR="00971397">
          <w:rPr>
            <w:noProof/>
            <w:webHidden/>
          </w:rPr>
          <w:tab/>
        </w:r>
        <w:r w:rsidR="00971397">
          <w:rPr>
            <w:noProof/>
            <w:webHidden/>
          </w:rPr>
          <w:fldChar w:fldCharType="begin"/>
        </w:r>
        <w:r w:rsidR="00971397">
          <w:rPr>
            <w:noProof/>
            <w:webHidden/>
          </w:rPr>
          <w:instrText xml:space="preserve"> PAGEREF _Toc144074502 \h </w:instrText>
        </w:r>
        <w:r w:rsidR="00971397">
          <w:rPr>
            <w:noProof/>
            <w:webHidden/>
          </w:rPr>
        </w:r>
        <w:r w:rsidR="00971397">
          <w:rPr>
            <w:noProof/>
            <w:webHidden/>
          </w:rPr>
          <w:fldChar w:fldCharType="separate"/>
        </w:r>
        <w:r w:rsidR="00971397">
          <w:rPr>
            <w:noProof/>
            <w:webHidden/>
          </w:rPr>
          <w:t>123</w:t>
        </w:r>
        <w:r w:rsidR="00971397">
          <w:rPr>
            <w:noProof/>
            <w:webHidden/>
          </w:rPr>
          <w:fldChar w:fldCharType="end"/>
        </w:r>
      </w:hyperlink>
    </w:p>
    <w:p w14:paraId="22AF6CF5" w14:textId="7EEA1E1B"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03" w:history="1">
        <w:r w:rsidR="00971397" w:rsidRPr="00CE2F44">
          <w:rPr>
            <w:rStyle w:val="Hyperlink"/>
            <w:rFonts w:cstheme="minorHAnsi"/>
            <w:noProof/>
          </w:rPr>
          <w:t>AU-12(1) System-wide and Time-correlated Audit Trail (H)</w:t>
        </w:r>
        <w:r w:rsidR="00971397">
          <w:rPr>
            <w:noProof/>
            <w:webHidden/>
          </w:rPr>
          <w:tab/>
        </w:r>
        <w:r w:rsidR="00971397">
          <w:rPr>
            <w:noProof/>
            <w:webHidden/>
          </w:rPr>
          <w:fldChar w:fldCharType="begin"/>
        </w:r>
        <w:r w:rsidR="00971397">
          <w:rPr>
            <w:noProof/>
            <w:webHidden/>
          </w:rPr>
          <w:instrText xml:space="preserve"> PAGEREF _Toc144074503 \h </w:instrText>
        </w:r>
        <w:r w:rsidR="00971397">
          <w:rPr>
            <w:noProof/>
            <w:webHidden/>
          </w:rPr>
        </w:r>
        <w:r w:rsidR="00971397">
          <w:rPr>
            <w:noProof/>
            <w:webHidden/>
          </w:rPr>
          <w:fldChar w:fldCharType="separate"/>
        </w:r>
        <w:r w:rsidR="00971397">
          <w:rPr>
            <w:noProof/>
            <w:webHidden/>
          </w:rPr>
          <w:t>125</w:t>
        </w:r>
        <w:r w:rsidR="00971397">
          <w:rPr>
            <w:noProof/>
            <w:webHidden/>
          </w:rPr>
          <w:fldChar w:fldCharType="end"/>
        </w:r>
      </w:hyperlink>
    </w:p>
    <w:p w14:paraId="3EF3A881" w14:textId="14BA750B"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04" w:history="1">
        <w:r w:rsidR="00971397" w:rsidRPr="00CE2F44">
          <w:rPr>
            <w:rStyle w:val="Hyperlink"/>
            <w:rFonts w:cstheme="minorHAnsi"/>
            <w:noProof/>
          </w:rPr>
          <w:t>AU-12(3) Changes by Authorized Individuals (H)</w:t>
        </w:r>
        <w:r w:rsidR="00971397">
          <w:rPr>
            <w:noProof/>
            <w:webHidden/>
          </w:rPr>
          <w:tab/>
        </w:r>
        <w:r w:rsidR="00971397">
          <w:rPr>
            <w:noProof/>
            <w:webHidden/>
          </w:rPr>
          <w:fldChar w:fldCharType="begin"/>
        </w:r>
        <w:r w:rsidR="00971397">
          <w:rPr>
            <w:noProof/>
            <w:webHidden/>
          </w:rPr>
          <w:instrText xml:space="preserve"> PAGEREF _Toc144074504 \h </w:instrText>
        </w:r>
        <w:r w:rsidR="00971397">
          <w:rPr>
            <w:noProof/>
            <w:webHidden/>
          </w:rPr>
        </w:r>
        <w:r w:rsidR="00971397">
          <w:rPr>
            <w:noProof/>
            <w:webHidden/>
          </w:rPr>
          <w:fldChar w:fldCharType="separate"/>
        </w:r>
        <w:r w:rsidR="00971397">
          <w:rPr>
            <w:noProof/>
            <w:webHidden/>
          </w:rPr>
          <w:t>126</w:t>
        </w:r>
        <w:r w:rsidR="00971397">
          <w:rPr>
            <w:noProof/>
            <w:webHidden/>
          </w:rPr>
          <w:fldChar w:fldCharType="end"/>
        </w:r>
      </w:hyperlink>
    </w:p>
    <w:p w14:paraId="24942ADE" w14:textId="71B55E0D" w:rsidR="00971397" w:rsidRDefault="00000000">
      <w:pPr>
        <w:pStyle w:val="TOC1"/>
        <w:rPr>
          <w:rFonts w:eastAsiaTheme="minorEastAsia" w:cstheme="minorBidi"/>
          <w:b w:val="0"/>
          <w:noProof/>
          <w:color w:val="auto"/>
          <w:kern w:val="2"/>
          <w:sz w:val="24"/>
          <w14:ligatures w14:val="standardContextual"/>
        </w:rPr>
      </w:pPr>
      <w:hyperlink w:anchor="_Toc144074505" w:history="1">
        <w:r w:rsidR="00971397" w:rsidRPr="00CE2F44">
          <w:rPr>
            <w:rStyle w:val="Hyperlink"/>
            <w:rFonts w:cstheme="minorHAnsi"/>
            <w:noProof/>
          </w:rPr>
          <w:t>Assessment, Authorization, and Monitoring</w:t>
        </w:r>
        <w:r w:rsidR="00971397">
          <w:rPr>
            <w:noProof/>
            <w:webHidden/>
          </w:rPr>
          <w:tab/>
        </w:r>
        <w:r w:rsidR="00971397">
          <w:rPr>
            <w:noProof/>
            <w:webHidden/>
          </w:rPr>
          <w:fldChar w:fldCharType="begin"/>
        </w:r>
        <w:r w:rsidR="00971397">
          <w:rPr>
            <w:noProof/>
            <w:webHidden/>
          </w:rPr>
          <w:instrText xml:space="preserve"> PAGEREF _Toc144074505 \h </w:instrText>
        </w:r>
        <w:r w:rsidR="00971397">
          <w:rPr>
            <w:noProof/>
            <w:webHidden/>
          </w:rPr>
        </w:r>
        <w:r w:rsidR="00971397">
          <w:rPr>
            <w:noProof/>
            <w:webHidden/>
          </w:rPr>
          <w:fldChar w:fldCharType="separate"/>
        </w:r>
        <w:r w:rsidR="00971397">
          <w:rPr>
            <w:noProof/>
            <w:webHidden/>
          </w:rPr>
          <w:t>127</w:t>
        </w:r>
        <w:r w:rsidR="00971397">
          <w:rPr>
            <w:noProof/>
            <w:webHidden/>
          </w:rPr>
          <w:fldChar w:fldCharType="end"/>
        </w:r>
      </w:hyperlink>
    </w:p>
    <w:p w14:paraId="633D3D7E" w14:textId="4A6BD2A2"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06" w:history="1">
        <w:r w:rsidR="00971397" w:rsidRPr="00CE2F44">
          <w:rPr>
            <w:rStyle w:val="Hyperlink"/>
            <w:rFonts w:cstheme="minorHAnsi"/>
            <w:noProof/>
          </w:rPr>
          <w:t>CA-1 Policy and Procedures (L)(M)(H)</w:t>
        </w:r>
        <w:r w:rsidR="00971397">
          <w:rPr>
            <w:noProof/>
            <w:webHidden/>
          </w:rPr>
          <w:tab/>
        </w:r>
        <w:r w:rsidR="00971397">
          <w:rPr>
            <w:noProof/>
            <w:webHidden/>
          </w:rPr>
          <w:fldChar w:fldCharType="begin"/>
        </w:r>
        <w:r w:rsidR="00971397">
          <w:rPr>
            <w:noProof/>
            <w:webHidden/>
          </w:rPr>
          <w:instrText xml:space="preserve"> PAGEREF _Toc144074506 \h </w:instrText>
        </w:r>
        <w:r w:rsidR="00971397">
          <w:rPr>
            <w:noProof/>
            <w:webHidden/>
          </w:rPr>
        </w:r>
        <w:r w:rsidR="00971397">
          <w:rPr>
            <w:noProof/>
            <w:webHidden/>
          </w:rPr>
          <w:fldChar w:fldCharType="separate"/>
        </w:r>
        <w:r w:rsidR="00971397">
          <w:rPr>
            <w:noProof/>
            <w:webHidden/>
          </w:rPr>
          <w:t>127</w:t>
        </w:r>
        <w:r w:rsidR="00971397">
          <w:rPr>
            <w:noProof/>
            <w:webHidden/>
          </w:rPr>
          <w:fldChar w:fldCharType="end"/>
        </w:r>
      </w:hyperlink>
    </w:p>
    <w:p w14:paraId="3F6D097A" w14:textId="3A3DCBA8"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07" w:history="1">
        <w:r w:rsidR="00971397" w:rsidRPr="00CE2F44">
          <w:rPr>
            <w:rStyle w:val="Hyperlink"/>
            <w:rFonts w:cstheme="minorHAnsi"/>
            <w:noProof/>
          </w:rPr>
          <w:t>CA-2 Control Assessments (L)(M)(H)</w:t>
        </w:r>
        <w:r w:rsidR="00971397">
          <w:rPr>
            <w:noProof/>
            <w:webHidden/>
          </w:rPr>
          <w:tab/>
        </w:r>
        <w:r w:rsidR="00971397">
          <w:rPr>
            <w:noProof/>
            <w:webHidden/>
          </w:rPr>
          <w:fldChar w:fldCharType="begin"/>
        </w:r>
        <w:r w:rsidR="00971397">
          <w:rPr>
            <w:noProof/>
            <w:webHidden/>
          </w:rPr>
          <w:instrText xml:space="preserve"> PAGEREF _Toc144074507 \h </w:instrText>
        </w:r>
        <w:r w:rsidR="00971397">
          <w:rPr>
            <w:noProof/>
            <w:webHidden/>
          </w:rPr>
        </w:r>
        <w:r w:rsidR="00971397">
          <w:rPr>
            <w:noProof/>
            <w:webHidden/>
          </w:rPr>
          <w:fldChar w:fldCharType="separate"/>
        </w:r>
        <w:r w:rsidR="00971397">
          <w:rPr>
            <w:noProof/>
            <w:webHidden/>
          </w:rPr>
          <w:t>129</w:t>
        </w:r>
        <w:r w:rsidR="00971397">
          <w:rPr>
            <w:noProof/>
            <w:webHidden/>
          </w:rPr>
          <w:fldChar w:fldCharType="end"/>
        </w:r>
      </w:hyperlink>
    </w:p>
    <w:p w14:paraId="55116D14" w14:textId="739F370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08" w:history="1">
        <w:r w:rsidR="00971397" w:rsidRPr="00CE2F44">
          <w:rPr>
            <w:rStyle w:val="Hyperlink"/>
            <w:rFonts w:cstheme="minorHAnsi"/>
            <w:noProof/>
          </w:rPr>
          <w:t>CA-2(1) Independent Assessors (L)(M)(H)</w:t>
        </w:r>
        <w:r w:rsidR="00971397">
          <w:rPr>
            <w:noProof/>
            <w:webHidden/>
          </w:rPr>
          <w:tab/>
        </w:r>
        <w:r w:rsidR="00971397">
          <w:rPr>
            <w:noProof/>
            <w:webHidden/>
          </w:rPr>
          <w:fldChar w:fldCharType="begin"/>
        </w:r>
        <w:r w:rsidR="00971397">
          <w:rPr>
            <w:noProof/>
            <w:webHidden/>
          </w:rPr>
          <w:instrText xml:space="preserve"> PAGEREF _Toc144074508 \h </w:instrText>
        </w:r>
        <w:r w:rsidR="00971397">
          <w:rPr>
            <w:noProof/>
            <w:webHidden/>
          </w:rPr>
        </w:r>
        <w:r w:rsidR="00971397">
          <w:rPr>
            <w:noProof/>
            <w:webHidden/>
          </w:rPr>
          <w:fldChar w:fldCharType="separate"/>
        </w:r>
        <w:r w:rsidR="00971397">
          <w:rPr>
            <w:noProof/>
            <w:webHidden/>
          </w:rPr>
          <w:t>131</w:t>
        </w:r>
        <w:r w:rsidR="00971397">
          <w:rPr>
            <w:noProof/>
            <w:webHidden/>
          </w:rPr>
          <w:fldChar w:fldCharType="end"/>
        </w:r>
      </w:hyperlink>
    </w:p>
    <w:p w14:paraId="1892775A" w14:textId="4376509A"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09" w:history="1">
        <w:r w:rsidR="00971397" w:rsidRPr="00CE2F44">
          <w:rPr>
            <w:rStyle w:val="Hyperlink"/>
            <w:rFonts w:cstheme="minorHAnsi"/>
            <w:noProof/>
          </w:rPr>
          <w:t>CA-2(2) Specialized Assessments (H)</w:t>
        </w:r>
        <w:r w:rsidR="00971397">
          <w:rPr>
            <w:noProof/>
            <w:webHidden/>
          </w:rPr>
          <w:tab/>
        </w:r>
        <w:r w:rsidR="00971397">
          <w:rPr>
            <w:noProof/>
            <w:webHidden/>
          </w:rPr>
          <w:fldChar w:fldCharType="begin"/>
        </w:r>
        <w:r w:rsidR="00971397">
          <w:rPr>
            <w:noProof/>
            <w:webHidden/>
          </w:rPr>
          <w:instrText xml:space="preserve"> PAGEREF _Toc144074509 \h </w:instrText>
        </w:r>
        <w:r w:rsidR="00971397">
          <w:rPr>
            <w:noProof/>
            <w:webHidden/>
          </w:rPr>
        </w:r>
        <w:r w:rsidR="00971397">
          <w:rPr>
            <w:noProof/>
            <w:webHidden/>
          </w:rPr>
          <w:fldChar w:fldCharType="separate"/>
        </w:r>
        <w:r w:rsidR="00971397">
          <w:rPr>
            <w:noProof/>
            <w:webHidden/>
          </w:rPr>
          <w:t>132</w:t>
        </w:r>
        <w:r w:rsidR="00971397">
          <w:rPr>
            <w:noProof/>
            <w:webHidden/>
          </w:rPr>
          <w:fldChar w:fldCharType="end"/>
        </w:r>
      </w:hyperlink>
    </w:p>
    <w:p w14:paraId="45F97E6D" w14:textId="68CF3267"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10" w:history="1">
        <w:r w:rsidR="00971397" w:rsidRPr="00CE2F44">
          <w:rPr>
            <w:rStyle w:val="Hyperlink"/>
            <w:rFonts w:cstheme="minorHAnsi"/>
            <w:noProof/>
          </w:rPr>
          <w:t>CA-2(3) Leveraging Results from External Organizations (M)(H)</w:t>
        </w:r>
        <w:r w:rsidR="00971397">
          <w:rPr>
            <w:noProof/>
            <w:webHidden/>
          </w:rPr>
          <w:tab/>
        </w:r>
        <w:r w:rsidR="00971397">
          <w:rPr>
            <w:noProof/>
            <w:webHidden/>
          </w:rPr>
          <w:fldChar w:fldCharType="begin"/>
        </w:r>
        <w:r w:rsidR="00971397">
          <w:rPr>
            <w:noProof/>
            <w:webHidden/>
          </w:rPr>
          <w:instrText xml:space="preserve"> PAGEREF _Toc144074510 \h </w:instrText>
        </w:r>
        <w:r w:rsidR="00971397">
          <w:rPr>
            <w:noProof/>
            <w:webHidden/>
          </w:rPr>
        </w:r>
        <w:r w:rsidR="00971397">
          <w:rPr>
            <w:noProof/>
            <w:webHidden/>
          </w:rPr>
          <w:fldChar w:fldCharType="separate"/>
        </w:r>
        <w:r w:rsidR="00971397">
          <w:rPr>
            <w:noProof/>
            <w:webHidden/>
          </w:rPr>
          <w:t>133</w:t>
        </w:r>
        <w:r w:rsidR="00971397">
          <w:rPr>
            <w:noProof/>
            <w:webHidden/>
          </w:rPr>
          <w:fldChar w:fldCharType="end"/>
        </w:r>
      </w:hyperlink>
    </w:p>
    <w:p w14:paraId="0F74076C" w14:textId="7EB42D51"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11" w:history="1">
        <w:r w:rsidR="00971397" w:rsidRPr="00CE2F44">
          <w:rPr>
            <w:rStyle w:val="Hyperlink"/>
            <w:rFonts w:cstheme="minorHAnsi"/>
            <w:noProof/>
          </w:rPr>
          <w:t>CA-3 Information Exchange (L)(M)(H)</w:t>
        </w:r>
        <w:r w:rsidR="00971397">
          <w:rPr>
            <w:noProof/>
            <w:webHidden/>
          </w:rPr>
          <w:tab/>
        </w:r>
        <w:r w:rsidR="00971397">
          <w:rPr>
            <w:noProof/>
            <w:webHidden/>
          </w:rPr>
          <w:fldChar w:fldCharType="begin"/>
        </w:r>
        <w:r w:rsidR="00971397">
          <w:rPr>
            <w:noProof/>
            <w:webHidden/>
          </w:rPr>
          <w:instrText xml:space="preserve"> PAGEREF _Toc144074511 \h </w:instrText>
        </w:r>
        <w:r w:rsidR="00971397">
          <w:rPr>
            <w:noProof/>
            <w:webHidden/>
          </w:rPr>
        </w:r>
        <w:r w:rsidR="00971397">
          <w:rPr>
            <w:noProof/>
            <w:webHidden/>
          </w:rPr>
          <w:fldChar w:fldCharType="separate"/>
        </w:r>
        <w:r w:rsidR="00971397">
          <w:rPr>
            <w:noProof/>
            <w:webHidden/>
          </w:rPr>
          <w:t>135</w:t>
        </w:r>
        <w:r w:rsidR="00971397">
          <w:rPr>
            <w:noProof/>
            <w:webHidden/>
          </w:rPr>
          <w:fldChar w:fldCharType="end"/>
        </w:r>
      </w:hyperlink>
    </w:p>
    <w:p w14:paraId="714D7C52" w14:textId="0AEDDCCB"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12" w:history="1">
        <w:r w:rsidR="00971397" w:rsidRPr="00CE2F44">
          <w:rPr>
            <w:rStyle w:val="Hyperlink"/>
            <w:rFonts w:cstheme="minorHAnsi"/>
            <w:noProof/>
          </w:rPr>
          <w:t>CA-3(6) Transfer Authorizations (H)</w:t>
        </w:r>
        <w:r w:rsidR="00971397">
          <w:rPr>
            <w:noProof/>
            <w:webHidden/>
          </w:rPr>
          <w:tab/>
        </w:r>
        <w:r w:rsidR="00971397">
          <w:rPr>
            <w:noProof/>
            <w:webHidden/>
          </w:rPr>
          <w:fldChar w:fldCharType="begin"/>
        </w:r>
        <w:r w:rsidR="00971397">
          <w:rPr>
            <w:noProof/>
            <w:webHidden/>
          </w:rPr>
          <w:instrText xml:space="preserve"> PAGEREF _Toc144074512 \h </w:instrText>
        </w:r>
        <w:r w:rsidR="00971397">
          <w:rPr>
            <w:noProof/>
            <w:webHidden/>
          </w:rPr>
        </w:r>
        <w:r w:rsidR="00971397">
          <w:rPr>
            <w:noProof/>
            <w:webHidden/>
          </w:rPr>
          <w:fldChar w:fldCharType="separate"/>
        </w:r>
        <w:r w:rsidR="00971397">
          <w:rPr>
            <w:noProof/>
            <w:webHidden/>
          </w:rPr>
          <w:t>136</w:t>
        </w:r>
        <w:r w:rsidR="00971397">
          <w:rPr>
            <w:noProof/>
            <w:webHidden/>
          </w:rPr>
          <w:fldChar w:fldCharType="end"/>
        </w:r>
      </w:hyperlink>
    </w:p>
    <w:p w14:paraId="44A73792" w14:textId="3FEFA729"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13" w:history="1">
        <w:r w:rsidR="00971397" w:rsidRPr="00CE2F44">
          <w:rPr>
            <w:rStyle w:val="Hyperlink"/>
            <w:rFonts w:cstheme="minorHAnsi"/>
            <w:noProof/>
          </w:rPr>
          <w:t>CA-5 Plan of Action and Milestones (L)(M)(H)</w:t>
        </w:r>
        <w:r w:rsidR="00971397">
          <w:rPr>
            <w:noProof/>
            <w:webHidden/>
          </w:rPr>
          <w:tab/>
        </w:r>
        <w:r w:rsidR="00971397">
          <w:rPr>
            <w:noProof/>
            <w:webHidden/>
          </w:rPr>
          <w:fldChar w:fldCharType="begin"/>
        </w:r>
        <w:r w:rsidR="00971397">
          <w:rPr>
            <w:noProof/>
            <w:webHidden/>
          </w:rPr>
          <w:instrText xml:space="preserve"> PAGEREF _Toc144074513 \h </w:instrText>
        </w:r>
        <w:r w:rsidR="00971397">
          <w:rPr>
            <w:noProof/>
            <w:webHidden/>
          </w:rPr>
        </w:r>
        <w:r w:rsidR="00971397">
          <w:rPr>
            <w:noProof/>
            <w:webHidden/>
          </w:rPr>
          <w:fldChar w:fldCharType="separate"/>
        </w:r>
        <w:r w:rsidR="00971397">
          <w:rPr>
            <w:noProof/>
            <w:webHidden/>
          </w:rPr>
          <w:t>137</w:t>
        </w:r>
        <w:r w:rsidR="00971397">
          <w:rPr>
            <w:noProof/>
            <w:webHidden/>
          </w:rPr>
          <w:fldChar w:fldCharType="end"/>
        </w:r>
      </w:hyperlink>
    </w:p>
    <w:p w14:paraId="5E0BB786" w14:textId="0B568C16"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14" w:history="1">
        <w:r w:rsidR="00971397" w:rsidRPr="00CE2F44">
          <w:rPr>
            <w:rStyle w:val="Hyperlink"/>
            <w:rFonts w:cstheme="minorHAnsi"/>
            <w:noProof/>
          </w:rPr>
          <w:t>CA-6 Authorization (L)(M)(H)</w:t>
        </w:r>
        <w:r w:rsidR="00971397">
          <w:rPr>
            <w:noProof/>
            <w:webHidden/>
          </w:rPr>
          <w:tab/>
        </w:r>
        <w:r w:rsidR="00971397">
          <w:rPr>
            <w:noProof/>
            <w:webHidden/>
          </w:rPr>
          <w:fldChar w:fldCharType="begin"/>
        </w:r>
        <w:r w:rsidR="00971397">
          <w:rPr>
            <w:noProof/>
            <w:webHidden/>
          </w:rPr>
          <w:instrText xml:space="preserve"> PAGEREF _Toc144074514 \h </w:instrText>
        </w:r>
        <w:r w:rsidR="00971397">
          <w:rPr>
            <w:noProof/>
            <w:webHidden/>
          </w:rPr>
        </w:r>
        <w:r w:rsidR="00971397">
          <w:rPr>
            <w:noProof/>
            <w:webHidden/>
          </w:rPr>
          <w:fldChar w:fldCharType="separate"/>
        </w:r>
        <w:r w:rsidR="00971397">
          <w:rPr>
            <w:noProof/>
            <w:webHidden/>
          </w:rPr>
          <w:t>138</w:t>
        </w:r>
        <w:r w:rsidR="00971397">
          <w:rPr>
            <w:noProof/>
            <w:webHidden/>
          </w:rPr>
          <w:fldChar w:fldCharType="end"/>
        </w:r>
      </w:hyperlink>
    </w:p>
    <w:p w14:paraId="028C8792" w14:textId="58025A1A"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15" w:history="1">
        <w:r w:rsidR="00971397" w:rsidRPr="00CE2F44">
          <w:rPr>
            <w:rStyle w:val="Hyperlink"/>
            <w:rFonts w:cstheme="minorHAnsi"/>
            <w:noProof/>
          </w:rPr>
          <w:t>CA-7 Continuous Monitoring (L)(M)(H)</w:t>
        </w:r>
        <w:r w:rsidR="00971397">
          <w:rPr>
            <w:noProof/>
            <w:webHidden/>
          </w:rPr>
          <w:tab/>
        </w:r>
        <w:r w:rsidR="00971397">
          <w:rPr>
            <w:noProof/>
            <w:webHidden/>
          </w:rPr>
          <w:fldChar w:fldCharType="begin"/>
        </w:r>
        <w:r w:rsidR="00971397">
          <w:rPr>
            <w:noProof/>
            <w:webHidden/>
          </w:rPr>
          <w:instrText xml:space="preserve"> PAGEREF _Toc144074515 \h </w:instrText>
        </w:r>
        <w:r w:rsidR="00971397">
          <w:rPr>
            <w:noProof/>
            <w:webHidden/>
          </w:rPr>
        </w:r>
        <w:r w:rsidR="00971397">
          <w:rPr>
            <w:noProof/>
            <w:webHidden/>
          </w:rPr>
          <w:fldChar w:fldCharType="separate"/>
        </w:r>
        <w:r w:rsidR="00971397">
          <w:rPr>
            <w:noProof/>
            <w:webHidden/>
          </w:rPr>
          <w:t>140</w:t>
        </w:r>
        <w:r w:rsidR="00971397">
          <w:rPr>
            <w:noProof/>
            <w:webHidden/>
          </w:rPr>
          <w:fldChar w:fldCharType="end"/>
        </w:r>
      </w:hyperlink>
    </w:p>
    <w:p w14:paraId="64399120" w14:textId="55CE2B39"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16" w:history="1">
        <w:r w:rsidR="00971397" w:rsidRPr="00CE2F44">
          <w:rPr>
            <w:rStyle w:val="Hyperlink"/>
            <w:rFonts w:cstheme="minorHAnsi"/>
            <w:noProof/>
          </w:rPr>
          <w:t>CA-7(1) Independent Assessment (M)(H)</w:t>
        </w:r>
        <w:r w:rsidR="00971397">
          <w:rPr>
            <w:noProof/>
            <w:webHidden/>
          </w:rPr>
          <w:tab/>
        </w:r>
        <w:r w:rsidR="00971397">
          <w:rPr>
            <w:noProof/>
            <w:webHidden/>
          </w:rPr>
          <w:fldChar w:fldCharType="begin"/>
        </w:r>
        <w:r w:rsidR="00971397">
          <w:rPr>
            <w:noProof/>
            <w:webHidden/>
          </w:rPr>
          <w:instrText xml:space="preserve"> PAGEREF _Toc144074516 \h </w:instrText>
        </w:r>
        <w:r w:rsidR="00971397">
          <w:rPr>
            <w:noProof/>
            <w:webHidden/>
          </w:rPr>
        </w:r>
        <w:r w:rsidR="00971397">
          <w:rPr>
            <w:noProof/>
            <w:webHidden/>
          </w:rPr>
          <w:fldChar w:fldCharType="separate"/>
        </w:r>
        <w:r w:rsidR="00971397">
          <w:rPr>
            <w:noProof/>
            <w:webHidden/>
          </w:rPr>
          <w:t>142</w:t>
        </w:r>
        <w:r w:rsidR="00971397">
          <w:rPr>
            <w:noProof/>
            <w:webHidden/>
          </w:rPr>
          <w:fldChar w:fldCharType="end"/>
        </w:r>
      </w:hyperlink>
    </w:p>
    <w:p w14:paraId="0F817576" w14:textId="1BF42758"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17" w:history="1">
        <w:r w:rsidR="00971397" w:rsidRPr="00CE2F44">
          <w:rPr>
            <w:rStyle w:val="Hyperlink"/>
            <w:rFonts w:cstheme="minorHAnsi"/>
            <w:noProof/>
          </w:rPr>
          <w:t>CA-7(4) Risk Monitoring (L)(M)(H)</w:t>
        </w:r>
        <w:r w:rsidR="00971397">
          <w:rPr>
            <w:noProof/>
            <w:webHidden/>
          </w:rPr>
          <w:tab/>
        </w:r>
        <w:r w:rsidR="00971397">
          <w:rPr>
            <w:noProof/>
            <w:webHidden/>
          </w:rPr>
          <w:fldChar w:fldCharType="begin"/>
        </w:r>
        <w:r w:rsidR="00971397">
          <w:rPr>
            <w:noProof/>
            <w:webHidden/>
          </w:rPr>
          <w:instrText xml:space="preserve"> PAGEREF _Toc144074517 \h </w:instrText>
        </w:r>
        <w:r w:rsidR="00971397">
          <w:rPr>
            <w:noProof/>
            <w:webHidden/>
          </w:rPr>
        </w:r>
        <w:r w:rsidR="00971397">
          <w:rPr>
            <w:noProof/>
            <w:webHidden/>
          </w:rPr>
          <w:fldChar w:fldCharType="separate"/>
        </w:r>
        <w:r w:rsidR="00971397">
          <w:rPr>
            <w:noProof/>
            <w:webHidden/>
          </w:rPr>
          <w:t>143</w:t>
        </w:r>
        <w:r w:rsidR="00971397">
          <w:rPr>
            <w:noProof/>
            <w:webHidden/>
          </w:rPr>
          <w:fldChar w:fldCharType="end"/>
        </w:r>
      </w:hyperlink>
    </w:p>
    <w:p w14:paraId="7483EB82" w14:textId="40AB0512"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18" w:history="1">
        <w:r w:rsidR="00971397" w:rsidRPr="00CE2F44">
          <w:rPr>
            <w:rStyle w:val="Hyperlink"/>
            <w:rFonts w:cstheme="minorHAnsi"/>
            <w:noProof/>
          </w:rPr>
          <w:t>CA-8 Penetration Testing (L)(M)(H)</w:t>
        </w:r>
        <w:r w:rsidR="00971397">
          <w:rPr>
            <w:noProof/>
            <w:webHidden/>
          </w:rPr>
          <w:tab/>
        </w:r>
        <w:r w:rsidR="00971397">
          <w:rPr>
            <w:noProof/>
            <w:webHidden/>
          </w:rPr>
          <w:fldChar w:fldCharType="begin"/>
        </w:r>
        <w:r w:rsidR="00971397">
          <w:rPr>
            <w:noProof/>
            <w:webHidden/>
          </w:rPr>
          <w:instrText xml:space="preserve"> PAGEREF _Toc144074518 \h </w:instrText>
        </w:r>
        <w:r w:rsidR="00971397">
          <w:rPr>
            <w:noProof/>
            <w:webHidden/>
          </w:rPr>
        </w:r>
        <w:r w:rsidR="00971397">
          <w:rPr>
            <w:noProof/>
            <w:webHidden/>
          </w:rPr>
          <w:fldChar w:fldCharType="separate"/>
        </w:r>
        <w:r w:rsidR="00971397">
          <w:rPr>
            <w:noProof/>
            <w:webHidden/>
          </w:rPr>
          <w:t>145</w:t>
        </w:r>
        <w:r w:rsidR="00971397">
          <w:rPr>
            <w:noProof/>
            <w:webHidden/>
          </w:rPr>
          <w:fldChar w:fldCharType="end"/>
        </w:r>
      </w:hyperlink>
    </w:p>
    <w:p w14:paraId="03EECA8C" w14:textId="62613DDA"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19" w:history="1">
        <w:r w:rsidR="00971397" w:rsidRPr="00CE2F44">
          <w:rPr>
            <w:rStyle w:val="Hyperlink"/>
            <w:rFonts w:cstheme="minorHAnsi"/>
            <w:noProof/>
          </w:rPr>
          <w:t>CA-8(1) Independent Penetration Testing Agent or Team (M)(H)</w:t>
        </w:r>
        <w:r w:rsidR="00971397">
          <w:rPr>
            <w:noProof/>
            <w:webHidden/>
          </w:rPr>
          <w:tab/>
        </w:r>
        <w:r w:rsidR="00971397">
          <w:rPr>
            <w:noProof/>
            <w:webHidden/>
          </w:rPr>
          <w:fldChar w:fldCharType="begin"/>
        </w:r>
        <w:r w:rsidR="00971397">
          <w:rPr>
            <w:noProof/>
            <w:webHidden/>
          </w:rPr>
          <w:instrText xml:space="preserve"> PAGEREF _Toc144074519 \h </w:instrText>
        </w:r>
        <w:r w:rsidR="00971397">
          <w:rPr>
            <w:noProof/>
            <w:webHidden/>
          </w:rPr>
        </w:r>
        <w:r w:rsidR="00971397">
          <w:rPr>
            <w:noProof/>
            <w:webHidden/>
          </w:rPr>
          <w:fldChar w:fldCharType="separate"/>
        </w:r>
        <w:r w:rsidR="00971397">
          <w:rPr>
            <w:noProof/>
            <w:webHidden/>
          </w:rPr>
          <w:t>146</w:t>
        </w:r>
        <w:r w:rsidR="00971397">
          <w:rPr>
            <w:noProof/>
            <w:webHidden/>
          </w:rPr>
          <w:fldChar w:fldCharType="end"/>
        </w:r>
      </w:hyperlink>
    </w:p>
    <w:p w14:paraId="7ADD1B1F" w14:textId="50A29AD9"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20" w:history="1">
        <w:r w:rsidR="00971397" w:rsidRPr="00CE2F44">
          <w:rPr>
            <w:rStyle w:val="Hyperlink"/>
            <w:rFonts w:cstheme="minorHAnsi"/>
            <w:noProof/>
          </w:rPr>
          <w:t>CA-8(2) Red Team Exercises (M)(H)</w:t>
        </w:r>
        <w:r w:rsidR="00971397">
          <w:rPr>
            <w:noProof/>
            <w:webHidden/>
          </w:rPr>
          <w:tab/>
        </w:r>
        <w:r w:rsidR="00971397">
          <w:rPr>
            <w:noProof/>
            <w:webHidden/>
          </w:rPr>
          <w:fldChar w:fldCharType="begin"/>
        </w:r>
        <w:r w:rsidR="00971397">
          <w:rPr>
            <w:noProof/>
            <w:webHidden/>
          </w:rPr>
          <w:instrText xml:space="preserve"> PAGEREF _Toc144074520 \h </w:instrText>
        </w:r>
        <w:r w:rsidR="00971397">
          <w:rPr>
            <w:noProof/>
            <w:webHidden/>
          </w:rPr>
        </w:r>
        <w:r w:rsidR="00971397">
          <w:rPr>
            <w:noProof/>
            <w:webHidden/>
          </w:rPr>
          <w:fldChar w:fldCharType="separate"/>
        </w:r>
        <w:r w:rsidR="00971397">
          <w:rPr>
            <w:noProof/>
            <w:webHidden/>
          </w:rPr>
          <w:t>147</w:t>
        </w:r>
        <w:r w:rsidR="00971397">
          <w:rPr>
            <w:noProof/>
            <w:webHidden/>
          </w:rPr>
          <w:fldChar w:fldCharType="end"/>
        </w:r>
      </w:hyperlink>
    </w:p>
    <w:p w14:paraId="0F66724B" w14:textId="4834C9BB"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21" w:history="1">
        <w:r w:rsidR="00971397" w:rsidRPr="00CE2F44">
          <w:rPr>
            <w:rStyle w:val="Hyperlink"/>
            <w:rFonts w:cstheme="minorHAnsi"/>
            <w:noProof/>
          </w:rPr>
          <w:t>CA-9 Internal System Connections (L)(M)(H)</w:t>
        </w:r>
        <w:r w:rsidR="00971397">
          <w:rPr>
            <w:noProof/>
            <w:webHidden/>
          </w:rPr>
          <w:tab/>
        </w:r>
        <w:r w:rsidR="00971397">
          <w:rPr>
            <w:noProof/>
            <w:webHidden/>
          </w:rPr>
          <w:fldChar w:fldCharType="begin"/>
        </w:r>
        <w:r w:rsidR="00971397">
          <w:rPr>
            <w:noProof/>
            <w:webHidden/>
          </w:rPr>
          <w:instrText xml:space="preserve"> PAGEREF _Toc144074521 \h </w:instrText>
        </w:r>
        <w:r w:rsidR="00971397">
          <w:rPr>
            <w:noProof/>
            <w:webHidden/>
          </w:rPr>
        </w:r>
        <w:r w:rsidR="00971397">
          <w:rPr>
            <w:noProof/>
            <w:webHidden/>
          </w:rPr>
          <w:fldChar w:fldCharType="separate"/>
        </w:r>
        <w:r w:rsidR="00971397">
          <w:rPr>
            <w:noProof/>
            <w:webHidden/>
          </w:rPr>
          <w:t>148</w:t>
        </w:r>
        <w:r w:rsidR="00971397">
          <w:rPr>
            <w:noProof/>
            <w:webHidden/>
          </w:rPr>
          <w:fldChar w:fldCharType="end"/>
        </w:r>
      </w:hyperlink>
    </w:p>
    <w:p w14:paraId="683B6ECD" w14:textId="78047645" w:rsidR="00971397" w:rsidRDefault="00000000">
      <w:pPr>
        <w:pStyle w:val="TOC1"/>
        <w:rPr>
          <w:rFonts w:eastAsiaTheme="minorEastAsia" w:cstheme="minorBidi"/>
          <w:b w:val="0"/>
          <w:noProof/>
          <w:color w:val="auto"/>
          <w:kern w:val="2"/>
          <w:sz w:val="24"/>
          <w14:ligatures w14:val="standardContextual"/>
        </w:rPr>
      </w:pPr>
      <w:hyperlink w:anchor="_Toc144074522" w:history="1">
        <w:r w:rsidR="00971397" w:rsidRPr="00CE2F44">
          <w:rPr>
            <w:rStyle w:val="Hyperlink"/>
            <w:rFonts w:cstheme="minorHAnsi"/>
            <w:noProof/>
          </w:rPr>
          <w:t>Configuration Management</w:t>
        </w:r>
        <w:r w:rsidR="00971397">
          <w:rPr>
            <w:noProof/>
            <w:webHidden/>
          </w:rPr>
          <w:tab/>
        </w:r>
        <w:r w:rsidR="00971397">
          <w:rPr>
            <w:noProof/>
            <w:webHidden/>
          </w:rPr>
          <w:fldChar w:fldCharType="begin"/>
        </w:r>
        <w:r w:rsidR="00971397">
          <w:rPr>
            <w:noProof/>
            <w:webHidden/>
          </w:rPr>
          <w:instrText xml:space="preserve"> PAGEREF _Toc144074522 \h </w:instrText>
        </w:r>
        <w:r w:rsidR="00971397">
          <w:rPr>
            <w:noProof/>
            <w:webHidden/>
          </w:rPr>
        </w:r>
        <w:r w:rsidR="00971397">
          <w:rPr>
            <w:noProof/>
            <w:webHidden/>
          </w:rPr>
          <w:fldChar w:fldCharType="separate"/>
        </w:r>
        <w:r w:rsidR="00971397">
          <w:rPr>
            <w:noProof/>
            <w:webHidden/>
          </w:rPr>
          <w:t>150</w:t>
        </w:r>
        <w:r w:rsidR="00971397">
          <w:rPr>
            <w:noProof/>
            <w:webHidden/>
          </w:rPr>
          <w:fldChar w:fldCharType="end"/>
        </w:r>
      </w:hyperlink>
    </w:p>
    <w:p w14:paraId="4B169A38" w14:textId="1432BFAE"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23" w:history="1">
        <w:r w:rsidR="00971397" w:rsidRPr="00CE2F44">
          <w:rPr>
            <w:rStyle w:val="Hyperlink"/>
            <w:rFonts w:cstheme="minorHAnsi"/>
            <w:noProof/>
          </w:rPr>
          <w:t>CM-1 Policy and Procedures (L)(M)(H)</w:t>
        </w:r>
        <w:r w:rsidR="00971397">
          <w:rPr>
            <w:noProof/>
            <w:webHidden/>
          </w:rPr>
          <w:tab/>
        </w:r>
        <w:r w:rsidR="00971397">
          <w:rPr>
            <w:noProof/>
            <w:webHidden/>
          </w:rPr>
          <w:fldChar w:fldCharType="begin"/>
        </w:r>
        <w:r w:rsidR="00971397">
          <w:rPr>
            <w:noProof/>
            <w:webHidden/>
          </w:rPr>
          <w:instrText xml:space="preserve"> PAGEREF _Toc144074523 \h </w:instrText>
        </w:r>
        <w:r w:rsidR="00971397">
          <w:rPr>
            <w:noProof/>
            <w:webHidden/>
          </w:rPr>
        </w:r>
        <w:r w:rsidR="00971397">
          <w:rPr>
            <w:noProof/>
            <w:webHidden/>
          </w:rPr>
          <w:fldChar w:fldCharType="separate"/>
        </w:r>
        <w:r w:rsidR="00971397">
          <w:rPr>
            <w:noProof/>
            <w:webHidden/>
          </w:rPr>
          <w:t>150</w:t>
        </w:r>
        <w:r w:rsidR="00971397">
          <w:rPr>
            <w:noProof/>
            <w:webHidden/>
          </w:rPr>
          <w:fldChar w:fldCharType="end"/>
        </w:r>
      </w:hyperlink>
    </w:p>
    <w:p w14:paraId="3D2737D3" w14:textId="30FF3829"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24" w:history="1">
        <w:r w:rsidR="00971397" w:rsidRPr="00CE2F44">
          <w:rPr>
            <w:rStyle w:val="Hyperlink"/>
            <w:rFonts w:cstheme="minorHAnsi"/>
            <w:noProof/>
          </w:rPr>
          <w:t>CM-2 Baseline Configuration (L)(M)(H)</w:t>
        </w:r>
        <w:r w:rsidR="00971397">
          <w:rPr>
            <w:noProof/>
            <w:webHidden/>
          </w:rPr>
          <w:tab/>
        </w:r>
        <w:r w:rsidR="00971397">
          <w:rPr>
            <w:noProof/>
            <w:webHidden/>
          </w:rPr>
          <w:fldChar w:fldCharType="begin"/>
        </w:r>
        <w:r w:rsidR="00971397">
          <w:rPr>
            <w:noProof/>
            <w:webHidden/>
          </w:rPr>
          <w:instrText xml:space="preserve"> PAGEREF _Toc144074524 \h </w:instrText>
        </w:r>
        <w:r w:rsidR="00971397">
          <w:rPr>
            <w:noProof/>
            <w:webHidden/>
          </w:rPr>
        </w:r>
        <w:r w:rsidR="00971397">
          <w:rPr>
            <w:noProof/>
            <w:webHidden/>
          </w:rPr>
          <w:fldChar w:fldCharType="separate"/>
        </w:r>
        <w:r w:rsidR="00971397">
          <w:rPr>
            <w:noProof/>
            <w:webHidden/>
          </w:rPr>
          <w:t>152</w:t>
        </w:r>
        <w:r w:rsidR="00971397">
          <w:rPr>
            <w:noProof/>
            <w:webHidden/>
          </w:rPr>
          <w:fldChar w:fldCharType="end"/>
        </w:r>
      </w:hyperlink>
    </w:p>
    <w:p w14:paraId="24957F8F" w14:textId="6369ECC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25" w:history="1">
        <w:r w:rsidR="00971397" w:rsidRPr="00CE2F44">
          <w:rPr>
            <w:rStyle w:val="Hyperlink"/>
            <w:rFonts w:cstheme="minorHAnsi"/>
            <w:noProof/>
          </w:rPr>
          <w:t>CM-2(2) Automation Support for Accuracy and Currency (M)(H)</w:t>
        </w:r>
        <w:r w:rsidR="00971397">
          <w:rPr>
            <w:noProof/>
            <w:webHidden/>
          </w:rPr>
          <w:tab/>
        </w:r>
        <w:r w:rsidR="00971397">
          <w:rPr>
            <w:noProof/>
            <w:webHidden/>
          </w:rPr>
          <w:fldChar w:fldCharType="begin"/>
        </w:r>
        <w:r w:rsidR="00971397">
          <w:rPr>
            <w:noProof/>
            <w:webHidden/>
          </w:rPr>
          <w:instrText xml:space="preserve"> PAGEREF _Toc144074525 \h </w:instrText>
        </w:r>
        <w:r w:rsidR="00971397">
          <w:rPr>
            <w:noProof/>
            <w:webHidden/>
          </w:rPr>
        </w:r>
        <w:r w:rsidR="00971397">
          <w:rPr>
            <w:noProof/>
            <w:webHidden/>
          </w:rPr>
          <w:fldChar w:fldCharType="separate"/>
        </w:r>
        <w:r w:rsidR="00971397">
          <w:rPr>
            <w:noProof/>
            <w:webHidden/>
          </w:rPr>
          <w:t>153</w:t>
        </w:r>
        <w:r w:rsidR="00971397">
          <w:rPr>
            <w:noProof/>
            <w:webHidden/>
          </w:rPr>
          <w:fldChar w:fldCharType="end"/>
        </w:r>
      </w:hyperlink>
    </w:p>
    <w:p w14:paraId="164B45A0" w14:textId="75707817"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26" w:history="1">
        <w:r w:rsidR="00971397" w:rsidRPr="00CE2F44">
          <w:rPr>
            <w:rStyle w:val="Hyperlink"/>
            <w:rFonts w:cstheme="minorHAnsi"/>
            <w:noProof/>
          </w:rPr>
          <w:t>CM-2(3) Retention of Previous Configurations (M)(H)</w:t>
        </w:r>
        <w:r w:rsidR="00971397">
          <w:rPr>
            <w:noProof/>
            <w:webHidden/>
          </w:rPr>
          <w:tab/>
        </w:r>
        <w:r w:rsidR="00971397">
          <w:rPr>
            <w:noProof/>
            <w:webHidden/>
          </w:rPr>
          <w:fldChar w:fldCharType="begin"/>
        </w:r>
        <w:r w:rsidR="00971397">
          <w:rPr>
            <w:noProof/>
            <w:webHidden/>
          </w:rPr>
          <w:instrText xml:space="preserve"> PAGEREF _Toc144074526 \h </w:instrText>
        </w:r>
        <w:r w:rsidR="00971397">
          <w:rPr>
            <w:noProof/>
            <w:webHidden/>
          </w:rPr>
        </w:r>
        <w:r w:rsidR="00971397">
          <w:rPr>
            <w:noProof/>
            <w:webHidden/>
          </w:rPr>
          <w:fldChar w:fldCharType="separate"/>
        </w:r>
        <w:r w:rsidR="00971397">
          <w:rPr>
            <w:noProof/>
            <w:webHidden/>
          </w:rPr>
          <w:t>154</w:t>
        </w:r>
        <w:r w:rsidR="00971397">
          <w:rPr>
            <w:noProof/>
            <w:webHidden/>
          </w:rPr>
          <w:fldChar w:fldCharType="end"/>
        </w:r>
      </w:hyperlink>
    </w:p>
    <w:p w14:paraId="60BAD933" w14:textId="28CCC4C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27" w:history="1">
        <w:r w:rsidR="00971397" w:rsidRPr="00CE2F44">
          <w:rPr>
            <w:rStyle w:val="Hyperlink"/>
            <w:rFonts w:cstheme="minorHAnsi"/>
            <w:noProof/>
          </w:rPr>
          <w:t>CM-2(7) Configure Systems and Components for High-risk Areas (M)(H)</w:t>
        </w:r>
        <w:r w:rsidR="00971397">
          <w:rPr>
            <w:noProof/>
            <w:webHidden/>
          </w:rPr>
          <w:tab/>
        </w:r>
        <w:r w:rsidR="00971397">
          <w:rPr>
            <w:noProof/>
            <w:webHidden/>
          </w:rPr>
          <w:fldChar w:fldCharType="begin"/>
        </w:r>
        <w:r w:rsidR="00971397">
          <w:rPr>
            <w:noProof/>
            <w:webHidden/>
          </w:rPr>
          <w:instrText xml:space="preserve"> PAGEREF _Toc144074527 \h </w:instrText>
        </w:r>
        <w:r w:rsidR="00971397">
          <w:rPr>
            <w:noProof/>
            <w:webHidden/>
          </w:rPr>
        </w:r>
        <w:r w:rsidR="00971397">
          <w:rPr>
            <w:noProof/>
            <w:webHidden/>
          </w:rPr>
          <w:fldChar w:fldCharType="separate"/>
        </w:r>
        <w:r w:rsidR="00971397">
          <w:rPr>
            <w:noProof/>
            <w:webHidden/>
          </w:rPr>
          <w:t>155</w:t>
        </w:r>
        <w:r w:rsidR="00971397">
          <w:rPr>
            <w:noProof/>
            <w:webHidden/>
          </w:rPr>
          <w:fldChar w:fldCharType="end"/>
        </w:r>
      </w:hyperlink>
    </w:p>
    <w:p w14:paraId="7B2B5DB4" w14:textId="57362A4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28" w:history="1">
        <w:r w:rsidR="00971397" w:rsidRPr="00CE2F44">
          <w:rPr>
            <w:rStyle w:val="Hyperlink"/>
            <w:rFonts w:cstheme="minorHAnsi"/>
            <w:noProof/>
          </w:rPr>
          <w:t>CM-3 Configuration Change Control (M)(H)</w:t>
        </w:r>
        <w:r w:rsidR="00971397">
          <w:rPr>
            <w:noProof/>
            <w:webHidden/>
          </w:rPr>
          <w:tab/>
        </w:r>
        <w:r w:rsidR="00971397">
          <w:rPr>
            <w:noProof/>
            <w:webHidden/>
          </w:rPr>
          <w:fldChar w:fldCharType="begin"/>
        </w:r>
        <w:r w:rsidR="00971397">
          <w:rPr>
            <w:noProof/>
            <w:webHidden/>
          </w:rPr>
          <w:instrText xml:space="preserve"> PAGEREF _Toc144074528 \h </w:instrText>
        </w:r>
        <w:r w:rsidR="00971397">
          <w:rPr>
            <w:noProof/>
            <w:webHidden/>
          </w:rPr>
        </w:r>
        <w:r w:rsidR="00971397">
          <w:rPr>
            <w:noProof/>
            <w:webHidden/>
          </w:rPr>
          <w:fldChar w:fldCharType="separate"/>
        </w:r>
        <w:r w:rsidR="00971397">
          <w:rPr>
            <w:noProof/>
            <w:webHidden/>
          </w:rPr>
          <w:t>156</w:t>
        </w:r>
        <w:r w:rsidR="00971397">
          <w:rPr>
            <w:noProof/>
            <w:webHidden/>
          </w:rPr>
          <w:fldChar w:fldCharType="end"/>
        </w:r>
      </w:hyperlink>
    </w:p>
    <w:p w14:paraId="49B6BCF9" w14:textId="2EAC2404"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29" w:history="1">
        <w:r w:rsidR="00971397" w:rsidRPr="00CE2F44">
          <w:rPr>
            <w:rStyle w:val="Hyperlink"/>
            <w:rFonts w:cstheme="minorHAnsi"/>
            <w:noProof/>
          </w:rPr>
          <w:t>CM-3(1) Automated Documentation, Notification, and Prohibition of Changes (H)</w:t>
        </w:r>
        <w:r w:rsidR="00971397">
          <w:rPr>
            <w:noProof/>
            <w:webHidden/>
          </w:rPr>
          <w:tab/>
        </w:r>
        <w:r w:rsidR="00971397">
          <w:rPr>
            <w:noProof/>
            <w:webHidden/>
          </w:rPr>
          <w:fldChar w:fldCharType="begin"/>
        </w:r>
        <w:r w:rsidR="00971397">
          <w:rPr>
            <w:noProof/>
            <w:webHidden/>
          </w:rPr>
          <w:instrText xml:space="preserve"> PAGEREF _Toc144074529 \h </w:instrText>
        </w:r>
        <w:r w:rsidR="00971397">
          <w:rPr>
            <w:noProof/>
            <w:webHidden/>
          </w:rPr>
        </w:r>
        <w:r w:rsidR="00971397">
          <w:rPr>
            <w:noProof/>
            <w:webHidden/>
          </w:rPr>
          <w:fldChar w:fldCharType="separate"/>
        </w:r>
        <w:r w:rsidR="00971397">
          <w:rPr>
            <w:noProof/>
            <w:webHidden/>
          </w:rPr>
          <w:t>159</w:t>
        </w:r>
        <w:r w:rsidR="00971397">
          <w:rPr>
            <w:noProof/>
            <w:webHidden/>
          </w:rPr>
          <w:fldChar w:fldCharType="end"/>
        </w:r>
      </w:hyperlink>
    </w:p>
    <w:p w14:paraId="027C7C98" w14:textId="2F351B6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30" w:history="1">
        <w:r w:rsidR="00971397" w:rsidRPr="00CE2F44">
          <w:rPr>
            <w:rStyle w:val="Hyperlink"/>
            <w:rFonts w:cstheme="minorHAnsi"/>
            <w:noProof/>
          </w:rPr>
          <w:t>CM-3(2) Testing, Validation, and Documentation of Changes (M)(H)</w:t>
        </w:r>
        <w:r w:rsidR="00971397">
          <w:rPr>
            <w:noProof/>
            <w:webHidden/>
          </w:rPr>
          <w:tab/>
        </w:r>
        <w:r w:rsidR="00971397">
          <w:rPr>
            <w:noProof/>
            <w:webHidden/>
          </w:rPr>
          <w:fldChar w:fldCharType="begin"/>
        </w:r>
        <w:r w:rsidR="00971397">
          <w:rPr>
            <w:noProof/>
            <w:webHidden/>
          </w:rPr>
          <w:instrText xml:space="preserve"> PAGEREF _Toc144074530 \h </w:instrText>
        </w:r>
        <w:r w:rsidR="00971397">
          <w:rPr>
            <w:noProof/>
            <w:webHidden/>
          </w:rPr>
        </w:r>
        <w:r w:rsidR="00971397">
          <w:rPr>
            <w:noProof/>
            <w:webHidden/>
          </w:rPr>
          <w:fldChar w:fldCharType="separate"/>
        </w:r>
        <w:r w:rsidR="00971397">
          <w:rPr>
            <w:noProof/>
            <w:webHidden/>
          </w:rPr>
          <w:t>160</w:t>
        </w:r>
        <w:r w:rsidR="00971397">
          <w:rPr>
            <w:noProof/>
            <w:webHidden/>
          </w:rPr>
          <w:fldChar w:fldCharType="end"/>
        </w:r>
      </w:hyperlink>
    </w:p>
    <w:p w14:paraId="7CC4886A" w14:textId="7BDB3DEA"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31" w:history="1">
        <w:r w:rsidR="00971397" w:rsidRPr="00CE2F44">
          <w:rPr>
            <w:rStyle w:val="Hyperlink"/>
            <w:rFonts w:cstheme="minorHAnsi"/>
            <w:noProof/>
          </w:rPr>
          <w:t>CM-3(4) Security and Privacy Representatives (M)(H)</w:t>
        </w:r>
        <w:r w:rsidR="00971397">
          <w:rPr>
            <w:noProof/>
            <w:webHidden/>
          </w:rPr>
          <w:tab/>
        </w:r>
        <w:r w:rsidR="00971397">
          <w:rPr>
            <w:noProof/>
            <w:webHidden/>
          </w:rPr>
          <w:fldChar w:fldCharType="begin"/>
        </w:r>
        <w:r w:rsidR="00971397">
          <w:rPr>
            <w:noProof/>
            <w:webHidden/>
          </w:rPr>
          <w:instrText xml:space="preserve"> PAGEREF _Toc144074531 \h </w:instrText>
        </w:r>
        <w:r w:rsidR="00971397">
          <w:rPr>
            <w:noProof/>
            <w:webHidden/>
          </w:rPr>
        </w:r>
        <w:r w:rsidR="00971397">
          <w:rPr>
            <w:noProof/>
            <w:webHidden/>
          </w:rPr>
          <w:fldChar w:fldCharType="separate"/>
        </w:r>
        <w:r w:rsidR="00971397">
          <w:rPr>
            <w:noProof/>
            <w:webHidden/>
          </w:rPr>
          <w:t>161</w:t>
        </w:r>
        <w:r w:rsidR="00971397">
          <w:rPr>
            <w:noProof/>
            <w:webHidden/>
          </w:rPr>
          <w:fldChar w:fldCharType="end"/>
        </w:r>
      </w:hyperlink>
    </w:p>
    <w:p w14:paraId="1AB2495E" w14:textId="265B9B1C"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32" w:history="1">
        <w:r w:rsidR="00971397" w:rsidRPr="00CE2F44">
          <w:rPr>
            <w:rStyle w:val="Hyperlink"/>
            <w:rFonts w:cstheme="minorHAnsi"/>
            <w:noProof/>
          </w:rPr>
          <w:t>CM-3(6) Cryptography Management (H)</w:t>
        </w:r>
        <w:r w:rsidR="00971397">
          <w:rPr>
            <w:noProof/>
            <w:webHidden/>
          </w:rPr>
          <w:tab/>
        </w:r>
        <w:r w:rsidR="00971397">
          <w:rPr>
            <w:noProof/>
            <w:webHidden/>
          </w:rPr>
          <w:fldChar w:fldCharType="begin"/>
        </w:r>
        <w:r w:rsidR="00971397">
          <w:rPr>
            <w:noProof/>
            <w:webHidden/>
          </w:rPr>
          <w:instrText xml:space="preserve"> PAGEREF _Toc144074532 \h </w:instrText>
        </w:r>
        <w:r w:rsidR="00971397">
          <w:rPr>
            <w:noProof/>
            <w:webHidden/>
          </w:rPr>
        </w:r>
        <w:r w:rsidR="00971397">
          <w:rPr>
            <w:noProof/>
            <w:webHidden/>
          </w:rPr>
          <w:fldChar w:fldCharType="separate"/>
        </w:r>
        <w:r w:rsidR="00971397">
          <w:rPr>
            <w:noProof/>
            <w:webHidden/>
          </w:rPr>
          <w:t>162</w:t>
        </w:r>
        <w:r w:rsidR="00971397">
          <w:rPr>
            <w:noProof/>
            <w:webHidden/>
          </w:rPr>
          <w:fldChar w:fldCharType="end"/>
        </w:r>
      </w:hyperlink>
    </w:p>
    <w:p w14:paraId="44B5531F" w14:textId="657B3006"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33" w:history="1">
        <w:r w:rsidR="00971397" w:rsidRPr="00CE2F44">
          <w:rPr>
            <w:rStyle w:val="Hyperlink"/>
            <w:rFonts w:cstheme="minorHAnsi"/>
            <w:noProof/>
          </w:rPr>
          <w:t>CM-4 Impact Analyses (L)(M)(H)</w:t>
        </w:r>
        <w:r w:rsidR="00971397">
          <w:rPr>
            <w:noProof/>
            <w:webHidden/>
          </w:rPr>
          <w:tab/>
        </w:r>
        <w:r w:rsidR="00971397">
          <w:rPr>
            <w:noProof/>
            <w:webHidden/>
          </w:rPr>
          <w:fldChar w:fldCharType="begin"/>
        </w:r>
        <w:r w:rsidR="00971397">
          <w:rPr>
            <w:noProof/>
            <w:webHidden/>
          </w:rPr>
          <w:instrText xml:space="preserve"> PAGEREF _Toc144074533 \h </w:instrText>
        </w:r>
        <w:r w:rsidR="00971397">
          <w:rPr>
            <w:noProof/>
            <w:webHidden/>
          </w:rPr>
        </w:r>
        <w:r w:rsidR="00971397">
          <w:rPr>
            <w:noProof/>
            <w:webHidden/>
          </w:rPr>
          <w:fldChar w:fldCharType="separate"/>
        </w:r>
        <w:r w:rsidR="00971397">
          <w:rPr>
            <w:noProof/>
            <w:webHidden/>
          </w:rPr>
          <w:t>164</w:t>
        </w:r>
        <w:r w:rsidR="00971397">
          <w:rPr>
            <w:noProof/>
            <w:webHidden/>
          </w:rPr>
          <w:fldChar w:fldCharType="end"/>
        </w:r>
      </w:hyperlink>
    </w:p>
    <w:p w14:paraId="7B429A09" w14:textId="06EA8ED4"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34" w:history="1">
        <w:r w:rsidR="00971397" w:rsidRPr="00CE2F44">
          <w:rPr>
            <w:rStyle w:val="Hyperlink"/>
            <w:rFonts w:cstheme="minorHAnsi"/>
            <w:noProof/>
          </w:rPr>
          <w:t>CM-4(1) Separate Test Environments (H)</w:t>
        </w:r>
        <w:r w:rsidR="00971397">
          <w:rPr>
            <w:noProof/>
            <w:webHidden/>
          </w:rPr>
          <w:tab/>
        </w:r>
        <w:r w:rsidR="00971397">
          <w:rPr>
            <w:noProof/>
            <w:webHidden/>
          </w:rPr>
          <w:fldChar w:fldCharType="begin"/>
        </w:r>
        <w:r w:rsidR="00971397">
          <w:rPr>
            <w:noProof/>
            <w:webHidden/>
          </w:rPr>
          <w:instrText xml:space="preserve"> PAGEREF _Toc144074534 \h </w:instrText>
        </w:r>
        <w:r w:rsidR="00971397">
          <w:rPr>
            <w:noProof/>
            <w:webHidden/>
          </w:rPr>
        </w:r>
        <w:r w:rsidR="00971397">
          <w:rPr>
            <w:noProof/>
            <w:webHidden/>
          </w:rPr>
          <w:fldChar w:fldCharType="separate"/>
        </w:r>
        <w:r w:rsidR="00971397">
          <w:rPr>
            <w:noProof/>
            <w:webHidden/>
          </w:rPr>
          <w:t>165</w:t>
        </w:r>
        <w:r w:rsidR="00971397">
          <w:rPr>
            <w:noProof/>
            <w:webHidden/>
          </w:rPr>
          <w:fldChar w:fldCharType="end"/>
        </w:r>
      </w:hyperlink>
    </w:p>
    <w:p w14:paraId="451C39F0" w14:textId="08F02BC6"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35" w:history="1">
        <w:r w:rsidR="00971397" w:rsidRPr="00CE2F44">
          <w:rPr>
            <w:rStyle w:val="Hyperlink"/>
            <w:rFonts w:cstheme="minorHAnsi"/>
            <w:noProof/>
          </w:rPr>
          <w:t>CM-4(2) Verification of Controls (M)(H)</w:t>
        </w:r>
        <w:r w:rsidR="00971397">
          <w:rPr>
            <w:noProof/>
            <w:webHidden/>
          </w:rPr>
          <w:tab/>
        </w:r>
        <w:r w:rsidR="00971397">
          <w:rPr>
            <w:noProof/>
            <w:webHidden/>
          </w:rPr>
          <w:fldChar w:fldCharType="begin"/>
        </w:r>
        <w:r w:rsidR="00971397">
          <w:rPr>
            <w:noProof/>
            <w:webHidden/>
          </w:rPr>
          <w:instrText xml:space="preserve"> PAGEREF _Toc144074535 \h </w:instrText>
        </w:r>
        <w:r w:rsidR="00971397">
          <w:rPr>
            <w:noProof/>
            <w:webHidden/>
          </w:rPr>
        </w:r>
        <w:r w:rsidR="00971397">
          <w:rPr>
            <w:noProof/>
            <w:webHidden/>
          </w:rPr>
          <w:fldChar w:fldCharType="separate"/>
        </w:r>
        <w:r w:rsidR="00971397">
          <w:rPr>
            <w:noProof/>
            <w:webHidden/>
          </w:rPr>
          <w:t>166</w:t>
        </w:r>
        <w:r w:rsidR="00971397">
          <w:rPr>
            <w:noProof/>
            <w:webHidden/>
          </w:rPr>
          <w:fldChar w:fldCharType="end"/>
        </w:r>
      </w:hyperlink>
    </w:p>
    <w:p w14:paraId="66E790F7" w14:textId="79A73636"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36" w:history="1">
        <w:r w:rsidR="00971397" w:rsidRPr="00CE2F44">
          <w:rPr>
            <w:rStyle w:val="Hyperlink"/>
            <w:rFonts w:cstheme="minorHAnsi"/>
            <w:noProof/>
          </w:rPr>
          <w:t>CM-5 Access Restrictions for Change (L)(M)(H)</w:t>
        </w:r>
        <w:r w:rsidR="00971397">
          <w:rPr>
            <w:noProof/>
            <w:webHidden/>
          </w:rPr>
          <w:tab/>
        </w:r>
        <w:r w:rsidR="00971397">
          <w:rPr>
            <w:noProof/>
            <w:webHidden/>
          </w:rPr>
          <w:fldChar w:fldCharType="begin"/>
        </w:r>
        <w:r w:rsidR="00971397">
          <w:rPr>
            <w:noProof/>
            <w:webHidden/>
          </w:rPr>
          <w:instrText xml:space="preserve"> PAGEREF _Toc144074536 \h </w:instrText>
        </w:r>
        <w:r w:rsidR="00971397">
          <w:rPr>
            <w:noProof/>
            <w:webHidden/>
          </w:rPr>
        </w:r>
        <w:r w:rsidR="00971397">
          <w:rPr>
            <w:noProof/>
            <w:webHidden/>
          </w:rPr>
          <w:fldChar w:fldCharType="separate"/>
        </w:r>
        <w:r w:rsidR="00971397">
          <w:rPr>
            <w:noProof/>
            <w:webHidden/>
          </w:rPr>
          <w:t>167</w:t>
        </w:r>
        <w:r w:rsidR="00971397">
          <w:rPr>
            <w:noProof/>
            <w:webHidden/>
          </w:rPr>
          <w:fldChar w:fldCharType="end"/>
        </w:r>
      </w:hyperlink>
    </w:p>
    <w:p w14:paraId="5CB13955" w14:textId="1A6D5A14"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37" w:history="1">
        <w:r w:rsidR="00971397" w:rsidRPr="00CE2F44">
          <w:rPr>
            <w:rStyle w:val="Hyperlink"/>
            <w:rFonts w:cstheme="minorHAnsi"/>
            <w:noProof/>
          </w:rPr>
          <w:t>CM-5(1) Automated Access Enforcement and Audit Records (M)(H)</w:t>
        </w:r>
        <w:r w:rsidR="00971397">
          <w:rPr>
            <w:noProof/>
            <w:webHidden/>
          </w:rPr>
          <w:tab/>
        </w:r>
        <w:r w:rsidR="00971397">
          <w:rPr>
            <w:noProof/>
            <w:webHidden/>
          </w:rPr>
          <w:fldChar w:fldCharType="begin"/>
        </w:r>
        <w:r w:rsidR="00971397">
          <w:rPr>
            <w:noProof/>
            <w:webHidden/>
          </w:rPr>
          <w:instrText xml:space="preserve"> PAGEREF _Toc144074537 \h </w:instrText>
        </w:r>
        <w:r w:rsidR="00971397">
          <w:rPr>
            <w:noProof/>
            <w:webHidden/>
          </w:rPr>
        </w:r>
        <w:r w:rsidR="00971397">
          <w:rPr>
            <w:noProof/>
            <w:webHidden/>
          </w:rPr>
          <w:fldChar w:fldCharType="separate"/>
        </w:r>
        <w:r w:rsidR="00971397">
          <w:rPr>
            <w:noProof/>
            <w:webHidden/>
          </w:rPr>
          <w:t>168</w:t>
        </w:r>
        <w:r w:rsidR="00971397">
          <w:rPr>
            <w:noProof/>
            <w:webHidden/>
          </w:rPr>
          <w:fldChar w:fldCharType="end"/>
        </w:r>
      </w:hyperlink>
    </w:p>
    <w:p w14:paraId="15F15769" w14:textId="306462A9"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38" w:history="1">
        <w:r w:rsidR="00971397" w:rsidRPr="00CE2F44">
          <w:rPr>
            <w:rStyle w:val="Hyperlink"/>
            <w:rFonts w:cstheme="minorHAnsi"/>
            <w:noProof/>
          </w:rPr>
          <w:t>CM-5(5) Privilege Limitation for Production and Operation (M)(H)</w:t>
        </w:r>
        <w:r w:rsidR="00971397">
          <w:rPr>
            <w:noProof/>
            <w:webHidden/>
          </w:rPr>
          <w:tab/>
        </w:r>
        <w:r w:rsidR="00971397">
          <w:rPr>
            <w:noProof/>
            <w:webHidden/>
          </w:rPr>
          <w:fldChar w:fldCharType="begin"/>
        </w:r>
        <w:r w:rsidR="00971397">
          <w:rPr>
            <w:noProof/>
            <w:webHidden/>
          </w:rPr>
          <w:instrText xml:space="preserve"> PAGEREF _Toc144074538 \h </w:instrText>
        </w:r>
        <w:r w:rsidR="00971397">
          <w:rPr>
            <w:noProof/>
            <w:webHidden/>
          </w:rPr>
        </w:r>
        <w:r w:rsidR="00971397">
          <w:rPr>
            <w:noProof/>
            <w:webHidden/>
          </w:rPr>
          <w:fldChar w:fldCharType="separate"/>
        </w:r>
        <w:r w:rsidR="00971397">
          <w:rPr>
            <w:noProof/>
            <w:webHidden/>
          </w:rPr>
          <w:t>169</w:t>
        </w:r>
        <w:r w:rsidR="00971397">
          <w:rPr>
            <w:noProof/>
            <w:webHidden/>
          </w:rPr>
          <w:fldChar w:fldCharType="end"/>
        </w:r>
      </w:hyperlink>
    </w:p>
    <w:p w14:paraId="66B30F57" w14:textId="15B722E9"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39" w:history="1">
        <w:r w:rsidR="00971397" w:rsidRPr="00CE2F44">
          <w:rPr>
            <w:rStyle w:val="Hyperlink"/>
            <w:rFonts w:cstheme="minorHAnsi"/>
            <w:noProof/>
          </w:rPr>
          <w:t>CM-6 Configuration Settings (L)(M)(H)</w:t>
        </w:r>
        <w:r w:rsidR="00971397">
          <w:rPr>
            <w:noProof/>
            <w:webHidden/>
          </w:rPr>
          <w:tab/>
        </w:r>
        <w:r w:rsidR="00971397">
          <w:rPr>
            <w:noProof/>
            <w:webHidden/>
          </w:rPr>
          <w:fldChar w:fldCharType="begin"/>
        </w:r>
        <w:r w:rsidR="00971397">
          <w:rPr>
            <w:noProof/>
            <w:webHidden/>
          </w:rPr>
          <w:instrText xml:space="preserve"> PAGEREF _Toc144074539 \h </w:instrText>
        </w:r>
        <w:r w:rsidR="00971397">
          <w:rPr>
            <w:noProof/>
            <w:webHidden/>
          </w:rPr>
        </w:r>
        <w:r w:rsidR="00971397">
          <w:rPr>
            <w:noProof/>
            <w:webHidden/>
          </w:rPr>
          <w:fldChar w:fldCharType="separate"/>
        </w:r>
        <w:r w:rsidR="00971397">
          <w:rPr>
            <w:noProof/>
            <w:webHidden/>
          </w:rPr>
          <w:t>170</w:t>
        </w:r>
        <w:r w:rsidR="00971397">
          <w:rPr>
            <w:noProof/>
            <w:webHidden/>
          </w:rPr>
          <w:fldChar w:fldCharType="end"/>
        </w:r>
      </w:hyperlink>
    </w:p>
    <w:p w14:paraId="7E605F48" w14:textId="16B86EC7"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40" w:history="1">
        <w:r w:rsidR="00971397" w:rsidRPr="00CE2F44">
          <w:rPr>
            <w:rStyle w:val="Hyperlink"/>
            <w:rFonts w:cstheme="minorHAnsi"/>
            <w:noProof/>
          </w:rPr>
          <w:t>CM-6(1) Automated Management, Application, and Verification (M)(H)</w:t>
        </w:r>
        <w:r w:rsidR="00971397">
          <w:rPr>
            <w:noProof/>
            <w:webHidden/>
          </w:rPr>
          <w:tab/>
        </w:r>
        <w:r w:rsidR="00971397">
          <w:rPr>
            <w:noProof/>
            <w:webHidden/>
          </w:rPr>
          <w:fldChar w:fldCharType="begin"/>
        </w:r>
        <w:r w:rsidR="00971397">
          <w:rPr>
            <w:noProof/>
            <w:webHidden/>
          </w:rPr>
          <w:instrText xml:space="preserve"> PAGEREF _Toc144074540 \h </w:instrText>
        </w:r>
        <w:r w:rsidR="00971397">
          <w:rPr>
            <w:noProof/>
            <w:webHidden/>
          </w:rPr>
        </w:r>
        <w:r w:rsidR="00971397">
          <w:rPr>
            <w:noProof/>
            <w:webHidden/>
          </w:rPr>
          <w:fldChar w:fldCharType="separate"/>
        </w:r>
        <w:r w:rsidR="00971397">
          <w:rPr>
            <w:noProof/>
            <w:webHidden/>
          </w:rPr>
          <w:t>172</w:t>
        </w:r>
        <w:r w:rsidR="00971397">
          <w:rPr>
            <w:noProof/>
            <w:webHidden/>
          </w:rPr>
          <w:fldChar w:fldCharType="end"/>
        </w:r>
      </w:hyperlink>
    </w:p>
    <w:p w14:paraId="523455D3" w14:textId="752CBF51"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41" w:history="1">
        <w:r w:rsidR="00971397" w:rsidRPr="00CE2F44">
          <w:rPr>
            <w:rStyle w:val="Hyperlink"/>
            <w:rFonts w:cstheme="minorHAnsi"/>
            <w:noProof/>
          </w:rPr>
          <w:t>CM-6(2) Respond to Unauthorized Changes (H)</w:t>
        </w:r>
        <w:r w:rsidR="00971397">
          <w:rPr>
            <w:noProof/>
            <w:webHidden/>
          </w:rPr>
          <w:tab/>
        </w:r>
        <w:r w:rsidR="00971397">
          <w:rPr>
            <w:noProof/>
            <w:webHidden/>
          </w:rPr>
          <w:fldChar w:fldCharType="begin"/>
        </w:r>
        <w:r w:rsidR="00971397">
          <w:rPr>
            <w:noProof/>
            <w:webHidden/>
          </w:rPr>
          <w:instrText xml:space="preserve"> PAGEREF _Toc144074541 \h </w:instrText>
        </w:r>
        <w:r w:rsidR="00971397">
          <w:rPr>
            <w:noProof/>
            <w:webHidden/>
          </w:rPr>
        </w:r>
        <w:r w:rsidR="00971397">
          <w:rPr>
            <w:noProof/>
            <w:webHidden/>
          </w:rPr>
          <w:fldChar w:fldCharType="separate"/>
        </w:r>
        <w:r w:rsidR="00971397">
          <w:rPr>
            <w:noProof/>
            <w:webHidden/>
          </w:rPr>
          <w:t>173</w:t>
        </w:r>
        <w:r w:rsidR="00971397">
          <w:rPr>
            <w:noProof/>
            <w:webHidden/>
          </w:rPr>
          <w:fldChar w:fldCharType="end"/>
        </w:r>
      </w:hyperlink>
    </w:p>
    <w:p w14:paraId="3CCD657B" w14:textId="0506FBED"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42" w:history="1">
        <w:r w:rsidR="00971397" w:rsidRPr="00CE2F44">
          <w:rPr>
            <w:rStyle w:val="Hyperlink"/>
            <w:rFonts w:cstheme="minorHAnsi"/>
            <w:noProof/>
          </w:rPr>
          <w:t>CM-7 Least Functionality (L)(M)(H)</w:t>
        </w:r>
        <w:r w:rsidR="00971397">
          <w:rPr>
            <w:noProof/>
            <w:webHidden/>
          </w:rPr>
          <w:tab/>
        </w:r>
        <w:r w:rsidR="00971397">
          <w:rPr>
            <w:noProof/>
            <w:webHidden/>
          </w:rPr>
          <w:fldChar w:fldCharType="begin"/>
        </w:r>
        <w:r w:rsidR="00971397">
          <w:rPr>
            <w:noProof/>
            <w:webHidden/>
          </w:rPr>
          <w:instrText xml:space="preserve"> PAGEREF _Toc144074542 \h </w:instrText>
        </w:r>
        <w:r w:rsidR="00971397">
          <w:rPr>
            <w:noProof/>
            <w:webHidden/>
          </w:rPr>
        </w:r>
        <w:r w:rsidR="00971397">
          <w:rPr>
            <w:noProof/>
            <w:webHidden/>
          </w:rPr>
          <w:fldChar w:fldCharType="separate"/>
        </w:r>
        <w:r w:rsidR="00971397">
          <w:rPr>
            <w:noProof/>
            <w:webHidden/>
          </w:rPr>
          <w:t>174</w:t>
        </w:r>
        <w:r w:rsidR="00971397">
          <w:rPr>
            <w:noProof/>
            <w:webHidden/>
          </w:rPr>
          <w:fldChar w:fldCharType="end"/>
        </w:r>
      </w:hyperlink>
    </w:p>
    <w:p w14:paraId="2EBAF3C1" w14:textId="07D1D551"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43" w:history="1">
        <w:r w:rsidR="00971397" w:rsidRPr="00CE2F44">
          <w:rPr>
            <w:rStyle w:val="Hyperlink"/>
            <w:rFonts w:cstheme="minorHAnsi"/>
            <w:noProof/>
          </w:rPr>
          <w:t>CM-7(1) Periodic Review (M)(H)</w:t>
        </w:r>
        <w:r w:rsidR="00971397">
          <w:rPr>
            <w:noProof/>
            <w:webHidden/>
          </w:rPr>
          <w:tab/>
        </w:r>
        <w:r w:rsidR="00971397">
          <w:rPr>
            <w:noProof/>
            <w:webHidden/>
          </w:rPr>
          <w:fldChar w:fldCharType="begin"/>
        </w:r>
        <w:r w:rsidR="00971397">
          <w:rPr>
            <w:noProof/>
            <w:webHidden/>
          </w:rPr>
          <w:instrText xml:space="preserve"> PAGEREF _Toc144074543 \h </w:instrText>
        </w:r>
        <w:r w:rsidR="00971397">
          <w:rPr>
            <w:noProof/>
            <w:webHidden/>
          </w:rPr>
        </w:r>
        <w:r w:rsidR="00971397">
          <w:rPr>
            <w:noProof/>
            <w:webHidden/>
          </w:rPr>
          <w:fldChar w:fldCharType="separate"/>
        </w:r>
        <w:r w:rsidR="00971397">
          <w:rPr>
            <w:noProof/>
            <w:webHidden/>
          </w:rPr>
          <w:t>176</w:t>
        </w:r>
        <w:r w:rsidR="00971397">
          <w:rPr>
            <w:noProof/>
            <w:webHidden/>
          </w:rPr>
          <w:fldChar w:fldCharType="end"/>
        </w:r>
      </w:hyperlink>
    </w:p>
    <w:p w14:paraId="5526054F" w14:textId="489FCA8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44" w:history="1">
        <w:r w:rsidR="00971397" w:rsidRPr="00CE2F44">
          <w:rPr>
            <w:rStyle w:val="Hyperlink"/>
            <w:rFonts w:cstheme="minorHAnsi"/>
            <w:noProof/>
          </w:rPr>
          <w:t>CM-7(2) Prevent Program Execution (M)(H)</w:t>
        </w:r>
        <w:r w:rsidR="00971397">
          <w:rPr>
            <w:noProof/>
            <w:webHidden/>
          </w:rPr>
          <w:tab/>
        </w:r>
        <w:r w:rsidR="00971397">
          <w:rPr>
            <w:noProof/>
            <w:webHidden/>
          </w:rPr>
          <w:fldChar w:fldCharType="begin"/>
        </w:r>
        <w:r w:rsidR="00971397">
          <w:rPr>
            <w:noProof/>
            <w:webHidden/>
          </w:rPr>
          <w:instrText xml:space="preserve"> PAGEREF _Toc144074544 \h </w:instrText>
        </w:r>
        <w:r w:rsidR="00971397">
          <w:rPr>
            <w:noProof/>
            <w:webHidden/>
          </w:rPr>
        </w:r>
        <w:r w:rsidR="00971397">
          <w:rPr>
            <w:noProof/>
            <w:webHidden/>
          </w:rPr>
          <w:fldChar w:fldCharType="separate"/>
        </w:r>
        <w:r w:rsidR="00971397">
          <w:rPr>
            <w:noProof/>
            <w:webHidden/>
          </w:rPr>
          <w:t>177</w:t>
        </w:r>
        <w:r w:rsidR="00971397">
          <w:rPr>
            <w:noProof/>
            <w:webHidden/>
          </w:rPr>
          <w:fldChar w:fldCharType="end"/>
        </w:r>
      </w:hyperlink>
    </w:p>
    <w:p w14:paraId="2EA68B81" w14:textId="764F530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45" w:history="1">
        <w:r w:rsidR="00971397" w:rsidRPr="00CE2F44">
          <w:rPr>
            <w:rStyle w:val="Hyperlink"/>
            <w:rFonts w:cstheme="minorHAnsi"/>
            <w:noProof/>
          </w:rPr>
          <w:t>CM-7(5) Authorized Software — Allow-by-exception (M)(H)</w:t>
        </w:r>
        <w:r w:rsidR="00971397">
          <w:rPr>
            <w:noProof/>
            <w:webHidden/>
          </w:rPr>
          <w:tab/>
        </w:r>
        <w:r w:rsidR="00971397">
          <w:rPr>
            <w:noProof/>
            <w:webHidden/>
          </w:rPr>
          <w:fldChar w:fldCharType="begin"/>
        </w:r>
        <w:r w:rsidR="00971397">
          <w:rPr>
            <w:noProof/>
            <w:webHidden/>
          </w:rPr>
          <w:instrText xml:space="preserve"> PAGEREF _Toc144074545 \h </w:instrText>
        </w:r>
        <w:r w:rsidR="00971397">
          <w:rPr>
            <w:noProof/>
            <w:webHidden/>
          </w:rPr>
        </w:r>
        <w:r w:rsidR="00971397">
          <w:rPr>
            <w:noProof/>
            <w:webHidden/>
          </w:rPr>
          <w:fldChar w:fldCharType="separate"/>
        </w:r>
        <w:r w:rsidR="00971397">
          <w:rPr>
            <w:noProof/>
            <w:webHidden/>
          </w:rPr>
          <w:t>178</w:t>
        </w:r>
        <w:r w:rsidR="00971397">
          <w:rPr>
            <w:noProof/>
            <w:webHidden/>
          </w:rPr>
          <w:fldChar w:fldCharType="end"/>
        </w:r>
      </w:hyperlink>
    </w:p>
    <w:p w14:paraId="4642AB9B" w14:textId="33BE873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46" w:history="1">
        <w:r w:rsidR="00971397" w:rsidRPr="00CE2F44">
          <w:rPr>
            <w:rStyle w:val="Hyperlink"/>
            <w:rFonts w:cstheme="minorHAnsi"/>
            <w:noProof/>
          </w:rPr>
          <w:t>CM-8 System Component Inventory (L)(M)(H)</w:t>
        </w:r>
        <w:r w:rsidR="00971397">
          <w:rPr>
            <w:noProof/>
            <w:webHidden/>
          </w:rPr>
          <w:tab/>
        </w:r>
        <w:r w:rsidR="00971397">
          <w:rPr>
            <w:noProof/>
            <w:webHidden/>
          </w:rPr>
          <w:fldChar w:fldCharType="begin"/>
        </w:r>
        <w:r w:rsidR="00971397">
          <w:rPr>
            <w:noProof/>
            <w:webHidden/>
          </w:rPr>
          <w:instrText xml:space="preserve"> PAGEREF _Toc144074546 \h </w:instrText>
        </w:r>
        <w:r w:rsidR="00971397">
          <w:rPr>
            <w:noProof/>
            <w:webHidden/>
          </w:rPr>
        </w:r>
        <w:r w:rsidR="00971397">
          <w:rPr>
            <w:noProof/>
            <w:webHidden/>
          </w:rPr>
          <w:fldChar w:fldCharType="separate"/>
        </w:r>
        <w:r w:rsidR="00971397">
          <w:rPr>
            <w:noProof/>
            <w:webHidden/>
          </w:rPr>
          <w:t>180</w:t>
        </w:r>
        <w:r w:rsidR="00971397">
          <w:rPr>
            <w:noProof/>
            <w:webHidden/>
          </w:rPr>
          <w:fldChar w:fldCharType="end"/>
        </w:r>
      </w:hyperlink>
    </w:p>
    <w:p w14:paraId="06BE27B0" w14:textId="4BB11F94"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47" w:history="1">
        <w:r w:rsidR="00971397" w:rsidRPr="00CE2F44">
          <w:rPr>
            <w:rStyle w:val="Hyperlink"/>
            <w:rFonts w:cstheme="minorHAnsi"/>
            <w:noProof/>
          </w:rPr>
          <w:t>CM-8(1) Updates During Installation and Removal (M)(H)</w:t>
        </w:r>
        <w:r w:rsidR="00971397">
          <w:rPr>
            <w:noProof/>
            <w:webHidden/>
          </w:rPr>
          <w:tab/>
        </w:r>
        <w:r w:rsidR="00971397">
          <w:rPr>
            <w:noProof/>
            <w:webHidden/>
          </w:rPr>
          <w:fldChar w:fldCharType="begin"/>
        </w:r>
        <w:r w:rsidR="00971397">
          <w:rPr>
            <w:noProof/>
            <w:webHidden/>
          </w:rPr>
          <w:instrText xml:space="preserve"> PAGEREF _Toc144074547 \h </w:instrText>
        </w:r>
        <w:r w:rsidR="00971397">
          <w:rPr>
            <w:noProof/>
            <w:webHidden/>
          </w:rPr>
        </w:r>
        <w:r w:rsidR="00971397">
          <w:rPr>
            <w:noProof/>
            <w:webHidden/>
          </w:rPr>
          <w:fldChar w:fldCharType="separate"/>
        </w:r>
        <w:r w:rsidR="00971397">
          <w:rPr>
            <w:noProof/>
            <w:webHidden/>
          </w:rPr>
          <w:t>181</w:t>
        </w:r>
        <w:r w:rsidR="00971397">
          <w:rPr>
            <w:noProof/>
            <w:webHidden/>
          </w:rPr>
          <w:fldChar w:fldCharType="end"/>
        </w:r>
      </w:hyperlink>
    </w:p>
    <w:p w14:paraId="48053E43" w14:textId="4792864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48" w:history="1">
        <w:r w:rsidR="00971397" w:rsidRPr="00CE2F44">
          <w:rPr>
            <w:rStyle w:val="Hyperlink"/>
            <w:rFonts w:cstheme="minorHAnsi"/>
            <w:noProof/>
          </w:rPr>
          <w:t>CM-8(2) Automated Maintenance (H)</w:t>
        </w:r>
        <w:r w:rsidR="00971397">
          <w:rPr>
            <w:noProof/>
            <w:webHidden/>
          </w:rPr>
          <w:tab/>
        </w:r>
        <w:r w:rsidR="00971397">
          <w:rPr>
            <w:noProof/>
            <w:webHidden/>
          </w:rPr>
          <w:fldChar w:fldCharType="begin"/>
        </w:r>
        <w:r w:rsidR="00971397">
          <w:rPr>
            <w:noProof/>
            <w:webHidden/>
          </w:rPr>
          <w:instrText xml:space="preserve"> PAGEREF _Toc144074548 \h </w:instrText>
        </w:r>
        <w:r w:rsidR="00971397">
          <w:rPr>
            <w:noProof/>
            <w:webHidden/>
          </w:rPr>
        </w:r>
        <w:r w:rsidR="00971397">
          <w:rPr>
            <w:noProof/>
            <w:webHidden/>
          </w:rPr>
          <w:fldChar w:fldCharType="separate"/>
        </w:r>
        <w:r w:rsidR="00971397">
          <w:rPr>
            <w:noProof/>
            <w:webHidden/>
          </w:rPr>
          <w:t>182</w:t>
        </w:r>
        <w:r w:rsidR="00971397">
          <w:rPr>
            <w:noProof/>
            <w:webHidden/>
          </w:rPr>
          <w:fldChar w:fldCharType="end"/>
        </w:r>
      </w:hyperlink>
    </w:p>
    <w:p w14:paraId="0C327A71" w14:textId="78476744"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49" w:history="1">
        <w:r w:rsidR="00971397" w:rsidRPr="00CE2F44">
          <w:rPr>
            <w:rStyle w:val="Hyperlink"/>
            <w:rFonts w:cstheme="minorHAnsi"/>
            <w:noProof/>
          </w:rPr>
          <w:t>CM-8(3) Automated Unauthorized Component Detection (M)(H)</w:t>
        </w:r>
        <w:r w:rsidR="00971397">
          <w:rPr>
            <w:noProof/>
            <w:webHidden/>
          </w:rPr>
          <w:tab/>
        </w:r>
        <w:r w:rsidR="00971397">
          <w:rPr>
            <w:noProof/>
            <w:webHidden/>
          </w:rPr>
          <w:fldChar w:fldCharType="begin"/>
        </w:r>
        <w:r w:rsidR="00971397">
          <w:rPr>
            <w:noProof/>
            <w:webHidden/>
          </w:rPr>
          <w:instrText xml:space="preserve"> PAGEREF _Toc144074549 \h </w:instrText>
        </w:r>
        <w:r w:rsidR="00971397">
          <w:rPr>
            <w:noProof/>
            <w:webHidden/>
          </w:rPr>
        </w:r>
        <w:r w:rsidR="00971397">
          <w:rPr>
            <w:noProof/>
            <w:webHidden/>
          </w:rPr>
          <w:fldChar w:fldCharType="separate"/>
        </w:r>
        <w:r w:rsidR="00971397">
          <w:rPr>
            <w:noProof/>
            <w:webHidden/>
          </w:rPr>
          <w:t>183</w:t>
        </w:r>
        <w:r w:rsidR="00971397">
          <w:rPr>
            <w:noProof/>
            <w:webHidden/>
          </w:rPr>
          <w:fldChar w:fldCharType="end"/>
        </w:r>
      </w:hyperlink>
    </w:p>
    <w:p w14:paraId="078FFC53" w14:textId="190B4021"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50" w:history="1">
        <w:r w:rsidR="00971397" w:rsidRPr="00CE2F44">
          <w:rPr>
            <w:rStyle w:val="Hyperlink"/>
            <w:rFonts w:cstheme="minorHAnsi"/>
            <w:noProof/>
          </w:rPr>
          <w:t>CM-8(4) Accountability Information (H)</w:t>
        </w:r>
        <w:r w:rsidR="00971397">
          <w:rPr>
            <w:noProof/>
            <w:webHidden/>
          </w:rPr>
          <w:tab/>
        </w:r>
        <w:r w:rsidR="00971397">
          <w:rPr>
            <w:noProof/>
            <w:webHidden/>
          </w:rPr>
          <w:fldChar w:fldCharType="begin"/>
        </w:r>
        <w:r w:rsidR="00971397">
          <w:rPr>
            <w:noProof/>
            <w:webHidden/>
          </w:rPr>
          <w:instrText xml:space="preserve"> PAGEREF _Toc144074550 \h </w:instrText>
        </w:r>
        <w:r w:rsidR="00971397">
          <w:rPr>
            <w:noProof/>
            <w:webHidden/>
          </w:rPr>
        </w:r>
        <w:r w:rsidR="00971397">
          <w:rPr>
            <w:noProof/>
            <w:webHidden/>
          </w:rPr>
          <w:fldChar w:fldCharType="separate"/>
        </w:r>
        <w:r w:rsidR="00971397">
          <w:rPr>
            <w:noProof/>
            <w:webHidden/>
          </w:rPr>
          <w:t>185</w:t>
        </w:r>
        <w:r w:rsidR="00971397">
          <w:rPr>
            <w:noProof/>
            <w:webHidden/>
          </w:rPr>
          <w:fldChar w:fldCharType="end"/>
        </w:r>
      </w:hyperlink>
    </w:p>
    <w:p w14:paraId="39CFA344" w14:textId="7D35D118"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51" w:history="1">
        <w:r w:rsidR="00971397" w:rsidRPr="00CE2F44">
          <w:rPr>
            <w:rStyle w:val="Hyperlink"/>
            <w:rFonts w:cstheme="minorHAnsi"/>
            <w:noProof/>
          </w:rPr>
          <w:t>CM-9 Configuration Management Plan (M)(H)</w:t>
        </w:r>
        <w:r w:rsidR="00971397">
          <w:rPr>
            <w:noProof/>
            <w:webHidden/>
          </w:rPr>
          <w:tab/>
        </w:r>
        <w:r w:rsidR="00971397">
          <w:rPr>
            <w:noProof/>
            <w:webHidden/>
          </w:rPr>
          <w:fldChar w:fldCharType="begin"/>
        </w:r>
        <w:r w:rsidR="00971397">
          <w:rPr>
            <w:noProof/>
            <w:webHidden/>
          </w:rPr>
          <w:instrText xml:space="preserve"> PAGEREF _Toc144074551 \h </w:instrText>
        </w:r>
        <w:r w:rsidR="00971397">
          <w:rPr>
            <w:noProof/>
            <w:webHidden/>
          </w:rPr>
        </w:r>
        <w:r w:rsidR="00971397">
          <w:rPr>
            <w:noProof/>
            <w:webHidden/>
          </w:rPr>
          <w:fldChar w:fldCharType="separate"/>
        </w:r>
        <w:r w:rsidR="00971397">
          <w:rPr>
            <w:noProof/>
            <w:webHidden/>
          </w:rPr>
          <w:t>186</w:t>
        </w:r>
        <w:r w:rsidR="00971397">
          <w:rPr>
            <w:noProof/>
            <w:webHidden/>
          </w:rPr>
          <w:fldChar w:fldCharType="end"/>
        </w:r>
      </w:hyperlink>
    </w:p>
    <w:p w14:paraId="6DB73A7F" w14:textId="43B53BC3"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52" w:history="1">
        <w:r w:rsidR="00971397" w:rsidRPr="00CE2F44">
          <w:rPr>
            <w:rStyle w:val="Hyperlink"/>
            <w:rFonts w:cstheme="minorHAnsi"/>
            <w:noProof/>
          </w:rPr>
          <w:t>CM-10 Software Usage Restrictions (L)(M)(H)</w:t>
        </w:r>
        <w:r w:rsidR="00971397">
          <w:rPr>
            <w:noProof/>
            <w:webHidden/>
          </w:rPr>
          <w:tab/>
        </w:r>
        <w:r w:rsidR="00971397">
          <w:rPr>
            <w:noProof/>
            <w:webHidden/>
          </w:rPr>
          <w:fldChar w:fldCharType="begin"/>
        </w:r>
        <w:r w:rsidR="00971397">
          <w:rPr>
            <w:noProof/>
            <w:webHidden/>
          </w:rPr>
          <w:instrText xml:space="preserve"> PAGEREF _Toc144074552 \h </w:instrText>
        </w:r>
        <w:r w:rsidR="00971397">
          <w:rPr>
            <w:noProof/>
            <w:webHidden/>
          </w:rPr>
        </w:r>
        <w:r w:rsidR="00971397">
          <w:rPr>
            <w:noProof/>
            <w:webHidden/>
          </w:rPr>
          <w:fldChar w:fldCharType="separate"/>
        </w:r>
        <w:r w:rsidR="00971397">
          <w:rPr>
            <w:noProof/>
            <w:webHidden/>
          </w:rPr>
          <w:t>187</w:t>
        </w:r>
        <w:r w:rsidR="00971397">
          <w:rPr>
            <w:noProof/>
            <w:webHidden/>
          </w:rPr>
          <w:fldChar w:fldCharType="end"/>
        </w:r>
      </w:hyperlink>
    </w:p>
    <w:p w14:paraId="294C0F54" w14:textId="73454FC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53" w:history="1">
        <w:r w:rsidR="00971397" w:rsidRPr="00CE2F44">
          <w:rPr>
            <w:rStyle w:val="Hyperlink"/>
            <w:rFonts w:cstheme="minorHAnsi"/>
            <w:noProof/>
          </w:rPr>
          <w:t>CM-11 User-installed Software (L)(M)(H)</w:t>
        </w:r>
        <w:r w:rsidR="00971397">
          <w:rPr>
            <w:noProof/>
            <w:webHidden/>
          </w:rPr>
          <w:tab/>
        </w:r>
        <w:r w:rsidR="00971397">
          <w:rPr>
            <w:noProof/>
            <w:webHidden/>
          </w:rPr>
          <w:fldChar w:fldCharType="begin"/>
        </w:r>
        <w:r w:rsidR="00971397">
          <w:rPr>
            <w:noProof/>
            <w:webHidden/>
          </w:rPr>
          <w:instrText xml:space="preserve"> PAGEREF _Toc144074553 \h </w:instrText>
        </w:r>
        <w:r w:rsidR="00971397">
          <w:rPr>
            <w:noProof/>
            <w:webHidden/>
          </w:rPr>
        </w:r>
        <w:r w:rsidR="00971397">
          <w:rPr>
            <w:noProof/>
            <w:webHidden/>
          </w:rPr>
          <w:fldChar w:fldCharType="separate"/>
        </w:r>
        <w:r w:rsidR="00971397">
          <w:rPr>
            <w:noProof/>
            <w:webHidden/>
          </w:rPr>
          <w:t>189</w:t>
        </w:r>
        <w:r w:rsidR="00971397">
          <w:rPr>
            <w:noProof/>
            <w:webHidden/>
          </w:rPr>
          <w:fldChar w:fldCharType="end"/>
        </w:r>
      </w:hyperlink>
    </w:p>
    <w:p w14:paraId="65F4C049" w14:textId="373A9BB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54" w:history="1">
        <w:r w:rsidR="00971397" w:rsidRPr="00CE2F44">
          <w:rPr>
            <w:rStyle w:val="Hyperlink"/>
            <w:rFonts w:cstheme="minorHAnsi"/>
            <w:noProof/>
          </w:rPr>
          <w:t>CM-12 Information Location (M)(H)</w:t>
        </w:r>
        <w:r w:rsidR="00971397">
          <w:rPr>
            <w:noProof/>
            <w:webHidden/>
          </w:rPr>
          <w:tab/>
        </w:r>
        <w:r w:rsidR="00971397">
          <w:rPr>
            <w:noProof/>
            <w:webHidden/>
          </w:rPr>
          <w:fldChar w:fldCharType="begin"/>
        </w:r>
        <w:r w:rsidR="00971397">
          <w:rPr>
            <w:noProof/>
            <w:webHidden/>
          </w:rPr>
          <w:instrText xml:space="preserve"> PAGEREF _Toc144074554 \h </w:instrText>
        </w:r>
        <w:r w:rsidR="00971397">
          <w:rPr>
            <w:noProof/>
            <w:webHidden/>
          </w:rPr>
        </w:r>
        <w:r w:rsidR="00971397">
          <w:rPr>
            <w:noProof/>
            <w:webHidden/>
          </w:rPr>
          <w:fldChar w:fldCharType="separate"/>
        </w:r>
        <w:r w:rsidR="00971397">
          <w:rPr>
            <w:noProof/>
            <w:webHidden/>
          </w:rPr>
          <w:t>190</w:t>
        </w:r>
        <w:r w:rsidR="00971397">
          <w:rPr>
            <w:noProof/>
            <w:webHidden/>
          </w:rPr>
          <w:fldChar w:fldCharType="end"/>
        </w:r>
      </w:hyperlink>
    </w:p>
    <w:p w14:paraId="7981A840" w14:textId="731883A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55" w:history="1">
        <w:r w:rsidR="00971397" w:rsidRPr="00CE2F44">
          <w:rPr>
            <w:rStyle w:val="Hyperlink"/>
            <w:rFonts w:cstheme="minorHAnsi"/>
            <w:noProof/>
          </w:rPr>
          <w:t>CM-12(1) Automated Tools to Support Information Location (M)(H)</w:t>
        </w:r>
        <w:r w:rsidR="00971397">
          <w:rPr>
            <w:noProof/>
            <w:webHidden/>
          </w:rPr>
          <w:tab/>
        </w:r>
        <w:r w:rsidR="00971397">
          <w:rPr>
            <w:noProof/>
            <w:webHidden/>
          </w:rPr>
          <w:fldChar w:fldCharType="begin"/>
        </w:r>
        <w:r w:rsidR="00971397">
          <w:rPr>
            <w:noProof/>
            <w:webHidden/>
          </w:rPr>
          <w:instrText xml:space="preserve"> PAGEREF _Toc144074555 \h </w:instrText>
        </w:r>
        <w:r w:rsidR="00971397">
          <w:rPr>
            <w:noProof/>
            <w:webHidden/>
          </w:rPr>
        </w:r>
        <w:r w:rsidR="00971397">
          <w:rPr>
            <w:noProof/>
            <w:webHidden/>
          </w:rPr>
          <w:fldChar w:fldCharType="separate"/>
        </w:r>
        <w:r w:rsidR="00971397">
          <w:rPr>
            <w:noProof/>
            <w:webHidden/>
          </w:rPr>
          <w:t>191</w:t>
        </w:r>
        <w:r w:rsidR="00971397">
          <w:rPr>
            <w:noProof/>
            <w:webHidden/>
          </w:rPr>
          <w:fldChar w:fldCharType="end"/>
        </w:r>
      </w:hyperlink>
    </w:p>
    <w:p w14:paraId="7E20A97D" w14:textId="469EC4DC"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56" w:history="1">
        <w:r w:rsidR="00971397" w:rsidRPr="00CE2F44">
          <w:rPr>
            <w:rStyle w:val="Hyperlink"/>
            <w:rFonts w:cstheme="minorHAnsi"/>
            <w:noProof/>
          </w:rPr>
          <w:t>CM-14 Signed Components (H)</w:t>
        </w:r>
        <w:r w:rsidR="00971397">
          <w:rPr>
            <w:noProof/>
            <w:webHidden/>
          </w:rPr>
          <w:tab/>
        </w:r>
        <w:r w:rsidR="00971397">
          <w:rPr>
            <w:noProof/>
            <w:webHidden/>
          </w:rPr>
          <w:fldChar w:fldCharType="begin"/>
        </w:r>
        <w:r w:rsidR="00971397">
          <w:rPr>
            <w:noProof/>
            <w:webHidden/>
          </w:rPr>
          <w:instrText xml:space="preserve"> PAGEREF _Toc144074556 \h </w:instrText>
        </w:r>
        <w:r w:rsidR="00971397">
          <w:rPr>
            <w:noProof/>
            <w:webHidden/>
          </w:rPr>
        </w:r>
        <w:r w:rsidR="00971397">
          <w:rPr>
            <w:noProof/>
            <w:webHidden/>
          </w:rPr>
          <w:fldChar w:fldCharType="separate"/>
        </w:r>
        <w:r w:rsidR="00971397">
          <w:rPr>
            <w:noProof/>
            <w:webHidden/>
          </w:rPr>
          <w:t>193</w:t>
        </w:r>
        <w:r w:rsidR="00971397">
          <w:rPr>
            <w:noProof/>
            <w:webHidden/>
          </w:rPr>
          <w:fldChar w:fldCharType="end"/>
        </w:r>
      </w:hyperlink>
    </w:p>
    <w:p w14:paraId="4613258F" w14:textId="344B1C8D" w:rsidR="00971397" w:rsidRDefault="00000000">
      <w:pPr>
        <w:pStyle w:val="TOC1"/>
        <w:rPr>
          <w:rFonts w:eastAsiaTheme="minorEastAsia" w:cstheme="minorBidi"/>
          <w:b w:val="0"/>
          <w:noProof/>
          <w:color w:val="auto"/>
          <w:kern w:val="2"/>
          <w:sz w:val="24"/>
          <w14:ligatures w14:val="standardContextual"/>
        </w:rPr>
      </w:pPr>
      <w:hyperlink w:anchor="_Toc144074557" w:history="1">
        <w:r w:rsidR="00971397" w:rsidRPr="00CE2F44">
          <w:rPr>
            <w:rStyle w:val="Hyperlink"/>
            <w:rFonts w:cstheme="minorHAnsi"/>
            <w:noProof/>
          </w:rPr>
          <w:t>Contingency Planning</w:t>
        </w:r>
        <w:r w:rsidR="00971397">
          <w:rPr>
            <w:noProof/>
            <w:webHidden/>
          </w:rPr>
          <w:tab/>
        </w:r>
        <w:r w:rsidR="00971397">
          <w:rPr>
            <w:noProof/>
            <w:webHidden/>
          </w:rPr>
          <w:fldChar w:fldCharType="begin"/>
        </w:r>
        <w:r w:rsidR="00971397">
          <w:rPr>
            <w:noProof/>
            <w:webHidden/>
          </w:rPr>
          <w:instrText xml:space="preserve"> PAGEREF _Toc144074557 \h </w:instrText>
        </w:r>
        <w:r w:rsidR="00971397">
          <w:rPr>
            <w:noProof/>
            <w:webHidden/>
          </w:rPr>
        </w:r>
        <w:r w:rsidR="00971397">
          <w:rPr>
            <w:noProof/>
            <w:webHidden/>
          </w:rPr>
          <w:fldChar w:fldCharType="separate"/>
        </w:r>
        <w:r w:rsidR="00971397">
          <w:rPr>
            <w:noProof/>
            <w:webHidden/>
          </w:rPr>
          <w:t>194</w:t>
        </w:r>
        <w:r w:rsidR="00971397">
          <w:rPr>
            <w:noProof/>
            <w:webHidden/>
          </w:rPr>
          <w:fldChar w:fldCharType="end"/>
        </w:r>
      </w:hyperlink>
    </w:p>
    <w:p w14:paraId="6794B03F" w14:textId="6968B831"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58" w:history="1">
        <w:r w:rsidR="00971397" w:rsidRPr="00CE2F44">
          <w:rPr>
            <w:rStyle w:val="Hyperlink"/>
            <w:rFonts w:cstheme="minorHAnsi"/>
            <w:noProof/>
          </w:rPr>
          <w:t>CP-1 Policy and Procedures (L)(M)(H)</w:t>
        </w:r>
        <w:r w:rsidR="00971397">
          <w:rPr>
            <w:noProof/>
            <w:webHidden/>
          </w:rPr>
          <w:tab/>
        </w:r>
        <w:r w:rsidR="00971397">
          <w:rPr>
            <w:noProof/>
            <w:webHidden/>
          </w:rPr>
          <w:fldChar w:fldCharType="begin"/>
        </w:r>
        <w:r w:rsidR="00971397">
          <w:rPr>
            <w:noProof/>
            <w:webHidden/>
          </w:rPr>
          <w:instrText xml:space="preserve"> PAGEREF _Toc144074558 \h </w:instrText>
        </w:r>
        <w:r w:rsidR="00971397">
          <w:rPr>
            <w:noProof/>
            <w:webHidden/>
          </w:rPr>
        </w:r>
        <w:r w:rsidR="00971397">
          <w:rPr>
            <w:noProof/>
            <w:webHidden/>
          </w:rPr>
          <w:fldChar w:fldCharType="separate"/>
        </w:r>
        <w:r w:rsidR="00971397">
          <w:rPr>
            <w:noProof/>
            <w:webHidden/>
          </w:rPr>
          <w:t>194</w:t>
        </w:r>
        <w:r w:rsidR="00971397">
          <w:rPr>
            <w:noProof/>
            <w:webHidden/>
          </w:rPr>
          <w:fldChar w:fldCharType="end"/>
        </w:r>
      </w:hyperlink>
    </w:p>
    <w:p w14:paraId="4E3A3DCC" w14:textId="0BA8DC7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59" w:history="1">
        <w:r w:rsidR="00971397" w:rsidRPr="00CE2F44">
          <w:rPr>
            <w:rStyle w:val="Hyperlink"/>
            <w:rFonts w:cstheme="minorHAnsi"/>
            <w:noProof/>
          </w:rPr>
          <w:t>CP-2 Contingency Plan (L)(M)(H)</w:t>
        </w:r>
        <w:r w:rsidR="00971397">
          <w:rPr>
            <w:noProof/>
            <w:webHidden/>
          </w:rPr>
          <w:tab/>
        </w:r>
        <w:r w:rsidR="00971397">
          <w:rPr>
            <w:noProof/>
            <w:webHidden/>
          </w:rPr>
          <w:fldChar w:fldCharType="begin"/>
        </w:r>
        <w:r w:rsidR="00971397">
          <w:rPr>
            <w:noProof/>
            <w:webHidden/>
          </w:rPr>
          <w:instrText xml:space="preserve"> PAGEREF _Toc144074559 \h </w:instrText>
        </w:r>
        <w:r w:rsidR="00971397">
          <w:rPr>
            <w:noProof/>
            <w:webHidden/>
          </w:rPr>
        </w:r>
        <w:r w:rsidR="00971397">
          <w:rPr>
            <w:noProof/>
            <w:webHidden/>
          </w:rPr>
          <w:fldChar w:fldCharType="separate"/>
        </w:r>
        <w:r w:rsidR="00971397">
          <w:rPr>
            <w:noProof/>
            <w:webHidden/>
          </w:rPr>
          <w:t>196</w:t>
        </w:r>
        <w:r w:rsidR="00971397">
          <w:rPr>
            <w:noProof/>
            <w:webHidden/>
          </w:rPr>
          <w:fldChar w:fldCharType="end"/>
        </w:r>
      </w:hyperlink>
    </w:p>
    <w:p w14:paraId="2B619DF1" w14:textId="47E533B8"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60" w:history="1">
        <w:r w:rsidR="00971397" w:rsidRPr="00CE2F44">
          <w:rPr>
            <w:rStyle w:val="Hyperlink"/>
            <w:rFonts w:cstheme="minorHAnsi"/>
            <w:noProof/>
          </w:rPr>
          <w:t>CP-2(1) Coordinate with Related Plans (M)(H)</w:t>
        </w:r>
        <w:r w:rsidR="00971397">
          <w:rPr>
            <w:noProof/>
            <w:webHidden/>
          </w:rPr>
          <w:tab/>
        </w:r>
        <w:r w:rsidR="00971397">
          <w:rPr>
            <w:noProof/>
            <w:webHidden/>
          </w:rPr>
          <w:fldChar w:fldCharType="begin"/>
        </w:r>
        <w:r w:rsidR="00971397">
          <w:rPr>
            <w:noProof/>
            <w:webHidden/>
          </w:rPr>
          <w:instrText xml:space="preserve"> PAGEREF _Toc144074560 \h </w:instrText>
        </w:r>
        <w:r w:rsidR="00971397">
          <w:rPr>
            <w:noProof/>
            <w:webHidden/>
          </w:rPr>
        </w:r>
        <w:r w:rsidR="00971397">
          <w:rPr>
            <w:noProof/>
            <w:webHidden/>
          </w:rPr>
          <w:fldChar w:fldCharType="separate"/>
        </w:r>
        <w:r w:rsidR="00971397">
          <w:rPr>
            <w:noProof/>
            <w:webHidden/>
          </w:rPr>
          <w:t>198</w:t>
        </w:r>
        <w:r w:rsidR="00971397">
          <w:rPr>
            <w:noProof/>
            <w:webHidden/>
          </w:rPr>
          <w:fldChar w:fldCharType="end"/>
        </w:r>
      </w:hyperlink>
    </w:p>
    <w:p w14:paraId="5AF4F06E" w14:textId="6718B286"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61" w:history="1">
        <w:r w:rsidR="00971397" w:rsidRPr="00CE2F44">
          <w:rPr>
            <w:rStyle w:val="Hyperlink"/>
            <w:rFonts w:cstheme="minorHAnsi"/>
            <w:noProof/>
          </w:rPr>
          <w:t>CP-2(2) Capacity Planning (H)</w:t>
        </w:r>
        <w:r w:rsidR="00971397">
          <w:rPr>
            <w:noProof/>
            <w:webHidden/>
          </w:rPr>
          <w:tab/>
        </w:r>
        <w:r w:rsidR="00971397">
          <w:rPr>
            <w:noProof/>
            <w:webHidden/>
          </w:rPr>
          <w:fldChar w:fldCharType="begin"/>
        </w:r>
        <w:r w:rsidR="00971397">
          <w:rPr>
            <w:noProof/>
            <w:webHidden/>
          </w:rPr>
          <w:instrText xml:space="preserve"> PAGEREF _Toc144074561 \h </w:instrText>
        </w:r>
        <w:r w:rsidR="00971397">
          <w:rPr>
            <w:noProof/>
            <w:webHidden/>
          </w:rPr>
        </w:r>
        <w:r w:rsidR="00971397">
          <w:rPr>
            <w:noProof/>
            <w:webHidden/>
          </w:rPr>
          <w:fldChar w:fldCharType="separate"/>
        </w:r>
        <w:r w:rsidR="00971397">
          <w:rPr>
            <w:noProof/>
            <w:webHidden/>
          </w:rPr>
          <w:t>199</w:t>
        </w:r>
        <w:r w:rsidR="00971397">
          <w:rPr>
            <w:noProof/>
            <w:webHidden/>
          </w:rPr>
          <w:fldChar w:fldCharType="end"/>
        </w:r>
      </w:hyperlink>
    </w:p>
    <w:p w14:paraId="01B8898D" w14:textId="43C1408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62" w:history="1">
        <w:r w:rsidR="00971397" w:rsidRPr="00CE2F44">
          <w:rPr>
            <w:rStyle w:val="Hyperlink"/>
            <w:rFonts w:cstheme="minorHAnsi"/>
            <w:noProof/>
          </w:rPr>
          <w:t>CP-2(3) Resume Mission and Business Functions (M)(H)</w:t>
        </w:r>
        <w:r w:rsidR="00971397">
          <w:rPr>
            <w:noProof/>
            <w:webHidden/>
          </w:rPr>
          <w:tab/>
        </w:r>
        <w:r w:rsidR="00971397">
          <w:rPr>
            <w:noProof/>
            <w:webHidden/>
          </w:rPr>
          <w:fldChar w:fldCharType="begin"/>
        </w:r>
        <w:r w:rsidR="00971397">
          <w:rPr>
            <w:noProof/>
            <w:webHidden/>
          </w:rPr>
          <w:instrText xml:space="preserve"> PAGEREF _Toc144074562 \h </w:instrText>
        </w:r>
        <w:r w:rsidR="00971397">
          <w:rPr>
            <w:noProof/>
            <w:webHidden/>
          </w:rPr>
        </w:r>
        <w:r w:rsidR="00971397">
          <w:rPr>
            <w:noProof/>
            <w:webHidden/>
          </w:rPr>
          <w:fldChar w:fldCharType="separate"/>
        </w:r>
        <w:r w:rsidR="00971397">
          <w:rPr>
            <w:noProof/>
            <w:webHidden/>
          </w:rPr>
          <w:t>200</w:t>
        </w:r>
        <w:r w:rsidR="00971397">
          <w:rPr>
            <w:noProof/>
            <w:webHidden/>
          </w:rPr>
          <w:fldChar w:fldCharType="end"/>
        </w:r>
      </w:hyperlink>
    </w:p>
    <w:p w14:paraId="1F8194AE" w14:textId="40020A40"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63" w:history="1">
        <w:r w:rsidR="00971397" w:rsidRPr="00CE2F44">
          <w:rPr>
            <w:rStyle w:val="Hyperlink"/>
            <w:rFonts w:cstheme="minorHAnsi"/>
            <w:noProof/>
          </w:rPr>
          <w:t>CP-2(5) Continue Mission and Business Functions (H)</w:t>
        </w:r>
        <w:r w:rsidR="00971397">
          <w:rPr>
            <w:noProof/>
            <w:webHidden/>
          </w:rPr>
          <w:tab/>
        </w:r>
        <w:r w:rsidR="00971397">
          <w:rPr>
            <w:noProof/>
            <w:webHidden/>
          </w:rPr>
          <w:fldChar w:fldCharType="begin"/>
        </w:r>
        <w:r w:rsidR="00971397">
          <w:rPr>
            <w:noProof/>
            <w:webHidden/>
          </w:rPr>
          <w:instrText xml:space="preserve"> PAGEREF _Toc144074563 \h </w:instrText>
        </w:r>
        <w:r w:rsidR="00971397">
          <w:rPr>
            <w:noProof/>
            <w:webHidden/>
          </w:rPr>
        </w:r>
        <w:r w:rsidR="00971397">
          <w:rPr>
            <w:noProof/>
            <w:webHidden/>
          </w:rPr>
          <w:fldChar w:fldCharType="separate"/>
        </w:r>
        <w:r w:rsidR="00971397">
          <w:rPr>
            <w:noProof/>
            <w:webHidden/>
          </w:rPr>
          <w:t>201</w:t>
        </w:r>
        <w:r w:rsidR="00971397">
          <w:rPr>
            <w:noProof/>
            <w:webHidden/>
          </w:rPr>
          <w:fldChar w:fldCharType="end"/>
        </w:r>
      </w:hyperlink>
    </w:p>
    <w:p w14:paraId="4931A25E" w14:textId="79D7979B"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64" w:history="1">
        <w:r w:rsidR="00971397" w:rsidRPr="00CE2F44">
          <w:rPr>
            <w:rStyle w:val="Hyperlink"/>
            <w:rFonts w:cstheme="minorHAnsi"/>
            <w:noProof/>
          </w:rPr>
          <w:t>CP-2(8) Identify Critical Assets (M)(H)</w:t>
        </w:r>
        <w:r w:rsidR="00971397">
          <w:rPr>
            <w:noProof/>
            <w:webHidden/>
          </w:rPr>
          <w:tab/>
        </w:r>
        <w:r w:rsidR="00971397">
          <w:rPr>
            <w:noProof/>
            <w:webHidden/>
          </w:rPr>
          <w:fldChar w:fldCharType="begin"/>
        </w:r>
        <w:r w:rsidR="00971397">
          <w:rPr>
            <w:noProof/>
            <w:webHidden/>
          </w:rPr>
          <w:instrText xml:space="preserve"> PAGEREF _Toc144074564 \h </w:instrText>
        </w:r>
        <w:r w:rsidR="00971397">
          <w:rPr>
            <w:noProof/>
            <w:webHidden/>
          </w:rPr>
        </w:r>
        <w:r w:rsidR="00971397">
          <w:rPr>
            <w:noProof/>
            <w:webHidden/>
          </w:rPr>
          <w:fldChar w:fldCharType="separate"/>
        </w:r>
        <w:r w:rsidR="00971397">
          <w:rPr>
            <w:noProof/>
            <w:webHidden/>
          </w:rPr>
          <w:t>202</w:t>
        </w:r>
        <w:r w:rsidR="00971397">
          <w:rPr>
            <w:noProof/>
            <w:webHidden/>
          </w:rPr>
          <w:fldChar w:fldCharType="end"/>
        </w:r>
      </w:hyperlink>
    </w:p>
    <w:p w14:paraId="102EC1C0" w14:textId="27F609E4"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65" w:history="1">
        <w:r w:rsidR="00971397" w:rsidRPr="00CE2F44">
          <w:rPr>
            <w:rStyle w:val="Hyperlink"/>
            <w:rFonts w:cstheme="minorHAnsi"/>
            <w:noProof/>
          </w:rPr>
          <w:t>CP-3 Contingency Training (L)(M)(H)</w:t>
        </w:r>
        <w:r w:rsidR="00971397">
          <w:rPr>
            <w:noProof/>
            <w:webHidden/>
          </w:rPr>
          <w:tab/>
        </w:r>
        <w:r w:rsidR="00971397">
          <w:rPr>
            <w:noProof/>
            <w:webHidden/>
          </w:rPr>
          <w:fldChar w:fldCharType="begin"/>
        </w:r>
        <w:r w:rsidR="00971397">
          <w:rPr>
            <w:noProof/>
            <w:webHidden/>
          </w:rPr>
          <w:instrText xml:space="preserve"> PAGEREF _Toc144074565 \h </w:instrText>
        </w:r>
        <w:r w:rsidR="00971397">
          <w:rPr>
            <w:noProof/>
            <w:webHidden/>
          </w:rPr>
        </w:r>
        <w:r w:rsidR="00971397">
          <w:rPr>
            <w:noProof/>
            <w:webHidden/>
          </w:rPr>
          <w:fldChar w:fldCharType="separate"/>
        </w:r>
        <w:r w:rsidR="00971397">
          <w:rPr>
            <w:noProof/>
            <w:webHidden/>
          </w:rPr>
          <w:t>204</w:t>
        </w:r>
        <w:r w:rsidR="00971397">
          <w:rPr>
            <w:noProof/>
            <w:webHidden/>
          </w:rPr>
          <w:fldChar w:fldCharType="end"/>
        </w:r>
      </w:hyperlink>
    </w:p>
    <w:p w14:paraId="6CCB8ECE" w14:textId="7BFD417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66" w:history="1">
        <w:r w:rsidR="00971397" w:rsidRPr="00CE2F44">
          <w:rPr>
            <w:rStyle w:val="Hyperlink"/>
            <w:rFonts w:cstheme="minorHAnsi"/>
            <w:noProof/>
          </w:rPr>
          <w:t>CP-3(1) Simulated Events (H)</w:t>
        </w:r>
        <w:r w:rsidR="00971397">
          <w:rPr>
            <w:noProof/>
            <w:webHidden/>
          </w:rPr>
          <w:tab/>
        </w:r>
        <w:r w:rsidR="00971397">
          <w:rPr>
            <w:noProof/>
            <w:webHidden/>
          </w:rPr>
          <w:fldChar w:fldCharType="begin"/>
        </w:r>
        <w:r w:rsidR="00971397">
          <w:rPr>
            <w:noProof/>
            <w:webHidden/>
          </w:rPr>
          <w:instrText xml:space="preserve"> PAGEREF _Toc144074566 \h </w:instrText>
        </w:r>
        <w:r w:rsidR="00971397">
          <w:rPr>
            <w:noProof/>
            <w:webHidden/>
          </w:rPr>
        </w:r>
        <w:r w:rsidR="00971397">
          <w:rPr>
            <w:noProof/>
            <w:webHidden/>
          </w:rPr>
          <w:fldChar w:fldCharType="separate"/>
        </w:r>
        <w:r w:rsidR="00971397">
          <w:rPr>
            <w:noProof/>
            <w:webHidden/>
          </w:rPr>
          <w:t>205</w:t>
        </w:r>
        <w:r w:rsidR="00971397">
          <w:rPr>
            <w:noProof/>
            <w:webHidden/>
          </w:rPr>
          <w:fldChar w:fldCharType="end"/>
        </w:r>
      </w:hyperlink>
    </w:p>
    <w:p w14:paraId="58326D8B" w14:textId="3882EBFC"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67" w:history="1">
        <w:r w:rsidR="00971397" w:rsidRPr="00CE2F44">
          <w:rPr>
            <w:rStyle w:val="Hyperlink"/>
            <w:rFonts w:cstheme="minorHAnsi"/>
            <w:noProof/>
          </w:rPr>
          <w:t>CP-4 Contingency Plan Testing (L)(M)(H)</w:t>
        </w:r>
        <w:r w:rsidR="00971397">
          <w:rPr>
            <w:noProof/>
            <w:webHidden/>
          </w:rPr>
          <w:tab/>
        </w:r>
        <w:r w:rsidR="00971397">
          <w:rPr>
            <w:noProof/>
            <w:webHidden/>
          </w:rPr>
          <w:fldChar w:fldCharType="begin"/>
        </w:r>
        <w:r w:rsidR="00971397">
          <w:rPr>
            <w:noProof/>
            <w:webHidden/>
          </w:rPr>
          <w:instrText xml:space="preserve"> PAGEREF _Toc144074567 \h </w:instrText>
        </w:r>
        <w:r w:rsidR="00971397">
          <w:rPr>
            <w:noProof/>
            <w:webHidden/>
          </w:rPr>
        </w:r>
        <w:r w:rsidR="00971397">
          <w:rPr>
            <w:noProof/>
            <w:webHidden/>
          </w:rPr>
          <w:fldChar w:fldCharType="separate"/>
        </w:r>
        <w:r w:rsidR="00971397">
          <w:rPr>
            <w:noProof/>
            <w:webHidden/>
          </w:rPr>
          <w:t>206</w:t>
        </w:r>
        <w:r w:rsidR="00971397">
          <w:rPr>
            <w:noProof/>
            <w:webHidden/>
          </w:rPr>
          <w:fldChar w:fldCharType="end"/>
        </w:r>
      </w:hyperlink>
    </w:p>
    <w:p w14:paraId="21A15F50" w14:textId="6A5592E6"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68" w:history="1">
        <w:r w:rsidR="00971397" w:rsidRPr="00CE2F44">
          <w:rPr>
            <w:rStyle w:val="Hyperlink"/>
            <w:rFonts w:cstheme="minorHAnsi"/>
            <w:noProof/>
          </w:rPr>
          <w:t>CP-4(1) Coordinate with Related Plans (M)(H)</w:t>
        </w:r>
        <w:r w:rsidR="00971397">
          <w:rPr>
            <w:noProof/>
            <w:webHidden/>
          </w:rPr>
          <w:tab/>
        </w:r>
        <w:r w:rsidR="00971397">
          <w:rPr>
            <w:noProof/>
            <w:webHidden/>
          </w:rPr>
          <w:fldChar w:fldCharType="begin"/>
        </w:r>
        <w:r w:rsidR="00971397">
          <w:rPr>
            <w:noProof/>
            <w:webHidden/>
          </w:rPr>
          <w:instrText xml:space="preserve"> PAGEREF _Toc144074568 \h </w:instrText>
        </w:r>
        <w:r w:rsidR="00971397">
          <w:rPr>
            <w:noProof/>
            <w:webHidden/>
          </w:rPr>
        </w:r>
        <w:r w:rsidR="00971397">
          <w:rPr>
            <w:noProof/>
            <w:webHidden/>
          </w:rPr>
          <w:fldChar w:fldCharType="separate"/>
        </w:r>
        <w:r w:rsidR="00971397">
          <w:rPr>
            <w:noProof/>
            <w:webHidden/>
          </w:rPr>
          <w:t>208</w:t>
        </w:r>
        <w:r w:rsidR="00971397">
          <w:rPr>
            <w:noProof/>
            <w:webHidden/>
          </w:rPr>
          <w:fldChar w:fldCharType="end"/>
        </w:r>
      </w:hyperlink>
    </w:p>
    <w:p w14:paraId="46D25688" w14:textId="09AE8327"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69" w:history="1">
        <w:r w:rsidR="00971397" w:rsidRPr="00CE2F44">
          <w:rPr>
            <w:rStyle w:val="Hyperlink"/>
            <w:rFonts w:cstheme="minorHAnsi"/>
            <w:noProof/>
          </w:rPr>
          <w:t>CP-4(2) Alternate Processing Site (H)</w:t>
        </w:r>
        <w:r w:rsidR="00971397">
          <w:rPr>
            <w:noProof/>
            <w:webHidden/>
          </w:rPr>
          <w:tab/>
        </w:r>
        <w:r w:rsidR="00971397">
          <w:rPr>
            <w:noProof/>
            <w:webHidden/>
          </w:rPr>
          <w:fldChar w:fldCharType="begin"/>
        </w:r>
        <w:r w:rsidR="00971397">
          <w:rPr>
            <w:noProof/>
            <w:webHidden/>
          </w:rPr>
          <w:instrText xml:space="preserve"> PAGEREF _Toc144074569 \h </w:instrText>
        </w:r>
        <w:r w:rsidR="00971397">
          <w:rPr>
            <w:noProof/>
            <w:webHidden/>
          </w:rPr>
        </w:r>
        <w:r w:rsidR="00971397">
          <w:rPr>
            <w:noProof/>
            <w:webHidden/>
          </w:rPr>
          <w:fldChar w:fldCharType="separate"/>
        </w:r>
        <w:r w:rsidR="00971397">
          <w:rPr>
            <w:noProof/>
            <w:webHidden/>
          </w:rPr>
          <w:t>209</w:t>
        </w:r>
        <w:r w:rsidR="00971397">
          <w:rPr>
            <w:noProof/>
            <w:webHidden/>
          </w:rPr>
          <w:fldChar w:fldCharType="end"/>
        </w:r>
      </w:hyperlink>
    </w:p>
    <w:p w14:paraId="0E4E6A6A" w14:textId="30FB3A1B"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70" w:history="1">
        <w:r w:rsidR="00971397" w:rsidRPr="00CE2F44">
          <w:rPr>
            <w:rStyle w:val="Hyperlink"/>
            <w:rFonts w:cstheme="minorHAnsi"/>
            <w:noProof/>
          </w:rPr>
          <w:t>CP-6 Alternate Storage Site (M)(H)</w:t>
        </w:r>
        <w:r w:rsidR="00971397">
          <w:rPr>
            <w:noProof/>
            <w:webHidden/>
          </w:rPr>
          <w:tab/>
        </w:r>
        <w:r w:rsidR="00971397">
          <w:rPr>
            <w:noProof/>
            <w:webHidden/>
          </w:rPr>
          <w:fldChar w:fldCharType="begin"/>
        </w:r>
        <w:r w:rsidR="00971397">
          <w:rPr>
            <w:noProof/>
            <w:webHidden/>
          </w:rPr>
          <w:instrText xml:space="preserve"> PAGEREF _Toc144074570 \h </w:instrText>
        </w:r>
        <w:r w:rsidR="00971397">
          <w:rPr>
            <w:noProof/>
            <w:webHidden/>
          </w:rPr>
        </w:r>
        <w:r w:rsidR="00971397">
          <w:rPr>
            <w:noProof/>
            <w:webHidden/>
          </w:rPr>
          <w:fldChar w:fldCharType="separate"/>
        </w:r>
        <w:r w:rsidR="00971397">
          <w:rPr>
            <w:noProof/>
            <w:webHidden/>
          </w:rPr>
          <w:t>210</w:t>
        </w:r>
        <w:r w:rsidR="00971397">
          <w:rPr>
            <w:noProof/>
            <w:webHidden/>
          </w:rPr>
          <w:fldChar w:fldCharType="end"/>
        </w:r>
      </w:hyperlink>
    </w:p>
    <w:p w14:paraId="7155112A" w14:textId="4C9A2A84"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71" w:history="1">
        <w:r w:rsidR="00971397" w:rsidRPr="00CE2F44">
          <w:rPr>
            <w:rStyle w:val="Hyperlink"/>
            <w:rFonts w:cstheme="minorHAnsi"/>
            <w:noProof/>
          </w:rPr>
          <w:t>CP-6(1) Separation from Primary Site (M)(H)</w:t>
        </w:r>
        <w:r w:rsidR="00971397">
          <w:rPr>
            <w:noProof/>
            <w:webHidden/>
          </w:rPr>
          <w:tab/>
        </w:r>
        <w:r w:rsidR="00971397">
          <w:rPr>
            <w:noProof/>
            <w:webHidden/>
          </w:rPr>
          <w:fldChar w:fldCharType="begin"/>
        </w:r>
        <w:r w:rsidR="00971397">
          <w:rPr>
            <w:noProof/>
            <w:webHidden/>
          </w:rPr>
          <w:instrText xml:space="preserve"> PAGEREF _Toc144074571 \h </w:instrText>
        </w:r>
        <w:r w:rsidR="00971397">
          <w:rPr>
            <w:noProof/>
            <w:webHidden/>
          </w:rPr>
        </w:r>
        <w:r w:rsidR="00971397">
          <w:rPr>
            <w:noProof/>
            <w:webHidden/>
          </w:rPr>
          <w:fldChar w:fldCharType="separate"/>
        </w:r>
        <w:r w:rsidR="00971397">
          <w:rPr>
            <w:noProof/>
            <w:webHidden/>
          </w:rPr>
          <w:t>211</w:t>
        </w:r>
        <w:r w:rsidR="00971397">
          <w:rPr>
            <w:noProof/>
            <w:webHidden/>
          </w:rPr>
          <w:fldChar w:fldCharType="end"/>
        </w:r>
      </w:hyperlink>
    </w:p>
    <w:p w14:paraId="67805BFC" w14:textId="69A5D0C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72" w:history="1">
        <w:r w:rsidR="00971397" w:rsidRPr="00CE2F44">
          <w:rPr>
            <w:rStyle w:val="Hyperlink"/>
            <w:rFonts w:cstheme="minorHAnsi"/>
            <w:noProof/>
          </w:rPr>
          <w:t>CP-6(2) Recovery Time and Recovery Point Objectives (H)</w:t>
        </w:r>
        <w:r w:rsidR="00971397">
          <w:rPr>
            <w:noProof/>
            <w:webHidden/>
          </w:rPr>
          <w:tab/>
        </w:r>
        <w:r w:rsidR="00971397">
          <w:rPr>
            <w:noProof/>
            <w:webHidden/>
          </w:rPr>
          <w:fldChar w:fldCharType="begin"/>
        </w:r>
        <w:r w:rsidR="00971397">
          <w:rPr>
            <w:noProof/>
            <w:webHidden/>
          </w:rPr>
          <w:instrText xml:space="preserve"> PAGEREF _Toc144074572 \h </w:instrText>
        </w:r>
        <w:r w:rsidR="00971397">
          <w:rPr>
            <w:noProof/>
            <w:webHidden/>
          </w:rPr>
        </w:r>
        <w:r w:rsidR="00971397">
          <w:rPr>
            <w:noProof/>
            <w:webHidden/>
          </w:rPr>
          <w:fldChar w:fldCharType="separate"/>
        </w:r>
        <w:r w:rsidR="00971397">
          <w:rPr>
            <w:noProof/>
            <w:webHidden/>
          </w:rPr>
          <w:t>212</w:t>
        </w:r>
        <w:r w:rsidR="00971397">
          <w:rPr>
            <w:noProof/>
            <w:webHidden/>
          </w:rPr>
          <w:fldChar w:fldCharType="end"/>
        </w:r>
      </w:hyperlink>
    </w:p>
    <w:p w14:paraId="4255C9C2" w14:textId="4F397511"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73" w:history="1">
        <w:r w:rsidR="00971397" w:rsidRPr="00CE2F44">
          <w:rPr>
            <w:rStyle w:val="Hyperlink"/>
            <w:rFonts w:cstheme="minorHAnsi"/>
            <w:noProof/>
          </w:rPr>
          <w:t>CP-6(3) Accessibility (M)(H)</w:t>
        </w:r>
        <w:r w:rsidR="00971397">
          <w:rPr>
            <w:noProof/>
            <w:webHidden/>
          </w:rPr>
          <w:tab/>
        </w:r>
        <w:r w:rsidR="00971397">
          <w:rPr>
            <w:noProof/>
            <w:webHidden/>
          </w:rPr>
          <w:fldChar w:fldCharType="begin"/>
        </w:r>
        <w:r w:rsidR="00971397">
          <w:rPr>
            <w:noProof/>
            <w:webHidden/>
          </w:rPr>
          <w:instrText xml:space="preserve"> PAGEREF _Toc144074573 \h </w:instrText>
        </w:r>
        <w:r w:rsidR="00971397">
          <w:rPr>
            <w:noProof/>
            <w:webHidden/>
          </w:rPr>
        </w:r>
        <w:r w:rsidR="00971397">
          <w:rPr>
            <w:noProof/>
            <w:webHidden/>
          </w:rPr>
          <w:fldChar w:fldCharType="separate"/>
        </w:r>
        <w:r w:rsidR="00971397">
          <w:rPr>
            <w:noProof/>
            <w:webHidden/>
          </w:rPr>
          <w:t>213</w:t>
        </w:r>
        <w:r w:rsidR="00971397">
          <w:rPr>
            <w:noProof/>
            <w:webHidden/>
          </w:rPr>
          <w:fldChar w:fldCharType="end"/>
        </w:r>
      </w:hyperlink>
    </w:p>
    <w:p w14:paraId="7029F0F0" w14:textId="3A11C39F"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74" w:history="1">
        <w:r w:rsidR="00971397" w:rsidRPr="00CE2F44">
          <w:rPr>
            <w:rStyle w:val="Hyperlink"/>
            <w:rFonts w:cstheme="minorHAnsi"/>
            <w:noProof/>
          </w:rPr>
          <w:t>CP-7 Alternate Processing Site (M)(H)</w:t>
        </w:r>
        <w:r w:rsidR="00971397">
          <w:rPr>
            <w:noProof/>
            <w:webHidden/>
          </w:rPr>
          <w:tab/>
        </w:r>
        <w:r w:rsidR="00971397">
          <w:rPr>
            <w:noProof/>
            <w:webHidden/>
          </w:rPr>
          <w:fldChar w:fldCharType="begin"/>
        </w:r>
        <w:r w:rsidR="00971397">
          <w:rPr>
            <w:noProof/>
            <w:webHidden/>
          </w:rPr>
          <w:instrText xml:space="preserve"> PAGEREF _Toc144074574 \h </w:instrText>
        </w:r>
        <w:r w:rsidR="00971397">
          <w:rPr>
            <w:noProof/>
            <w:webHidden/>
          </w:rPr>
        </w:r>
        <w:r w:rsidR="00971397">
          <w:rPr>
            <w:noProof/>
            <w:webHidden/>
          </w:rPr>
          <w:fldChar w:fldCharType="separate"/>
        </w:r>
        <w:r w:rsidR="00971397">
          <w:rPr>
            <w:noProof/>
            <w:webHidden/>
          </w:rPr>
          <w:t>214</w:t>
        </w:r>
        <w:r w:rsidR="00971397">
          <w:rPr>
            <w:noProof/>
            <w:webHidden/>
          </w:rPr>
          <w:fldChar w:fldCharType="end"/>
        </w:r>
      </w:hyperlink>
    </w:p>
    <w:p w14:paraId="140D22BF" w14:textId="5A2D69C8"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75" w:history="1">
        <w:r w:rsidR="00971397" w:rsidRPr="00CE2F44">
          <w:rPr>
            <w:rStyle w:val="Hyperlink"/>
            <w:rFonts w:cstheme="minorHAnsi"/>
            <w:noProof/>
          </w:rPr>
          <w:t>CP-7(1) Separation from Primary Site (M)(H)</w:t>
        </w:r>
        <w:r w:rsidR="00971397">
          <w:rPr>
            <w:noProof/>
            <w:webHidden/>
          </w:rPr>
          <w:tab/>
        </w:r>
        <w:r w:rsidR="00971397">
          <w:rPr>
            <w:noProof/>
            <w:webHidden/>
          </w:rPr>
          <w:fldChar w:fldCharType="begin"/>
        </w:r>
        <w:r w:rsidR="00971397">
          <w:rPr>
            <w:noProof/>
            <w:webHidden/>
          </w:rPr>
          <w:instrText xml:space="preserve"> PAGEREF _Toc144074575 \h </w:instrText>
        </w:r>
        <w:r w:rsidR="00971397">
          <w:rPr>
            <w:noProof/>
            <w:webHidden/>
          </w:rPr>
        </w:r>
        <w:r w:rsidR="00971397">
          <w:rPr>
            <w:noProof/>
            <w:webHidden/>
          </w:rPr>
          <w:fldChar w:fldCharType="separate"/>
        </w:r>
        <w:r w:rsidR="00971397">
          <w:rPr>
            <w:noProof/>
            <w:webHidden/>
          </w:rPr>
          <w:t>216</w:t>
        </w:r>
        <w:r w:rsidR="00971397">
          <w:rPr>
            <w:noProof/>
            <w:webHidden/>
          </w:rPr>
          <w:fldChar w:fldCharType="end"/>
        </w:r>
      </w:hyperlink>
    </w:p>
    <w:p w14:paraId="56FAC118" w14:textId="3C845B8D"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76" w:history="1">
        <w:r w:rsidR="00971397" w:rsidRPr="00CE2F44">
          <w:rPr>
            <w:rStyle w:val="Hyperlink"/>
            <w:rFonts w:cstheme="minorHAnsi"/>
            <w:noProof/>
          </w:rPr>
          <w:t>CP-7(2) Accessibility (M)(H)</w:t>
        </w:r>
        <w:r w:rsidR="00971397">
          <w:rPr>
            <w:noProof/>
            <w:webHidden/>
          </w:rPr>
          <w:tab/>
        </w:r>
        <w:r w:rsidR="00971397">
          <w:rPr>
            <w:noProof/>
            <w:webHidden/>
          </w:rPr>
          <w:fldChar w:fldCharType="begin"/>
        </w:r>
        <w:r w:rsidR="00971397">
          <w:rPr>
            <w:noProof/>
            <w:webHidden/>
          </w:rPr>
          <w:instrText xml:space="preserve"> PAGEREF _Toc144074576 \h </w:instrText>
        </w:r>
        <w:r w:rsidR="00971397">
          <w:rPr>
            <w:noProof/>
            <w:webHidden/>
          </w:rPr>
        </w:r>
        <w:r w:rsidR="00971397">
          <w:rPr>
            <w:noProof/>
            <w:webHidden/>
          </w:rPr>
          <w:fldChar w:fldCharType="separate"/>
        </w:r>
        <w:r w:rsidR="00971397">
          <w:rPr>
            <w:noProof/>
            <w:webHidden/>
          </w:rPr>
          <w:t>217</w:t>
        </w:r>
        <w:r w:rsidR="00971397">
          <w:rPr>
            <w:noProof/>
            <w:webHidden/>
          </w:rPr>
          <w:fldChar w:fldCharType="end"/>
        </w:r>
      </w:hyperlink>
    </w:p>
    <w:p w14:paraId="6CCE8909" w14:textId="4F93AB7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77" w:history="1">
        <w:r w:rsidR="00971397" w:rsidRPr="00CE2F44">
          <w:rPr>
            <w:rStyle w:val="Hyperlink"/>
            <w:rFonts w:cstheme="minorHAnsi"/>
            <w:noProof/>
          </w:rPr>
          <w:t>CP-7(3) Priority of Service (M)(H)</w:t>
        </w:r>
        <w:r w:rsidR="00971397">
          <w:rPr>
            <w:noProof/>
            <w:webHidden/>
          </w:rPr>
          <w:tab/>
        </w:r>
        <w:r w:rsidR="00971397">
          <w:rPr>
            <w:noProof/>
            <w:webHidden/>
          </w:rPr>
          <w:fldChar w:fldCharType="begin"/>
        </w:r>
        <w:r w:rsidR="00971397">
          <w:rPr>
            <w:noProof/>
            <w:webHidden/>
          </w:rPr>
          <w:instrText xml:space="preserve"> PAGEREF _Toc144074577 \h </w:instrText>
        </w:r>
        <w:r w:rsidR="00971397">
          <w:rPr>
            <w:noProof/>
            <w:webHidden/>
          </w:rPr>
        </w:r>
        <w:r w:rsidR="00971397">
          <w:rPr>
            <w:noProof/>
            <w:webHidden/>
          </w:rPr>
          <w:fldChar w:fldCharType="separate"/>
        </w:r>
        <w:r w:rsidR="00971397">
          <w:rPr>
            <w:noProof/>
            <w:webHidden/>
          </w:rPr>
          <w:t>218</w:t>
        </w:r>
        <w:r w:rsidR="00971397">
          <w:rPr>
            <w:noProof/>
            <w:webHidden/>
          </w:rPr>
          <w:fldChar w:fldCharType="end"/>
        </w:r>
      </w:hyperlink>
    </w:p>
    <w:p w14:paraId="4A6C1DDF" w14:textId="343B6948"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78" w:history="1">
        <w:r w:rsidR="00971397" w:rsidRPr="00CE2F44">
          <w:rPr>
            <w:rStyle w:val="Hyperlink"/>
            <w:rFonts w:cstheme="minorHAnsi"/>
            <w:noProof/>
          </w:rPr>
          <w:t>CP-7(4) Preparation for Use (H)</w:t>
        </w:r>
        <w:r w:rsidR="00971397">
          <w:rPr>
            <w:noProof/>
            <w:webHidden/>
          </w:rPr>
          <w:tab/>
        </w:r>
        <w:r w:rsidR="00971397">
          <w:rPr>
            <w:noProof/>
            <w:webHidden/>
          </w:rPr>
          <w:fldChar w:fldCharType="begin"/>
        </w:r>
        <w:r w:rsidR="00971397">
          <w:rPr>
            <w:noProof/>
            <w:webHidden/>
          </w:rPr>
          <w:instrText xml:space="preserve"> PAGEREF _Toc144074578 \h </w:instrText>
        </w:r>
        <w:r w:rsidR="00971397">
          <w:rPr>
            <w:noProof/>
            <w:webHidden/>
          </w:rPr>
        </w:r>
        <w:r w:rsidR="00971397">
          <w:rPr>
            <w:noProof/>
            <w:webHidden/>
          </w:rPr>
          <w:fldChar w:fldCharType="separate"/>
        </w:r>
        <w:r w:rsidR="00971397">
          <w:rPr>
            <w:noProof/>
            <w:webHidden/>
          </w:rPr>
          <w:t>219</w:t>
        </w:r>
        <w:r w:rsidR="00971397">
          <w:rPr>
            <w:noProof/>
            <w:webHidden/>
          </w:rPr>
          <w:fldChar w:fldCharType="end"/>
        </w:r>
      </w:hyperlink>
    </w:p>
    <w:p w14:paraId="30C2DABD" w14:textId="75ED72C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79" w:history="1">
        <w:r w:rsidR="00971397" w:rsidRPr="00CE2F44">
          <w:rPr>
            <w:rStyle w:val="Hyperlink"/>
            <w:rFonts w:cstheme="minorHAnsi"/>
            <w:noProof/>
          </w:rPr>
          <w:t>CP-8 Telecommunications Services (M)(H)</w:t>
        </w:r>
        <w:r w:rsidR="00971397">
          <w:rPr>
            <w:noProof/>
            <w:webHidden/>
          </w:rPr>
          <w:tab/>
        </w:r>
        <w:r w:rsidR="00971397">
          <w:rPr>
            <w:noProof/>
            <w:webHidden/>
          </w:rPr>
          <w:fldChar w:fldCharType="begin"/>
        </w:r>
        <w:r w:rsidR="00971397">
          <w:rPr>
            <w:noProof/>
            <w:webHidden/>
          </w:rPr>
          <w:instrText xml:space="preserve"> PAGEREF _Toc144074579 \h </w:instrText>
        </w:r>
        <w:r w:rsidR="00971397">
          <w:rPr>
            <w:noProof/>
            <w:webHidden/>
          </w:rPr>
        </w:r>
        <w:r w:rsidR="00971397">
          <w:rPr>
            <w:noProof/>
            <w:webHidden/>
          </w:rPr>
          <w:fldChar w:fldCharType="separate"/>
        </w:r>
        <w:r w:rsidR="00971397">
          <w:rPr>
            <w:noProof/>
            <w:webHidden/>
          </w:rPr>
          <w:t>220</w:t>
        </w:r>
        <w:r w:rsidR="00971397">
          <w:rPr>
            <w:noProof/>
            <w:webHidden/>
          </w:rPr>
          <w:fldChar w:fldCharType="end"/>
        </w:r>
      </w:hyperlink>
    </w:p>
    <w:p w14:paraId="3E4E5FA0" w14:textId="7DA0C7A1"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80" w:history="1">
        <w:r w:rsidR="00971397" w:rsidRPr="00CE2F44">
          <w:rPr>
            <w:rStyle w:val="Hyperlink"/>
            <w:rFonts w:cstheme="minorHAnsi"/>
            <w:noProof/>
          </w:rPr>
          <w:t>CP-8(1) Priority of Service Provisions (M)(H)</w:t>
        </w:r>
        <w:r w:rsidR="00971397">
          <w:rPr>
            <w:noProof/>
            <w:webHidden/>
          </w:rPr>
          <w:tab/>
        </w:r>
        <w:r w:rsidR="00971397">
          <w:rPr>
            <w:noProof/>
            <w:webHidden/>
          </w:rPr>
          <w:fldChar w:fldCharType="begin"/>
        </w:r>
        <w:r w:rsidR="00971397">
          <w:rPr>
            <w:noProof/>
            <w:webHidden/>
          </w:rPr>
          <w:instrText xml:space="preserve"> PAGEREF _Toc144074580 \h </w:instrText>
        </w:r>
        <w:r w:rsidR="00971397">
          <w:rPr>
            <w:noProof/>
            <w:webHidden/>
          </w:rPr>
        </w:r>
        <w:r w:rsidR="00971397">
          <w:rPr>
            <w:noProof/>
            <w:webHidden/>
          </w:rPr>
          <w:fldChar w:fldCharType="separate"/>
        </w:r>
        <w:r w:rsidR="00971397">
          <w:rPr>
            <w:noProof/>
            <w:webHidden/>
          </w:rPr>
          <w:t>221</w:t>
        </w:r>
        <w:r w:rsidR="00971397">
          <w:rPr>
            <w:noProof/>
            <w:webHidden/>
          </w:rPr>
          <w:fldChar w:fldCharType="end"/>
        </w:r>
      </w:hyperlink>
    </w:p>
    <w:p w14:paraId="5FB7443B" w14:textId="6357643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81" w:history="1">
        <w:r w:rsidR="00971397" w:rsidRPr="00CE2F44">
          <w:rPr>
            <w:rStyle w:val="Hyperlink"/>
            <w:rFonts w:cstheme="minorHAnsi"/>
            <w:noProof/>
          </w:rPr>
          <w:t>CP-8(2) Single Points of Failure (M)(H)</w:t>
        </w:r>
        <w:r w:rsidR="00971397">
          <w:rPr>
            <w:noProof/>
            <w:webHidden/>
          </w:rPr>
          <w:tab/>
        </w:r>
        <w:r w:rsidR="00971397">
          <w:rPr>
            <w:noProof/>
            <w:webHidden/>
          </w:rPr>
          <w:fldChar w:fldCharType="begin"/>
        </w:r>
        <w:r w:rsidR="00971397">
          <w:rPr>
            <w:noProof/>
            <w:webHidden/>
          </w:rPr>
          <w:instrText xml:space="preserve"> PAGEREF _Toc144074581 \h </w:instrText>
        </w:r>
        <w:r w:rsidR="00971397">
          <w:rPr>
            <w:noProof/>
            <w:webHidden/>
          </w:rPr>
        </w:r>
        <w:r w:rsidR="00971397">
          <w:rPr>
            <w:noProof/>
            <w:webHidden/>
          </w:rPr>
          <w:fldChar w:fldCharType="separate"/>
        </w:r>
        <w:r w:rsidR="00971397">
          <w:rPr>
            <w:noProof/>
            <w:webHidden/>
          </w:rPr>
          <w:t>222</w:t>
        </w:r>
        <w:r w:rsidR="00971397">
          <w:rPr>
            <w:noProof/>
            <w:webHidden/>
          </w:rPr>
          <w:fldChar w:fldCharType="end"/>
        </w:r>
      </w:hyperlink>
    </w:p>
    <w:p w14:paraId="14C173BD" w14:textId="2CE71889"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82" w:history="1">
        <w:r w:rsidR="00971397" w:rsidRPr="00CE2F44">
          <w:rPr>
            <w:rStyle w:val="Hyperlink"/>
            <w:rFonts w:cstheme="minorHAnsi"/>
            <w:noProof/>
          </w:rPr>
          <w:t>CP-8(3) Separation of Primary and Alternate Providers (H)</w:t>
        </w:r>
        <w:r w:rsidR="00971397">
          <w:rPr>
            <w:noProof/>
            <w:webHidden/>
          </w:rPr>
          <w:tab/>
        </w:r>
        <w:r w:rsidR="00971397">
          <w:rPr>
            <w:noProof/>
            <w:webHidden/>
          </w:rPr>
          <w:fldChar w:fldCharType="begin"/>
        </w:r>
        <w:r w:rsidR="00971397">
          <w:rPr>
            <w:noProof/>
            <w:webHidden/>
          </w:rPr>
          <w:instrText xml:space="preserve"> PAGEREF _Toc144074582 \h </w:instrText>
        </w:r>
        <w:r w:rsidR="00971397">
          <w:rPr>
            <w:noProof/>
            <w:webHidden/>
          </w:rPr>
        </w:r>
        <w:r w:rsidR="00971397">
          <w:rPr>
            <w:noProof/>
            <w:webHidden/>
          </w:rPr>
          <w:fldChar w:fldCharType="separate"/>
        </w:r>
        <w:r w:rsidR="00971397">
          <w:rPr>
            <w:noProof/>
            <w:webHidden/>
          </w:rPr>
          <w:t>223</w:t>
        </w:r>
        <w:r w:rsidR="00971397">
          <w:rPr>
            <w:noProof/>
            <w:webHidden/>
          </w:rPr>
          <w:fldChar w:fldCharType="end"/>
        </w:r>
      </w:hyperlink>
    </w:p>
    <w:p w14:paraId="5C81C724" w14:textId="19ED7F70"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83" w:history="1">
        <w:r w:rsidR="00971397" w:rsidRPr="00CE2F44">
          <w:rPr>
            <w:rStyle w:val="Hyperlink"/>
            <w:rFonts w:cstheme="minorHAnsi"/>
            <w:noProof/>
          </w:rPr>
          <w:t>CP-8(4) Provider Contingency Plan (H)</w:t>
        </w:r>
        <w:r w:rsidR="00971397">
          <w:rPr>
            <w:noProof/>
            <w:webHidden/>
          </w:rPr>
          <w:tab/>
        </w:r>
        <w:r w:rsidR="00971397">
          <w:rPr>
            <w:noProof/>
            <w:webHidden/>
          </w:rPr>
          <w:fldChar w:fldCharType="begin"/>
        </w:r>
        <w:r w:rsidR="00971397">
          <w:rPr>
            <w:noProof/>
            <w:webHidden/>
          </w:rPr>
          <w:instrText xml:space="preserve"> PAGEREF _Toc144074583 \h </w:instrText>
        </w:r>
        <w:r w:rsidR="00971397">
          <w:rPr>
            <w:noProof/>
            <w:webHidden/>
          </w:rPr>
        </w:r>
        <w:r w:rsidR="00971397">
          <w:rPr>
            <w:noProof/>
            <w:webHidden/>
          </w:rPr>
          <w:fldChar w:fldCharType="separate"/>
        </w:r>
        <w:r w:rsidR="00971397">
          <w:rPr>
            <w:noProof/>
            <w:webHidden/>
          </w:rPr>
          <w:t>224</w:t>
        </w:r>
        <w:r w:rsidR="00971397">
          <w:rPr>
            <w:noProof/>
            <w:webHidden/>
          </w:rPr>
          <w:fldChar w:fldCharType="end"/>
        </w:r>
      </w:hyperlink>
    </w:p>
    <w:p w14:paraId="79C193BB" w14:textId="17E38932"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84" w:history="1">
        <w:r w:rsidR="00971397" w:rsidRPr="00CE2F44">
          <w:rPr>
            <w:rStyle w:val="Hyperlink"/>
            <w:rFonts w:cstheme="minorHAnsi"/>
            <w:noProof/>
          </w:rPr>
          <w:t>CP-9 System Backup (L)(M)(H)</w:t>
        </w:r>
        <w:r w:rsidR="00971397">
          <w:rPr>
            <w:noProof/>
            <w:webHidden/>
          </w:rPr>
          <w:tab/>
        </w:r>
        <w:r w:rsidR="00971397">
          <w:rPr>
            <w:noProof/>
            <w:webHidden/>
          </w:rPr>
          <w:fldChar w:fldCharType="begin"/>
        </w:r>
        <w:r w:rsidR="00971397">
          <w:rPr>
            <w:noProof/>
            <w:webHidden/>
          </w:rPr>
          <w:instrText xml:space="preserve"> PAGEREF _Toc144074584 \h </w:instrText>
        </w:r>
        <w:r w:rsidR="00971397">
          <w:rPr>
            <w:noProof/>
            <w:webHidden/>
          </w:rPr>
        </w:r>
        <w:r w:rsidR="00971397">
          <w:rPr>
            <w:noProof/>
            <w:webHidden/>
          </w:rPr>
          <w:fldChar w:fldCharType="separate"/>
        </w:r>
        <w:r w:rsidR="00971397">
          <w:rPr>
            <w:noProof/>
            <w:webHidden/>
          </w:rPr>
          <w:t>225</w:t>
        </w:r>
        <w:r w:rsidR="00971397">
          <w:rPr>
            <w:noProof/>
            <w:webHidden/>
          </w:rPr>
          <w:fldChar w:fldCharType="end"/>
        </w:r>
      </w:hyperlink>
    </w:p>
    <w:p w14:paraId="124D5D1B" w14:textId="4098FE50"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85" w:history="1">
        <w:r w:rsidR="00971397" w:rsidRPr="00CE2F44">
          <w:rPr>
            <w:rStyle w:val="Hyperlink"/>
            <w:rFonts w:cstheme="minorHAnsi"/>
            <w:noProof/>
          </w:rPr>
          <w:t>CP-9(1) Testing for Reliability and Integrity (M)(H)</w:t>
        </w:r>
        <w:r w:rsidR="00971397">
          <w:rPr>
            <w:noProof/>
            <w:webHidden/>
          </w:rPr>
          <w:tab/>
        </w:r>
        <w:r w:rsidR="00971397">
          <w:rPr>
            <w:noProof/>
            <w:webHidden/>
          </w:rPr>
          <w:fldChar w:fldCharType="begin"/>
        </w:r>
        <w:r w:rsidR="00971397">
          <w:rPr>
            <w:noProof/>
            <w:webHidden/>
          </w:rPr>
          <w:instrText xml:space="preserve"> PAGEREF _Toc144074585 \h </w:instrText>
        </w:r>
        <w:r w:rsidR="00971397">
          <w:rPr>
            <w:noProof/>
            <w:webHidden/>
          </w:rPr>
        </w:r>
        <w:r w:rsidR="00971397">
          <w:rPr>
            <w:noProof/>
            <w:webHidden/>
          </w:rPr>
          <w:fldChar w:fldCharType="separate"/>
        </w:r>
        <w:r w:rsidR="00971397">
          <w:rPr>
            <w:noProof/>
            <w:webHidden/>
          </w:rPr>
          <w:t>227</w:t>
        </w:r>
        <w:r w:rsidR="00971397">
          <w:rPr>
            <w:noProof/>
            <w:webHidden/>
          </w:rPr>
          <w:fldChar w:fldCharType="end"/>
        </w:r>
      </w:hyperlink>
    </w:p>
    <w:p w14:paraId="3CF98523" w14:textId="79463D90"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86" w:history="1">
        <w:r w:rsidR="00971397" w:rsidRPr="00CE2F44">
          <w:rPr>
            <w:rStyle w:val="Hyperlink"/>
            <w:rFonts w:cstheme="minorHAnsi"/>
            <w:noProof/>
          </w:rPr>
          <w:t>CP-9(2) Test Restoration Using Sampling (H)</w:t>
        </w:r>
        <w:r w:rsidR="00971397">
          <w:rPr>
            <w:noProof/>
            <w:webHidden/>
          </w:rPr>
          <w:tab/>
        </w:r>
        <w:r w:rsidR="00971397">
          <w:rPr>
            <w:noProof/>
            <w:webHidden/>
          </w:rPr>
          <w:fldChar w:fldCharType="begin"/>
        </w:r>
        <w:r w:rsidR="00971397">
          <w:rPr>
            <w:noProof/>
            <w:webHidden/>
          </w:rPr>
          <w:instrText xml:space="preserve"> PAGEREF _Toc144074586 \h </w:instrText>
        </w:r>
        <w:r w:rsidR="00971397">
          <w:rPr>
            <w:noProof/>
            <w:webHidden/>
          </w:rPr>
        </w:r>
        <w:r w:rsidR="00971397">
          <w:rPr>
            <w:noProof/>
            <w:webHidden/>
          </w:rPr>
          <w:fldChar w:fldCharType="separate"/>
        </w:r>
        <w:r w:rsidR="00971397">
          <w:rPr>
            <w:noProof/>
            <w:webHidden/>
          </w:rPr>
          <w:t>228</w:t>
        </w:r>
        <w:r w:rsidR="00971397">
          <w:rPr>
            <w:noProof/>
            <w:webHidden/>
          </w:rPr>
          <w:fldChar w:fldCharType="end"/>
        </w:r>
      </w:hyperlink>
    </w:p>
    <w:p w14:paraId="4B756F9F" w14:textId="64666604"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87" w:history="1">
        <w:r w:rsidR="00971397" w:rsidRPr="00CE2F44">
          <w:rPr>
            <w:rStyle w:val="Hyperlink"/>
            <w:rFonts w:cstheme="minorHAnsi"/>
            <w:noProof/>
          </w:rPr>
          <w:t>CP-9(3) Separate Storage for Critical Information (H)</w:t>
        </w:r>
        <w:r w:rsidR="00971397">
          <w:rPr>
            <w:noProof/>
            <w:webHidden/>
          </w:rPr>
          <w:tab/>
        </w:r>
        <w:r w:rsidR="00971397">
          <w:rPr>
            <w:noProof/>
            <w:webHidden/>
          </w:rPr>
          <w:fldChar w:fldCharType="begin"/>
        </w:r>
        <w:r w:rsidR="00971397">
          <w:rPr>
            <w:noProof/>
            <w:webHidden/>
          </w:rPr>
          <w:instrText xml:space="preserve"> PAGEREF _Toc144074587 \h </w:instrText>
        </w:r>
        <w:r w:rsidR="00971397">
          <w:rPr>
            <w:noProof/>
            <w:webHidden/>
          </w:rPr>
        </w:r>
        <w:r w:rsidR="00971397">
          <w:rPr>
            <w:noProof/>
            <w:webHidden/>
          </w:rPr>
          <w:fldChar w:fldCharType="separate"/>
        </w:r>
        <w:r w:rsidR="00971397">
          <w:rPr>
            <w:noProof/>
            <w:webHidden/>
          </w:rPr>
          <w:t>229</w:t>
        </w:r>
        <w:r w:rsidR="00971397">
          <w:rPr>
            <w:noProof/>
            <w:webHidden/>
          </w:rPr>
          <w:fldChar w:fldCharType="end"/>
        </w:r>
      </w:hyperlink>
    </w:p>
    <w:p w14:paraId="734813C8" w14:textId="0A216D50"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88" w:history="1">
        <w:r w:rsidR="00971397" w:rsidRPr="00CE2F44">
          <w:rPr>
            <w:rStyle w:val="Hyperlink"/>
            <w:rFonts w:cstheme="minorHAnsi"/>
            <w:noProof/>
          </w:rPr>
          <w:t>CP-9(5) Transfer to Alternate Storage Site (H)</w:t>
        </w:r>
        <w:r w:rsidR="00971397">
          <w:rPr>
            <w:noProof/>
            <w:webHidden/>
          </w:rPr>
          <w:tab/>
        </w:r>
        <w:r w:rsidR="00971397">
          <w:rPr>
            <w:noProof/>
            <w:webHidden/>
          </w:rPr>
          <w:fldChar w:fldCharType="begin"/>
        </w:r>
        <w:r w:rsidR="00971397">
          <w:rPr>
            <w:noProof/>
            <w:webHidden/>
          </w:rPr>
          <w:instrText xml:space="preserve"> PAGEREF _Toc144074588 \h </w:instrText>
        </w:r>
        <w:r w:rsidR="00971397">
          <w:rPr>
            <w:noProof/>
            <w:webHidden/>
          </w:rPr>
        </w:r>
        <w:r w:rsidR="00971397">
          <w:rPr>
            <w:noProof/>
            <w:webHidden/>
          </w:rPr>
          <w:fldChar w:fldCharType="separate"/>
        </w:r>
        <w:r w:rsidR="00971397">
          <w:rPr>
            <w:noProof/>
            <w:webHidden/>
          </w:rPr>
          <w:t>231</w:t>
        </w:r>
        <w:r w:rsidR="00971397">
          <w:rPr>
            <w:noProof/>
            <w:webHidden/>
          </w:rPr>
          <w:fldChar w:fldCharType="end"/>
        </w:r>
      </w:hyperlink>
    </w:p>
    <w:p w14:paraId="2F2BC483" w14:textId="75894CBC"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89" w:history="1">
        <w:r w:rsidR="00971397" w:rsidRPr="00CE2F44">
          <w:rPr>
            <w:rStyle w:val="Hyperlink"/>
            <w:rFonts w:cstheme="minorHAnsi"/>
            <w:noProof/>
          </w:rPr>
          <w:t>CP-9(8) Cryptographic Protection (M)(H)</w:t>
        </w:r>
        <w:r w:rsidR="00971397">
          <w:rPr>
            <w:noProof/>
            <w:webHidden/>
          </w:rPr>
          <w:tab/>
        </w:r>
        <w:r w:rsidR="00971397">
          <w:rPr>
            <w:noProof/>
            <w:webHidden/>
          </w:rPr>
          <w:fldChar w:fldCharType="begin"/>
        </w:r>
        <w:r w:rsidR="00971397">
          <w:rPr>
            <w:noProof/>
            <w:webHidden/>
          </w:rPr>
          <w:instrText xml:space="preserve"> PAGEREF _Toc144074589 \h </w:instrText>
        </w:r>
        <w:r w:rsidR="00971397">
          <w:rPr>
            <w:noProof/>
            <w:webHidden/>
          </w:rPr>
        </w:r>
        <w:r w:rsidR="00971397">
          <w:rPr>
            <w:noProof/>
            <w:webHidden/>
          </w:rPr>
          <w:fldChar w:fldCharType="separate"/>
        </w:r>
        <w:r w:rsidR="00971397">
          <w:rPr>
            <w:noProof/>
            <w:webHidden/>
          </w:rPr>
          <w:t>232</w:t>
        </w:r>
        <w:r w:rsidR="00971397">
          <w:rPr>
            <w:noProof/>
            <w:webHidden/>
          </w:rPr>
          <w:fldChar w:fldCharType="end"/>
        </w:r>
      </w:hyperlink>
    </w:p>
    <w:p w14:paraId="3D1E9BF3" w14:textId="5687A6D1"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90" w:history="1">
        <w:r w:rsidR="00971397" w:rsidRPr="00CE2F44">
          <w:rPr>
            <w:rStyle w:val="Hyperlink"/>
            <w:rFonts w:cstheme="minorHAnsi"/>
            <w:noProof/>
          </w:rPr>
          <w:t>CP-10 System Recovery and Reconstitution (L)(M)(H)</w:t>
        </w:r>
        <w:r w:rsidR="00971397">
          <w:rPr>
            <w:noProof/>
            <w:webHidden/>
          </w:rPr>
          <w:tab/>
        </w:r>
        <w:r w:rsidR="00971397">
          <w:rPr>
            <w:noProof/>
            <w:webHidden/>
          </w:rPr>
          <w:fldChar w:fldCharType="begin"/>
        </w:r>
        <w:r w:rsidR="00971397">
          <w:rPr>
            <w:noProof/>
            <w:webHidden/>
          </w:rPr>
          <w:instrText xml:space="preserve"> PAGEREF _Toc144074590 \h </w:instrText>
        </w:r>
        <w:r w:rsidR="00971397">
          <w:rPr>
            <w:noProof/>
            <w:webHidden/>
          </w:rPr>
        </w:r>
        <w:r w:rsidR="00971397">
          <w:rPr>
            <w:noProof/>
            <w:webHidden/>
          </w:rPr>
          <w:fldChar w:fldCharType="separate"/>
        </w:r>
        <w:r w:rsidR="00971397">
          <w:rPr>
            <w:noProof/>
            <w:webHidden/>
          </w:rPr>
          <w:t>233</w:t>
        </w:r>
        <w:r w:rsidR="00971397">
          <w:rPr>
            <w:noProof/>
            <w:webHidden/>
          </w:rPr>
          <w:fldChar w:fldCharType="end"/>
        </w:r>
      </w:hyperlink>
    </w:p>
    <w:p w14:paraId="5A518242" w14:textId="6299CDC4"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91" w:history="1">
        <w:r w:rsidR="00971397" w:rsidRPr="00CE2F44">
          <w:rPr>
            <w:rStyle w:val="Hyperlink"/>
            <w:rFonts w:cstheme="minorHAnsi"/>
            <w:noProof/>
          </w:rPr>
          <w:t>CP-10(2) Transaction Recovery (M)(H)</w:t>
        </w:r>
        <w:r w:rsidR="00971397">
          <w:rPr>
            <w:noProof/>
            <w:webHidden/>
          </w:rPr>
          <w:tab/>
        </w:r>
        <w:r w:rsidR="00971397">
          <w:rPr>
            <w:noProof/>
            <w:webHidden/>
          </w:rPr>
          <w:fldChar w:fldCharType="begin"/>
        </w:r>
        <w:r w:rsidR="00971397">
          <w:rPr>
            <w:noProof/>
            <w:webHidden/>
          </w:rPr>
          <w:instrText xml:space="preserve"> PAGEREF _Toc144074591 \h </w:instrText>
        </w:r>
        <w:r w:rsidR="00971397">
          <w:rPr>
            <w:noProof/>
            <w:webHidden/>
          </w:rPr>
        </w:r>
        <w:r w:rsidR="00971397">
          <w:rPr>
            <w:noProof/>
            <w:webHidden/>
          </w:rPr>
          <w:fldChar w:fldCharType="separate"/>
        </w:r>
        <w:r w:rsidR="00971397">
          <w:rPr>
            <w:noProof/>
            <w:webHidden/>
          </w:rPr>
          <w:t>234</w:t>
        </w:r>
        <w:r w:rsidR="00971397">
          <w:rPr>
            <w:noProof/>
            <w:webHidden/>
          </w:rPr>
          <w:fldChar w:fldCharType="end"/>
        </w:r>
      </w:hyperlink>
    </w:p>
    <w:p w14:paraId="03FEF4AC" w14:textId="02237D60"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92" w:history="1">
        <w:r w:rsidR="00971397" w:rsidRPr="00CE2F44">
          <w:rPr>
            <w:rStyle w:val="Hyperlink"/>
            <w:rFonts w:cstheme="minorHAnsi"/>
            <w:noProof/>
          </w:rPr>
          <w:t>CP-10(4) Restore Within Time Period (H)</w:t>
        </w:r>
        <w:r w:rsidR="00971397">
          <w:rPr>
            <w:noProof/>
            <w:webHidden/>
          </w:rPr>
          <w:tab/>
        </w:r>
        <w:r w:rsidR="00971397">
          <w:rPr>
            <w:noProof/>
            <w:webHidden/>
          </w:rPr>
          <w:fldChar w:fldCharType="begin"/>
        </w:r>
        <w:r w:rsidR="00971397">
          <w:rPr>
            <w:noProof/>
            <w:webHidden/>
          </w:rPr>
          <w:instrText xml:space="preserve"> PAGEREF _Toc144074592 \h </w:instrText>
        </w:r>
        <w:r w:rsidR="00971397">
          <w:rPr>
            <w:noProof/>
            <w:webHidden/>
          </w:rPr>
        </w:r>
        <w:r w:rsidR="00971397">
          <w:rPr>
            <w:noProof/>
            <w:webHidden/>
          </w:rPr>
          <w:fldChar w:fldCharType="separate"/>
        </w:r>
        <w:r w:rsidR="00971397">
          <w:rPr>
            <w:noProof/>
            <w:webHidden/>
          </w:rPr>
          <w:t>235</w:t>
        </w:r>
        <w:r w:rsidR="00971397">
          <w:rPr>
            <w:noProof/>
            <w:webHidden/>
          </w:rPr>
          <w:fldChar w:fldCharType="end"/>
        </w:r>
      </w:hyperlink>
    </w:p>
    <w:p w14:paraId="66FD2407" w14:textId="2088F8B9" w:rsidR="00971397" w:rsidRDefault="00000000">
      <w:pPr>
        <w:pStyle w:val="TOC1"/>
        <w:rPr>
          <w:rFonts w:eastAsiaTheme="minorEastAsia" w:cstheme="minorBidi"/>
          <w:b w:val="0"/>
          <w:noProof/>
          <w:color w:val="auto"/>
          <w:kern w:val="2"/>
          <w:sz w:val="24"/>
          <w14:ligatures w14:val="standardContextual"/>
        </w:rPr>
      </w:pPr>
      <w:hyperlink w:anchor="_Toc144074593" w:history="1">
        <w:r w:rsidR="00971397" w:rsidRPr="00CE2F44">
          <w:rPr>
            <w:rStyle w:val="Hyperlink"/>
            <w:rFonts w:cstheme="minorHAnsi"/>
            <w:noProof/>
          </w:rPr>
          <w:t>Identification and Authentication</w:t>
        </w:r>
        <w:r w:rsidR="00971397">
          <w:rPr>
            <w:noProof/>
            <w:webHidden/>
          </w:rPr>
          <w:tab/>
        </w:r>
        <w:r w:rsidR="00971397">
          <w:rPr>
            <w:noProof/>
            <w:webHidden/>
          </w:rPr>
          <w:fldChar w:fldCharType="begin"/>
        </w:r>
        <w:r w:rsidR="00971397">
          <w:rPr>
            <w:noProof/>
            <w:webHidden/>
          </w:rPr>
          <w:instrText xml:space="preserve"> PAGEREF _Toc144074593 \h </w:instrText>
        </w:r>
        <w:r w:rsidR="00971397">
          <w:rPr>
            <w:noProof/>
            <w:webHidden/>
          </w:rPr>
        </w:r>
        <w:r w:rsidR="00971397">
          <w:rPr>
            <w:noProof/>
            <w:webHidden/>
          </w:rPr>
          <w:fldChar w:fldCharType="separate"/>
        </w:r>
        <w:r w:rsidR="00971397">
          <w:rPr>
            <w:noProof/>
            <w:webHidden/>
          </w:rPr>
          <w:t>236</w:t>
        </w:r>
        <w:r w:rsidR="00971397">
          <w:rPr>
            <w:noProof/>
            <w:webHidden/>
          </w:rPr>
          <w:fldChar w:fldCharType="end"/>
        </w:r>
      </w:hyperlink>
    </w:p>
    <w:p w14:paraId="185C0D91" w14:textId="083E755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94" w:history="1">
        <w:r w:rsidR="00971397" w:rsidRPr="00CE2F44">
          <w:rPr>
            <w:rStyle w:val="Hyperlink"/>
            <w:rFonts w:cstheme="minorHAnsi"/>
            <w:noProof/>
          </w:rPr>
          <w:t>IA-1 Policy and Procedures (L)(M)(H)</w:t>
        </w:r>
        <w:r w:rsidR="00971397">
          <w:rPr>
            <w:noProof/>
            <w:webHidden/>
          </w:rPr>
          <w:tab/>
        </w:r>
        <w:r w:rsidR="00971397">
          <w:rPr>
            <w:noProof/>
            <w:webHidden/>
          </w:rPr>
          <w:fldChar w:fldCharType="begin"/>
        </w:r>
        <w:r w:rsidR="00971397">
          <w:rPr>
            <w:noProof/>
            <w:webHidden/>
          </w:rPr>
          <w:instrText xml:space="preserve"> PAGEREF _Toc144074594 \h </w:instrText>
        </w:r>
        <w:r w:rsidR="00971397">
          <w:rPr>
            <w:noProof/>
            <w:webHidden/>
          </w:rPr>
        </w:r>
        <w:r w:rsidR="00971397">
          <w:rPr>
            <w:noProof/>
            <w:webHidden/>
          </w:rPr>
          <w:fldChar w:fldCharType="separate"/>
        </w:r>
        <w:r w:rsidR="00971397">
          <w:rPr>
            <w:noProof/>
            <w:webHidden/>
          </w:rPr>
          <w:t>236</w:t>
        </w:r>
        <w:r w:rsidR="00971397">
          <w:rPr>
            <w:noProof/>
            <w:webHidden/>
          </w:rPr>
          <w:fldChar w:fldCharType="end"/>
        </w:r>
      </w:hyperlink>
    </w:p>
    <w:p w14:paraId="1E81322B" w14:textId="7107FF8C"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595" w:history="1">
        <w:r w:rsidR="00971397" w:rsidRPr="00CE2F44">
          <w:rPr>
            <w:rStyle w:val="Hyperlink"/>
            <w:rFonts w:cstheme="minorHAnsi"/>
            <w:noProof/>
          </w:rPr>
          <w:t>IA-2 Identification and Authentication (Organizational Users) (L)(M)(H)</w:t>
        </w:r>
        <w:r w:rsidR="00971397">
          <w:rPr>
            <w:noProof/>
            <w:webHidden/>
          </w:rPr>
          <w:tab/>
        </w:r>
        <w:r w:rsidR="00971397">
          <w:rPr>
            <w:noProof/>
            <w:webHidden/>
          </w:rPr>
          <w:fldChar w:fldCharType="begin"/>
        </w:r>
        <w:r w:rsidR="00971397">
          <w:rPr>
            <w:noProof/>
            <w:webHidden/>
          </w:rPr>
          <w:instrText xml:space="preserve"> PAGEREF _Toc144074595 \h </w:instrText>
        </w:r>
        <w:r w:rsidR="00971397">
          <w:rPr>
            <w:noProof/>
            <w:webHidden/>
          </w:rPr>
        </w:r>
        <w:r w:rsidR="00971397">
          <w:rPr>
            <w:noProof/>
            <w:webHidden/>
          </w:rPr>
          <w:fldChar w:fldCharType="separate"/>
        </w:r>
        <w:r w:rsidR="00971397">
          <w:rPr>
            <w:noProof/>
            <w:webHidden/>
          </w:rPr>
          <w:t>238</w:t>
        </w:r>
        <w:r w:rsidR="00971397">
          <w:rPr>
            <w:noProof/>
            <w:webHidden/>
          </w:rPr>
          <w:fldChar w:fldCharType="end"/>
        </w:r>
      </w:hyperlink>
    </w:p>
    <w:p w14:paraId="5D6E61D4" w14:textId="7C0E5A5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96" w:history="1">
        <w:r w:rsidR="00971397" w:rsidRPr="00CE2F44">
          <w:rPr>
            <w:rStyle w:val="Hyperlink"/>
            <w:rFonts w:cstheme="minorHAnsi"/>
            <w:noProof/>
          </w:rPr>
          <w:t>IA-2(1) Multi-factor Authentication to Privileged Accounts (L)(M)(H)</w:t>
        </w:r>
        <w:r w:rsidR="00971397">
          <w:rPr>
            <w:noProof/>
            <w:webHidden/>
          </w:rPr>
          <w:tab/>
        </w:r>
        <w:r w:rsidR="00971397">
          <w:rPr>
            <w:noProof/>
            <w:webHidden/>
          </w:rPr>
          <w:fldChar w:fldCharType="begin"/>
        </w:r>
        <w:r w:rsidR="00971397">
          <w:rPr>
            <w:noProof/>
            <w:webHidden/>
          </w:rPr>
          <w:instrText xml:space="preserve"> PAGEREF _Toc144074596 \h </w:instrText>
        </w:r>
        <w:r w:rsidR="00971397">
          <w:rPr>
            <w:noProof/>
            <w:webHidden/>
          </w:rPr>
        </w:r>
        <w:r w:rsidR="00971397">
          <w:rPr>
            <w:noProof/>
            <w:webHidden/>
          </w:rPr>
          <w:fldChar w:fldCharType="separate"/>
        </w:r>
        <w:r w:rsidR="00971397">
          <w:rPr>
            <w:noProof/>
            <w:webHidden/>
          </w:rPr>
          <w:t>239</w:t>
        </w:r>
        <w:r w:rsidR="00971397">
          <w:rPr>
            <w:noProof/>
            <w:webHidden/>
          </w:rPr>
          <w:fldChar w:fldCharType="end"/>
        </w:r>
      </w:hyperlink>
    </w:p>
    <w:p w14:paraId="6EABE36B" w14:textId="0B02E69C"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97" w:history="1">
        <w:r w:rsidR="00971397" w:rsidRPr="00CE2F44">
          <w:rPr>
            <w:rStyle w:val="Hyperlink"/>
            <w:rFonts w:cstheme="minorHAnsi"/>
            <w:noProof/>
          </w:rPr>
          <w:t>IA-2(2) Multi-factor Authentication to Non-privileged Accounts (L)(M)(H)</w:t>
        </w:r>
        <w:r w:rsidR="00971397">
          <w:rPr>
            <w:noProof/>
            <w:webHidden/>
          </w:rPr>
          <w:tab/>
        </w:r>
        <w:r w:rsidR="00971397">
          <w:rPr>
            <w:noProof/>
            <w:webHidden/>
          </w:rPr>
          <w:fldChar w:fldCharType="begin"/>
        </w:r>
        <w:r w:rsidR="00971397">
          <w:rPr>
            <w:noProof/>
            <w:webHidden/>
          </w:rPr>
          <w:instrText xml:space="preserve"> PAGEREF _Toc144074597 \h </w:instrText>
        </w:r>
        <w:r w:rsidR="00971397">
          <w:rPr>
            <w:noProof/>
            <w:webHidden/>
          </w:rPr>
        </w:r>
        <w:r w:rsidR="00971397">
          <w:rPr>
            <w:noProof/>
            <w:webHidden/>
          </w:rPr>
          <w:fldChar w:fldCharType="separate"/>
        </w:r>
        <w:r w:rsidR="00971397">
          <w:rPr>
            <w:noProof/>
            <w:webHidden/>
          </w:rPr>
          <w:t>240</w:t>
        </w:r>
        <w:r w:rsidR="00971397">
          <w:rPr>
            <w:noProof/>
            <w:webHidden/>
          </w:rPr>
          <w:fldChar w:fldCharType="end"/>
        </w:r>
      </w:hyperlink>
    </w:p>
    <w:p w14:paraId="5340852B" w14:textId="3E55DCB7"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98" w:history="1">
        <w:r w:rsidR="00971397" w:rsidRPr="00CE2F44">
          <w:rPr>
            <w:rStyle w:val="Hyperlink"/>
            <w:rFonts w:cstheme="minorHAnsi"/>
            <w:noProof/>
          </w:rPr>
          <w:t>IA-2(5) Individual Authentication with Group Authentication (M)(H)</w:t>
        </w:r>
        <w:r w:rsidR="00971397">
          <w:rPr>
            <w:noProof/>
            <w:webHidden/>
          </w:rPr>
          <w:tab/>
        </w:r>
        <w:r w:rsidR="00971397">
          <w:rPr>
            <w:noProof/>
            <w:webHidden/>
          </w:rPr>
          <w:fldChar w:fldCharType="begin"/>
        </w:r>
        <w:r w:rsidR="00971397">
          <w:rPr>
            <w:noProof/>
            <w:webHidden/>
          </w:rPr>
          <w:instrText xml:space="preserve"> PAGEREF _Toc144074598 \h </w:instrText>
        </w:r>
        <w:r w:rsidR="00971397">
          <w:rPr>
            <w:noProof/>
            <w:webHidden/>
          </w:rPr>
        </w:r>
        <w:r w:rsidR="00971397">
          <w:rPr>
            <w:noProof/>
            <w:webHidden/>
          </w:rPr>
          <w:fldChar w:fldCharType="separate"/>
        </w:r>
        <w:r w:rsidR="00971397">
          <w:rPr>
            <w:noProof/>
            <w:webHidden/>
          </w:rPr>
          <w:t>242</w:t>
        </w:r>
        <w:r w:rsidR="00971397">
          <w:rPr>
            <w:noProof/>
            <w:webHidden/>
          </w:rPr>
          <w:fldChar w:fldCharType="end"/>
        </w:r>
      </w:hyperlink>
    </w:p>
    <w:p w14:paraId="6D41A1DA" w14:textId="73AC6E48"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599" w:history="1">
        <w:r w:rsidR="00971397" w:rsidRPr="00CE2F44">
          <w:rPr>
            <w:rStyle w:val="Hyperlink"/>
            <w:rFonts w:cstheme="minorHAnsi"/>
            <w:noProof/>
          </w:rPr>
          <w:t>IA-2(6) Access to Accounts —separate Device (M)(H)</w:t>
        </w:r>
        <w:r w:rsidR="00971397">
          <w:rPr>
            <w:noProof/>
            <w:webHidden/>
          </w:rPr>
          <w:tab/>
        </w:r>
        <w:r w:rsidR="00971397">
          <w:rPr>
            <w:noProof/>
            <w:webHidden/>
          </w:rPr>
          <w:fldChar w:fldCharType="begin"/>
        </w:r>
        <w:r w:rsidR="00971397">
          <w:rPr>
            <w:noProof/>
            <w:webHidden/>
          </w:rPr>
          <w:instrText xml:space="preserve"> PAGEREF _Toc144074599 \h </w:instrText>
        </w:r>
        <w:r w:rsidR="00971397">
          <w:rPr>
            <w:noProof/>
            <w:webHidden/>
          </w:rPr>
        </w:r>
        <w:r w:rsidR="00971397">
          <w:rPr>
            <w:noProof/>
            <w:webHidden/>
          </w:rPr>
          <w:fldChar w:fldCharType="separate"/>
        </w:r>
        <w:r w:rsidR="00971397">
          <w:rPr>
            <w:noProof/>
            <w:webHidden/>
          </w:rPr>
          <w:t>243</w:t>
        </w:r>
        <w:r w:rsidR="00971397">
          <w:rPr>
            <w:noProof/>
            <w:webHidden/>
          </w:rPr>
          <w:fldChar w:fldCharType="end"/>
        </w:r>
      </w:hyperlink>
    </w:p>
    <w:p w14:paraId="09EB233B" w14:textId="26F44E69"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00" w:history="1">
        <w:r w:rsidR="00971397" w:rsidRPr="00CE2F44">
          <w:rPr>
            <w:rStyle w:val="Hyperlink"/>
            <w:rFonts w:cstheme="minorHAnsi"/>
            <w:noProof/>
          </w:rPr>
          <w:t>IA-2(8) Access to Accounts — Replay Resistant (L)(M)(H)</w:t>
        </w:r>
        <w:r w:rsidR="00971397">
          <w:rPr>
            <w:noProof/>
            <w:webHidden/>
          </w:rPr>
          <w:tab/>
        </w:r>
        <w:r w:rsidR="00971397">
          <w:rPr>
            <w:noProof/>
            <w:webHidden/>
          </w:rPr>
          <w:fldChar w:fldCharType="begin"/>
        </w:r>
        <w:r w:rsidR="00971397">
          <w:rPr>
            <w:noProof/>
            <w:webHidden/>
          </w:rPr>
          <w:instrText xml:space="preserve"> PAGEREF _Toc144074600 \h </w:instrText>
        </w:r>
        <w:r w:rsidR="00971397">
          <w:rPr>
            <w:noProof/>
            <w:webHidden/>
          </w:rPr>
        </w:r>
        <w:r w:rsidR="00971397">
          <w:rPr>
            <w:noProof/>
            <w:webHidden/>
          </w:rPr>
          <w:fldChar w:fldCharType="separate"/>
        </w:r>
        <w:r w:rsidR="00971397">
          <w:rPr>
            <w:noProof/>
            <w:webHidden/>
          </w:rPr>
          <w:t>244</w:t>
        </w:r>
        <w:r w:rsidR="00971397">
          <w:rPr>
            <w:noProof/>
            <w:webHidden/>
          </w:rPr>
          <w:fldChar w:fldCharType="end"/>
        </w:r>
      </w:hyperlink>
    </w:p>
    <w:p w14:paraId="1CB34BCD" w14:textId="751237E1"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01" w:history="1">
        <w:r w:rsidR="00971397" w:rsidRPr="00CE2F44">
          <w:rPr>
            <w:rStyle w:val="Hyperlink"/>
            <w:rFonts w:cstheme="minorHAnsi"/>
            <w:noProof/>
          </w:rPr>
          <w:t>IA-2(12) Acceptance of PIV Credentials (L)(M)(H)</w:t>
        </w:r>
        <w:r w:rsidR="00971397">
          <w:rPr>
            <w:noProof/>
            <w:webHidden/>
          </w:rPr>
          <w:tab/>
        </w:r>
        <w:r w:rsidR="00971397">
          <w:rPr>
            <w:noProof/>
            <w:webHidden/>
          </w:rPr>
          <w:fldChar w:fldCharType="begin"/>
        </w:r>
        <w:r w:rsidR="00971397">
          <w:rPr>
            <w:noProof/>
            <w:webHidden/>
          </w:rPr>
          <w:instrText xml:space="preserve"> PAGEREF _Toc144074601 \h </w:instrText>
        </w:r>
        <w:r w:rsidR="00971397">
          <w:rPr>
            <w:noProof/>
            <w:webHidden/>
          </w:rPr>
        </w:r>
        <w:r w:rsidR="00971397">
          <w:rPr>
            <w:noProof/>
            <w:webHidden/>
          </w:rPr>
          <w:fldChar w:fldCharType="separate"/>
        </w:r>
        <w:r w:rsidR="00971397">
          <w:rPr>
            <w:noProof/>
            <w:webHidden/>
          </w:rPr>
          <w:t>245</w:t>
        </w:r>
        <w:r w:rsidR="00971397">
          <w:rPr>
            <w:noProof/>
            <w:webHidden/>
          </w:rPr>
          <w:fldChar w:fldCharType="end"/>
        </w:r>
      </w:hyperlink>
    </w:p>
    <w:p w14:paraId="256FC83F" w14:textId="4331DA93"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02" w:history="1">
        <w:r w:rsidR="00971397" w:rsidRPr="00CE2F44">
          <w:rPr>
            <w:rStyle w:val="Hyperlink"/>
            <w:rFonts w:cstheme="minorHAnsi"/>
            <w:noProof/>
          </w:rPr>
          <w:t>IA-3 Device Identification and Authentication (M)(H)</w:t>
        </w:r>
        <w:r w:rsidR="00971397">
          <w:rPr>
            <w:noProof/>
            <w:webHidden/>
          </w:rPr>
          <w:tab/>
        </w:r>
        <w:r w:rsidR="00971397">
          <w:rPr>
            <w:noProof/>
            <w:webHidden/>
          </w:rPr>
          <w:fldChar w:fldCharType="begin"/>
        </w:r>
        <w:r w:rsidR="00971397">
          <w:rPr>
            <w:noProof/>
            <w:webHidden/>
          </w:rPr>
          <w:instrText xml:space="preserve"> PAGEREF _Toc144074602 \h </w:instrText>
        </w:r>
        <w:r w:rsidR="00971397">
          <w:rPr>
            <w:noProof/>
            <w:webHidden/>
          </w:rPr>
        </w:r>
        <w:r w:rsidR="00971397">
          <w:rPr>
            <w:noProof/>
            <w:webHidden/>
          </w:rPr>
          <w:fldChar w:fldCharType="separate"/>
        </w:r>
        <w:r w:rsidR="00971397">
          <w:rPr>
            <w:noProof/>
            <w:webHidden/>
          </w:rPr>
          <w:t>246</w:t>
        </w:r>
        <w:r w:rsidR="00971397">
          <w:rPr>
            <w:noProof/>
            <w:webHidden/>
          </w:rPr>
          <w:fldChar w:fldCharType="end"/>
        </w:r>
      </w:hyperlink>
    </w:p>
    <w:p w14:paraId="4C61EB62" w14:textId="70CC7A34"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03" w:history="1">
        <w:r w:rsidR="00971397" w:rsidRPr="00CE2F44">
          <w:rPr>
            <w:rStyle w:val="Hyperlink"/>
            <w:rFonts w:cstheme="minorHAnsi"/>
            <w:noProof/>
          </w:rPr>
          <w:t>IA-4 Identifier Management (L)(M)(H)</w:t>
        </w:r>
        <w:r w:rsidR="00971397">
          <w:rPr>
            <w:noProof/>
            <w:webHidden/>
          </w:rPr>
          <w:tab/>
        </w:r>
        <w:r w:rsidR="00971397">
          <w:rPr>
            <w:noProof/>
            <w:webHidden/>
          </w:rPr>
          <w:fldChar w:fldCharType="begin"/>
        </w:r>
        <w:r w:rsidR="00971397">
          <w:rPr>
            <w:noProof/>
            <w:webHidden/>
          </w:rPr>
          <w:instrText xml:space="preserve"> PAGEREF _Toc144074603 \h </w:instrText>
        </w:r>
        <w:r w:rsidR="00971397">
          <w:rPr>
            <w:noProof/>
            <w:webHidden/>
          </w:rPr>
        </w:r>
        <w:r w:rsidR="00971397">
          <w:rPr>
            <w:noProof/>
            <w:webHidden/>
          </w:rPr>
          <w:fldChar w:fldCharType="separate"/>
        </w:r>
        <w:r w:rsidR="00971397">
          <w:rPr>
            <w:noProof/>
            <w:webHidden/>
          </w:rPr>
          <w:t>247</w:t>
        </w:r>
        <w:r w:rsidR="00971397">
          <w:rPr>
            <w:noProof/>
            <w:webHidden/>
          </w:rPr>
          <w:fldChar w:fldCharType="end"/>
        </w:r>
      </w:hyperlink>
    </w:p>
    <w:p w14:paraId="638FE7EA" w14:textId="7741C1C4"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04" w:history="1">
        <w:r w:rsidR="00971397" w:rsidRPr="00CE2F44">
          <w:rPr>
            <w:rStyle w:val="Hyperlink"/>
            <w:rFonts w:cstheme="minorHAnsi"/>
            <w:noProof/>
          </w:rPr>
          <w:t>IA-4(4) Identify User Status (M)(H)</w:t>
        </w:r>
        <w:r w:rsidR="00971397">
          <w:rPr>
            <w:noProof/>
            <w:webHidden/>
          </w:rPr>
          <w:tab/>
        </w:r>
        <w:r w:rsidR="00971397">
          <w:rPr>
            <w:noProof/>
            <w:webHidden/>
          </w:rPr>
          <w:fldChar w:fldCharType="begin"/>
        </w:r>
        <w:r w:rsidR="00971397">
          <w:rPr>
            <w:noProof/>
            <w:webHidden/>
          </w:rPr>
          <w:instrText xml:space="preserve"> PAGEREF _Toc144074604 \h </w:instrText>
        </w:r>
        <w:r w:rsidR="00971397">
          <w:rPr>
            <w:noProof/>
            <w:webHidden/>
          </w:rPr>
        </w:r>
        <w:r w:rsidR="00971397">
          <w:rPr>
            <w:noProof/>
            <w:webHidden/>
          </w:rPr>
          <w:fldChar w:fldCharType="separate"/>
        </w:r>
        <w:r w:rsidR="00971397">
          <w:rPr>
            <w:noProof/>
            <w:webHidden/>
          </w:rPr>
          <w:t>249</w:t>
        </w:r>
        <w:r w:rsidR="00971397">
          <w:rPr>
            <w:noProof/>
            <w:webHidden/>
          </w:rPr>
          <w:fldChar w:fldCharType="end"/>
        </w:r>
      </w:hyperlink>
    </w:p>
    <w:p w14:paraId="22C0E9A1" w14:textId="6B89174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05" w:history="1">
        <w:r w:rsidR="00971397" w:rsidRPr="00CE2F44">
          <w:rPr>
            <w:rStyle w:val="Hyperlink"/>
            <w:rFonts w:cstheme="minorHAnsi"/>
            <w:noProof/>
          </w:rPr>
          <w:t>IA-5 Authenticator Management (L)(M)(H)</w:t>
        </w:r>
        <w:r w:rsidR="00971397">
          <w:rPr>
            <w:noProof/>
            <w:webHidden/>
          </w:rPr>
          <w:tab/>
        </w:r>
        <w:r w:rsidR="00971397">
          <w:rPr>
            <w:noProof/>
            <w:webHidden/>
          </w:rPr>
          <w:fldChar w:fldCharType="begin"/>
        </w:r>
        <w:r w:rsidR="00971397">
          <w:rPr>
            <w:noProof/>
            <w:webHidden/>
          </w:rPr>
          <w:instrText xml:space="preserve"> PAGEREF _Toc144074605 \h </w:instrText>
        </w:r>
        <w:r w:rsidR="00971397">
          <w:rPr>
            <w:noProof/>
            <w:webHidden/>
          </w:rPr>
        </w:r>
        <w:r w:rsidR="00971397">
          <w:rPr>
            <w:noProof/>
            <w:webHidden/>
          </w:rPr>
          <w:fldChar w:fldCharType="separate"/>
        </w:r>
        <w:r w:rsidR="00971397">
          <w:rPr>
            <w:noProof/>
            <w:webHidden/>
          </w:rPr>
          <w:t>250</w:t>
        </w:r>
        <w:r w:rsidR="00971397">
          <w:rPr>
            <w:noProof/>
            <w:webHidden/>
          </w:rPr>
          <w:fldChar w:fldCharType="end"/>
        </w:r>
      </w:hyperlink>
    </w:p>
    <w:p w14:paraId="5DCF955C" w14:textId="64AA157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06" w:history="1">
        <w:r w:rsidR="00971397" w:rsidRPr="00CE2F44">
          <w:rPr>
            <w:rStyle w:val="Hyperlink"/>
            <w:rFonts w:cstheme="minorHAnsi"/>
            <w:noProof/>
          </w:rPr>
          <w:t>IA-5(1) Password-based Authentication (L)(M)(H)</w:t>
        </w:r>
        <w:r w:rsidR="00971397">
          <w:rPr>
            <w:noProof/>
            <w:webHidden/>
          </w:rPr>
          <w:tab/>
        </w:r>
        <w:r w:rsidR="00971397">
          <w:rPr>
            <w:noProof/>
            <w:webHidden/>
          </w:rPr>
          <w:fldChar w:fldCharType="begin"/>
        </w:r>
        <w:r w:rsidR="00971397">
          <w:rPr>
            <w:noProof/>
            <w:webHidden/>
          </w:rPr>
          <w:instrText xml:space="preserve"> PAGEREF _Toc144074606 \h </w:instrText>
        </w:r>
        <w:r w:rsidR="00971397">
          <w:rPr>
            <w:noProof/>
            <w:webHidden/>
          </w:rPr>
        </w:r>
        <w:r w:rsidR="00971397">
          <w:rPr>
            <w:noProof/>
            <w:webHidden/>
          </w:rPr>
          <w:fldChar w:fldCharType="separate"/>
        </w:r>
        <w:r w:rsidR="00971397">
          <w:rPr>
            <w:noProof/>
            <w:webHidden/>
          </w:rPr>
          <w:t>252</w:t>
        </w:r>
        <w:r w:rsidR="00971397">
          <w:rPr>
            <w:noProof/>
            <w:webHidden/>
          </w:rPr>
          <w:fldChar w:fldCharType="end"/>
        </w:r>
      </w:hyperlink>
    </w:p>
    <w:p w14:paraId="7FA1DC62" w14:textId="7BE17E8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07" w:history="1">
        <w:r w:rsidR="00971397" w:rsidRPr="00CE2F44">
          <w:rPr>
            <w:rStyle w:val="Hyperlink"/>
            <w:rFonts w:cstheme="minorHAnsi"/>
            <w:noProof/>
          </w:rPr>
          <w:t>IA-5(2) Public Key-based Authentication (M)(H)</w:t>
        </w:r>
        <w:r w:rsidR="00971397">
          <w:rPr>
            <w:noProof/>
            <w:webHidden/>
          </w:rPr>
          <w:tab/>
        </w:r>
        <w:r w:rsidR="00971397">
          <w:rPr>
            <w:noProof/>
            <w:webHidden/>
          </w:rPr>
          <w:fldChar w:fldCharType="begin"/>
        </w:r>
        <w:r w:rsidR="00971397">
          <w:rPr>
            <w:noProof/>
            <w:webHidden/>
          </w:rPr>
          <w:instrText xml:space="preserve"> PAGEREF _Toc144074607 \h </w:instrText>
        </w:r>
        <w:r w:rsidR="00971397">
          <w:rPr>
            <w:noProof/>
            <w:webHidden/>
          </w:rPr>
        </w:r>
        <w:r w:rsidR="00971397">
          <w:rPr>
            <w:noProof/>
            <w:webHidden/>
          </w:rPr>
          <w:fldChar w:fldCharType="separate"/>
        </w:r>
        <w:r w:rsidR="00971397">
          <w:rPr>
            <w:noProof/>
            <w:webHidden/>
          </w:rPr>
          <w:t>254</w:t>
        </w:r>
        <w:r w:rsidR="00971397">
          <w:rPr>
            <w:noProof/>
            <w:webHidden/>
          </w:rPr>
          <w:fldChar w:fldCharType="end"/>
        </w:r>
      </w:hyperlink>
    </w:p>
    <w:p w14:paraId="7F90A65D" w14:textId="1A17B636"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08" w:history="1">
        <w:r w:rsidR="00971397" w:rsidRPr="00CE2F44">
          <w:rPr>
            <w:rStyle w:val="Hyperlink"/>
            <w:rFonts w:cstheme="minorHAnsi"/>
            <w:noProof/>
          </w:rPr>
          <w:t>IA-5(6) Protection of Authenticators (M)(H)</w:t>
        </w:r>
        <w:r w:rsidR="00971397">
          <w:rPr>
            <w:noProof/>
            <w:webHidden/>
          </w:rPr>
          <w:tab/>
        </w:r>
        <w:r w:rsidR="00971397">
          <w:rPr>
            <w:noProof/>
            <w:webHidden/>
          </w:rPr>
          <w:fldChar w:fldCharType="begin"/>
        </w:r>
        <w:r w:rsidR="00971397">
          <w:rPr>
            <w:noProof/>
            <w:webHidden/>
          </w:rPr>
          <w:instrText xml:space="preserve"> PAGEREF _Toc144074608 \h </w:instrText>
        </w:r>
        <w:r w:rsidR="00971397">
          <w:rPr>
            <w:noProof/>
            <w:webHidden/>
          </w:rPr>
        </w:r>
        <w:r w:rsidR="00971397">
          <w:rPr>
            <w:noProof/>
            <w:webHidden/>
          </w:rPr>
          <w:fldChar w:fldCharType="separate"/>
        </w:r>
        <w:r w:rsidR="00971397">
          <w:rPr>
            <w:noProof/>
            <w:webHidden/>
          </w:rPr>
          <w:t>256</w:t>
        </w:r>
        <w:r w:rsidR="00971397">
          <w:rPr>
            <w:noProof/>
            <w:webHidden/>
          </w:rPr>
          <w:fldChar w:fldCharType="end"/>
        </w:r>
      </w:hyperlink>
    </w:p>
    <w:p w14:paraId="6B4B4D45" w14:textId="471D2F12"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09" w:history="1">
        <w:r w:rsidR="00971397" w:rsidRPr="00CE2F44">
          <w:rPr>
            <w:rStyle w:val="Hyperlink"/>
            <w:rFonts w:cstheme="minorHAnsi"/>
            <w:noProof/>
          </w:rPr>
          <w:t>IA-5(7) No Embedded Unencrypted Static Authenticators (M)(H)</w:t>
        </w:r>
        <w:r w:rsidR="00971397">
          <w:rPr>
            <w:noProof/>
            <w:webHidden/>
          </w:rPr>
          <w:tab/>
        </w:r>
        <w:r w:rsidR="00971397">
          <w:rPr>
            <w:noProof/>
            <w:webHidden/>
          </w:rPr>
          <w:fldChar w:fldCharType="begin"/>
        </w:r>
        <w:r w:rsidR="00971397">
          <w:rPr>
            <w:noProof/>
            <w:webHidden/>
          </w:rPr>
          <w:instrText xml:space="preserve"> PAGEREF _Toc144074609 \h </w:instrText>
        </w:r>
        <w:r w:rsidR="00971397">
          <w:rPr>
            <w:noProof/>
            <w:webHidden/>
          </w:rPr>
        </w:r>
        <w:r w:rsidR="00971397">
          <w:rPr>
            <w:noProof/>
            <w:webHidden/>
          </w:rPr>
          <w:fldChar w:fldCharType="separate"/>
        </w:r>
        <w:r w:rsidR="00971397">
          <w:rPr>
            <w:noProof/>
            <w:webHidden/>
          </w:rPr>
          <w:t>257</w:t>
        </w:r>
        <w:r w:rsidR="00971397">
          <w:rPr>
            <w:noProof/>
            <w:webHidden/>
          </w:rPr>
          <w:fldChar w:fldCharType="end"/>
        </w:r>
      </w:hyperlink>
    </w:p>
    <w:p w14:paraId="42E04A46" w14:textId="345A1FB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10" w:history="1">
        <w:r w:rsidR="00971397" w:rsidRPr="00CE2F44">
          <w:rPr>
            <w:rStyle w:val="Hyperlink"/>
            <w:rFonts w:cstheme="minorHAnsi"/>
            <w:noProof/>
          </w:rPr>
          <w:t>IA-5(8) Multiple System Accounts (H)</w:t>
        </w:r>
        <w:r w:rsidR="00971397">
          <w:rPr>
            <w:noProof/>
            <w:webHidden/>
          </w:rPr>
          <w:tab/>
        </w:r>
        <w:r w:rsidR="00971397">
          <w:rPr>
            <w:noProof/>
            <w:webHidden/>
          </w:rPr>
          <w:fldChar w:fldCharType="begin"/>
        </w:r>
        <w:r w:rsidR="00971397">
          <w:rPr>
            <w:noProof/>
            <w:webHidden/>
          </w:rPr>
          <w:instrText xml:space="preserve"> PAGEREF _Toc144074610 \h </w:instrText>
        </w:r>
        <w:r w:rsidR="00971397">
          <w:rPr>
            <w:noProof/>
            <w:webHidden/>
          </w:rPr>
        </w:r>
        <w:r w:rsidR="00971397">
          <w:rPr>
            <w:noProof/>
            <w:webHidden/>
          </w:rPr>
          <w:fldChar w:fldCharType="separate"/>
        </w:r>
        <w:r w:rsidR="00971397">
          <w:rPr>
            <w:noProof/>
            <w:webHidden/>
          </w:rPr>
          <w:t>258</w:t>
        </w:r>
        <w:r w:rsidR="00971397">
          <w:rPr>
            <w:noProof/>
            <w:webHidden/>
          </w:rPr>
          <w:fldChar w:fldCharType="end"/>
        </w:r>
      </w:hyperlink>
    </w:p>
    <w:p w14:paraId="318E4329" w14:textId="0050587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11" w:history="1">
        <w:r w:rsidR="00971397" w:rsidRPr="00CE2F44">
          <w:rPr>
            <w:rStyle w:val="Hyperlink"/>
            <w:rFonts w:cstheme="minorHAnsi"/>
            <w:noProof/>
          </w:rPr>
          <w:t>IA-5(13) Expiration of Cached Authenticators (H)</w:t>
        </w:r>
        <w:r w:rsidR="00971397">
          <w:rPr>
            <w:noProof/>
            <w:webHidden/>
          </w:rPr>
          <w:tab/>
        </w:r>
        <w:r w:rsidR="00971397">
          <w:rPr>
            <w:noProof/>
            <w:webHidden/>
          </w:rPr>
          <w:fldChar w:fldCharType="begin"/>
        </w:r>
        <w:r w:rsidR="00971397">
          <w:rPr>
            <w:noProof/>
            <w:webHidden/>
          </w:rPr>
          <w:instrText xml:space="preserve"> PAGEREF _Toc144074611 \h </w:instrText>
        </w:r>
        <w:r w:rsidR="00971397">
          <w:rPr>
            <w:noProof/>
            <w:webHidden/>
          </w:rPr>
        </w:r>
        <w:r w:rsidR="00971397">
          <w:rPr>
            <w:noProof/>
            <w:webHidden/>
          </w:rPr>
          <w:fldChar w:fldCharType="separate"/>
        </w:r>
        <w:r w:rsidR="00971397">
          <w:rPr>
            <w:noProof/>
            <w:webHidden/>
          </w:rPr>
          <w:t>259</w:t>
        </w:r>
        <w:r w:rsidR="00971397">
          <w:rPr>
            <w:noProof/>
            <w:webHidden/>
          </w:rPr>
          <w:fldChar w:fldCharType="end"/>
        </w:r>
      </w:hyperlink>
    </w:p>
    <w:p w14:paraId="39B34CAB" w14:textId="12C7BD3F"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12" w:history="1">
        <w:r w:rsidR="00971397" w:rsidRPr="00CE2F44">
          <w:rPr>
            <w:rStyle w:val="Hyperlink"/>
            <w:rFonts w:cstheme="minorHAnsi"/>
            <w:noProof/>
          </w:rPr>
          <w:t>IA-6 Authentication Feedback (L)(M)(H)</w:t>
        </w:r>
        <w:r w:rsidR="00971397">
          <w:rPr>
            <w:noProof/>
            <w:webHidden/>
          </w:rPr>
          <w:tab/>
        </w:r>
        <w:r w:rsidR="00971397">
          <w:rPr>
            <w:noProof/>
            <w:webHidden/>
          </w:rPr>
          <w:fldChar w:fldCharType="begin"/>
        </w:r>
        <w:r w:rsidR="00971397">
          <w:rPr>
            <w:noProof/>
            <w:webHidden/>
          </w:rPr>
          <w:instrText xml:space="preserve"> PAGEREF _Toc144074612 \h </w:instrText>
        </w:r>
        <w:r w:rsidR="00971397">
          <w:rPr>
            <w:noProof/>
            <w:webHidden/>
          </w:rPr>
        </w:r>
        <w:r w:rsidR="00971397">
          <w:rPr>
            <w:noProof/>
            <w:webHidden/>
          </w:rPr>
          <w:fldChar w:fldCharType="separate"/>
        </w:r>
        <w:r w:rsidR="00971397">
          <w:rPr>
            <w:noProof/>
            <w:webHidden/>
          </w:rPr>
          <w:t>260</w:t>
        </w:r>
        <w:r w:rsidR="00971397">
          <w:rPr>
            <w:noProof/>
            <w:webHidden/>
          </w:rPr>
          <w:fldChar w:fldCharType="end"/>
        </w:r>
      </w:hyperlink>
    </w:p>
    <w:p w14:paraId="2E910E9E" w14:textId="0E46C689"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13" w:history="1">
        <w:r w:rsidR="00971397" w:rsidRPr="00CE2F44">
          <w:rPr>
            <w:rStyle w:val="Hyperlink"/>
            <w:rFonts w:cstheme="minorHAnsi"/>
            <w:noProof/>
          </w:rPr>
          <w:t>IA-7 Cryptographic Module Authentication (L)(M)(H)</w:t>
        </w:r>
        <w:r w:rsidR="00971397">
          <w:rPr>
            <w:noProof/>
            <w:webHidden/>
          </w:rPr>
          <w:tab/>
        </w:r>
        <w:r w:rsidR="00971397">
          <w:rPr>
            <w:noProof/>
            <w:webHidden/>
          </w:rPr>
          <w:fldChar w:fldCharType="begin"/>
        </w:r>
        <w:r w:rsidR="00971397">
          <w:rPr>
            <w:noProof/>
            <w:webHidden/>
          </w:rPr>
          <w:instrText xml:space="preserve"> PAGEREF _Toc144074613 \h </w:instrText>
        </w:r>
        <w:r w:rsidR="00971397">
          <w:rPr>
            <w:noProof/>
            <w:webHidden/>
          </w:rPr>
        </w:r>
        <w:r w:rsidR="00971397">
          <w:rPr>
            <w:noProof/>
            <w:webHidden/>
          </w:rPr>
          <w:fldChar w:fldCharType="separate"/>
        </w:r>
        <w:r w:rsidR="00971397">
          <w:rPr>
            <w:noProof/>
            <w:webHidden/>
          </w:rPr>
          <w:t>261</w:t>
        </w:r>
        <w:r w:rsidR="00971397">
          <w:rPr>
            <w:noProof/>
            <w:webHidden/>
          </w:rPr>
          <w:fldChar w:fldCharType="end"/>
        </w:r>
      </w:hyperlink>
    </w:p>
    <w:p w14:paraId="0DEA9CB7" w14:textId="5CD58E46"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14" w:history="1">
        <w:r w:rsidR="00971397" w:rsidRPr="00CE2F44">
          <w:rPr>
            <w:rStyle w:val="Hyperlink"/>
            <w:rFonts w:cstheme="minorHAnsi"/>
            <w:noProof/>
          </w:rPr>
          <w:t>IA-8 Identification and Authentication (Non-organizational Users) (L)(M)(H)</w:t>
        </w:r>
        <w:r w:rsidR="00971397">
          <w:rPr>
            <w:noProof/>
            <w:webHidden/>
          </w:rPr>
          <w:tab/>
        </w:r>
        <w:r w:rsidR="00971397">
          <w:rPr>
            <w:noProof/>
            <w:webHidden/>
          </w:rPr>
          <w:fldChar w:fldCharType="begin"/>
        </w:r>
        <w:r w:rsidR="00971397">
          <w:rPr>
            <w:noProof/>
            <w:webHidden/>
          </w:rPr>
          <w:instrText xml:space="preserve"> PAGEREF _Toc144074614 \h </w:instrText>
        </w:r>
        <w:r w:rsidR="00971397">
          <w:rPr>
            <w:noProof/>
            <w:webHidden/>
          </w:rPr>
        </w:r>
        <w:r w:rsidR="00971397">
          <w:rPr>
            <w:noProof/>
            <w:webHidden/>
          </w:rPr>
          <w:fldChar w:fldCharType="separate"/>
        </w:r>
        <w:r w:rsidR="00971397">
          <w:rPr>
            <w:noProof/>
            <w:webHidden/>
          </w:rPr>
          <w:t>262</w:t>
        </w:r>
        <w:r w:rsidR="00971397">
          <w:rPr>
            <w:noProof/>
            <w:webHidden/>
          </w:rPr>
          <w:fldChar w:fldCharType="end"/>
        </w:r>
      </w:hyperlink>
    </w:p>
    <w:p w14:paraId="7C8ADFBC" w14:textId="3BDBFFB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15" w:history="1">
        <w:r w:rsidR="00971397" w:rsidRPr="00CE2F44">
          <w:rPr>
            <w:rStyle w:val="Hyperlink"/>
            <w:rFonts w:cstheme="minorHAnsi"/>
            <w:noProof/>
          </w:rPr>
          <w:t>IA-8(1) Acceptance of PIV Credentials from Other Agencies (L)(M)(H)</w:t>
        </w:r>
        <w:r w:rsidR="00971397">
          <w:rPr>
            <w:noProof/>
            <w:webHidden/>
          </w:rPr>
          <w:tab/>
        </w:r>
        <w:r w:rsidR="00971397">
          <w:rPr>
            <w:noProof/>
            <w:webHidden/>
          </w:rPr>
          <w:fldChar w:fldCharType="begin"/>
        </w:r>
        <w:r w:rsidR="00971397">
          <w:rPr>
            <w:noProof/>
            <w:webHidden/>
          </w:rPr>
          <w:instrText xml:space="preserve"> PAGEREF _Toc144074615 \h </w:instrText>
        </w:r>
        <w:r w:rsidR="00971397">
          <w:rPr>
            <w:noProof/>
            <w:webHidden/>
          </w:rPr>
        </w:r>
        <w:r w:rsidR="00971397">
          <w:rPr>
            <w:noProof/>
            <w:webHidden/>
          </w:rPr>
          <w:fldChar w:fldCharType="separate"/>
        </w:r>
        <w:r w:rsidR="00971397">
          <w:rPr>
            <w:noProof/>
            <w:webHidden/>
          </w:rPr>
          <w:t>263</w:t>
        </w:r>
        <w:r w:rsidR="00971397">
          <w:rPr>
            <w:noProof/>
            <w:webHidden/>
          </w:rPr>
          <w:fldChar w:fldCharType="end"/>
        </w:r>
      </w:hyperlink>
    </w:p>
    <w:p w14:paraId="76B62588" w14:textId="3170601C"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16" w:history="1">
        <w:r w:rsidR="00971397" w:rsidRPr="00CE2F44">
          <w:rPr>
            <w:rStyle w:val="Hyperlink"/>
            <w:rFonts w:cstheme="minorHAnsi"/>
            <w:noProof/>
          </w:rPr>
          <w:t>IA-8(2) Acceptance of External Authenticators (L)(M)(H)</w:t>
        </w:r>
        <w:r w:rsidR="00971397">
          <w:rPr>
            <w:noProof/>
            <w:webHidden/>
          </w:rPr>
          <w:tab/>
        </w:r>
        <w:r w:rsidR="00971397">
          <w:rPr>
            <w:noProof/>
            <w:webHidden/>
          </w:rPr>
          <w:fldChar w:fldCharType="begin"/>
        </w:r>
        <w:r w:rsidR="00971397">
          <w:rPr>
            <w:noProof/>
            <w:webHidden/>
          </w:rPr>
          <w:instrText xml:space="preserve"> PAGEREF _Toc144074616 \h </w:instrText>
        </w:r>
        <w:r w:rsidR="00971397">
          <w:rPr>
            <w:noProof/>
            <w:webHidden/>
          </w:rPr>
        </w:r>
        <w:r w:rsidR="00971397">
          <w:rPr>
            <w:noProof/>
            <w:webHidden/>
          </w:rPr>
          <w:fldChar w:fldCharType="separate"/>
        </w:r>
        <w:r w:rsidR="00971397">
          <w:rPr>
            <w:noProof/>
            <w:webHidden/>
          </w:rPr>
          <w:t>264</w:t>
        </w:r>
        <w:r w:rsidR="00971397">
          <w:rPr>
            <w:noProof/>
            <w:webHidden/>
          </w:rPr>
          <w:fldChar w:fldCharType="end"/>
        </w:r>
      </w:hyperlink>
    </w:p>
    <w:p w14:paraId="44CAC486" w14:textId="2F9E2811"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17" w:history="1">
        <w:r w:rsidR="00971397" w:rsidRPr="00CE2F44">
          <w:rPr>
            <w:rStyle w:val="Hyperlink"/>
            <w:rFonts w:cstheme="minorHAnsi"/>
            <w:noProof/>
          </w:rPr>
          <w:t>IA-8(4) Use of Defined Profiles (L)(M)(H)</w:t>
        </w:r>
        <w:r w:rsidR="00971397">
          <w:rPr>
            <w:noProof/>
            <w:webHidden/>
          </w:rPr>
          <w:tab/>
        </w:r>
        <w:r w:rsidR="00971397">
          <w:rPr>
            <w:noProof/>
            <w:webHidden/>
          </w:rPr>
          <w:fldChar w:fldCharType="begin"/>
        </w:r>
        <w:r w:rsidR="00971397">
          <w:rPr>
            <w:noProof/>
            <w:webHidden/>
          </w:rPr>
          <w:instrText xml:space="preserve"> PAGEREF _Toc144074617 \h </w:instrText>
        </w:r>
        <w:r w:rsidR="00971397">
          <w:rPr>
            <w:noProof/>
            <w:webHidden/>
          </w:rPr>
        </w:r>
        <w:r w:rsidR="00971397">
          <w:rPr>
            <w:noProof/>
            <w:webHidden/>
          </w:rPr>
          <w:fldChar w:fldCharType="separate"/>
        </w:r>
        <w:r w:rsidR="00971397">
          <w:rPr>
            <w:noProof/>
            <w:webHidden/>
          </w:rPr>
          <w:t>265</w:t>
        </w:r>
        <w:r w:rsidR="00971397">
          <w:rPr>
            <w:noProof/>
            <w:webHidden/>
          </w:rPr>
          <w:fldChar w:fldCharType="end"/>
        </w:r>
      </w:hyperlink>
    </w:p>
    <w:p w14:paraId="31E214BC" w14:textId="07F4E904"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18" w:history="1">
        <w:r w:rsidR="00971397" w:rsidRPr="00CE2F44">
          <w:rPr>
            <w:rStyle w:val="Hyperlink"/>
            <w:rFonts w:cstheme="minorHAnsi"/>
            <w:noProof/>
          </w:rPr>
          <w:t>IA-11 Re-authentication (L)(M)(H)</w:t>
        </w:r>
        <w:r w:rsidR="00971397">
          <w:rPr>
            <w:noProof/>
            <w:webHidden/>
          </w:rPr>
          <w:tab/>
        </w:r>
        <w:r w:rsidR="00971397">
          <w:rPr>
            <w:noProof/>
            <w:webHidden/>
          </w:rPr>
          <w:fldChar w:fldCharType="begin"/>
        </w:r>
        <w:r w:rsidR="00971397">
          <w:rPr>
            <w:noProof/>
            <w:webHidden/>
          </w:rPr>
          <w:instrText xml:space="preserve"> PAGEREF _Toc144074618 \h </w:instrText>
        </w:r>
        <w:r w:rsidR="00971397">
          <w:rPr>
            <w:noProof/>
            <w:webHidden/>
          </w:rPr>
        </w:r>
        <w:r w:rsidR="00971397">
          <w:rPr>
            <w:noProof/>
            <w:webHidden/>
          </w:rPr>
          <w:fldChar w:fldCharType="separate"/>
        </w:r>
        <w:r w:rsidR="00971397">
          <w:rPr>
            <w:noProof/>
            <w:webHidden/>
          </w:rPr>
          <w:t>266</w:t>
        </w:r>
        <w:r w:rsidR="00971397">
          <w:rPr>
            <w:noProof/>
            <w:webHidden/>
          </w:rPr>
          <w:fldChar w:fldCharType="end"/>
        </w:r>
      </w:hyperlink>
    </w:p>
    <w:p w14:paraId="494231C9" w14:textId="69A184B1"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19" w:history="1">
        <w:r w:rsidR="00971397" w:rsidRPr="00CE2F44">
          <w:rPr>
            <w:rStyle w:val="Hyperlink"/>
            <w:rFonts w:cstheme="minorHAnsi"/>
            <w:noProof/>
          </w:rPr>
          <w:t>IA-12 Identity Proofing (M)(H)</w:t>
        </w:r>
        <w:r w:rsidR="00971397">
          <w:rPr>
            <w:noProof/>
            <w:webHidden/>
          </w:rPr>
          <w:tab/>
        </w:r>
        <w:r w:rsidR="00971397">
          <w:rPr>
            <w:noProof/>
            <w:webHidden/>
          </w:rPr>
          <w:fldChar w:fldCharType="begin"/>
        </w:r>
        <w:r w:rsidR="00971397">
          <w:rPr>
            <w:noProof/>
            <w:webHidden/>
          </w:rPr>
          <w:instrText xml:space="preserve"> PAGEREF _Toc144074619 \h </w:instrText>
        </w:r>
        <w:r w:rsidR="00971397">
          <w:rPr>
            <w:noProof/>
            <w:webHidden/>
          </w:rPr>
        </w:r>
        <w:r w:rsidR="00971397">
          <w:rPr>
            <w:noProof/>
            <w:webHidden/>
          </w:rPr>
          <w:fldChar w:fldCharType="separate"/>
        </w:r>
        <w:r w:rsidR="00971397">
          <w:rPr>
            <w:noProof/>
            <w:webHidden/>
          </w:rPr>
          <w:t>268</w:t>
        </w:r>
        <w:r w:rsidR="00971397">
          <w:rPr>
            <w:noProof/>
            <w:webHidden/>
          </w:rPr>
          <w:fldChar w:fldCharType="end"/>
        </w:r>
      </w:hyperlink>
    </w:p>
    <w:p w14:paraId="0B7CBC6C" w14:textId="2CF161E1"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20" w:history="1">
        <w:r w:rsidR="00971397" w:rsidRPr="00CE2F44">
          <w:rPr>
            <w:rStyle w:val="Hyperlink"/>
            <w:rFonts w:cstheme="minorHAnsi"/>
            <w:noProof/>
          </w:rPr>
          <w:t>IA-12(2) Identity Evidence (M)(H)</w:t>
        </w:r>
        <w:r w:rsidR="00971397">
          <w:rPr>
            <w:noProof/>
            <w:webHidden/>
          </w:rPr>
          <w:tab/>
        </w:r>
        <w:r w:rsidR="00971397">
          <w:rPr>
            <w:noProof/>
            <w:webHidden/>
          </w:rPr>
          <w:fldChar w:fldCharType="begin"/>
        </w:r>
        <w:r w:rsidR="00971397">
          <w:rPr>
            <w:noProof/>
            <w:webHidden/>
          </w:rPr>
          <w:instrText xml:space="preserve"> PAGEREF _Toc144074620 \h </w:instrText>
        </w:r>
        <w:r w:rsidR="00971397">
          <w:rPr>
            <w:noProof/>
            <w:webHidden/>
          </w:rPr>
        </w:r>
        <w:r w:rsidR="00971397">
          <w:rPr>
            <w:noProof/>
            <w:webHidden/>
          </w:rPr>
          <w:fldChar w:fldCharType="separate"/>
        </w:r>
        <w:r w:rsidR="00971397">
          <w:rPr>
            <w:noProof/>
            <w:webHidden/>
          </w:rPr>
          <w:t>269</w:t>
        </w:r>
        <w:r w:rsidR="00971397">
          <w:rPr>
            <w:noProof/>
            <w:webHidden/>
          </w:rPr>
          <w:fldChar w:fldCharType="end"/>
        </w:r>
      </w:hyperlink>
    </w:p>
    <w:p w14:paraId="4B552AE3" w14:textId="52232DC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21" w:history="1">
        <w:r w:rsidR="00971397" w:rsidRPr="00CE2F44">
          <w:rPr>
            <w:rStyle w:val="Hyperlink"/>
            <w:rFonts w:cstheme="minorHAnsi"/>
            <w:noProof/>
          </w:rPr>
          <w:t>IA-12(3) Identity Evidence Validation and Verification (M)(H)</w:t>
        </w:r>
        <w:r w:rsidR="00971397">
          <w:rPr>
            <w:noProof/>
            <w:webHidden/>
          </w:rPr>
          <w:tab/>
        </w:r>
        <w:r w:rsidR="00971397">
          <w:rPr>
            <w:noProof/>
            <w:webHidden/>
          </w:rPr>
          <w:fldChar w:fldCharType="begin"/>
        </w:r>
        <w:r w:rsidR="00971397">
          <w:rPr>
            <w:noProof/>
            <w:webHidden/>
          </w:rPr>
          <w:instrText xml:space="preserve"> PAGEREF _Toc144074621 \h </w:instrText>
        </w:r>
        <w:r w:rsidR="00971397">
          <w:rPr>
            <w:noProof/>
            <w:webHidden/>
          </w:rPr>
        </w:r>
        <w:r w:rsidR="00971397">
          <w:rPr>
            <w:noProof/>
            <w:webHidden/>
          </w:rPr>
          <w:fldChar w:fldCharType="separate"/>
        </w:r>
        <w:r w:rsidR="00971397">
          <w:rPr>
            <w:noProof/>
            <w:webHidden/>
          </w:rPr>
          <w:t>270</w:t>
        </w:r>
        <w:r w:rsidR="00971397">
          <w:rPr>
            <w:noProof/>
            <w:webHidden/>
          </w:rPr>
          <w:fldChar w:fldCharType="end"/>
        </w:r>
      </w:hyperlink>
    </w:p>
    <w:p w14:paraId="1D5B3463" w14:textId="7973E0BA"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22" w:history="1">
        <w:r w:rsidR="00971397" w:rsidRPr="00CE2F44">
          <w:rPr>
            <w:rStyle w:val="Hyperlink"/>
            <w:rFonts w:cstheme="minorHAnsi"/>
            <w:noProof/>
          </w:rPr>
          <w:t>IA-12(4) In-person Validation and Verification (H)</w:t>
        </w:r>
        <w:r w:rsidR="00971397">
          <w:rPr>
            <w:noProof/>
            <w:webHidden/>
          </w:rPr>
          <w:tab/>
        </w:r>
        <w:r w:rsidR="00971397">
          <w:rPr>
            <w:noProof/>
            <w:webHidden/>
          </w:rPr>
          <w:fldChar w:fldCharType="begin"/>
        </w:r>
        <w:r w:rsidR="00971397">
          <w:rPr>
            <w:noProof/>
            <w:webHidden/>
          </w:rPr>
          <w:instrText xml:space="preserve"> PAGEREF _Toc144074622 \h </w:instrText>
        </w:r>
        <w:r w:rsidR="00971397">
          <w:rPr>
            <w:noProof/>
            <w:webHidden/>
          </w:rPr>
        </w:r>
        <w:r w:rsidR="00971397">
          <w:rPr>
            <w:noProof/>
            <w:webHidden/>
          </w:rPr>
          <w:fldChar w:fldCharType="separate"/>
        </w:r>
        <w:r w:rsidR="00971397">
          <w:rPr>
            <w:noProof/>
            <w:webHidden/>
          </w:rPr>
          <w:t>271</w:t>
        </w:r>
        <w:r w:rsidR="00971397">
          <w:rPr>
            <w:noProof/>
            <w:webHidden/>
          </w:rPr>
          <w:fldChar w:fldCharType="end"/>
        </w:r>
      </w:hyperlink>
    </w:p>
    <w:p w14:paraId="4EF57F59" w14:textId="0DB1A25D"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23" w:history="1">
        <w:r w:rsidR="00971397" w:rsidRPr="00CE2F44">
          <w:rPr>
            <w:rStyle w:val="Hyperlink"/>
            <w:rFonts w:cstheme="minorHAnsi"/>
            <w:noProof/>
          </w:rPr>
          <w:t>IA-12(5) Address Confirmation (M)(H)</w:t>
        </w:r>
        <w:r w:rsidR="00971397">
          <w:rPr>
            <w:noProof/>
            <w:webHidden/>
          </w:rPr>
          <w:tab/>
        </w:r>
        <w:r w:rsidR="00971397">
          <w:rPr>
            <w:noProof/>
            <w:webHidden/>
          </w:rPr>
          <w:fldChar w:fldCharType="begin"/>
        </w:r>
        <w:r w:rsidR="00971397">
          <w:rPr>
            <w:noProof/>
            <w:webHidden/>
          </w:rPr>
          <w:instrText xml:space="preserve"> PAGEREF _Toc144074623 \h </w:instrText>
        </w:r>
        <w:r w:rsidR="00971397">
          <w:rPr>
            <w:noProof/>
            <w:webHidden/>
          </w:rPr>
        </w:r>
        <w:r w:rsidR="00971397">
          <w:rPr>
            <w:noProof/>
            <w:webHidden/>
          </w:rPr>
          <w:fldChar w:fldCharType="separate"/>
        </w:r>
        <w:r w:rsidR="00971397">
          <w:rPr>
            <w:noProof/>
            <w:webHidden/>
          </w:rPr>
          <w:t>272</w:t>
        </w:r>
        <w:r w:rsidR="00971397">
          <w:rPr>
            <w:noProof/>
            <w:webHidden/>
          </w:rPr>
          <w:fldChar w:fldCharType="end"/>
        </w:r>
      </w:hyperlink>
    </w:p>
    <w:p w14:paraId="3B235AD0" w14:textId="27F0A91D" w:rsidR="00971397" w:rsidRDefault="00000000">
      <w:pPr>
        <w:pStyle w:val="TOC1"/>
        <w:rPr>
          <w:rFonts w:eastAsiaTheme="minorEastAsia" w:cstheme="minorBidi"/>
          <w:b w:val="0"/>
          <w:noProof/>
          <w:color w:val="auto"/>
          <w:kern w:val="2"/>
          <w:sz w:val="24"/>
          <w14:ligatures w14:val="standardContextual"/>
        </w:rPr>
      </w:pPr>
      <w:hyperlink w:anchor="_Toc144074624" w:history="1">
        <w:r w:rsidR="00971397" w:rsidRPr="00CE2F44">
          <w:rPr>
            <w:rStyle w:val="Hyperlink"/>
            <w:rFonts w:cstheme="minorHAnsi"/>
            <w:noProof/>
          </w:rPr>
          <w:t>Incident Response</w:t>
        </w:r>
        <w:r w:rsidR="00971397">
          <w:rPr>
            <w:noProof/>
            <w:webHidden/>
          </w:rPr>
          <w:tab/>
        </w:r>
        <w:r w:rsidR="00971397">
          <w:rPr>
            <w:noProof/>
            <w:webHidden/>
          </w:rPr>
          <w:fldChar w:fldCharType="begin"/>
        </w:r>
        <w:r w:rsidR="00971397">
          <w:rPr>
            <w:noProof/>
            <w:webHidden/>
          </w:rPr>
          <w:instrText xml:space="preserve"> PAGEREF _Toc144074624 \h </w:instrText>
        </w:r>
        <w:r w:rsidR="00971397">
          <w:rPr>
            <w:noProof/>
            <w:webHidden/>
          </w:rPr>
        </w:r>
        <w:r w:rsidR="00971397">
          <w:rPr>
            <w:noProof/>
            <w:webHidden/>
          </w:rPr>
          <w:fldChar w:fldCharType="separate"/>
        </w:r>
        <w:r w:rsidR="00971397">
          <w:rPr>
            <w:noProof/>
            <w:webHidden/>
          </w:rPr>
          <w:t>273</w:t>
        </w:r>
        <w:r w:rsidR="00971397">
          <w:rPr>
            <w:noProof/>
            <w:webHidden/>
          </w:rPr>
          <w:fldChar w:fldCharType="end"/>
        </w:r>
      </w:hyperlink>
    </w:p>
    <w:p w14:paraId="565FC377" w14:textId="6C8DC3C3"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25" w:history="1">
        <w:r w:rsidR="00971397" w:rsidRPr="00CE2F44">
          <w:rPr>
            <w:rStyle w:val="Hyperlink"/>
            <w:rFonts w:cstheme="minorHAnsi"/>
            <w:noProof/>
          </w:rPr>
          <w:t>IR-1 Policy and Procedures (L)(M)(H)</w:t>
        </w:r>
        <w:r w:rsidR="00971397">
          <w:rPr>
            <w:noProof/>
            <w:webHidden/>
          </w:rPr>
          <w:tab/>
        </w:r>
        <w:r w:rsidR="00971397">
          <w:rPr>
            <w:noProof/>
            <w:webHidden/>
          </w:rPr>
          <w:fldChar w:fldCharType="begin"/>
        </w:r>
        <w:r w:rsidR="00971397">
          <w:rPr>
            <w:noProof/>
            <w:webHidden/>
          </w:rPr>
          <w:instrText xml:space="preserve"> PAGEREF _Toc144074625 \h </w:instrText>
        </w:r>
        <w:r w:rsidR="00971397">
          <w:rPr>
            <w:noProof/>
            <w:webHidden/>
          </w:rPr>
        </w:r>
        <w:r w:rsidR="00971397">
          <w:rPr>
            <w:noProof/>
            <w:webHidden/>
          </w:rPr>
          <w:fldChar w:fldCharType="separate"/>
        </w:r>
        <w:r w:rsidR="00971397">
          <w:rPr>
            <w:noProof/>
            <w:webHidden/>
          </w:rPr>
          <w:t>273</w:t>
        </w:r>
        <w:r w:rsidR="00971397">
          <w:rPr>
            <w:noProof/>
            <w:webHidden/>
          </w:rPr>
          <w:fldChar w:fldCharType="end"/>
        </w:r>
      </w:hyperlink>
    </w:p>
    <w:p w14:paraId="32DA8745" w14:textId="662975E6"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26" w:history="1">
        <w:r w:rsidR="00971397" w:rsidRPr="00CE2F44">
          <w:rPr>
            <w:rStyle w:val="Hyperlink"/>
            <w:rFonts w:cstheme="minorHAnsi"/>
            <w:noProof/>
          </w:rPr>
          <w:t>IR-2 Incident Response Training (L)(M)(H)</w:t>
        </w:r>
        <w:r w:rsidR="00971397">
          <w:rPr>
            <w:noProof/>
            <w:webHidden/>
          </w:rPr>
          <w:tab/>
        </w:r>
        <w:r w:rsidR="00971397">
          <w:rPr>
            <w:noProof/>
            <w:webHidden/>
          </w:rPr>
          <w:fldChar w:fldCharType="begin"/>
        </w:r>
        <w:r w:rsidR="00971397">
          <w:rPr>
            <w:noProof/>
            <w:webHidden/>
          </w:rPr>
          <w:instrText xml:space="preserve"> PAGEREF _Toc144074626 \h </w:instrText>
        </w:r>
        <w:r w:rsidR="00971397">
          <w:rPr>
            <w:noProof/>
            <w:webHidden/>
          </w:rPr>
        </w:r>
        <w:r w:rsidR="00971397">
          <w:rPr>
            <w:noProof/>
            <w:webHidden/>
          </w:rPr>
          <w:fldChar w:fldCharType="separate"/>
        </w:r>
        <w:r w:rsidR="00971397">
          <w:rPr>
            <w:noProof/>
            <w:webHidden/>
          </w:rPr>
          <w:t>275</w:t>
        </w:r>
        <w:r w:rsidR="00971397">
          <w:rPr>
            <w:noProof/>
            <w:webHidden/>
          </w:rPr>
          <w:fldChar w:fldCharType="end"/>
        </w:r>
      </w:hyperlink>
    </w:p>
    <w:p w14:paraId="04843025" w14:textId="57DF29D1"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27" w:history="1">
        <w:r w:rsidR="00971397" w:rsidRPr="00CE2F44">
          <w:rPr>
            <w:rStyle w:val="Hyperlink"/>
            <w:rFonts w:cstheme="minorHAnsi"/>
            <w:noProof/>
          </w:rPr>
          <w:t>IR-2(1) Simulated Events (H)</w:t>
        </w:r>
        <w:r w:rsidR="00971397">
          <w:rPr>
            <w:noProof/>
            <w:webHidden/>
          </w:rPr>
          <w:tab/>
        </w:r>
        <w:r w:rsidR="00971397">
          <w:rPr>
            <w:noProof/>
            <w:webHidden/>
          </w:rPr>
          <w:fldChar w:fldCharType="begin"/>
        </w:r>
        <w:r w:rsidR="00971397">
          <w:rPr>
            <w:noProof/>
            <w:webHidden/>
          </w:rPr>
          <w:instrText xml:space="preserve"> PAGEREF _Toc144074627 \h </w:instrText>
        </w:r>
        <w:r w:rsidR="00971397">
          <w:rPr>
            <w:noProof/>
            <w:webHidden/>
          </w:rPr>
        </w:r>
        <w:r w:rsidR="00971397">
          <w:rPr>
            <w:noProof/>
            <w:webHidden/>
          </w:rPr>
          <w:fldChar w:fldCharType="separate"/>
        </w:r>
        <w:r w:rsidR="00971397">
          <w:rPr>
            <w:noProof/>
            <w:webHidden/>
          </w:rPr>
          <w:t>276</w:t>
        </w:r>
        <w:r w:rsidR="00971397">
          <w:rPr>
            <w:noProof/>
            <w:webHidden/>
          </w:rPr>
          <w:fldChar w:fldCharType="end"/>
        </w:r>
      </w:hyperlink>
    </w:p>
    <w:p w14:paraId="5E37B941" w14:textId="34A272DA"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28" w:history="1">
        <w:r w:rsidR="00971397" w:rsidRPr="00CE2F44">
          <w:rPr>
            <w:rStyle w:val="Hyperlink"/>
            <w:rFonts w:cstheme="minorHAnsi"/>
            <w:noProof/>
          </w:rPr>
          <w:t>IR-2(2) Automated Training Environments (H)</w:t>
        </w:r>
        <w:r w:rsidR="00971397">
          <w:rPr>
            <w:noProof/>
            <w:webHidden/>
          </w:rPr>
          <w:tab/>
        </w:r>
        <w:r w:rsidR="00971397">
          <w:rPr>
            <w:noProof/>
            <w:webHidden/>
          </w:rPr>
          <w:fldChar w:fldCharType="begin"/>
        </w:r>
        <w:r w:rsidR="00971397">
          <w:rPr>
            <w:noProof/>
            <w:webHidden/>
          </w:rPr>
          <w:instrText xml:space="preserve"> PAGEREF _Toc144074628 \h </w:instrText>
        </w:r>
        <w:r w:rsidR="00971397">
          <w:rPr>
            <w:noProof/>
            <w:webHidden/>
          </w:rPr>
        </w:r>
        <w:r w:rsidR="00971397">
          <w:rPr>
            <w:noProof/>
            <w:webHidden/>
          </w:rPr>
          <w:fldChar w:fldCharType="separate"/>
        </w:r>
        <w:r w:rsidR="00971397">
          <w:rPr>
            <w:noProof/>
            <w:webHidden/>
          </w:rPr>
          <w:t>277</w:t>
        </w:r>
        <w:r w:rsidR="00971397">
          <w:rPr>
            <w:noProof/>
            <w:webHidden/>
          </w:rPr>
          <w:fldChar w:fldCharType="end"/>
        </w:r>
      </w:hyperlink>
    </w:p>
    <w:p w14:paraId="1ACAED33" w14:textId="32635B49"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29" w:history="1">
        <w:r w:rsidR="00971397" w:rsidRPr="00CE2F44">
          <w:rPr>
            <w:rStyle w:val="Hyperlink"/>
            <w:rFonts w:cstheme="minorHAnsi"/>
            <w:noProof/>
          </w:rPr>
          <w:t>IR-3 Incident Response Testing (M)(H)</w:t>
        </w:r>
        <w:r w:rsidR="00971397">
          <w:rPr>
            <w:noProof/>
            <w:webHidden/>
          </w:rPr>
          <w:tab/>
        </w:r>
        <w:r w:rsidR="00971397">
          <w:rPr>
            <w:noProof/>
            <w:webHidden/>
          </w:rPr>
          <w:fldChar w:fldCharType="begin"/>
        </w:r>
        <w:r w:rsidR="00971397">
          <w:rPr>
            <w:noProof/>
            <w:webHidden/>
          </w:rPr>
          <w:instrText xml:space="preserve"> PAGEREF _Toc144074629 \h </w:instrText>
        </w:r>
        <w:r w:rsidR="00971397">
          <w:rPr>
            <w:noProof/>
            <w:webHidden/>
          </w:rPr>
        </w:r>
        <w:r w:rsidR="00971397">
          <w:rPr>
            <w:noProof/>
            <w:webHidden/>
          </w:rPr>
          <w:fldChar w:fldCharType="separate"/>
        </w:r>
        <w:r w:rsidR="00971397">
          <w:rPr>
            <w:noProof/>
            <w:webHidden/>
          </w:rPr>
          <w:t>279</w:t>
        </w:r>
        <w:r w:rsidR="00971397">
          <w:rPr>
            <w:noProof/>
            <w:webHidden/>
          </w:rPr>
          <w:fldChar w:fldCharType="end"/>
        </w:r>
      </w:hyperlink>
    </w:p>
    <w:p w14:paraId="75FA774B" w14:textId="36336DC7"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30" w:history="1">
        <w:r w:rsidR="00971397" w:rsidRPr="00CE2F44">
          <w:rPr>
            <w:rStyle w:val="Hyperlink"/>
            <w:rFonts w:cstheme="minorHAnsi"/>
            <w:noProof/>
          </w:rPr>
          <w:t>IR-3(2) Coordination with Related Plans (M)(H)</w:t>
        </w:r>
        <w:r w:rsidR="00971397">
          <w:rPr>
            <w:noProof/>
            <w:webHidden/>
          </w:rPr>
          <w:tab/>
        </w:r>
        <w:r w:rsidR="00971397">
          <w:rPr>
            <w:noProof/>
            <w:webHidden/>
          </w:rPr>
          <w:fldChar w:fldCharType="begin"/>
        </w:r>
        <w:r w:rsidR="00971397">
          <w:rPr>
            <w:noProof/>
            <w:webHidden/>
          </w:rPr>
          <w:instrText xml:space="preserve"> PAGEREF _Toc144074630 \h </w:instrText>
        </w:r>
        <w:r w:rsidR="00971397">
          <w:rPr>
            <w:noProof/>
            <w:webHidden/>
          </w:rPr>
        </w:r>
        <w:r w:rsidR="00971397">
          <w:rPr>
            <w:noProof/>
            <w:webHidden/>
          </w:rPr>
          <w:fldChar w:fldCharType="separate"/>
        </w:r>
        <w:r w:rsidR="00971397">
          <w:rPr>
            <w:noProof/>
            <w:webHidden/>
          </w:rPr>
          <w:t>280</w:t>
        </w:r>
        <w:r w:rsidR="00971397">
          <w:rPr>
            <w:noProof/>
            <w:webHidden/>
          </w:rPr>
          <w:fldChar w:fldCharType="end"/>
        </w:r>
      </w:hyperlink>
    </w:p>
    <w:p w14:paraId="24BF7A2C" w14:textId="643B1405"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31" w:history="1">
        <w:r w:rsidR="00971397" w:rsidRPr="00CE2F44">
          <w:rPr>
            <w:rStyle w:val="Hyperlink"/>
            <w:rFonts w:cstheme="minorHAnsi"/>
            <w:noProof/>
          </w:rPr>
          <w:t>IR-4 Incident Handling (L)(M)(H)</w:t>
        </w:r>
        <w:r w:rsidR="00971397">
          <w:rPr>
            <w:noProof/>
            <w:webHidden/>
          </w:rPr>
          <w:tab/>
        </w:r>
        <w:r w:rsidR="00971397">
          <w:rPr>
            <w:noProof/>
            <w:webHidden/>
          </w:rPr>
          <w:fldChar w:fldCharType="begin"/>
        </w:r>
        <w:r w:rsidR="00971397">
          <w:rPr>
            <w:noProof/>
            <w:webHidden/>
          </w:rPr>
          <w:instrText xml:space="preserve"> PAGEREF _Toc144074631 \h </w:instrText>
        </w:r>
        <w:r w:rsidR="00971397">
          <w:rPr>
            <w:noProof/>
            <w:webHidden/>
          </w:rPr>
        </w:r>
        <w:r w:rsidR="00971397">
          <w:rPr>
            <w:noProof/>
            <w:webHidden/>
          </w:rPr>
          <w:fldChar w:fldCharType="separate"/>
        </w:r>
        <w:r w:rsidR="00971397">
          <w:rPr>
            <w:noProof/>
            <w:webHidden/>
          </w:rPr>
          <w:t>281</w:t>
        </w:r>
        <w:r w:rsidR="00971397">
          <w:rPr>
            <w:noProof/>
            <w:webHidden/>
          </w:rPr>
          <w:fldChar w:fldCharType="end"/>
        </w:r>
      </w:hyperlink>
    </w:p>
    <w:p w14:paraId="60BEC29F" w14:textId="6B8282F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32" w:history="1">
        <w:r w:rsidR="00971397" w:rsidRPr="00CE2F44">
          <w:rPr>
            <w:rStyle w:val="Hyperlink"/>
            <w:rFonts w:cstheme="minorHAnsi"/>
            <w:noProof/>
          </w:rPr>
          <w:t>IR-4(1) Automated Incident Handling Processes (M)(H)</w:t>
        </w:r>
        <w:r w:rsidR="00971397">
          <w:rPr>
            <w:noProof/>
            <w:webHidden/>
          </w:rPr>
          <w:tab/>
        </w:r>
        <w:r w:rsidR="00971397">
          <w:rPr>
            <w:noProof/>
            <w:webHidden/>
          </w:rPr>
          <w:fldChar w:fldCharType="begin"/>
        </w:r>
        <w:r w:rsidR="00971397">
          <w:rPr>
            <w:noProof/>
            <w:webHidden/>
          </w:rPr>
          <w:instrText xml:space="preserve"> PAGEREF _Toc144074632 \h </w:instrText>
        </w:r>
        <w:r w:rsidR="00971397">
          <w:rPr>
            <w:noProof/>
            <w:webHidden/>
          </w:rPr>
        </w:r>
        <w:r w:rsidR="00971397">
          <w:rPr>
            <w:noProof/>
            <w:webHidden/>
          </w:rPr>
          <w:fldChar w:fldCharType="separate"/>
        </w:r>
        <w:r w:rsidR="00971397">
          <w:rPr>
            <w:noProof/>
            <w:webHidden/>
          </w:rPr>
          <w:t>283</w:t>
        </w:r>
        <w:r w:rsidR="00971397">
          <w:rPr>
            <w:noProof/>
            <w:webHidden/>
          </w:rPr>
          <w:fldChar w:fldCharType="end"/>
        </w:r>
      </w:hyperlink>
    </w:p>
    <w:p w14:paraId="113D4966" w14:textId="5EAFBD2B"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33" w:history="1">
        <w:r w:rsidR="00971397" w:rsidRPr="00CE2F44">
          <w:rPr>
            <w:rStyle w:val="Hyperlink"/>
            <w:rFonts w:cstheme="minorHAnsi"/>
            <w:noProof/>
          </w:rPr>
          <w:t>IR-4(2) Dynamic Reconfiguration (H)</w:t>
        </w:r>
        <w:r w:rsidR="00971397">
          <w:rPr>
            <w:noProof/>
            <w:webHidden/>
          </w:rPr>
          <w:tab/>
        </w:r>
        <w:r w:rsidR="00971397">
          <w:rPr>
            <w:noProof/>
            <w:webHidden/>
          </w:rPr>
          <w:fldChar w:fldCharType="begin"/>
        </w:r>
        <w:r w:rsidR="00971397">
          <w:rPr>
            <w:noProof/>
            <w:webHidden/>
          </w:rPr>
          <w:instrText xml:space="preserve"> PAGEREF _Toc144074633 \h </w:instrText>
        </w:r>
        <w:r w:rsidR="00971397">
          <w:rPr>
            <w:noProof/>
            <w:webHidden/>
          </w:rPr>
        </w:r>
        <w:r w:rsidR="00971397">
          <w:rPr>
            <w:noProof/>
            <w:webHidden/>
          </w:rPr>
          <w:fldChar w:fldCharType="separate"/>
        </w:r>
        <w:r w:rsidR="00971397">
          <w:rPr>
            <w:noProof/>
            <w:webHidden/>
          </w:rPr>
          <w:t>284</w:t>
        </w:r>
        <w:r w:rsidR="00971397">
          <w:rPr>
            <w:noProof/>
            <w:webHidden/>
          </w:rPr>
          <w:fldChar w:fldCharType="end"/>
        </w:r>
      </w:hyperlink>
    </w:p>
    <w:p w14:paraId="7735764A" w14:textId="305F868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34" w:history="1">
        <w:r w:rsidR="00971397" w:rsidRPr="00CE2F44">
          <w:rPr>
            <w:rStyle w:val="Hyperlink"/>
            <w:rFonts w:cstheme="minorHAnsi"/>
            <w:noProof/>
          </w:rPr>
          <w:t>IR-4(4) Information Correlation (H)</w:t>
        </w:r>
        <w:r w:rsidR="00971397">
          <w:rPr>
            <w:noProof/>
            <w:webHidden/>
          </w:rPr>
          <w:tab/>
        </w:r>
        <w:r w:rsidR="00971397">
          <w:rPr>
            <w:noProof/>
            <w:webHidden/>
          </w:rPr>
          <w:fldChar w:fldCharType="begin"/>
        </w:r>
        <w:r w:rsidR="00971397">
          <w:rPr>
            <w:noProof/>
            <w:webHidden/>
          </w:rPr>
          <w:instrText xml:space="preserve"> PAGEREF _Toc144074634 \h </w:instrText>
        </w:r>
        <w:r w:rsidR="00971397">
          <w:rPr>
            <w:noProof/>
            <w:webHidden/>
          </w:rPr>
        </w:r>
        <w:r w:rsidR="00971397">
          <w:rPr>
            <w:noProof/>
            <w:webHidden/>
          </w:rPr>
          <w:fldChar w:fldCharType="separate"/>
        </w:r>
        <w:r w:rsidR="00971397">
          <w:rPr>
            <w:noProof/>
            <w:webHidden/>
          </w:rPr>
          <w:t>285</w:t>
        </w:r>
        <w:r w:rsidR="00971397">
          <w:rPr>
            <w:noProof/>
            <w:webHidden/>
          </w:rPr>
          <w:fldChar w:fldCharType="end"/>
        </w:r>
      </w:hyperlink>
    </w:p>
    <w:p w14:paraId="5907E37A" w14:textId="44525C9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35" w:history="1">
        <w:r w:rsidR="00971397" w:rsidRPr="00CE2F44">
          <w:rPr>
            <w:rStyle w:val="Hyperlink"/>
            <w:rFonts w:cstheme="minorHAnsi"/>
            <w:noProof/>
          </w:rPr>
          <w:t>IR-4(6) Insider Threats (H)</w:t>
        </w:r>
        <w:r w:rsidR="00971397">
          <w:rPr>
            <w:noProof/>
            <w:webHidden/>
          </w:rPr>
          <w:tab/>
        </w:r>
        <w:r w:rsidR="00971397">
          <w:rPr>
            <w:noProof/>
            <w:webHidden/>
          </w:rPr>
          <w:fldChar w:fldCharType="begin"/>
        </w:r>
        <w:r w:rsidR="00971397">
          <w:rPr>
            <w:noProof/>
            <w:webHidden/>
          </w:rPr>
          <w:instrText xml:space="preserve"> PAGEREF _Toc144074635 \h </w:instrText>
        </w:r>
        <w:r w:rsidR="00971397">
          <w:rPr>
            <w:noProof/>
            <w:webHidden/>
          </w:rPr>
        </w:r>
        <w:r w:rsidR="00971397">
          <w:rPr>
            <w:noProof/>
            <w:webHidden/>
          </w:rPr>
          <w:fldChar w:fldCharType="separate"/>
        </w:r>
        <w:r w:rsidR="00971397">
          <w:rPr>
            <w:noProof/>
            <w:webHidden/>
          </w:rPr>
          <w:t>286</w:t>
        </w:r>
        <w:r w:rsidR="00971397">
          <w:rPr>
            <w:noProof/>
            <w:webHidden/>
          </w:rPr>
          <w:fldChar w:fldCharType="end"/>
        </w:r>
      </w:hyperlink>
    </w:p>
    <w:p w14:paraId="1EAE9D0F" w14:textId="03A7AE10"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36" w:history="1">
        <w:r w:rsidR="00971397" w:rsidRPr="00CE2F44">
          <w:rPr>
            <w:rStyle w:val="Hyperlink"/>
            <w:rFonts w:cstheme="minorHAnsi"/>
            <w:noProof/>
          </w:rPr>
          <w:t>IR-4(11) Integrated Incident Response Team (H)</w:t>
        </w:r>
        <w:r w:rsidR="00971397">
          <w:rPr>
            <w:noProof/>
            <w:webHidden/>
          </w:rPr>
          <w:tab/>
        </w:r>
        <w:r w:rsidR="00971397">
          <w:rPr>
            <w:noProof/>
            <w:webHidden/>
          </w:rPr>
          <w:fldChar w:fldCharType="begin"/>
        </w:r>
        <w:r w:rsidR="00971397">
          <w:rPr>
            <w:noProof/>
            <w:webHidden/>
          </w:rPr>
          <w:instrText xml:space="preserve"> PAGEREF _Toc144074636 \h </w:instrText>
        </w:r>
        <w:r w:rsidR="00971397">
          <w:rPr>
            <w:noProof/>
            <w:webHidden/>
          </w:rPr>
        </w:r>
        <w:r w:rsidR="00971397">
          <w:rPr>
            <w:noProof/>
            <w:webHidden/>
          </w:rPr>
          <w:fldChar w:fldCharType="separate"/>
        </w:r>
        <w:r w:rsidR="00971397">
          <w:rPr>
            <w:noProof/>
            <w:webHidden/>
          </w:rPr>
          <w:t>287</w:t>
        </w:r>
        <w:r w:rsidR="00971397">
          <w:rPr>
            <w:noProof/>
            <w:webHidden/>
          </w:rPr>
          <w:fldChar w:fldCharType="end"/>
        </w:r>
      </w:hyperlink>
    </w:p>
    <w:p w14:paraId="2BCC04D8" w14:textId="7958166B"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37" w:history="1">
        <w:r w:rsidR="00971397" w:rsidRPr="00CE2F44">
          <w:rPr>
            <w:rStyle w:val="Hyperlink"/>
            <w:rFonts w:cstheme="minorHAnsi"/>
            <w:noProof/>
          </w:rPr>
          <w:t>IR-5 Incident Monitoring (L)(M)(H)</w:t>
        </w:r>
        <w:r w:rsidR="00971397">
          <w:rPr>
            <w:noProof/>
            <w:webHidden/>
          </w:rPr>
          <w:tab/>
        </w:r>
        <w:r w:rsidR="00971397">
          <w:rPr>
            <w:noProof/>
            <w:webHidden/>
          </w:rPr>
          <w:fldChar w:fldCharType="begin"/>
        </w:r>
        <w:r w:rsidR="00971397">
          <w:rPr>
            <w:noProof/>
            <w:webHidden/>
          </w:rPr>
          <w:instrText xml:space="preserve"> PAGEREF _Toc144074637 \h </w:instrText>
        </w:r>
        <w:r w:rsidR="00971397">
          <w:rPr>
            <w:noProof/>
            <w:webHidden/>
          </w:rPr>
        </w:r>
        <w:r w:rsidR="00971397">
          <w:rPr>
            <w:noProof/>
            <w:webHidden/>
          </w:rPr>
          <w:fldChar w:fldCharType="separate"/>
        </w:r>
        <w:r w:rsidR="00971397">
          <w:rPr>
            <w:noProof/>
            <w:webHidden/>
          </w:rPr>
          <w:t>288</w:t>
        </w:r>
        <w:r w:rsidR="00971397">
          <w:rPr>
            <w:noProof/>
            <w:webHidden/>
          </w:rPr>
          <w:fldChar w:fldCharType="end"/>
        </w:r>
      </w:hyperlink>
    </w:p>
    <w:p w14:paraId="4CE29561" w14:textId="1744B4E2"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38" w:history="1">
        <w:r w:rsidR="00971397" w:rsidRPr="00CE2F44">
          <w:rPr>
            <w:rStyle w:val="Hyperlink"/>
            <w:rFonts w:cstheme="minorHAnsi"/>
            <w:noProof/>
          </w:rPr>
          <w:t>IR-5(1) Automated Tracking, Data Collection, and Analysis (H)</w:t>
        </w:r>
        <w:r w:rsidR="00971397">
          <w:rPr>
            <w:noProof/>
            <w:webHidden/>
          </w:rPr>
          <w:tab/>
        </w:r>
        <w:r w:rsidR="00971397">
          <w:rPr>
            <w:noProof/>
            <w:webHidden/>
          </w:rPr>
          <w:fldChar w:fldCharType="begin"/>
        </w:r>
        <w:r w:rsidR="00971397">
          <w:rPr>
            <w:noProof/>
            <w:webHidden/>
          </w:rPr>
          <w:instrText xml:space="preserve"> PAGEREF _Toc144074638 \h </w:instrText>
        </w:r>
        <w:r w:rsidR="00971397">
          <w:rPr>
            <w:noProof/>
            <w:webHidden/>
          </w:rPr>
        </w:r>
        <w:r w:rsidR="00971397">
          <w:rPr>
            <w:noProof/>
            <w:webHidden/>
          </w:rPr>
          <w:fldChar w:fldCharType="separate"/>
        </w:r>
        <w:r w:rsidR="00971397">
          <w:rPr>
            <w:noProof/>
            <w:webHidden/>
          </w:rPr>
          <w:t>289</w:t>
        </w:r>
        <w:r w:rsidR="00971397">
          <w:rPr>
            <w:noProof/>
            <w:webHidden/>
          </w:rPr>
          <w:fldChar w:fldCharType="end"/>
        </w:r>
      </w:hyperlink>
    </w:p>
    <w:p w14:paraId="2B898BF2" w14:textId="7D8F0D23"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39" w:history="1">
        <w:r w:rsidR="00971397" w:rsidRPr="00CE2F44">
          <w:rPr>
            <w:rStyle w:val="Hyperlink"/>
            <w:rFonts w:cstheme="minorHAnsi"/>
            <w:noProof/>
          </w:rPr>
          <w:t>IR-6 Incident Reporting (L)(M)(H)</w:t>
        </w:r>
        <w:r w:rsidR="00971397">
          <w:rPr>
            <w:noProof/>
            <w:webHidden/>
          </w:rPr>
          <w:tab/>
        </w:r>
        <w:r w:rsidR="00971397">
          <w:rPr>
            <w:noProof/>
            <w:webHidden/>
          </w:rPr>
          <w:fldChar w:fldCharType="begin"/>
        </w:r>
        <w:r w:rsidR="00971397">
          <w:rPr>
            <w:noProof/>
            <w:webHidden/>
          </w:rPr>
          <w:instrText xml:space="preserve"> PAGEREF _Toc144074639 \h </w:instrText>
        </w:r>
        <w:r w:rsidR="00971397">
          <w:rPr>
            <w:noProof/>
            <w:webHidden/>
          </w:rPr>
        </w:r>
        <w:r w:rsidR="00971397">
          <w:rPr>
            <w:noProof/>
            <w:webHidden/>
          </w:rPr>
          <w:fldChar w:fldCharType="separate"/>
        </w:r>
        <w:r w:rsidR="00971397">
          <w:rPr>
            <w:noProof/>
            <w:webHidden/>
          </w:rPr>
          <w:t>290</w:t>
        </w:r>
        <w:r w:rsidR="00971397">
          <w:rPr>
            <w:noProof/>
            <w:webHidden/>
          </w:rPr>
          <w:fldChar w:fldCharType="end"/>
        </w:r>
      </w:hyperlink>
    </w:p>
    <w:p w14:paraId="56CA975B" w14:textId="71BFADB6"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40" w:history="1">
        <w:r w:rsidR="00971397" w:rsidRPr="00CE2F44">
          <w:rPr>
            <w:rStyle w:val="Hyperlink"/>
            <w:rFonts w:cstheme="minorHAnsi"/>
            <w:noProof/>
          </w:rPr>
          <w:t>IR-6(1) Automated Reporting (M)(H)</w:t>
        </w:r>
        <w:r w:rsidR="00971397">
          <w:rPr>
            <w:noProof/>
            <w:webHidden/>
          </w:rPr>
          <w:tab/>
        </w:r>
        <w:r w:rsidR="00971397">
          <w:rPr>
            <w:noProof/>
            <w:webHidden/>
          </w:rPr>
          <w:fldChar w:fldCharType="begin"/>
        </w:r>
        <w:r w:rsidR="00971397">
          <w:rPr>
            <w:noProof/>
            <w:webHidden/>
          </w:rPr>
          <w:instrText xml:space="preserve"> PAGEREF _Toc144074640 \h </w:instrText>
        </w:r>
        <w:r w:rsidR="00971397">
          <w:rPr>
            <w:noProof/>
            <w:webHidden/>
          </w:rPr>
        </w:r>
        <w:r w:rsidR="00971397">
          <w:rPr>
            <w:noProof/>
            <w:webHidden/>
          </w:rPr>
          <w:fldChar w:fldCharType="separate"/>
        </w:r>
        <w:r w:rsidR="00971397">
          <w:rPr>
            <w:noProof/>
            <w:webHidden/>
          </w:rPr>
          <w:t>291</w:t>
        </w:r>
        <w:r w:rsidR="00971397">
          <w:rPr>
            <w:noProof/>
            <w:webHidden/>
          </w:rPr>
          <w:fldChar w:fldCharType="end"/>
        </w:r>
      </w:hyperlink>
    </w:p>
    <w:p w14:paraId="351D7319" w14:textId="1632041C"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41" w:history="1">
        <w:r w:rsidR="00971397" w:rsidRPr="00CE2F44">
          <w:rPr>
            <w:rStyle w:val="Hyperlink"/>
            <w:rFonts w:cstheme="minorHAnsi"/>
            <w:noProof/>
          </w:rPr>
          <w:t>IR-6(3) Supply Chain Coordination (M)(H)</w:t>
        </w:r>
        <w:r w:rsidR="00971397">
          <w:rPr>
            <w:noProof/>
            <w:webHidden/>
          </w:rPr>
          <w:tab/>
        </w:r>
        <w:r w:rsidR="00971397">
          <w:rPr>
            <w:noProof/>
            <w:webHidden/>
          </w:rPr>
          <w:fldChar w:fldCharType="begin"/>
        </w:r>
        <w:r w:rsidR="00971397">
          <w:rPr>
            <w:noProof/>
            <w:webHidden/>
          </w:rPr>
          <w:instrText xml:space="preserve"> PAGEREF _Toc144074641 \h </w:instrText>
        </w:r>
        <w:r w:rsidR="00971397">
          <w:rPr>
            <w:noProof/>
            <w:webHidden/>
          </w:rPr>
        </w:r>
        <w:r w:rsidR="00971397">
          <w:rPr>
            <w:noProof/>
            <w:webHidden/>
          </w:rPr>
          <w:fldChar w:fldCharType="separate"/>
        </w:r>
        <w:r w:rsidR="00971397">
          <w:rPr>
            <w:noProof/>
            <w:webHidden/>
          </w:rPr>
          <w:t>292</w:t>
        </w:r>
        <w:r w:rsidR="00971397">
          <w:rPr>
            <w:noProof/>
            <w:webHidden/>
          </w:rPr>
          <w:fldChar w:fldCharType="end"/>
        </w:r>
      </w:hyperlink>
    </w:p>
    <w:p w14:paraId="45D55548" w14:textId="312897C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42" w:history="1">
        <w:r w:rsidR="00971397" w:rsidRPr="00CE2F44">
          <w:rPr>
            <w:rStyle w:val="Hyperlink"/>
            <w:rFonts w:cstheme="minorHAnsi"/>
            <w:noProof/>
          </w:rPr>
          <w:t>IR-7 Incident Response Assistance (L)(M)(H)</w:t>
        </w:r>
        <w:r w:rsidR="00971397">
          <w:rPr>
            <w:noProof/>
            <w:webHidden/>
          </w:rPr>
          <w:tab/>
        </w:r>
        <w:r w:rsidR="00971397">
          <w:rPr>
            <w:noProof/>
            <w:webHidden/>
          </w:rPr>
          <w:fldChar w:fldCharType="begin"/>
        </w:r>
        <w:r w:rsidR="00971397">
          <w:rPr>
            <w:noProof/>
            <w:webHidden/>
          </w:rPr>
          <w:instrText xml:space="preserve"> PAGEREF _Toc144074642 \h </w:instrText>
        </w:r>
        <w:r w:rsidR="00971397">
          <w:rPr>
            <w:noProof/>
            <w:webHidden/>
          </w:rPr>
        </w:r>
        <w:r w:rsidR="00971397">
          <w:rPr>
            <w:noProof/>
            <w:webHidden/>
          </w:rPr>
          <w:fldChar w:fldCharType="separate"/>
        </w:r>
        <w:r w:rsidR="00971397">
          <w:rPr>
            <w:noProof/>
            <w:webHidden/>
          </w:rPr>
          <w:t>293</w:t>
        </w:r>
        <w:r w:rsidR="00971397">
          <w:rPr>
            <w:noProof/>
            <w:webHidden/>
          </w:rPr>
          <w:fldChar w:fldCharType="end"/>
        </w:r>
      </w:hyperlink>
    </w:p>
    <w:p w14:paraId="243584C6" w14:textId="64481B1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43" w:history="1">
        <w:r w:rsidR="00971397" w:rsidRPr="00CE2F44">
          <w:rPr>
            <w:rStyle w:val="Hyperlink"/>
            <w:rFonts w:cstheme="minorHAnsi"/>
            <w:noProof/>
          </w:rPr>
          <w:t>IR-7(1) Automation Support for Availability of Information and Support (M)(H)</w:t>
        </w:r>
        <w:r w:rsidR="00971397">
          <w:rPr>
            <w:noProof/>
            <w:webHidden/>
          </w:rPr>
          <w:tab/>
        </w:r>
        <w:r w:rsidR="00971397">
          <w:rPr>
            <w:noProof/>
            <w:webHidden/>
          </w:rPr>
          <w:fldChar w:fldCharType="begin"/>
        </w:r>
        <w:r w:rsidR="00971397">
          <w:rPr>
            <w:noProof/>
            <w:webHidden/>
          </w:rPr>
          <w:instrText xml:space="preserve"> PAGEREF _Toc144074643 \h </w:instrText>
        </w:r>
        <w:r w:rsidR="00971397">
          <w:rPr>
            <w:noProof/>
            <w:webHidden/>
          </w:rPr>
        </w:r>
        <w:r w:rsidR="00971397">
          <w:rPr>
            <w:noProof/>
            <w:webHidden/>
          </w:rPr>
          <w:fldChar w:fldCharType="separate"/>
        </w:r>
        <w:r w:rsidR="00971397">
          <w:rPr>
            <w:noProof/>
            <w:webHidden/>
          </w:rPr>
          <w:t>294</w:t>
        </w:r>
        <w:r w:rsidR="00971397">
          <w:rPr>
            <w:noProof/>
            <w:webHidden/>
          </w:rPr>
          <w:fldChar w:fldCharType="end"/>
        </w:r>
      </w:hyperlink>
    </w:p>
    <w:p w14:paraId="34335CB3" w14:textId="660EC119"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44" w:history="1">
        <w:r w:rsidR="00971397" w:rsidRPr="00CE2F44">
          <w:rPr>
            <w:rStyle w:val="Hyperlink"/>
            <w:rFonts w:cstheme="minorHAnsi"/>
            <w:noProof/>
          </w:rPr>
          <w:t>IR-8 Incident Response Plan (L)(M)(H)</w:t>
        </w:r>
        <w:r w:rsidR="00971397">
          <w:rPr>
            <w:noProof/>
            <w:webHidden/>
          </w:rPr>
          <w:tab/>
        </w:r>
        <w:r w:rsidR="00971397">
          <w:rPr>
            <w:noProof/>
            <w:webHidden/>
          </w:rPr>
          <w:fldChar w:fldCharType="begin"/>
        </w:r>
        <w:r w:rsidR="00971397">
          <w:rPr>
            <w:noProof/>
            <w:webHidden/>
          </w:rPr>
          <w:instrText xml:space="preserve"> PAGEREF _Toc144074644 \h </w:instrText>
        </w:r>
        <w:r w:rsidR="00971397">
          <w:rPr>
            <w:noProof/>
            <w:webHidden/>
          </w:rPr>
        </w:r>
        <w:r w:rsidR="00971397">
          <w:rPr>
            <w:noProof/>
            <w:webHidden/>
          </w:rPr>
          <w:fldChar w:fldCharType="separate"/>
        </w:r>
        <w:r w:rsidR="00971397">
          <w:rPr>
            <w:noProof/>
            <w:webHidden/>
          </w:rPr>
          <w:t>295</w:t>
        </w:r>
        <w:r w:rsidR="00971397">
          <w:rPr>
            <w:noProof/>
            <w:webHidden/>
          </w:rPr>
          <w:fldChar w:fldCharType="end"/>
        </w:r>
      </w:hyperlink>
    </w:p>
    <w:p w14:paraId="3177FE6B" w14:textId="2C2CD94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45" w:history="1">
        <w:r w:rsidR="00971397" w:rsidRPr="00CE2F44">
          <w:rPr>
            <w:rStyle w:val="Hyperlink"/>
            <w:rFonts w:cstheme="minorHAnsi"/>
            <w:noProof/>
          </w:rPr>
          <w:t>IR-9 Information Spillage Response (M)(H)</w:t>
        </w:r>
        <w:r w:rsidR="00971397">
          <w:rPr>
            <w:noProof/>
            <w:webHidden/>
          </w:rPr>
          <w:tab/>
        </w:r>
        <w:r w:rsidR="00971397">
          <w:rPr>
            <w:noProof/>
            <w:webHidden/>
          </w:rPr>
          <w:fldChar w:fldCharType="begin"/>
        </w:r>
        <w:r w:rsidR="00971397">
          <w:rPr>
            <w:noProof/>
            <w:webHidden/>
          </w:rPr>
          <w:instrText xml:space="preserve"> PAGEREF _Toc144074645 \h </w:instrText>
        </w:r>
        <w:r w:rsidR="00971397">
          <w:rPr>
            <w:noProof/>
            <w:webHidden/>
          </w:rPr>
        </w:r>
        <w:r w:rsidR="00971397">
          <w:rPr>
            <w:noProof/>
            <w:webHidden/>
          </w:rPr>
          <w:fldChar w:fldCharType="separate"/>
        </w:r>
        <w:r w:rsidR="00971397">
          <w:rPr>
            <w:noProof/>
            <w:webHidden/>
          </w:rPr>
          <w:t>298</w:t>
        </w:r>
        <w:r w:rsidR="00971397">
          <w:rPr>
            <w:noProof/>
            <w:webHidden/>
          </w:rPr>
          <w:fldChar w:fldCharType="end"/>
        </w:r>
      </w:hyperlink>
    </w:p>
    <w:p w14:paraId="63681BF8" w14:textId="4BCB1F60"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46" w:history="1">
        <w:r w:rsidR="00971397" w:rsidRPr="00CE2F44">
          <w:rPr>
            <w:rStyle w:val="Hyperlink"/>
            <w:rFonts w:cstheme="minorHAnsi"/>
            <w:noProof/>
          </w:rPr>
          <w:t>IR-9(2) Training (M)(H)</w:t>
        </w:r>
        <w:r w:rsidR="00971397">
          <w:rPr>
            <w:noProof/>
            <w:webHidden/>
          </w:rPr>
          <w:tab/>
        </w:r>
        <w:r w:rsidR="00971397">
          <w:rPr>
            <w:noProof/>
            <w:webHidden/>
          </w:rPr>
          <w:fldChar w:fldCharType="begin"/>
        </w:r>
        <w:r w:rsidR="00971397">
          <w:rPr>
            <w:noProof/>
            <w:webHidden/>
          </w:rPr>
          <w:instrText xml:space="preserve"> PAGEREF _Toc144074646 \h </w:instrText>
        </w:r>
        <w:r w:rsidR="00971397">
          <w:rPr>
            <w:noProof/>
            <w:webHidden/>
          </w:rPr>
        </w:r>
        <w:r w:rsidR="00971397">
          <w:rPr>
            <w:noProof/>
            <w:webHidden/>
          </w:rPr>
          <w:fldChar w:fldCharType="separate"/>
        </w:r>
        <w:r w:rsidR="00971397">
          <w:rPr>
            <w:noProof/>
            <w:webHidden/>
          </w:rPr>
          <w:t>299</w:t>
        </w:r>
        <w:r w:rsidR="00971397">
          <w:rPr>
            <w:noProof/>
            <w:webHidden/>
          </w:rPr>
          <w:fldChar w:fldCharType="end"/>
        </w:r>
      </w:hyperlink>
    </w:p>
    <w:p w14:paraId="2C05F5C7" w14:textId="1E3ED61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47" w:history="1">
        <w:r w:rsidR="00971397" w:rsidRPr="00CE2F44">
          <w:rPr>
            <w:rStyle w:val="Hyperlink"/>
            <w:rFonts w:cstheme="minorHAnsi"/>
            <w:noProof/>
          </w:rPr>
          <w:t>IR-9(3) Post-spill Operations (M)(H)</w:t>
        </w:r>
        <w:r w:rsidR="00971397">
          <w:rPr>
            <w:noProof/>
            <w:webHidden/>
          </w:rPr>
          <w:tab/>
        </w:r>
        <w:r w:rsidR="00971397">
          <w:rPr>
            <w:noProof/>
            <w:webHidden/>
          </w:rPr>
          <w:fldChar w:fldCharType="begin"/>
        </w:r>
        <w:r w:rsidR="00971397">
          <w:rPr>
            <w:noProof/>
            <w:webHidden/>
          </w:rPr>
          <w:instrText xml:space="preserve"> PAGEREF _Toc144074647 \h </w:instrText>
        </w:r>
        <w:r w:rsidR="00971397">
          <w:rPr>
            <w:noProof/>
            <w:webHidden/>
          </w:rPr>
        </w:r>
        <w:r w:rsidR="00971397">
          <w:rPr>
            <w:noProof/>
            <w:webHidden/>
          </w:rPr>
          <w:fldChar w:fldCharType="separate"/>
        </w:r>
        <w:r w:rsidR="00971397">
          <w:rPr>
            <w:noProof/>
            <w:webHidden/>
          </w:rPr>
          <w:t>301</w:t>
        </w:r>
        <w:r w:rsidR="00971397">
          <w:rPr>
            <w:noProof/>
            <w:webHidden/>
          </w:rPr>
          <w:fldChar w:fldCharType="end"/>
        </w:r>
      </w:hyperlink>
    </w:p>
    <w:p w14:paraId="7BB2905B" w14:textId="0813C09D"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48" w:history="1">
        <w:r w:rsidR="00971397" w:rsidRPr="00CE2F44">
          <w:rPr>
            <w:rStyle w:val="Hyperlink"/>
            <w:rFonts w:cstheme="minorHAnsi"/>
            <w:noProof/>
          </w:rPr>
          <w:t>IR-9(4) Exposure to Unauthorized Personnel (M)(H)</w:t>
        </w:r>
        <w:r w:rsidR="00971397">
          <w:rPr>
            <w:noProof/>
            <w:webHidden/>
          </w:rPr>
          <w:tab/>
        </w:r>
        <w:r w:rsidR="00971397">
          <w:rPr>
            <w:noProof/>
            <w:webHidden/>
          </w:rPr>
          <w:fldChar w:fldCharType="begin"/>
        </w:r>
        <w:r w:rsidR="00971397">
          <w:rPr>
            <w:noProof/>
            <w:webHidden/>
          </w:rPr>
          <w:instrText xml:space="preserve"> PAGEREF _Toc144074648 \h </w:instrText>
        </w:r>
        <w:r w:rsidR="00971397">
          <w:rPr>
            <w:noProof/>
            <w:webHidden/>
          </w:rPr>
        </w:r>
        <w:r w:rsidR="00971397">
          <w:rPr>
            <w:noProof/>
            <w:webHidden/>
          </w:rPr>
          <w:fldChar w:fldCharType="separate"/>
        </w:r>
        <w:r w:rsidR="00971397">
          <w:rPr>
            <w:noProof/>
            <w:webHidden/>
          </w:rPr>
          <w:t>302</w:t>
        </w:r>
        <w:r w:rsidR="00971397">
          <w:rPr>
            <w:noProof/>
            <w:webHidden/>
          </w:rPr>
          <w:fldChar w:fldCharType="end"/>
        </w:r>
      </w:hyperlink>
    </w:p>
    <w:p w14:paraId="0C58F4B0" w14:textId="00EF326D" w:rsidR="00971397" w:rsidRDefault="00000000">
      <w:pPr>
        <w:pStyle w:val="TOC1"/>
        <w:rPr>
          <w:rFonts w:eastAsiaTheme="minorEastAsia" w:cstheme="minorBidi"/>
          <w:b w:val="0"/>
          <w:noProof/>
          <w:color w:val="auto"/>
          <w:kern w:val="2"/>
          <w:sz w:val="24"/>
          <w14:ligatures w14:val="standardContextual"/>
        </w:rPr>
      </w:pPr>
      <w:hyperlink w:anchor="_Toc144074649" w:history="1">
        <w:r w:rsidR="00971397" w:rsidRPr="00CE2F44">
          <w:rPr>
            <w:rStyle w:val="Hyperlink"/>
            <w:rFonts w:cstheme="minorHAnsi"/>
            <w:noProof/>
          </w:rPr>
          <w:t>Maintenance</w:t>
        </w:r>
        <w:r w:rsidR="00971397">
          <w:rPr>
            <w:noProof/>
            <w:webHidden/>
          </w:rPr>
          <w:tab/>
        </w:r>
        <w:r w:rsidR="00971397">
          <w:rPr>
            <w:noProof/>
            <w:webHidden/>
          </w:rPr>
          <w:fldChar w:fldCharType="begin"/>
        </w:r>
        <w:r w:rsidR="00971397">
          <w:rPr>
            <w:noProof/>
            <w:webHidden/>
          </w:rPr>
          <w:instrText xml:space="preserve"> PAGEREF _Toc144074649 \h </w:instrText>
        </w:r>
        <w:r w:rsidR="00971397">
          <w:rPr>
            <w:noProof/>
            <w:webHidden/>
          </w:rPr>
        </w:r>
        <w:r w:rsidR="00971397">
          <w:rPr>
            <w:noProof/>
            <w:webHidden/>
          </w:rPr>
          <w:fldChar w:fldCharType="separate"/>
        </w:r>
        <w:r w:rsidR="00971397">
          <w:rPr>
            <w:noProof/>
            <w:webHidden/>
          </w:rPr>
          <w:t>303</w:t>
        </w:r>
        <w:r w:rsidR="00971397">
          <w:rPr>
            <w:noProof/>
            <w:webHidden/>
          </w:rPr>
          <w:fldChar w:fldCharType="end"/>
        </w:r>
      </w:hyperlink>
    </w:p>
    <w:p w14:paraId="4BAFC0B4" w14:textId="4B36B83C"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50" w:history="1">
        <w:r w:rsidR="00971397" w:rsidRPr="00CE2F44">
          <w:rPr>
            <w:rStyle w:val="Hyperlink"/>
            <w:rFonts w:cstheme="minorHAnsi"/>
            <w:noProof/>
          </w:rPr>
          <w:t>MA-1 Policy and Procedures (L)(M)(H)</w:t>
        </w:r>
        <w:r w:rsidR="00971397">
          <w:rPr>
            <w:noProof/>
            <w:webHidden/>
          </w:rPr>
          <w:tab/>
        </w:r>
        <w:r w:rsidR="00971397">
          <w:rPr>
            <w:noProof/>
            <w:webHidden/>
          </w:rPr>
          <w:fldChar w:fldCharType="begin"/>
        </w:r>
        <w:r w:rsidR="00971397">
          <w:rPr>
            <w:noProof/>
            <w:webHidden/>
          </w:rPr>
          <w:instrText xml:space="preserve"> PAGEREF _Toc144074650 \h </w:instrText>
        </w:r>
        <w:r w:rsidR="00971397">
          <w:rPr>
            <w:noProof/>
            <w:webHidden/>
          </w:rPr>
        </w:r>
        <w:r w:rsidR="00971397">
          <w:rPr>
            <w:noProof/>
            <w:webHidden/>
          </w:rPr>
          <w:fldChar w:fldCharType="separate"/>
        </w:r>
        <w:r w:rsidR="00971397">
          <w:rPr>
            <w:noProof/>
            <w:webHidden/>
          </w:rPr>
          <w:t>303</w:t>
        </w:r>
        <w:r w:rsidR="00971397">
          <w:rPr>
            <w:noProof/>
            <w:webHidden/>
          </w:rPr>
          <w:fldChar w:fldCharType="end"/>
        </w:r>
      </w:hyperlink>
    </w:p>
    <w:p w14:paraId="30809F25" w14:textId="6497554F"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51" w:history="1">
        <w:r w:rsidR="00971397" w:rsidRPr="00CE2F44">
          <w:rPr>
            <w:rStyle w:val="Hyperlink"/>
            <w:rFonts w:cstheme="minorHAnsi"/>
            <w:noProof/>
          </w:rPr>
          <w:t>MA-2 Controlled Maintenance (L)(M)(H)</w:t>
        </w:r>
        <w:r w:rsidR="00971397">
          <w:rPr>
            <w:noProof/>
            <w:webHidden/>
          </w:rPr>
          <w:tab/>
        </w:r>
        <w:r w:rsidR="00971397">
          <w:rPr>
            <w:noProof/>
            <w:webHidden/>
          </w:rPr>
          <w:fldChar w:fldCharType="begin"/>
        </w:r>
        <w:r w:rsidR="00971397">
          <w:rPr>
            <w:noProof/>
            <w:webHidden/>
          </w:rPr>
          <w:instrText xml:space="preserve"> PAGEREF _Toc144074651 \h </w:instrText>
        </w:r>
        <w:r w:rsidR="00971397">
          <w:rPr>
            <w:noProof/>
            <w:webHidden/>
          </w:rPr>
        </w:r>
        <w:r w:rsidR="00971397">
          <w:rPr>
            <w:noProof/>
            <w:webHidden/>
          </w:rPr>
          <w:fldChar w:fldCharType="separate"/>
        </w:r>
        <w:r w:rsidR="00971397">
          <w:rPr>
            <w:noProof/>
            <w:webHidden/>
          </w:rPr>
          <w:t>305</w:t>
        </w:r>
        <w:r w:rsidR="00971397">
          <w:rPr>
            <w:noProof/>
            <w:webHidden/>
          </w:rPr>
          <w:fldChar w:fldCharType="end"/>
        </w:r>
      </w:hyperlink>
    </w:p>
    <w:p w14:paraId="51661B8B" w14:textId="34AF1F3C"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52" w:history="1">
        <w:r w:rsidR="00971397" w:rsidRPr="00CE2F44">
          <w:rPr>
            <w:rStyle w:val="Hyperlink"/>
            <w:rFonts w:cstheme="minorHAnsi"/>
            <w:noProof/>
          </w:rPr>
          <w:t>MA-2(2) Automated Maintenance Activities (H)</w:t>
        </w:r>
        <w:r w:rsidR="00971397">
          <w:rPr>
            <w:noProof/>
            <w:webHidden/>
          </w:rPr>
          <w:tab/>
        </w:r>
        <w:r w:rsidR="00971397">
          <w:rPr>
            <w:noProof/>
            <w:webHidden/>
          </w:rPr>
          <w:fldChar w:fldCharType="begin"/>
        </w:r>
        <w:r w:rsidR="00971397">
          <w:rPr>
            <w:noProof/>
            <w:webHidden/>
          </w:rPr>
          <w:instrText xml:space="preserve"> PAGEREF _Toc144074652 \h </w:instrText>
        </w:r>
        <w:r w:rsidR="00971397">
          <w:rPr>
            <w:noProof/>
            <w:webHidden/>
          </w:rPr>
        </w:r>
        <w:r w:rsidR="00971397">
          <w:rPr>
            <w:noProof/>
            <w:webHidden/>
          </w:rPr>
          <w:fldChar w:fldCharType="separate"/>
        </w:r>
        <w:r w:rsidR="00971397">
          <w:rPr>
            <w:noProof/>
            <w:webHidden/>
          </w:rPr>
          <w:t>306</w:t>
        </w:r>
        <w:r w:rsidR="00971397">
          <w:rPr>
            <w:noProof/>
            <w:webHidden/>
          </w:rPr>
          <w:fldChar w:fldCharType="end"/>
        </w:r>
      </w:hyperlink>
    </w:p>
    <w:p w14:paraId="553B79D0" w14:textId="5A3237CC"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53" w:history="1">
        <w:r w:rsidR="00971397" w:rsidRPr="00CE2F44">
          <w:rPr>
            <w:rStyle w:val="Hyperlink"/>
            <w:rFonts w:cstheme="minorHAnsi"/>
            <w:noProof/>
          </w:rPr>
          <w:t>MA-3 Maintenance Tools (M)(H)</w:t>
        </w:r>
        <w:r w:rsidR="00971397">
          <w:rPr>
            <w:noProof/>
            <w:webHidden/>
          </w:rPr>
          <w:tab/>
        </w:r>
        <w:r w:rsidR="00971397">
          <w:rPr>
            <w:noProof/>
            <w:webHidden/>
          </w:rPr>
          <w:fldChar w:fldCharType="begin"/>
        </w:r>
        <w:r w:rsidR="00971397">
          <w:rPr>
            <w:noProof/>
            <w:webHidden/>
          </w:rPr>
          <w:instrText xml:space="preserve"> PAGEREF _Toc144074653 \h </w:instrText>
        </w:r>
        <w:r w:rsidR="00971397">
          <w:rPr>
            <w:noProof/>
            <w:webHidden/>
          </w:rPr>
        </w:r>
        <w:r w:rsidR="00971397">
          <w:rPr>
            <w:noProof/>
            <w:webHidden/>
          </w:rPr>
          <w:fldChar w:fldCharType="separate"/>
        </w:r>
        <w:r w:rsidR="00971397">
          <w:rPr>
            <w:noProof/>
            <w:webHidden/>
          </w:rPr>
          <w:t>308</w:t>
        </w:r>
        <w:r w:rsidR="00971397">
          <w:rPr>
            <w:noProof/>
            <w:webHidden/>
          </w:rPr>
          <w:fldChar w:fldCharType="end"/>
        </w:r>
      </w:hyperlink>
    </w:p>
    <w:p w14:paraId="65BD03FE" w14:textId="6515E92D"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54" w:history="1">
        <w:r w:rsidR="00971397" w:rsidRPr="00CE2F44">
          <w:rPr>
            <w:rStyle w:val="Hyperlink"/>
            <w:rFonts w:cstheme="minorHAnsi"/>
            <w:noProof/>
          </w:rPr>
          <w:t>MA-3(1) Inspect Tools (M)(H)</w:t>
        </w:r>
        <w:r w:rsidR="00971397">
          <w:rPr>
            <w:noProof/>
            <w:webHidden/>
          </w:rPr>
          <w:tab/>
        </w:r>
        <w:r w:rsidR="00971397">
          <w:rPr>
            <w:noProof/>
            <w:webHidden/>
          </w:rPr>
          <w:fldChar w:fldCharType="begin"/>
        </w:r>
        <w:r w:rsidR="00971397">
          <w:rPr>
            <w:noProof/>
            <w:webHidden/>
          </w:rPr>
          <w:instrText xml:space="preserve"> PAGEREF _Toc144074654 \h </w:instrText>
        </w:r>
        <w:r w:rsidR="00971397">
          <w:rPr>
            <w:noProof/>
            <w:webHidden/>
          </w:rPr>
        </w:r>
        <w:r w:rsidR="00971397">
          <w:rPr>
            <w:noProof/>
            <w:webHidden/>
          </w:rPr>
          <w:fldChar w:fldCharType="separate"/>
        </w:r>
        <w:r w:rsidR="00971397">
          <w:rPr>
            <w:noProof/>
            <w:webHidden/>
          </w:rPr>
          <w:t>309</w:t>
        </w:r>
        <w:r w:rsidR="00971397">
          <w:rPr>
            <w:noProof/>
            <w:webHidden/>
          </w:rPr>
          <w:fldChar w:fldCharType="end"/>
        </w:r>
      </w:hyperlink>
    </w:p>
    <w:p w14:paraId="1F4F028A" w14:textId="1BA1FD07"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55" w:history="1">
        <w:r w:rsidR="00971397" w:rsidRPr="00CE2F44">
          <w:rPr>
            <w:rStyle w:val="Hyperlink"/>
            <w:rFonts w:cstheme="minorHAnsi"/>
            <w:noProof/>
            <w:lang w:val="es-ES"/>
          </w:rPr>
          <w:t>MA-3(2) Inspect Media (M)(H)</w:t>
        </w:r>
        <w:r w:rsidR="00971397">
          <w:rPr>
            <w:noProof/>
            <w:webHidden/>
          </w:rPr>
          <w:tab/>
        </w:r>
        <w:r w:rsidR="00971397">
          <w:rPr>
            <w:noProof/>
            <w:webHidden/>
          </w:rPr>
          <w:fldChar w:fldCharType="begin"/>
        </w:r>
        <w:r w:rsidR="00971397">
          <w:rPr>
            <w:noProof/>
            <w:webHidden/>
          </w:rPr>
          <w:instrText xml:space="preserve"> PAGEREF _Toc144074655 \h </w:instrText>
        </w:r>
        <w:r w:rsidR="00971397">
          <w:rPr>
            <w:noProof/>
            <w:webHidden/>
          </w:rPr>
        </w:r>
        <w:r w:rsidR="00971397">
          <w:rPr>
            <w:noProof/>
            <w:webHidden/>
          </w:rPr>
          <w:fldChar w:fldCharType="separate"/>
        </w:r>
        <w:r w:rsidR="00971397">
          <w:rPr>
            <w:noProof/>
            <w:webHidden/>
          </w:rPr>
          <w:t>310</w:t>
        </w:r>
        <w:r w:rsidR="00971397">
          <w:rPr>
            <w:noProof/>
            <w:webHidden/>
          </w:rPr>
          <w:fldChar w:fldCharType="end"/>
        </w:r>
      </w:hyperlink>
    </w:p>
    <w:p w14:paraId="352124C0" w14:textId="7C99110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56" w:history="1">
        <w:r w:rsidR="00971397" w:rsidRPr="00CE2F44">
          <w:rPr>
            <w:rStyle w:val="Hyperlink"/>
            <w:rFonts w:cstheme="minorHAnsi"/>
            <w:noProof/>
          </w:rPr>
          <w:t>MA-3(3) Prevent Unauthorized Removal (M)(H)</w:t>
        </w:r>
        <w:r w:rsidR="00971397">
          <w:rPr>
            <w:noProof/>
            <w:webHidden/>
          </w:rPr>
          <w:tab/>
        </w:r>
        <w:r w:rsidR="00971397">
          <w:rPr>
            <w:noProof/>
            <w:webHidden/>
          </w:rPr>
          <w:fldChar w:fldCharType="begin"/>
        </w:r>
        <w:r w:rsidR="00971397">
          <w:rPr>
            <w:noProof/>
            <w:webHidden/>
          </w:rPr>
          <w:instrText xml:space="preserve"> PAGEREF _Toc144074656 \h </w:instrText>
        </w:r>
        <w:r w:rsidR="00971397">
          <w:rPr>
            <w:noProof/>
            <w:webHidden/>
          </w:rPr>
        </w:r>
        <w:r w:rsidR="00971397">
          <w:rPr>
            <w:noProof/>
            <w:webHidden/>
          </w:rPr>
          <w:fldChar w:fldCharType="separate"/>
        </w:r>
        <w:r w:rsidR="00971397">
          <w:rPr>
            <w:noProof/>
            <w:webHidden/>
          </w:rPr>
          <w:t>311</w:t>
        </w:r>
        <w:r w:rsidR="00971397">
          <w:rPr>
            <w:noProof/>
            <w:webHidden/>
          </w:rPr>
          <w:fldChar w:fldCharType="end"/>
        </w:r>
      </w:hyperlink>
    </w:p>
    <w:p w14:paraId="538BB191" w14:textId="2E3CC896"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57" w:history="1">
        <w:r w:rsidR="00971397" w:rsidRPr="00CE2F44">
          <w:rPr>
            <w:rStyle w:val="Hyperlink"/>
            <w:rFonts w:cstheme="minorHAnsi"/>
            <w:noProof/>
          </w:rPr>
          <w:t>MA-4 Nonlocal Maintenance (L)(M)(H)</w:t>
        </w:r>
        <w:r w:rsidR="00971397">
          <w:rPr>
            <w:noProof/>
            <w:webHidden/>
          </w:rPr>
          <w:tab/>
        </w:r>
        <w:r w:rsidR="00971397">
          <w:rPr>
            <w:noProof/>
            <w:webHidden/>
          </w:rPr>
          <w:fldChar w:fldCharType="begin"/>
        </w:r>
        <w:r w:rsidR="00971397">
          <w:rPr>
            <w:noProof/>
            <w:webHidden/>
          </w:rPr>
          <w:instrText xml:space="preserve"> PAGEREF _Toc144074657 \h </w:instrText>
        </w:r>
        <w:r w:rsidR="00971397">
          <w:rPr>
            <w:noProof/>
            <w:webHidden/>
          </w:rPr>
        </w:r>
        <w:r w:rsidR="00971397">
          <w:rPr>
            <w:noProof/>
            <w:webHidden/>
          </w:rPr>
          <w:fldChar w:fldCharType="separate"/>
        </w:r>
        <w:r w:rsidR="00971397">
          <w:rPr>
            <w:noProof/>
            <w:webHidden/>
          </w:rPr>
          <w:t>312</w:t>
        </w:r>
        <w:r w:rsidR="00971397">
          <w:rPr>
            <w:noProof/>
            <w:webHidden/>
          </w:rPr>
          <w:fldChar w:fldCharType="end"/>
        </w:r>
      </w:hyperlink>
    </w:p>
    <w:p w14:paraId="3127DD05" w14:textId="1B49E5C4"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58" w:history="1">
        <w:r w:rsidR="00971397" w:rsidRPr="00CE2F44">
          <w:rPr>
            <w:rStyle w:val="Hyperlink"/>
            <w:rFonts w:cstheme="minorHAnsi"/>
            <w:noProof/>
          </w:rPr>
          <w:t>MA-4(3) Comparable Security and Sanitization (H)</w:t>
        </w:r>
        <w:r w:rsidR="00971397">
          <w:rPr>
            <w:noProof/>
            <w:webHidden/>
          </w:rPr>
          <w:tab/>
        </w:r>
        <w:r w:rsidR="00971397">
          <w:rPr>
            <w:noProof/>
            <w:webHidden/>
          </w:rPr>
          <w:fldChar w:fldCharType="begin"/>
        </w:r>
        <w:r w:rsidR="00971397">
          <w:rPr>
            <w:noProof/>
            <w:webHidden/>
          </w:rPr>
          <w:instrText xml:space="preserve"> PAGEREF _Toc144074658 \h </w:instrText>
        </w:r>
        <w:r w:rsidR="00971397">
          <w:rPr>
            <w:noProof/>
            <w:webHidden/>
          </w:rPr>
        </w:r>
        <w:r w:rsidR="00971397">
          <w:rPr>
            <w:noProof/>
            <w:webHidden/>
          </w:rPr>
          <w:fldChar w:fldCharType="separate"/>
        </w:r>
        <w:r w:rsidR="00971397">
          <w:rPr>
            <w:noProof/>
            <w:webHidden/>
          </w:rPr>
          <w:t>313</w:t>
        </w:r>
        <w:r w:rsidR="00971397">
          <w:rPr>
            <w:noProof/>
            <w:webHidden/>
          </w:rPr>
          <w:fldChar w:fldCharType="end"/>
        </w:r>
      </w:hyperlink>
    </w:p>
    <w:p w14:paraId="6156DE62" w14:textId="445E563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59" w:history="1">
        <w:r w:rsidR="00971397" w:rsidRPr="00CE2F44">
          <w:rPr>
            <w:rStyle w:val="Hyperlink"/>
            <w:rFonts w:cstheme="minorHAnsi"/>
            <w:noProof/>
          </w:rPr>
          <w:t>MA-5 Maintenance Personnel (L)(M)(H)</w:t>
        </w:r>
        <w:r w:rsidR="00971397">
          <w:rPr>
            <w:noProof/>
            <w:webHidden/>
          </w:rPr>
          <w:tab/>
        </w:r>
        <w:r w:rsidR="00971397">
          <w:rPr>
            <w:noProof/>
            <w:webHidden/>
          </w:rPr>
          <w:fldChar w:fldCharType="begin"/>
        </w:r>
        <w:r w:rsidR="00971397">
          <w:rPr>
            <w:noProof/>
            <w:webHidden/>
          </w:rPr>
          <w:instrText xml:space="preserve"> PAGEREF _Toc144074659 \h </w:instrText>
        </w:r>
        <w:r w:rsidR="00971397">
          <w:rPr>
            <w:noProof/>
            <w:webHidden/>
          </w:rPr>
        </w:r>
        <w:r w:rsidR="00971397">
          <w:rPr>
            <w:noProof/>
            <w:webHidden/>
          </w:rPr>
          <w:fldChar w:fldCharType="separate"/>
        </w:r>
        <w:r w:rsidR="00971397">
          <w:rPr>
            <w:noProof/>
            <w:webHidden/>
          </w:rPr>
          <w:t>315</w:t>
        </w:r>
        <w:r w:rsidR="00971397">
          <w:rPr>
            <w:noProof/>
            <w:webHidden/>
          </w:rPr>
          <w:fldChar w:fldCharType="end"/>
        </w:r>
      </w:hyperlink>
    </w:p>
    <w:p w14:paraId="5C9E4013" w14:textId="3E147188"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60" w:history="1">
        <w:r w:rsidR="00971397" w:rsidRPr="00CE2F44">
          <w:rPr>
            <w:rStyle w:val="Hyperlink"/>
            <w:rFonts w:cstheme="minorHAnsi"/>
            <w:noProof/>
          </w:rPr>
          <w:t>MA-5(1) Individuals Without Appropriate Access (M)(H)</w:t>
        </w:r>
        <w:r w:rsidR="00971397">
          <w:rPr>
            <w:noProof/>
            <w:webHidden/>
          </w:rPr>
          <w:tab/>
        </w:r>
        <w:r w:rsidR="00971397">
          <w:rPr>
            <w:noProof/>
            <w:webHidden/>
          </w:rPr>
          <w:fldChar w:fldCharType="begin"/>
        </w:r>
        <w:r w:rsidR="00971397">
          <w:rPr>
            <w:noProof/>
            <w:webHidden/>
          </w:rPr>
          <w:instrText xml:space="preserve"> PAGEREF _Toc144074660 \h </w:instrText>
        </w:r>
        <w:r w:rsidR="00971397">
          <w:rPr>
            <w:noProof/>
            <w:webHidden/>
          </w:rPr>
        </w:r>
        <w:r w:rsidR="00971397">
          <w:rPr>
            <w:noProof/>
            <w:webHidden/>
          </w:rPr>
          <w:fldChar w:fldCharType="separate"/>
        </w:r>
        <w:r w:rsidR="00971397">
          <w:rPr>
            <w:noProof/>
            <w:webHidden/>
          </w:rPr>
          <w:t>316</w:t>
        </w:r>
        <w:r w:rsidR="00971397">
          <w:rPr>
            <w:noProof/>
            <w:webHidden/>
          </w:rPr>
          <w:fldChar w:fldCharType="end"/>
        </w:r>
      </w:hyperlink>
    </w:p>
    <w:p w14:paraId="3E0CF703" w14:textId="438E484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61" w:history="1">
        <w:r w:rsidR="00971397" w:rsidRPr="00CE2F44">
          <w:rPr>
            <w:rStyle w:val="Hyperlink"/>
            <w:rFonts w:cstheme="minorHAnsi"/>
            <w:noProof/>
          </w:rPr>
          <w:t>MA-6 Timely Maintenance (M)(H)</w:t>
        </w:r>
        <w:r w:rsidR="00971397">
          <w:rPr>
            <w:noProof/>
            <w:webHidden/>
          </w:rPr>
          <w:tab/>
        </w:r>
        <w:r w:rsidR="00971397">
          <w:rPr>
            <w:noProof/>
            <w:webHidden/>
          </w:rPr>
          <w:fldChar w:fldCharType="begin"/>
        </w:r>
        <w:r w:rsidR="00971397">
          <w:rPr>
            <w:noProof/>
            <w:webHidden/>
          </w:rPr>
          <w:instrText xml:space="preserve"> PAGEREF _Toc144074661 \h </w:instrText>
        </w:r>
        <w:r w:rsidR="00971397">
          <w:rPr>
            <w:noProof/>
            <w:webHidden/>
          </w:rPr>
        </w:r>
        <w:r w:rsidR="00971397">
          <w:rPr>
            <w:noProof/>
            <w:webHidden/>
          </w:rPr>
          <w:fldChar w:fldCharType="separate"/>
        </w:r>
        <w:r w:rsidR="00971397">
          <w:rPr>
            <w:noProof/>
            <w:webHidden/>
          </w:rPr>
          <w:t>318</w:t>
        </w:r>
        <w:r w:rsidR="00971397">
          <w:rPr>
            <w:noProof/>
            <w:webHidden/>
          </w:rPr>
          <w:fldChar w:fldCharType="end"/>
        </w:r>
      </w:hyperlink>
    </w:p>
    <w:p w14:paraId="126D0D54" w14:textId="6706707D" w:rsidR="00971397" w:rsidRDefault="00000000">
      <w:pPr>
        <w:pStyle w:val="TOC1"/>
        <w:rPr>
          <w:rFonts w:eastAsiaTheme="minorEastAsia" w:cstheme="minorBidi"/>
          <w:b w:val="0"/>
          <w:noProof/>
          <w:color w:val="auto"/>
          <w:kern w:val="2"/>
          <w:sz w:val="24"/>
          <w14:ligatures w14:val="standardContextual"/>
        </w:rPr>
      </w:pPr>
      <w:hyperlink w:anchor="_Toc144074662" w:history="1">
        <w:r w:rsidR="00971397" w:rsidRPr="00CE2F44">
          <w:rPr>
            <w:rStyle w:val="Hyperlink"/>
            <w:rFonts w:cstheme="minorHAnsi"/>
            <w:noProof/>
          </w:rPr>
          <w:t>Media Protection</w:t>
        </w:r>
        <w:r w:rsidR="00971397">
          <w:rPr>
            <w:noProof/>
            <w:webHidden/>
          </w:rPr>
          <w:tab/>
        </w:r>
        <w:r w:rsidR="00971397">
          <w:rPr>
            <w:noProof/>
            <w:webHidden/>
          </w:rPr>
          <w:fldChar w:fldCharType="begin"/>
        </w:r>
        <w:r w:rsidR="00971397">
          <w:rPr>
            <w:noProof/>
            <w:webHidden/>
          </w:rPr>
          <w:instrText xml:space="preserve"> PAGEREF _Toc144074662 \h </w:instrText>
        </w:r>
        <w:r w:rsidR="00971397">
          <w:rPr>
            <w:noProof/>
            <w:webHidden/>
          </w:rPr>
        </w:r>
        <w:r w:rsidR="00971397">
          <w:rPr>
            <w:noProof/>
            <w:webHidden/>
          </w:rPr>
          <w:fldChar w:fldCharType="separate"/>
        </w:r>
        <w:r w:rsidR="00971397">
          <w:rPr>
            <w:noProof/>
            <w:webHidden/>
          </w:rPr>
          <w:t>319</w:t>
        </w:r>
        <w:r w:rsidR="00971397">
          <w:rPr>
            <w:noProof/>
            <w:webHidden/>
          </w:rPr>
          <w:fldChar w:fldCharType="end"/>
        </w:r>
      </w:hyperlink>
    </w:p>
    <w:p w14:paraId="7CA4FDD1" w14:textId="2AAE2AFA"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63" w:history="1">
        <w:r w:rsidR="00971397" w:rsidRPr="00CE2F44">
          <w:rPr>
            <w:rStyle w:val="Hyperlink"/>
            <w:rFonts w:cstheme="minorHAnsi"/>
            <w:noProof/>
          </w:rPr>
          <w:t>MP-1 Policy and Procedures (L)(M)(H)</w:t>
        </w:r>
        <w:r w:rsidR="00971397">
          <w:rPr>
            <w:noProof/>
            <w:webHidden/>
          </w:rPr>
          <w:tab/>
        </w:r>
        <w:r w:rsidR="00971397">
          <w:rPr>
            <w:noProof/>
            <w:webHidden/>
          </w:rPr>
          <w:fldChar w:fldCharType="begin"/>
        </w:r>
        <w:r w:rsidR="00971397">
          <w:rPr>
            <w:noProof/>
            <w:webHidden/>
          </w:rPr>
          <w:instrText xml:space="preserve"> PAGEREF _Toc144074663 \h </w:instrText>
        </w:r>
        <w:r w:rsidR="00971397">
          <w:rPr>
            <w:noProof/>
            <w:webHidden/>
          </w:rPr>
        </w:r>
        <w:r w:rsidR="00971397">
          <w:rPr>
            <w:noProof/>
            <w:webHidden/>
          </w:rPr>
          <w:fldChar w:fldCharType="separate"/>
        </w:r>
        <w:r w:rsidR="00971397">
          <w:rPr>
            <w:noProof/>
            <w:webHidden/>
          </w:rPr>
          <w:t>319</w:t>
        </w:r>
        <w:r w:rsidR="00971397">
          <w:rPr>
            <w:noProof/>
            <w:webHidden/>
          </w:rPr>
          <w:fldChar w:fldCharType="end"/>
        </w:r>
      </w:hyperlink>
    </w:p>
    <w:p w14:paraId="60AA44DE" w14:textId="4618753C"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64" w:history="1">
        <w:r w:rsidR="00971397" w:rsidRPr="00CE2F44">
          <w:rPr>
            <w:rStyle w:val="Hyperlink"/>
            <w:rFonts w:cstheme="minorHAnsi"/>
            <w:noProof/>
          </w:rPr>
          <w:t>MP-2 Media Access (L)(M)(H)</w:t>
        </w:r>
        <w:r w:rsidR="00971397">
          <w:rPr>
            <w:noProof/>
            <w:webHidden/>
          </w:rPr>
          <w:tab/>
        </w:r>
        <w:r w:rsidR="00971397">
          <w:rPr>
            <w:noProof/>
            <w:webHidden/>
          </w:rPr>
          <w:fldChar w:fldCharType="begin"/>
        </w:r>
        <w:r w:rsidR="00971397">
          <w:rPr>
            <w:noProof/>
            <w:webHidden/>
          </w:rPr>
          <w:instrText xml:space="preserve"> PAGEREF _Toc144074664 \h </w:instrText>
        </w:r>
        <w:r w:rsidR="00971397">
          <w:rPr>
            <w:noProof/>
            <w:webHidden/>
          </w:rPr>
        </w:r>
        <w:r w:rsidR="00971397">
          <w:rPr>
            <w:noProof/>
            <w:webHidden/>
          </w:rPr>
          <w:fldChar w:fldCharType="separate"/>
        </w:r>
        <w:r w:rsidR="00971397">
          <w:rPr>
            <w:noProof/>
            <w:webHidden/>
          </w:rPr>
          <w:t>321</w:t>
        </w:r>
        <w:r w:rsidR="00971397">
          <w:rPr>
            <w:noProof/>
            <w:webHidden/>
          </w:rPr>
          <w:fldChar w:fldCharType="end"/>
        </w:r>
      </w:hyperlink>
    </w:p>
    <w:p w14:paraId="7F20E1EB" w14:textId="6776E5B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65" w:history="1">
        <w:r w:rsidR="00971397" w:rsidRPr="00CE2F44">
          <w:rPr>
            <w:rStyle w:val="Hyperlink"/>
            <w:rFonts w:cstheme="minorHAnsi"/>
            <w:noProof/>
          </w:rPr>
          <w:t>MP-3 Media Marking (M)(H)</w:t>
        </w:r>
        <w:r w:rsidR="00971397">
          <w:rPr>
            <w:noProof/>
            <w:webHidden/>
          </w:rPr>
          <w:tab/>
        </w:r>
        <w:r w:rsidR="00971397">
          <w:rPr>
            <w:noProof/>
            <w:webHidden/>
          </w:rPr>
          <w:fldChar w:fldCharType="begin"/>
        </w:r>
        <w:r w:rsidR="00971397">
          <w:rPr>
            <w:noProof/>
            <w:webHidden/>
          </w:rPr>
          <w:instrText xml:space="preserve"> PAGEREF _Toc144074665 \h </w:instrText>
        </w:r>
        <w:r w:rsidR="00971397">
          <w:rPr>
            <w:noProof/>
            <w:webHidden/>
          </w:rPr>
        </w:r>
        <w:r w:rsidR="00971397">
          <w:rPr>
            <w:noProof/>
            <w:webHidden/>
          </w:rPr>
          <w:fldChar w:fldCharType="separate"/>
        </w:r>
        <w:r w:rsidR="00971397">
          <w:rPr>
            <w:noProof/>
            <w:webHidden/>
          </w:rPr>
          <w:t>322</w:t>
        </w:r>
        <w:r w:rsidR="00971397">
          <w:rPr>
            <w:noProof/>
            <w:webHidden/>
          </w:rPr>
          <w:fldChar w:fldCharType="end"/>
        </w:r>
      </w:hyperlink>
    </w:p>
    <w:p w14:paraId="2B87FC71" w14:textId="6F757A3A"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66" w:history="1">
        <w:r w:rsidR="00971397" w:rsidRPr="00CE2F44">
          <w:rPr>
            <w:rStyle w:val="Hyperlink"/>
            <w:rFonts w:cstheme="minorHAnsi"/>
            <w:noProof/>
          </w:rPr>
          <w:t>MP-4 Media Storage (M)(H)</w:t>
        </w:r>
        <w:r w:rsidR="00971397">
          <w:rPr>
            <w:noProof/>
            <w:webHidden/>
          </w:rPr>
          <w:tab/>
        </w:r>
        <w:r w:rsidR="00971397">
          <w:rPr>
            <w:noProof/>
            <w:webHidden/>
          </w:rPr>
          <w:fldChar w:fldCharType="begin"/>
        </w:r>
        <w:r w:rsidR="00971397">
          <w:rPr>
            <w:noProof/>
            <w:webHidden/>
          </w:rPr>
          <w:instrText xml:space="preserve"> PAGEREF _Toc144074666 \h </w:instrText>
        </w:r>
        <w:r w:rsidR="00971397">
          <w:rPr>
            <w:noProof/>
            <w:webHidden/>
          </w:rPr>
        </w:r>
        <w:r w:rsidR="00971397">
          <w:rPr>
            <w:noProof/>
            <w:webHidden/>
          </w:rPr>
          <w:fldChar w:fldCharType="separate"/>
        </w:r>
        <w:r w:rsidR="00971397">
          <w:rPr>
            <w:noProof/>
            <w:webHidden/>
          </w:rPr>
          <w:t>323</w:t>
        </w:r>
        <w:r w:rsidR="00971397">
          <w:rPr>
            <w:noProof/>
            <w:webHidden/>
          </w:rPr>
          <w:fldChar w:fldCharType="end"/>
        </w:r>
      </w:hyperlink>
    </w:p>
    <w:p w14:paraId="1AEC4F7F" w14:textId="28052C0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67" w:history="1">
        <w:r w:rsidR="00971397" w:rsidRPr="00CE2F44">
          <w:rPr>
            <w:rStyle w:val="Hyperlink"/>
            <w:rFonts w:cstheme="minorHAnsi"/>
            <w:noProof/>
          </w:rPr>
          <w:t>MP-5 Media Transport (M)(H)</w:t>
        </w:r>
        <w:r w:rsidR="00971397">
          <w:rPr>
            <w:noProof/>
            <w:webHidden/>
          </w:rPr>
          <w:tab/>
        </w:r>
        <w:r w:rsidR="00971397">
          <w:rPr>
            <w:noProof/>
            <w:webHidden/>
          </w:rPr>
          <w:fldChar w:fldCharType="begin"/>
        </w:r>
        <w:r w:rsidR="00971397">
          <w:rPr>
            <w:noProof/>
            <w:webHidden/>
          </w:rPr>
          <w:instrText xml:space="preserve"> PAGEREF _Toc144074667 \h </w:instrText>
        </w:r>
        <w:r w:rsidR="00971397">
          <w:rPr>
            <w:noProof/>
            <w:webHidden/>
          </w:rPr>
        </w:r>
        <w:r w:rsidR="00971397">
          <w:rPr>
            <w:noProof/>
            <w:webHidden/>
          </w:rPr>
          <w:fldChar w:fldCharType="separate"/>
        </w:r>
        <w:r w:rsidR="00971397">
          <w:rPr>
            <w:noProof/>
            <w:webHidden/>
          </w:rPr>
          <w:t>324</w:t>
        </w:r>
        <w:r w:rsidR="00971397">
          <w:rPr>
            <w:noProof/>
            <w:webHidden/>
          </w:rPr>
          <w:fldChar w:fldCharType="end"/>
        </w:r>
      </w:hyperlink>
    </w:p>
    <w:p w14:paraId="76B289CF" w14:textId="166A818C"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68" w:history="1">
        <w:r w:rsidR="00971397" w:rsidRPr="00CE2F44">
          <w:rPr>
            <w:rStyle w:val="Hyperlink"/>
            <w:rFonts w:cstheme="minorHAnsi"/>
            <w:noProof/>
          </w:rPr>
          <w:t>MP-6 Media Sanitization (L)(M)(H)</w:t>
        </w:r>
        <w:r w:rsidR="00971397">
          <w:rPr>
            <w:noProof/>
            <w:webHidden/>
          </w:rPr>
          <w:tab/>
        </w:r>
        <w:r w:rsidR="00971397">
          <w:rPr>
            <w:noProof/>
            <w:webHidden/>
          </w:rPr>
          <w:fldChar w:fldCharType="begin"/>
        </w:r>
        <w:r w:rsidR="00971397">
          <w:rPr>
            <w:noProof/>
            <w:webHidden/>
          </w:rPr>
          <w:instrText xml:space="preserve"> PAGEREF _Toc144074668 \h </w:instrText>
        </w:r>
        <w:r w:rsidR="00971397">
          <w:rPr>
            <w:noProof/>
            <w:webHidden/>
          </w:rPr>
        </w:r>
        <w:r w:rsidR="00971397">
          <w:rPr>
            <w:noProof/>
            <w:webHidden/>
          </w:rPr>
          <w:fldChar w:fldCharType="separate"/>
        </w:r>
        <w:r w:rsidR="00971397">
          <w:rPr>
            <w:noProof/>
            <w:webHidden/>
          </w:rPr>
          <w:t>326</w:t>
        </w:r>
        <w:r w:rsidR="00971397">
          <w:rPr>
            <w:noProof/>
            <w:webHidden/>
          </w:rPr>
          <w:fldChar w:fldCharType="end"/>
        </w:r>
      </w:hyperlink>
    </w:p>
    <w:p w14:paraId="3A5DBFC3" w14:textId="349917BC"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69" w:history="1">
        <w:r w:rsidR="00971397" w:rsidRPr="00CE2F44">
          <w:rPr>
            <w:rStyle w:val="Hyperlink"/>
            <w:rFonts w:cstheme="minorHAnsi"/>
            <w:noProof/>
          </w:rPr>
          <w:t>MP-6(1) Review, Approve, Track, Document, and Verify (H)</w:t>
        </w:r>
        <w:r w:rsidR="00971397">
          <w:rPr>
            <w:noProof/>
            <w:webHidden/>
          </w:rPr>
          <w:tab/>
        </w:r>
        <w:r w:rsidR="00971397">
          <w:rPr>
            <w:noProof/>
            <w:webHidden/>
          </w:rPr>
          <w:fldChar w:fldCharType="begin"/>
        </w:r>
        <w:r w:rsidR="00971397">
          <w:rPr>
            <w:noProof/>
            <w:webHidden/>
          </w:rPr>
          <w:instrText xml:space="preserve"> PAGEREF _Toc144074669 \h </w:instrText>
        </w:r>
        <w:r w:rsidR="00971397">
          <w:rPr>
            <w:noProof/>
            <w:webHidden/>
          </w:rPr>
        </w:r>
        <w:r w:rsidR="00971397">
          <w:rPr>
            <w:noProof/>
            <w:webHidden/>
          </w:rPr>
          <w:fldChar w:fldCharType="separate"/>
        </w:r>
        <w:r w:rsidR="00971397">
          <w:rPr>
            <w:noProof/>
            <w:webHidden/>
          </w:rPr>
          <w:t>327</w:t>
        </w:r>
        <w:r w:rsidR="00971397">
          <w:rPr>
            <w:noProof/>
            <w:webHidden/>
          </w:rPr>
          <w:fldChar w:fldCharType="end"/>
        </w:r>
      </w:hyperlink>
    </w:p>
    <w:p w14:paraId="39927588" w14:textId="33D90EE2"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70" w:history="1">
        <w:r w:rsidR="00971397" w:rsidRPr="00CE2F44">
          <w:rPr>
            <w:rStyle w:val="Hyperlink"/>
            <w:rFonts w:cstheme="minorHAnsi"/>
            <w:noProof/>
          </w:rPr>
          <w:t>MP-6(2) Equipment Testing (H)</w:t>
        </w:r>
        <w:r w:rsidR="00971397">
          <w:rPr>
            <w:noProof/>
            <w:webHidden/>
          </w:rPr>
          <w:tab/>
        </w:r>
        <w:r w:rsidR="00971397">
          <w:rPr>
            <w:noProof/>
            <w:webHidden/>
          </w:rPr>
          <w:fldChar w:fldCharType="begin"/>
        </w:r>
        <w:r w:rsidR="00971397">
          <w:rPr>
            <w:noProof/>
            <w:webHidden/>
          </w:rPr>
          <w:instrText xml:space="preserve"> PAGEREF _Toc144074670 \h </w:instrText>
        </w:r>
        <w:r w:rsidR="00971397">
          <w:rPr>
            <w:noProof/>
            <w:webHidden/>
          </w:rPr>
        </w:r>
        <w:r w:rsidR="00971397">
          <w:rPr>
            <w:noProof/>
            <w:webHidden/>
          </w:rPr>
          <w:fldChar w:fldCharType="separate"/>
        </w:r>
        <w:r w:rsidR="00971397">
          <w:rPr>
            <w:noProof/>
            <w:webHidden/>
          </w:rPr>
          <w:t>328</w:t>
        </w:r>
        <w:r w:rsidR="00971397">
          <w:rPr>
            <w:noProof/>
            <w:webHidden/>
          </w:rPr>
          <w:fldChar w:fldCharType="end"/>
        </w:r>
      </w:hyperlink>
    </w:p>
    <w:p w14:paraId="42B3A624" w14:textId="1405369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71" w:history="1">
        <w:r w:rsidR="00971397" w:rsidRPr="00CE2F44">
          <w:rPr>
            <w:rStyle w:val="Hyperlink"/>
            <w:rFonts w:cstheme="minorHAnsi"/>
            <w:noProof/>
          </w:rPr>
          <w:t>MP-6(3) Nondestructive Techniques (H)</w:t>
        </w:r>
        <w:r w:rsidR="00971397">
          <w:rPr>
            <w:noProof/>
            <w:webHidden/>
          </w:rPr>
          <w:tab/>
        </w:r>
        <w:r w:rsidR="00971397">
          <w:rPr>
            <w:noProof/>
            <w:webHidden/>
          </w:rPr>
          <w:fldChar w:fldCharType="begin"/>
        </w:r>
        <w:r w:rsidR="00971397">
          <w:rPr>
            <w:noProof/>
            <w:webHidden/>
          </w:rPr>
          <w:instrText xml:space="preserve"> PAGEREF _Toc144074671 \h </w:instrText>
        </w:r>
        <w:r w:rsidR="00971397">
          <w:rPr>
            <w:noProof/>
            <w:webHidden/>
          </w:rPr>
        </w:r>
        <w:r w:rsidR="00971397">
          <w:rPr>
            <w:noProof/>
            <w:webHidden/>
          </w:rPr>
          <w:fldChar w:fldCharType="separate"/>
        </w:r>
        <w:r w:rsidR="00971397">
          <w:rPr>
            <w:noProof/>
            <w:webHidden/>
          </w:rPr>
          <w:t>329</w:t>
        </w:r>
        <w:r w:rsidR="00971397">
          <w:rPr>
            <w:noProof/>
            <w:webHidden/>
          </w:rPr>
          <w:fldChar w:fldCharType="end"/>
        </w:r>
      </w:hyperlink>
    </w:p>
    <w:p w14:paraId="00F994B7" w14:textId="26B0E1F5"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72" w:history="1">
        <w:r w:rsidR="00971397" w:rsidRPr="00CE2F44">
          <w:rPr>
            <w:rStyle w:val="Hyperlink"/>
            <w:rFonts w:cstheme="minorHAnsi"/>
            <w:noProof/>
          </w:rPr>
          <w:t>MP-7 Media Use (L)(M)(H)</w:t>
        </w:r>
        <w:r w:rsidR="00971397">
          <w:rPr>
            <w:noProof/>
            <w:webHidden/>
          </w:rPr>
          <w:tab/>
        </w:r>
        <w:r w:rsidR="00971397">
          <w:rPr>
            <w:noProof/>
            <w:webHidden/>
          </w:rPr>
          <w:fldChar w:fldCharType="begin"/>
        </w:r>
        <w:r w:rsidR="00971397">
          <w:rPr>
            <w:noProof/>
            <w:webHidden/>
          </w:rPr>
          <w:instrText xml:space="preserve"> PAGEREF _Toc144074672 \h </w:instrText>
        </w:r>
        <w:r w:rsidR="00971397">
          <w:rPr>
            <w:noProof/>
            <w:webHidden/>
          </w:rPr>
        </w:r>
        <w:r w:rsidR="00971397">
          <w:rPr>
            <w:noProof/>
            <w:webHidden/>
          </w:rPr>
          <w:fldChar w:fldCharType="separate"/>
        </w:r>
        <w:r w:rsidR="00971397">
          <w:rPr>
            <w:noProof/>
            <w:webHidden/>
          </w:rPr>
          <w:t>331</w:t>
        </w:r>
        <w:r w:rsidR="00971397">
          <w:rPr>
            <w:noProof/>
            <w:webHidden/>
          </w:rPr>
          <w:fldChar w:fldCharType="end"/>
        </w:r>
      </w:hyperlink>
    </w:p>
    <w:p w14:paraId="01CAD799" w14:textId="77D3D35A" w:rsidR="00971397" w:rsidRDefault="00000000">
      <w:pPr>
        <w:pStyle w:val="TOC1"/>
        <w:rPr>
          <w:rFonts w:eastAsiaTheme="minorEastAsia" w:cstheme="minorBidi"/>
          <w:b w:val="0"/>
          <w:noProof/>
          <w:color w:val="auto"/>
          <w:kern w:val="2"/>
          <w:sz w:val="24"/>
          <w14:ligatures w14:val="standardContextual"/>
        </w:rPr>
      </w:pPr>
      <w:hyperlink w:anchor="_Toc144074673" w:history="1">
        <w:r w:rsidR="00971397" w:rsidRPr="00CE2F44">
          <w:rPr>
            <w:rStyle w:val="Hyperlink"/>
            <w:rFonts w:cstheme="minorHAnsi"/>
            <w:noProof/>
          </w:rPr>
          <w:t>Physical and Environmental Protection</w:t>
        </w:r>
        <w:r w:rsidR="00971397">
          <w:rPr>
            <w:noProof/>
            <w:webHidden/>
          </w:rPr>
          <w:tab/>
        </w:r>
        <w:r w:rsidR="00971397">
          <w:rPr>
            <w:noProof/>
            <w:webHidden/>
          </w:rPr>
          <w:fldChar w:fldCharType="begin"/>
        </w:r>
        <w:r w:rsidR="00971397">
          <w:rPr>
            <w:noProof/>
            <w:webHidden/>
          </w:rPr>
          <w:instrText xml:space="preserve"> PAGEREF _Toc144074673 \h </w:instrText>
        </w:r>
        <w:r w:rsidR="00971397">
          <w:rPr>
            <w:noProof/>
            <w:webHidden/>
          </w:rPr>
        </w:r>
        <w:r w:rsidR="00971397">
          <w:rPr>
            <w:noProof/>
            <w:webHidden/>
          </w:rPr>
          <w:fldChar w:fldCharType="separate"/>
        </w:r>
        <w:r w:rsidR="00971397">
          <w:rPr>
            <w:noProof/>
            <w:webHidden/>
          </w:rPr>
          <w:t>332</w:t>
        </w:r>
        <w:r w:rsidR="00971397">
          <w:rPr>
            <w:noProof/>
            <w:webHidden/>
          </w:rPr>
          <w:fldChar w:fldCharType="end"/>
        </w:r>
      </w:hyperlink>
    </w:p>
    <w:p w14:paraId="5DBDB504" w14:textId="2276341F"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74" w:history="1">
        <w:r w:rsidR="00971397" w:rsidRPr="00CE2F44">
          <w:rPr>
            <w:rStyle w:val="Hyperlink"/>
            <w:rFonts w:cstheme="minorHAnsi"/>
            <w:noProof/>
          </w:rPr>
          <w:t>PE-1 Policy and Procedures (L)(M)(H)</w:t>
        </w:r>
        <w:r w:rsidR="00971397">
          <w:rPr>
            <w:noProof/>
            <w:webHidden/>
          </w:rPr>
          <w:tab/>
        </w:r>
        <w:r w:rsidR="00971397">
          <w:rPr>
            <w:noProof/>
            <w:webHidden/>
          </w:rPr>
          <w:fldChar w:fldCharType="begin"/>
        </w:r>
        <w:r w:rsidR="00971397">
          <w:rPr>
            <w:noProof/>
            <w:webHidden/>
          </w:rPr>
          <w:instrText xml:space="preserve"> PAGEREF _Toc144074674 \h </w:instrText>
        </w:r>
        <w:r w:rsidR="00971397">
          <w:rPr>
            <w:noProof/>
            <w:webHidden/>
          </w:rPr>
        </w:r>
        <w:r w:rsidR="00971397">
          <w:rPr>
            <w:noProof/>
            <w:webHidden/>
          </w:rPr>
          <w:fldChar w:fldCharType="separate"/>
        </w:r>
        <w:r w:rsidR="00971397">
          <w:rPr>
            <w:noProof/>
            <w:webHidden/>
          </w:rPr>
          <w:t>332</w:t>
        </w:r>
        <w:r w:rsidR="00971397">
          <w:rPr>
            <w:noProof/>
            <w:webHidden/>
          </w:rPr>
          <w:fldChar w:fldCharType="end"/>
        </w:r>
      </w:hyperlink>
    </w:p>
    <w:p w14:paraId="51D634C7" w14:textId="5AC54ADE"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75" w:history="1">
        <w:r w:rsidR="00971397" w:rsidRPr="00CE2F44">
          <w:rPr>
            <w:rStyle w:val="Hyperlink"/>
            <w:rFonts w:cstheme="minorHAnsi"/>
            <w:noProof/>
          </w:rPr>
          <w:t>PE-2 Physical Access Authorizations (L)(M)(H)</w:t>
        </w:r>
        <w:r w:rsidR="00971397">
          <w:rPr>
            <w:noProof/>
            <w:webHidden/>
          </w:rPr>
          <w:tab/>
        </w:r>
        <w:r w:rsidR="00971397">
          <w:rPr>
            <w:noProof/>
            <w:webHidden/>
          </w:rPr>
          <w:fldChar w:fldCharType="begin"/>
        </w:r>
        <w:r w:rsidR="00971397">
          <w:rPr>
            <w:noProof/>
            <w:webHidden/>
          </w:rPr>
          <w:instrText xml:space="preserve"> PAGEREF _Toc144074675 \h </w:instrText>
        </w:r>
        <w:r w:rsidR="00971397">
          <w:rPr>
            <w:noProof/>
            <w:webHidden/>
          </w:rPr>
        </w:r>
        <w:r w:rsidR="00971397">
          <w:rPr>
            <w:noProof/>
            <w:webHidden/>
          </w:rPr>
          <w:fldChar w:fldCharType="separate"/>
        </w:r>
        <w:r w:rsidR="00971397">
          <w:rPr>
            <w:noProof/>
            <w:webHidden/>
          </w:rPr>
          <w:t>334</w:t>
        </w:r>
        <w:r w:rsidR="00971397">
          <w:rPr>
            <w:noProof/>
            <w:webHidden/>
          </w:rPr>
          <w:fldChar w:fldCharType="end"/>
        </w:r>
      </w:hyperlink>
    </w:p>
    <w:p w14:paraId="21B38B1D" w14:textId="6852E9F4"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76" w:history="1">
        <w:r w:rsidR="00971397" w:rsidRPr="00CE2F44">
          <w:rPr>
            <w:rStyle w:val="Hyperlink"/>
            <w:rFonts w:cstheme="minorHAnsi"/>
            <w:noProof/>
          </w:rPr>
          <w:t>PE-3 Physical Access Control (L)(M)(H)</w:t>
        </w:r>
        <w:r w:rsidR="00971397">
          <w:rPr>
            <w:noProof/>
            <w:webHidden/>
          </w:rPr>
          <w:tab/>
        </w:r>
        <w:r w:rsidR="00971397">
          <w:rPr>
            <w:noProof/>
            <w:webHidden/>
          </w:rPr>
          <w:fldChar w:fldCharType="begin"/>
        </w:r>
        <w:r w:rsidR="00971397">
          <w:rPr>
            <w:noProof/>
            <w:webHidden/>
          </w:rPr>
          <w:instrText xml:space="preserve"> PAGEREF _Toc144074676 \h </w:instrText>
        </w:r>
        <w:r w:rsidR="00971397">
          <w:rPr>
            <w:noProof/>
            <w:webHidden/>
          </w:rPr>
        </w:r>
        <w:r w:rsidR="00971397">
          <w:rPr>
            <w:noProof/>
            <w:webHidden/>
          </w:rPr>
          <w:fldChar w:fldCharType="separate"/>
        </w:r>
        <w:r w:rsidR="00971397">
          <w:rPr>
            <w:noProof/>
            <w:webHidden/>
          </w:rPr>
          <w:t>335</w:t>
        </w:r>
        <w:r w:rsidR="00971397">
          <w:rPr>
            <w:noProof/>
            <w:webHidden/>
          </w:rPr>
          <w:fldChar w:fldCharType="end"/>
        </w:r>
      </w:hyperlink>
    </w:p>
    <w:p w14:paraId="7FECA2AF" w14:textId="6FC7880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77" w:history="1">
        <w:r w:rsidR="00971397" w:rsidRPr="00CE2F44">
          <w:rPr>
            <w:rStyle w:val="Hyperlink"/>
            <w:rFonts w:cstheme="minorHAnsi"/>
            <w:noProof/>
          </w:rPr>
          <w:t>PE-3(1) System Access (H)</w:t>
        </w:r>
        <w:r w:rsidR="00971397">
          <w:rPr>
            <w:noProof/>
            <w:webHidden/>
          </w:rPr>
          <w:tab/>
        </w:r>
        <w:r w:rsidR="00971397">
          <w:rPr>
            <w:noProof/>
            <w:webHidden/>
          </w:rPr>
          <w:fldChar w:fldCharType="begin"/>
        </w:r>
        <w:r w:rsidR="00971397">
          <w:rPr>
            <w:noProof/>
            <w:webHidden/>
          </w:rPr>
          <w:instrText xml:space="preserve"> PAGEREF _Toc144074677 \h </w:instrText>
        </w:r>
        <w:r w:rsidR="00971397">
          <w:rPr>
            <w:noProof/>
            <w:webHidden/>
          </w:rPr>
        </w:r>
        <w:r w:rsidR="00971397">
          <w:rPr>
            <w:noProof/>
            <w:webHidden/>
          </w:rPr>
          <w:fldChar w:fldCharType="separate"/>
        </w:r>
        <w:r w:rsidR="00971397">
          <w:rPr>
            <w:noProof/>
            <w:webHidden/>
          </w:rPr>
          <w:t>337</w:t>
        </w:r>
        <w:r w:rsidR="00971397">
          <w:rPr>
            <w:noProof/>
            <w:webHidden/>
          </w:rPr>
          <w:fldChar w:fldCharType="end"/>
        </w:r>
      </w:hyperlink>
    </w:p>
    <w:p w14:paraId="342A1AE5" w14:textId="2ABD4B9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78" w:history="1">
        <w:r w:rsidR="00971397" w:rsidRPr="00CE2F44">
          <w:rPr>
            <w:rStyle w:val="Hyperlink"/>
            <w:rFonts w:cstheme="minorHAnsi"/>
            <w:noProof/>
          </w:rPr>
          <w:t>PE-4 Access Control for Transmission (M)(H)</w:t>
        </w:r>
        <w:r w:rsidR="00971397">
          <w:rPr>
            <w:noProof/>
            <w:webHidden/>
          </w:rPr>
          <w:tab/>
        </w:r>
        <w:r w:rsidR="00971397">
          <w:rPr>
            <w:noProof/>
            <w:webHidden/>
          </w:rPr>
          <w:fldChar w:fldCharType="begin"/>
        </w:r>
        <w:r w:rsidR="00971397">
          <w:rPr>
            <w:noProof/>
            <w:webHidden/>
          </w:rPr>
          <w:instrText xml:space="preserve"> PAGEREF _Toc144074678 \h </w:instrText>
        </w:r>
        <w:r w:rsidR="00971397">
          <w:rPr>
            <w:noProof/>
            <w:webHidden/>
          </w:rPr>
        </w:r>
        <w:r w:rsidR="00971397">
          <w:rPr>
            <w:noProof/>
            <w:webHidden/>
          </w:rPr>
          <w:fldChar w:fldCharType="separate"/>
        </w:r>
        <w:r w:rsidR="00971397">
          <w:rPr>
            <w:noProof/>
            <w:webHidden/>
          </w:rPr>
          <w:t>339</w:t>
        </w:r>
        <w:r w:rsidR="00971397">
          <w:rPr>
            <w:noProof/>
            <w:webHidden/>
          </w:rPr>
          <w:fldChar w:fldCharType="end"/>
        </w:r>
      </w:hyperlink>
    </w:p>
    <w:p w14:paraId="4E569ED4" w14:textId="67201F46"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79" w:history="1">
        <w:r w:rsidR="00971397" w:rsidRPr="00CE2F44">
          <w:rPr>
            <w:rStyle w:val="Hyperlink"/>
            <w:rFonts w:cstheme="minorHAnsi"/>
            <w:noProof/>
          </w:rPr>
          <w:t>PE-5 Access Control for Output Devices (M)(H)</w:t>
        </w:r>
        <w:r w:rsidR="00971397">
          <w:rPr>
            <w:noProof/>
            <w:webHidden/>
          </w:rPr>
          <w:tab/>
        </w:r>
        <w:r w:rsidR="00971397">
          <w:rPr>
            <w:noProof/>
            <w:webHidden/>
          </w:rPr>
          <w:fldChar w:fldCharType="begin"/>
        </w:r>
        <w:r w:rsidR="00971397">
          <w:rPr>
            <w:noProof/>
            <w:webHidden/>
          </w:rPr>
          <w:instrText xml:space="preserve"> PAGEREF _Toc144074679 \h </w:instrText>
        </w:r>
        <w:r w:rsidR="00971397">
          <w:rPr>
            <w:noProof/>
            <w:webHidden/>
          </w:rPr>
        </w:r>
        <w:r w:rsidR="00971397">
          <w:rPr>
            <w:noProof/>
            <w:webHidden/>
          </w:rPr>
          <w:fldChar w:fldCharType="separate"/>
        </w:r>
        <w:r w:rsidR="00971397">
          <w:rPr>
            <w:noProof/>
            <w:webHidden/>
          </w:rPr>
          <w:t>340</w:t>
        </w:r>
        <w:r w:rsidR="00971397">
          <w:rPr>
            <w:noProof/>
            <w:webHidden/>
          </w:rPr>
          <w:fldChar w:fldCharType="end"/>
        </w:r>
      </w:hyperlink>
    </w:p>
    <w:p w14:paraId="6C180A79" w14:textId="0BDB6BED"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80" w:history="1">
        <w:r w:rsidR="00971397" w:rsidRPr="00CE2F44">
          <w:rPr>
            <w:rStyle w:val="Hyperlink"/>
            <w:rFonts w:cstheme="minorHAnsi"/>
            <w:noProof/>
          </w:rPr>
          <w:t>PE-6 Monitoring Physical Access (L)(M)(H)</w:t>
        </w:r>
        <w:r w:rsidR="00971397">
          <w:rPr>
            <w:noProof/>
            <w:webHidden/>
          </w:rPr>
          <w:tab/>
        </w:r>
        <w:r w:rsidR="00971397">
          <w:rPr>
            <w:noProof/>
            <w:webHidden/>
          </w:rPr>
          <w:fldChar w:fldCharType="begin"/>
        </w:r>
        <w:r w:rsidR="00971397">
          <w:rPr>
            <w:noProof/>
            <w:webHidden/>
          </w:rPr>
          <w:instrText xml:space="preserve"> PAGEREF _Toc144074680 \h </w:instrText>
        </w:r>
        <w:r w:rsidR="00971397">
          <w:rPr>
            <w:noProof/>
            <w:webHidden/>
          </w:rPr>
        </w:r>
        <w:r w:rsidR="00971397">
          <w:rPr>
            <w:noProof/>
            <w:webHidden/>
          </w:rPr>
          <w:fldChar w:fldCharType="separate"/>
        </w:r>
        <w:r w:rsidR="00971397">
          <w:rPr>
            <w:noProof/>
            <w:webHidden/>
          </w:rPr>
          <w:t>341</w:t>
        </w:r>
        <w:r w:rsidR="00971397">
          <w:rPr>
            <w:noProof/>
            <w:webHidden/>
          </w:rPr>
          <w:fldChar w:fldCharType="end"/>
        </w:r>
      </w:hyperlink>
    </w:p>
    <w:p w14:paraId="7156AD87" w14:textId="7CE15DB2"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81" w:history="1">
        <w:r w:rsidR="00971397" w:rsidRPr="00CE2F44">
          <w:rPr>
            <w:rStyle w:val="Hyperlink"/>
            <w:rFonts w:cstheme="minorHAnsi"/>
            <w:noProof/>
          </w:rPr>
          <w:t>PE-6(1) Intrusion Alarms and Surveillance Equipment (M)(H)</w:t>
        </w:r>
        <w:r w:rsidR="00971397">
          <w:rPr>
            <w:noProof/>
            <w:webHidden/>
          </w:rPr>
          <w:tab/>
        </w:r>
        <w:r w:rsidR="00971397">
          <w:rPr>
            <w:noProof/>
            <w:webHidden/>
          </w:rPr>
          <w:fldChar w:fldCharType="begin"/>
        </w:r>
        <w:r w:rsidR="00971397">
          <w:rPr>
            <w:noProof/>
            <w:webHidden/>
          </w:rPr>
          <w:instrText xml:space="preserve"> PAGEREF _Toc144074681 \h </w:instrText>
        </w:r>
        <w:r w:rsidR="00971397">
          <w:rPr>
            <w:noProof/>
            <w:webHidden/>
          </w:rPr>
        </w:r>
        <w:r w:rsidR="00971397">
          <w:rPr>
            <w:noProof/>
            <w:webHidden/>
          </w:rPr>
          <w:fldChar w:fldCharType="separate"/>
        </w:r>
        <w:r w:rsidR="00971397">
          <w:rPr>
            <w:noProof/>
            <w:webHidden/>
          </w:rPr>
          <w:t>342</w:t>
        </w:r>
        <w:r w:rsidR="00971397">
          <w:rPr>
            <w:noProof/>
            <w:webHidden/>
          </w:rPr>
          <w:fldChar w:fldCharType="end"/>
        </w:r>
      </w:hyperlink>
    </w:p>
    <w:p w14:paraId="254C11B3" w14:textId="513AD1D8"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82" w:history="1">
        <w:r w:rsidR="00971397" w:rsidRPr="00CE2F44">
          <w:rPr>
            <w:rStyle w:val="Hyperlink"/>
            <w:rFonts w:cstheme="minorHAnsi"/>
            <w:noProof/>
          </w:rPr>
          <w:t>PE-6(4) Monitoring Physical Access to Systems (H)</w:t>
        </w:r>
        <w:r w:rsidR="00971397">
          <w:rPr>
            <w:noProof/>
            <w:webHidden/>
          </w:rPr>
          <w:tab/>
        </w:r>
        <w:r w:rsidR="00971397">
          <w:rPr>
            <w:noProof/>
            <w:webHidden/>
          </w:rPr>
          <w:fldChar w:fldCharType="begin"/>
        </w:r>
        <w:r w:rsidR="00971397">
          <w:rPr>
            <w:noProof/>
            <w:webHidden/>
          </w:rPr>
          <w:instrText xml:space="preserve"> PAGEREF _Toc144074682 \h </w:instrText>
        </w:r>
        <w:r w:rsidR="00971397">
          <w:rPr>
            <w:noProof/>
            <w:webHidden/>
          </w:rPr>
        </w:r>
        <w:r w:rsidR="00971397">
          <w:rPr>
            <w:noProof/>
            <w:webHidden/>
          </w:rPr>
          <w:fldChar w:fldCharType="separate"/>
        </w:r>
        <w:r w:rsidR="00971397">
          <w:rPr>
            <w:noProof/>
            <w:webHidden/>
          </w:rPr>
          <w:t>343</w:t>
        </w:r>
        <w:r w:rsidR="00971397">
          <w:rPr>
            <w:noProof/>
            <w:webHidden/>
          </w:rPr>
          <w:fldChar w:fldCharType="end"/>
        </w:r>
      </w:hyperlink>
    </w:p>
    <w:p w14:paraId="724FCB07" w14:textId="7B00C102"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83" w:history="1">
        <w:r w:rsidR="00971397" w:rsidRPr="00CE2F44">
          <w:rPr>
            <w:rStyle w:val="Hyperlink"/>
            <w:rFonts w:cstheme="minorHAnsi"/>
            <w:noProof/>
          </w:rPr>
          <w:t>PE-8 Visitor Access Records (L)(M)(H)</w:t>
        </w:r>
        <w:r w:rsidR="00971397">
          <w:rPr>
            <w:noProof/>
            <w:webHidden/>
          </w:rPr>
          <w:tab/>
        </w:r>
        <w:r w:rsidR="00971397">
          <w:rPr>
            <w:noProof/>
            <w:webHidden/>
          </w:rPr>
          <w:fldChar w:fldCharType="begin"/>
        </w:r>
        <w:r w:rsidR="00971397">
          <w:rPr>
            <w:noProof/>
            <w:webHidden/>
          </w:rPr>
          <w:instrText xml:space="preserve"> PAGEREF _Toc144074683 \h </w:instrText>
        </w:r>
        <w:r w:rsidR="00971397">
          <w:rPr>
            <w:noProof/>
            <w:webHidden/>
          </w:rPr>
        </w:r>
        <w:r w:rsidR="00971397">
          <w:rPr>
            <w:noProof/>
            <w:webHidden/>
          </w:rPr>
          <w:fldChar w:fldCharType="separate"/>
        </w:r>
        <w:r w:rsidR="00971397">
          <w:rPr>
            <w:noProof/>
            <w:webHidden/>
          </w:rPr>
          <w:t>344</w:t>
        </w:r>
        <w:r w:rsidR="00971397">
          <w:rPr>
            <w:noProof/>
            <w:webHidden/>
          </w:rPr>
          <w:fldChar w:fldCharType="end"/>
        </w:r>
      </w:hyperlink>
    </w:p>
    <w:p w14:paraId="7A2CC4EC" w14:textId="1570201C"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84" w:history="1">
        <w:r w:rsidR="00971397" w:rsidRPr="00CE2F44">
          <w:rPr>
            <w:rStyle w:val="Hyperlink"/>
            <w:rFonts w:cstheme="minorHAnsi"/>
            <w:noProof/>
          </w:rPr>
          <w:t>PE-8(1) Automated Records Maintenance and Review (H)</w:t>
        </w:r>
        <w:r w:rsidR="00971397">
          <w:rPr>
            <w:noProof/>
            <w:webHidden/>
          </w:rPr>
          <w:tab/>
        </w:r>
        <w:r w:rsidR="00971397">
          <w:rPr>
            <w:noProof/>
            <w:webHidden/>
          </w:rPr>
          <w:fldChar w:fldCharType="begin"/>
        </w:r>
        <w:r w:rsidR="00971397">
          <w:rPr>
            <w:noProof/>
            <w:webHidden/>
          </w:rPr>
          <w:instrText xml:space="preserve"> PAGEREF _Toc144074684 \h </w:instrText>
        </w:r>
        <w:r w:rsidR="00971397">
          <w:rPr>
            <w:noProof/>
            <w:webHidden/>
          </w:rPr>
        </w:r>
        <w:r w:rsidR="00971397">
          <w:rPr>
            <w:noProof/>
            <w:webHidden/>
          </w:rPr>
          <w:fldChar w:fldCharType="separate"/>
        </w:r>
        <w:r w:rsidR="00971397">
          <w:rPr>
            <w:noProof/>
            <w:webHidden/>
          </w:rPr>
          <w:t>346</w:t>
        </w:r>
        <w:r w:rsidR="00971397">
          <w:rPr>
            <w:noProof/>
            <w:webHidden/>
          </w:rPr>
          <w:fldChar w:fldCharType="end"/>
        </w:r>
      </w:hyperlink>
    </w:p>
    <w:p w14:paraId="228B9BD4" w14:textId="1088D4AF"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85" w:history="1">
        <w:r w:rsidR="00971397" w:rsidRPr="00CE2F44">
          <w:rPr>
            <w:rStyle w:val="Hyperlink"/>
            <w:rFonts w:cstheme="minorHAnsi"/>
            <w:noProof/>
          </w:rPr>
          <w:t>PE-9 Power Equipment and Cabling (M)(H)</w:t>
        </w:r>
        <w:r w:rsidR="00971397">
          <w:rPr>
            <w:noProof/>
            <w:webHidden/>
          </w:rPr>
          <w:tab/>
        </w:r>
        <w:r w:rsidR="00971397">
          <w:rPr>
            <w:noProof/>
            <w:webHidden/>
          </w:rPr>
          <w:fldChar w:fldCharType="begin"/>
        </w:r>
        <w:r w:rsidR="00971397">
          <w:rPr>
            <w:noProof/>
            <w:webHidden/>
          </w:rPr>
          <w:instrText xml:space="preserve"> PAGEREF _Toc144074685 \h </w:instrText>
        </w:r>
        <w:r w:rsidR="00971397">
          <w:rPr>
            <w:noProof/>
            <w:webHidden/>
          </w:rPr>
        </w:r>
        <w:r w:rsidR="00971397">
          <w:rPr>
            <w:noProof/>
            <w:webHidden/>
          </w:rPr>
          <w:fldChar w:fldCharType="separate"/>
        </w:r>
        <w:r w:rsidR="00971397">
          <w:rPr>
            <w:noProof/>
            <w:webHidden/>
          </w:rPr>
          <w:t>347</w:t>
        </w:r>
        <w:r w:rsidR="00971397">
          <w:rPr>
            <w:noProof/>
            <w:webHidden/>
          </w:rPr>
          <w:fldChar w:fldCharType="end"/>
        </w:r>
      </w:hyperlink>
    </w:p>
    <w:p w14:paraId="60E5E4DD" w14:textId="474BAA6A"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86" w:history="1">
        <w:r w:rsidR="00971397" w:rsidRPr="00CE2F44">
          <w:rPr>
            <w:rStyle w:val="Hyperlink"/>
            <w:rFonts w:cstheme="minorHAnsi"/>
            <w:noProof/>
          </w:rPr>
          <w:t>PE-10 Emergency Shutoff (M)(H)</w:t>
        </w:r>
        <w:r w:rsidR="00971397">
          <w:rPr>
            <w:noProof/>
            <w:webHidden/>
          </w:rPr>
          <w:tab/>
        </w:r>
        <w:r w:rsidR="00971397">
          <w:rPr>
            <w:noProof/>
            <w:webHidden/>
          </w:rPr>
          <w:fldChar w:fldCharType="begin"/>
        </w:r>
        <w:r w:rsidR="00971397">
          <w:rPr>
            <w:noProof/>
            <w:webHidden/>
          </w:rPr>
          <w:instrText xml:space="preserve"> PAGEREF _Toc144074686 \h </w:instrText>
        </w:r>
        <w:r w:rsidR="00971397">
          <w:rPr>
            <w:noProof/>
            <w:webHidden/>
          </w:rPr>
        </w:r>
        <w:r w:rsidR="00971397">
          <w:rPr>
            <w:noProof/>
            <w:webHidden/>
          </w:rPr>
          <w:fldChar w:fldCharType="separate"/>
        </w:r>
        <w:r w:rsidR="00971397">
          <w:rPr>
            <w:noProof/>
            <w:webHidden/>
          </w:rPr>
          <w:t>348</w:t>
        </w:r>
        <w:r w:rsidR="00971397">
          <w:rPr>
            <w:noProof/>
            <w:webHidden/>
          </w:rPr>
          <w:fldChar w:fldCharType="end"/>
        </w:r>
      </w:hyperlink>
    </w:p>
    <w:p w14:paraId="6E89CBBF" w14:textId="34F8564E"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87" w:history="1">
        <w:r w:rsidR="00971397" w:rsidRPr="00CE2F44">
          <w:rPr>
            <w:rStyle w:val="Hyperlink"/>
            <w:rFonts w:cstheme="minorHAnsi"/>
            <w:noProof/>
          </w:rPr>
          <w:t>PE-11 Emergency Power (M)(H)</w:t>
        </w:r>
        <w:r w:rsidR="00971397">
          <w:rPr>
            <w:noProof/>
            <w:webHidden/>
          </w:rPr>
          <w:tab/>
        </w:r>
        <w:r w:rsidR="00971397">
          <w:rPr>
            <w:noProof/>
            <w:webHidden/>
          </w:rPr>
          <w:fldChar w:fldCharType="begin"/>
        </w:r>
        <w:r w:rsidR="00971397">
          <w:rPr>
            <w:noProof/>
            <w:webHidden/>
          </w:rPr>
          <w:instrText xml:space="preserve"> PAGEREF _Toc144074687 \h </w:instrText>
        </w:r>
        <w:r w:rsidR="00971397">
          <w:rPr>
            <w:noProof/>
            <w:webHidden/>
          </w:rPr>
        </w:r>
        <w:r w:rsidR="00971397">
          <w:rPr>
            <w:noProof/>
            <w:webHidden/>
          </w:rPr>
          <w:fldChar w:fldCharType="separate"/>
        </w:r>
        <w:r w:rsidR="00971397">
          <w:rPr>
            <w:noProof/>
            <w:webHidden/>
          </w:rPr>
          <w:t>349</w:t>
        </w:r>
        <w:r w:rsidR="00971397">
          <w:rPr>
            <w:noProof/>
            <w:webHidden/>
          </w:rPr>
          <w:fldChar w:fldCharType="end"/>
        </w:r>
      </w:hyperlink>
    </w:p>
    <w:p w14:paraId="375A59F2" w14:textId="3A6B6EE4"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88" w:history="1">
        <w:r w:rsidR="00971397" w:rsidRPr="00CE2F44">
          <w:rPr>
            <w:rStyle w:val="Hyperlink"/>
            <w:rFonts w:cstheme="minorHAnsi"/>
            <w:noProof/>
          </w:rPr>
          <w:t>PE-11(1) Alternate Power Supply — Minimal Operational Capability (H)</w:t>
        </w:r>
        <w:r w:rsidR="00971397">
          <w:rPr>
            <w:noProof/>
            <w:webHidden/>
          </w:rPr>
          <w:tab/>
        </w:r>
        <w:r w:rsidR="00971397">
          <w:rPr>
            <w:noProof/>
            <w:webHidden/>
          </w:rPr>
          <w:fldChar w:fldCharType="begin"/>
        </w:r>
        <w:r w:rsidR="00971397">
          <w:rPr>
            <w:noProof/>
            <w:webHidden/>
          </w:rPr>
          <w:instrText xml:space="preserve"> PAGEREF _Toc144074688 \h </w:instrText>
        </w:r>
        <w:r w:rsidR="00971397">
          <w:rPr>
            <w:noProof/>
            <w:webHidden/>
          </w:rPr>
        </w:r>
        <w:r w:rsidR="00971397">
          <w:rPr>
            <w:noProof/>
            <w:webHidden/>
          </w:rPr>
          <w:fldChar w:fldCharType="separate"/>
        </w:r>
        <w:r w:rsidR="00971397">
          <w:rPr>
            <w:noProof/>
            <w:webHidden/>
          </w:rPr>
          <w:t>350</w:t>
        </w:r>
        <w:r w:rsidR="00971397">
          <w:rPr>
            <w:noProof/>
            <w:webHidden/>
          </w:rPr>
          <w:fldChar w:fldCharType="end"/>
        </w:r>
      </w:hyperlink>
    </w:p>
    <w:p w14:paraId="2039609F" w14:textId="3B7DBB88"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89" w:history="1">
        <w:r w:rsidR="00971397" w:rsidRPr="00CE2F44">
          <w:rPr>
            <w:rStyle w:val="Hyperlink"/>
            <w:rFonts w:cstheme="minorHAnsi"/>
            <w:noProof/>
          </w:rPr>
          <w:t>PE-12 Emergency Lighting (L)(M)(H)</w:t>
        </w:r>
        <w:r w:rsidR="00971397">
          <w:rPr>
            <w:noProof/>
            <w:webHidden/>
          </w:rPr>
          <w:tab/>
        </w:r>
        <w:r w:rsidR="00971397">
          <w:rPr>
            <w:noProof/>
            <w:webHidden/>
          </w:rPr>
          <w:fldChar w:fldCharType="begin"/>
        </w:r>
        <w:r w:rsidR="00971397">
          <w:rPr>
            <w:noProof/>
            <w:webHidden/>
          </w:rPr>
          <w:instrText xml:space="preserve"> PAGEREF _Toc144074689 \h </w:instrText>
        </w:r>
        <w:r w:rsidR="00971397">
          <w:rPr>
            <w:noProof/>
            <w:webHidden/>
          </w:rPr>
        </w:r>
        <w:r w:rsidR="00971397">
          <w:rPr>
            <w:noProof/>
            <w:webHidden/>
          </w:rPr>
          <w:fldChar w:fldCharType="separate"/>
        </w:r>
        <w:r w:rsidR="00971397">
          <w:rPr>
            <w:noProof/>
            <w:webHidden/>
          </w:rPr>
          <w:t>351</w:t>
        </w:r>
        <w:r w:rsidR="00971397">
          <w:rPr>
            <w:noProof/>
            <w:webHidden/>
          </w:rPr>
          <w:fldChar w:fldCharType="end"/>
        </w:r>
      </w:hyperlink>
    </w:p>
    <w:p w14:paraId="543C8715" w14:textId="3927F33D"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90" w:history="1">
        <w:r w:rsidR="00971397" w:rsidRPr="00CE2F44">
          <w:rPr>
            <w:rStyle w:val="Hyperlink"/>
            <w:rFonts w:cstheme="minorHAnsi"/>
            <w:noProof/>
          </w:rPr>
          <w:t>PE-13 Fire Protection (L)(M)(H)</w:t>
        </w:r>
        <w:r w:rsidR="00971397">
          <w:rPr>
            <w:noProof/>
            <w:webHidden/>
          </w:rPr>
          <w:tab/>
        </w:r>
        <w:r w:rsidR="00971397">
          <w:rPr>
            <w:noProof/>
            <w:webHidden/>
          </w:rPr>
          <w:fldChar w:fldCharType="begin"/>
        </w:r>
        <w:r w:rsidR="00971397">
          <w:rPr>
            <w:noProof/>
            <w:webHidden/>
          </w:rPr>
          <w:instrText xml:space="preserve"> PAGEREF _Toc144074690 \h </w:instrText>
        </w:r>
        <w:r w:rsidR="00971397">
          <w:rPr>
            <w:noProof/>
            <w:webHidden/>
          </w:rPr>
        </w:r>
        <w:r w:rsidR="00971397">
          <w:rPr>
            <w:noProof/>
            <w:webHidden/>
          </w:rPr>
          <w:fldChar w:fldCharType="separate"/>
        </w:r>
        <w:r w:rsidR="00971397">
          <w:rPr>
            <w:noProof/>
            <w:webHidden/>
          </w:rPr>
          <w:t>352</w:t>
        </w:r>
        <w:r w:rsidR="00971397">
          <w:rPr>
            <w:noProof/>
            <w:webHidden/>
          </w:rPr>
          <w:fldChar w:fldCharType="end"/>
        </w:r>
      </w:hyperlink>
    </w:p>
    <w:p w14:paraId="311709DF" w14:textId="3A3E2E3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91" w:history="1">
        <w:r w:rsidR="00971397" w:rsidRPr="00CE2F44">
          <w:rPr>
            <w:rStyle w:val="Hyperlink"/>
            <w:rFonts w:cstheme="minorHAnsi"/>
            <w:noProof/>
          </w:rPr>
          <w:t>PE-13(1) Detection Systems — Automatic Activation and Notification (M)(H)</w:t>
        </w:r>
        <w:r w:rsidR="00971397">
          <w:rPr>
            <w:noProof/>
            <w:webHidden/>
          </w:rPr>
          <w:tab/>
        </w:r>
        <w:r w:rsidR="00971397">
          <w:rPr>
            <w:noProof/>
            <w:webHidden/>
          </w:rPr>
          <w:fldChar w:fldCharType="begin"/>
        </w:r>
        <w:r w:rsidR="00971397">
          <w:rPr>
            <w:noProof/>
            <w:webHidden/>
          </w:rPr>
          <w:instrText xml:space="preserve"> PAGEREF _Toc144074691 \h </w:instrText>
        </w:r>
        <w:r w:rsidR="00971397">
          <w:rPr>
            <w:noProof/>
            <w:webHidden/>
          </w:rPr>
        </w:r>
        <w:r w:rsidR="00971397">
          <w:rPr>
            <w:noProof/>
            <w:webHidden/>
          </w:rPr>
          <w:fldChar w:fldCharType="separate"/>
        </w:r>
        <w:r w:rsidR="00971397">
          <w:rPr>
            <w:noProof/>
            <w:webHidden/>
          </w:rPr>
          <w:t>353</w:t>
        </w:r>
        <w:r w:rsidR="00971397">
          <w:rPr>
            <w:noProof/>
            <w:webHidden/>
          </w:rPr>
          <w:fldChar w:fldCharType="end"/>
        </w:r>
      </w:hyperlink>
    </w:p>
    <w:p w14:paraId="5BE2704C" w14:textId="349C61D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92" w:history="1">
        <w:r w:rsidR="00971397" w:rsidRPr="00CE2F44">
          <w:rPr>
            <w:rStyle w:val="Hyperlink"/>
            <w:rFonts w:cstheme="minorHAnsi"/>
            <w:noProof/>
          </w:rPr>
          <w:t>PE-13(2) Suppression Systems — Automatic Activation and Notification (M)(H)</w:t>
        </w:r>
        <w:r w:rsidR="00971397">
          <w:rPr>
            <w:noProof/>
            <w:webHidden/>
          </w:rPr>
          <w:tab/>
        </w:r>
        <w:r w:rsidR="00971397">
          <w:rPr>
            <w:noProof/>
            <w:webHidden/>
          </w:rPr>
          <w:fldChar w:fldCharType="begin"/>
        </w:r>
        <w:r w:rsidR="00971397">
          <w:rPr>
            <w:noProof/>
            <w:webHidden/>
          </w:rPr>
          <w:instrText xml:space="preserve"> PAGEREF _Toc144074692 \h </w:instrText>
        </w:r>
        <w:r w:rsidR="00971397">
          <w:rPr>
            <w:noProof/>
            <w:webHidden/>
          </w:rPr>
        </w:r>
        <w:r w:rsidR="00971397">
          <w:rPr>
            <w:noProof/>
            <w:webHidden/>
          </w:rPr>
          <w:fldChar w:fldCharType="separate"/>
        </w:r>
        <w:r w:rsidR="00971397">
          <w:rPr>
            <w:noProof/>
            <w:webHidden/>
          </w:rPr>
          <w:t>354</w:t>
        </w:r>
        <w:r w:rsidR="00971397">
          <w:rPr>
            <w:noProof/>
            <w:webHidden/>
          </w:rPr>
          <w:fldChar w:fldCharType="end"/>
        </w:r>
      </w:hyperlink>
    </w:p>
    <w:p w14:paraId="18FB0DF8" w14:textId="59C191CA"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93" w:history="1">
        <w:r w:rsidR="00971397" w:rsidRPr="00CE2F44">
          <w:rPr>
            <w:rStyle w:val="Hyperlink"/>
            <w:rFonts w:cstheme="minorHAnsi"/>
            <w:noProof/>
            <w:lang w:val="es-ES"/>
          </w:rPr>
          <w:t>PE-14 Environmental Controls (L)(M)(H)</w:t>
        </w:r>
        <w:r w:rsidR="00971397">
          <w:rPr>
            <w:noProof/>
            <w:webHidden/>
          </w:rPr>
          <w:tab/>
        </w:r>
        <w:r w:rsidR="00971397">
          <w:rPr>
            <w:noProof/>
            <w:webHidden/>
          </w:rPr>
          <w:fldChar w:fldCharType="begin"/>
        </w:r>
        <w:r w:rsidR="00971397">
          <w:rPr>
            <w:noProof/>
            <w:webHidden/>
          </w:rPr>
          <w:instrText xml:space="preserve"> PAGEREF _Toc144074693 \h </w:instrText>
        </w:r>
        <w:r w:rsidR="00971397">
          <w:rPr>
            <w:noProof/>
            <w:webHidden/>
          </w:rPr>
        </w:r>
        <w:r w:rsidR="00971397">
          <w:rPr>
            <w:noProof/>
            <w:webHidden/>
          </w:rPr>
          <w:fldChar w:fldCharType="separate"/>
        </w:r>
        <w:r w:rsidR="00971397">
          <w:rPr>
            <w:noProof/>
            <w:webHidden/>
          </w:rPr>
          <w:t>355</w:t>
        </w:r>
        <w:r w:rsidR="00971397">
          <w:rPr>
            <w:noProof/>
            <w:webHidden/>
          </w:rPr>
          <w:fldChar w:fldCharType="end"/>
        </w:r>
      </w:hyperlink>
    </w:p>
    <w:p w14:paraId="7253AE52" w14:textId="0BCD2818"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94" w:history="1">
        <w:r w:rsidR="00971397" w:rsidRPr="00CE2F44">
          <w:rPr>
            <w:rStyle w:val="Hyperlink"/>
            <w:rFonts w:cstheme="minorHAnsi"/>
            <w:noProof/>
          </w:rPr>
          <w:t>PE-14(2) Monitoring with Alarms and Notifications (H)</w:t>
        </w:r>
        <w:r w:rsidR="00971397">
          <w:rPr>
            <w:noProof/>
            <w:webHidden/>
          </w:rPr>
          <w:tab/>
        </w:r>
        <w:r w:rsidR="00971397">
          <w:rPr>
            <w:noProof/>
            <w:webHidden/>
          </w:rPr>
          <w:fldChar w:fldCharType="begin"/>
        </w:r>
        <w:r w:rsidR="00971397">
          <w:rPr>
            <w:noProof/>
            <w:webHidden/>
          </w:rPr>
          <w:instrText xml:space="preserve"> PAGEREF _Toc144074694 \h </w:instrText>
        </w:r>
        <w:r w:rsidR="00971397">
          <w:rPr>
            <w:noProof/>
            <w:webHidden/>
          </w:rPr>
        </w:r>
        <w:r w:rsidR="00971397">
          <w:rPr>
            <w:noProof/>
            <w:webHidden/>
          </w:rPr>
          <w:fldChar w:fldCharType="separate"/>
        </w:r>
        <w:r w:rsidR="00971397">
          <w:rPr>
            <w:noProof/>
            <w:webHidden/>
          </w:rPr>
          <w:t>357</w:t>
        </w:r>
        <w:r w:rsidR="00971397">
          <w:rPr>
            <w:noProof/>
            <w:webHidden/>
          </w:rPr>
          <w:fldChar w:fldCharType="end"/>
        </w:r>
      </w:hyperlink>
    </w:p>
    <w:p w14:paraId="0F5367B8" w14:textId="6CDB81C4"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95" w:history="1">
        <w:r w:rsidR="00971397" w:rsidRPr="00CE2F44">
          <w:rPr>
            <w:rStyle w:val="Hyperlink"/>
            <w:rFonts w:cstheme="minorHAnsi"/>
            <w:noProof/>
          </w:rPr>
          <w:t>PE-15 Water Damage Protection (L)(M)(H)</w:t>
        </w:r>
        <w:r w:rsidR="00971397">
          <w:rPr>
            <w:noProof/>
            <w:webHidden/>
          </w:rPr>
          <w:tab/>
        </w:r>
        <w:r w:rsidR="00971397">
          <w:rPr>
            <w:noProof/>
            <w:webHidden/>
          </w:rPr>
          <w:fldChar w:fldCharType="begin"/>
        </w:r>
        <w:r w:rsidR="00971397">
          <w:rPr>
            <w:noProof/>
            <w:webHidden/>
          </w:rPr>
          <w:instrText xml:space="preserve"> PAGEREF _Toc144074695 \h </w:instrText>
        </w:r>
        <w:r w:rsidR="00971397">
          <w:rPr>
            <w:noProof/>
            <w:webHidden/>
          </w:rPr>
        </w:r>
        <w:r w:rsidR="00971397">
          <w:rPr>
            <w:noProof/>
            <w:webHidden/>
          </w:rPr>
          <w:fldChar w:fldCharType="separate"/>
        </w:r>
        <w:r w:rsidR="00971397">
          <w:rPr>
            <w:noProof/>
            <w:webHidden/>
          </w:rPr>
          <w:t>358</w:t>
        </w:r>
        <w:r w:rsidR="00971397">
          <w:rPr>
            <w:noProof/>
            <w:webHidden/>
          </w:rPr>
          <w:fldChar w:fldCharType="end"/>
        </w:r>
      </w:hyperlink>
    </w:p>
    <w:p w14:paraId="0DBEAEED" w14:textId="2372C55D"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696" w:history="1">
        <w:r w:rsidR="00971397" w:rsidRPr="00CE2F44">
          <w:rPr>
            <w:rStyle w:val="Hyperlink"/>
            <w:rFonts w:cstheme="minorHAnsi"/>
            <w:noProof/>
          </w:rPr>
          <w:t>PE-15(1) Automation Support (H)</w:t>
        </w:r>
        <w:r w:rsidR="00971397">
          <w:rPr>
            <w:noProof/>
            <w:webHidden/>
          </w:rPr>
          <w:tab/>
        </w:r>
        <w:r w:rsidR="00971397">
          <w:rPr>
            <w:noProof/>
            <w:webHidden/>
          </w:rPr>
          <w:fldChar w:fldCharType="begin"/>
        </w:r>
        <w:r w:rsidR="00971397">
          <w:rPr>
            <w:noProof/>
            <w:webHidden/>
          </w:rPr>
          <w:instrText xml:space="preserve"> PAGEREF _Toc144074696 \h </w:instrText>
        </w:r>
        <w:r w:rsidR="00971397">
          <w:rPr>
            <w:noProof/>
            <w:webHidden/>
          </w:rPr>
        </w:r>
        <w:r w:rsidR="00971397">
          <w:rPr>
            <w:noProof/>
            <w:webHidden/>
          </w:rPr>
          <w:fldChar w:fldCharType="separate"/>
        </w:r>
        <w:r w:rsidR="00971397">
          <w:rPr>
            <w:noProof/>
            <w:webHidden/>
          </w:rPr>
          <w:t>359</w:t>
        </w:r>
        <w:r w:rsidR="00971397">
          <w:rPr>
            <w:noProof/>
            <w:webHidden/>
          </w:rPr>
          <w:fldChar w:fldCharType="end"/>
        </w:r>
      </w:hyperlink>
    </w:p>
    <w:p w14:paraId="67496C99" w14:textId="0454364E"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97" w:history="1">
        <w:r w:rsidR="00971397" w:rsidRPr="00CE2F44">
          <w:rPr>
            <w:rStyle w:val="Hyperlink"/>
            <w:rFonts w:cstheme="minorHAnsi"/>
            <w:noProof/>
          </w:rPr>
          <w:t>PE-16 Delivery and Removal (L)(M)(H)</w:t>
        </w:r>
        <w:r w:rsidR="00971397">
          <w:rPr>
            <w:noProof/>
            <w:webHidden/>
          </w:rPr>
          <w:tab/>
        </w:r>
        <w:r w:rsidR="00971397">
          <w:rPr>
            <w:noProof/>
            <w:webHidden/>
          </w:rPr>
          <w:fldChar w:fldCharType="begin"/>
        </w:r>
        <w:r w:rsidR="00971397">
          <w:rPr>
            <w:noProof/>
            <w:webHidden/>
          </w:rPr>
          <w:instrText xml:space="preserve"> PAGEREF _Toc144074697 \h </w:instrText>
        </w:r>
        <w:r w:rsidR="00971397">
          <w:rPr>
            <w:noProof/>
            <w:webHidden/>
          </w:rPr>
        </w:r>
        <w:r w:rsidR="00971397">
          <w:rPr>
            <w:noProof/>
            <w:webHidden/>
          </w:rPr>
          <w:fldChar w:fldCharType="separate"/>
        </w:r>
        <w:r w:rsidR="00971397">
          <w:rPr>
            <w:noProof/>
            <w:webHidden/>
          </w:rPr>
          <w:t>360</w:t>
        </w:r>
        <w:r w:rsidR="00971397">
          <w:rPr>
            <w:noProof/>
            <w:webHidden/>
          </w:rPr>
          <w:fldChar w:fldCharType="end"/>
        </w:r>
      </w:hyperlink>
    </w:p>
    <w:p w14:paraId="06D813C2" w14:textId="0B40171B"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98" w:history="1">
        <w:r w:rsidR="00971397" w:rsidRPr="00CE2F44">
          <w:rPr>
            <w:rStyle w:val="Hyperlink"/>
            <w:rFonts w:cstheme="minorHAnsi"/>
            <w:noProof/>
          </w:rPr>
          <w:t>PE-17 Alternate Work Site (M)(H)</w:t>
        </w:r>
        <w:r w:rsidR="00971397">
          <w:rPr>
            <w:noProof/>
            <w:webHidden/>
          </w:rPr>
          <w:tab/>
        </w:r>
        <w:r w:rsidR="00971397">
          <w:rPr>
            <w:noProof/>
            <w:webHidden/>
          </w:rPr>
          <w:fldChar w:fldCharType="begin"/>
        </w:r>
        <w:r w:rsidR="00971397">
          <w:rPr>
            <w:noProof/>
            <w:webHidden/>
          </w:rPr>
          <w:instrText xml:space="preserve"> PAGEREF _Toc144074698 \h </w:instrText>
        </w:r>
        <w:r w:rsidR="00971397">
          <w:rPr>
            <w:noProof/>
            <w:webHidden/>
          </w:rPr>
        </w:r>
        <w:r w:rsidR="00971397">
          <w:rPr>
            <w:noProof/>
            <w:webHidden/>
          </w:rPr>
          <w:fldChar w:fldCharType="separate"/>
        </w:r>
        <w:r w:rsidR="00971397">
          <w:rPr>
            <w:noProof/>
            <w:webHidden/>
          </w:rPr>
          <w:t>361</w:t>
        </w:r>
        <w:r w:rsidR="00971397">
          <w:rPr>
            <w:noProof/>
            <w:webHidden/>
          </w:rPr>
          <w:fldChar w:fldCharType="end"/>
        </w:r>
      </w:hyperlink>
    </w:p>
    <w:p w14:paraId="2A7ABBB7" w14:textId="78AD978E"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699" w:history="1">
        <w:r w:rsidR="00971397" w:rsidRPr="00CE2F44">
          <w:rPr>
            <w:rStyle w:val="Hyperlink"/>
            <w:rFonts w:cstheme="minorHAnsi"/>
            <w:noProof/>
          </w:rPr>
          <w:t>PE-18 Location of System Components (H)</w:t>
        </w:r>
        <w:r w:rsidR="00971397">
          <w:rPr>
            <w:noProof/>
            <w:webHidden/>
          </w:rPr>
          <w:tab/>
        </w:r>
        <w:r w:rsidR="00971397">
          <w:rPr>
            <w:noProof/>
            <w:webHidden/>
          </w:rPr>
          <w:fldChar w:fldCharType="begin"/>
        </w:r>
        <w:r w:rsidR="00971397">
          <w:rPr>
            <w:noProof/>
            <w:webHidden/>
          </w:rPr>
          <w:instrText xml:space="preserve"> PAGEREF _Toc144074699 \h </w:instrText>
        </w:r>
        <w:r w:rsidR="00971397">
          <w:rPr>
            <w:noProof/>
            <w:webHidden/>
          </w:rPr>
        </w:r>
        <w:r w:rsidR="00971397">
          <w:rPr>
            <w:noProof/>
            <w:webHidden/>
          </w:rPr>
          <w:fldChar w:fldCharType="separate"/>
        </w:r>
        <w:r w:rsidR="00971397">
          <w:rPr>
            <w:noProof/>
            <w:webHidden/>
          </w:rPr>
          <w:t>363</w:t>
        </w:r>
        <w:r w:rsidR="00971397">
          <w:rPr>
            <w:noProof/>
            <w:webHidden/>
          </w:rPr>
          <w:fldChar w:fldCharType="end"/>
        </w:r>
      </w:hyperlink>
    </w:p>
    <w:p w14:paraId="418024D6" w14:textId="60CAFE4E" w:rsidR="00971397" w:rsidRDefault="00000000">
      <w:pPr>
        <w:pStyle w:val="TOC1"/>
        <w:rPr>
          <w:rFonts w:eastAsiaTheme="minorEastAsia" w:cstheme="minorBidi"/>
          <w:b w:val="0"/>
          <w:noProof/>
          <w:color w:val="auto"/>
          <w:kern w:val="2"/>
          <w:sz w:val="24"/>
          <w14:ligatures w14:val="standardContextual"/>
        </w:rPr>
      </w:pPr>
      <w:hyperlink w:anchor="_Toc144074700" w:history="1">
        <w:r w:rsidR="00971397" w:rsidRPr="00CE2F44">
          <w:rPr>
            <w:rStyle w:val="Hyperlink"/>
            <w:rFonts w:cstheme="minorHAnsi"/>
            <w:noProof/>
          </w:rPr>
          <w:t>Planning</w:t>
        </w:r>
        <w:r w:rsidR="00971397">
          <w:rPr>
            <w:noProof/>
            <w:webHidden/>
          </w:rPr>
          <w:tab/>
        </w:r>
        <w:r w:rsidR="00971397">
          <w:rPr>
            <w:noProof/>
            <w:webHidden/>
          </w:rPr>
          <w:fldChar w:fldCharType="begin"/>
        </w:r>
        <w:r w:rsidR="00971397">
          <w:rPr>
            <w:noProof/>
            <w:webHidden/>
          </w:rPr>
          <w:instrText xml:space="preserve"> PAGEREF _Toc144074700 \h </w:instrText>
        </w:r>
        <w:r w:rsidR="00971397">
          <w:rPr>
            <w:noProof/>
            <w:webHidden/>
          </w:rPr>
        </w:r>
        <w:r w:rsidR="00971397">
          <w:rPr>
            <w:noProof/>
            <w:webHidden/>
          </w:rPr>
          <w:fldChar w:fldCharType="separate"/>
        </w:r>
        <w:r w:rsidR="00971397">
          <w:rPr>
            <w:noProof/>
            <w:webHidden/>
          </w:rPr>
          <w:t>364</w:t>
        </w:r>
        <w:r w:rsidR="00971397">
          <w:rPr>
            <w:noProof/>
            <w:webHidden/>
          </w:rPr>
          <w:fldChar w:fldCharType="end"/>
        </w:r>
      </w:hyperlink>
    </w:p>
    <w:p w14:paraId="6C11F8E9" w14:textId="3856164D"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01" w:history="1">
        <w:r w:rsidR="00971397" w:rsidRPr="00CE2F44">
          <w:rPr>
            <w:rStyle w:val="Hyperlink"/>
            <w:rFonts w:cstheme="minorHAnsi"/>
            <w:noProof/>
          </w:rPr>
          <w:t>PL-1 Policy and Procedures (L)(M)(H)</w:t>
        </w:r>
        <w:r w:rsidR="00971397">
          <w:rPr>
            <w:noProof/>
            <w:webHidden/>
          </w:rPr>
          <w:tab/>
        </w:r>
        <w:r w:rsidR="00971397">
          <w:rPr>
            <w:noProof/>
            <w:webHidden/>
          </w:rPr>
          <w:fldChar w:fldCharType="begin"/>
        </w:r>
        <w:r w:rsidR="00971397">
          <w:rPr>
            <w:noProof/>
            <w:webHidden/>
          </w:rPr>
          <w:instrText xml:space="preserve"> PAGEREF _Toc144074701 \h </w:instrText>
        </w:r>
        <w:r w:rsidR="00971397">
          <w:rPr>
            <w:noProof/>
            <w:webHidden/>
          </w:rPr>
        </w:r>
        <w:r w:rsidR="00971397">
          <w:rPr>
            <w:noProof/>
            <w:webHidden/>
          </w:rPr>
          <w:fldChar w:fldCharType="separate"/>
        </w:r>
        <w:r w:rsidR="00971397">
          <w:rPr>
            <w:noProof/>
            <w:webHidden/>
          </w:rPr>
          <w:t>364</w:t>
        </w:r>
        <w:r w:rsidR="00971397">
          <w:rPr>
            <w:noProof/>
            <w:webHidden/>
          </w:rPr>
          <w:fldChar w:fldCharType="end"/>
        </w:r>
      </w:hyperlink>
    </w:p>
    <w:p w14:paraId="0886F451" w14:textId="429D877E"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02" w:history="1">
        <w:r w:rsidR="00971397" w:rsidRPr="00CE2F44">
          <w:rPr>
            <w:rStyle w:val="Hyperlink"/>
            <w:rFonts w:cstheme="minorHAnsi"/>
            <w:noProof/>
          </w:rPr>
          <w:t>PL-2 System Security and Privacy Plans (L)(M)(H)</w:t>
        </w:r>
        <w:r w:rsidR="00971397">
          <w:rPr>
            <w:noProof/>
            <w:webHidden/>
          </w:rPr>
          <w:tab/>
        </w:r>
        <w:r w:rsidR="00971397">
          <w:rPr>
            <w:noProof/>
            <w:webHidden/>
          </w:rPr>
          <w:fldChar w:fldCharType="begin"/>
        </w:r>
        <w:r w:rsidR="00971397">
          <w:rPr>
            <w:noProof/>
            <w:webHidden/>
          </w:rPr>
          <w:instrText xml:space="preserve"> PAGEREF _Toc144074702 \h </w:instrText>
        </w:r>
        <w:r w:rsidR="00971397">
          <w:rPr>
            <w:noProof/>
            <w:webHidden/>
          </w:rPr>
        </w:r>
        <w:r w:rsidR="00971397">
          <w:rPr>
            <w:noProof/>
            <w:webHidden/>
          </w:rPr>
          <w:fldChar w:fldCharType="separate"/>
        </w:r>
        <w:r w:rsidR="00971397">
          <w:rPr>
            <w:noProof/>
            <w:webHidden/>
          </w:rPr>
          <w:t>366</w:t>
        </w:r>
        <w:r w:rsidR="00971397">
          <w:rPr>
            <w:noProof/>
            <w:webHidden/>
          </w:rPr>
          <w:fldChar w:fldCharType="end"/>
        </w:r>
      </w:hyperlink>
    </w:p>
    <w:p w14:paraId="3C5769AB" w14:textId="3267F1A8"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03" w:history="1">
        <w:r w:rsidR="00971397" w:rsidRPr="00CE2F44">
          <w:rPr>
            <w:rStyle w:val="Hyperlink"/>
            <w:rFonts w:cstheme="minorHAnsi"/>
            <w:noProof/>
          </w:rPr>
          <w:t>PL-4 Rules of Behavior (L)(M)(H)</w:t>
        </w:r>
        <w:r w:rsidR="00971397">
          <w:rPr>
            <w:noProof/>
            <w:webHidden/>
          </w:rPr>
          <w:tab/>
        </w:r>
        <w:r w:rsidR="00971397">
          <w:rPr>
            <w:noProof/>
            <w:webHidden/>
          </w:rPr>
          <w:fldChar w:fldCharType="begin"/>
        </w:r>
        <w:r w:rsidR="00971397">
          <w:rPr>
            <w:noProof/>
            <w:webHidden/>
          </w:rPr>
          <w:instrText xml:space="preserve"> PAGEREF _Toc144074703 \h </w:instrText>
        </w:r>
        <w:r w:rsidR="00971397">
          <w:rPr>
            <w:noProof/>
            <w:webHidden/>
          </w:rPr>
        </w:r>
        <w:r w:rsidR="00971397">
          <w:rPr>
            <w:noProof/>
            <w:webHidden/>
          </w:rPr>
          <w:fldChar w:fldCharType="separate"/>
        </w:r>
        <w:r w:rsidR="00971397">
          <w:rPr>
            <w:noProof/>
            <w:webHidden/>
          </w:rPr>
          <w:t>368</w:t>
        </w:r>
        <w:r w:rsidR="00971397">
          <w:rPr>
            <w:noProof/>
            <w:webHidden/>
          </w:rPr>
          <w:fldChar w:fldCharType="end"/>
        </w:r>
      </w:hyperlink>
    </w:p>
    <w:p w14:paraId="007D9F57" w14:textId="73877D42"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04" w:history="1">
        <w:r w:rsidR="00971397" w:rsidRPr="00CE2F44">
          <w:rPr>
            <w:rStyle w:val="Hyperlink"/>
            <w:rFonts w:cstheme="minorHAnsi"/>
            <w:noProof/>
          </w:rPr>
          <w:t>PL-4(1) Social Media and External Site/Application Usage Restrictions (L)(M)(H)</w:t>
        </w:r>
        <w:r w:rsidR="00971397">
          <w:rPr>
            <w:noProof/>
            <w:webHidden/>
          </w:rPr>
          <w:tab/>
        </w:r>
        <w:r w:rsidR="00971397">
          <w:rPr>
            <w:noProof/>
            <w:webHidden/>
          </w:rPr>
          <w:fldChar w:fldCharType="begin"/>
        </w:r>
        <w:r w:rsidR="00971397">
          <w:rPr>
            <w:noProof/>
            <w:webHidden/>
          </w:rPr>
          <w:instrText xml:space="preserve"> PAGEREF _Toc144074704 \h </w:instrText>
        </w:r>
        <w:r w:rsidR="00971397">
          <w:rPr>
            <w:noProof/>
            <w:webHidden/>
          </w:rPr>
        </w:r>
        <w:r w:rsidR="00971397">
          <w:rPr>
            <w:noProof/>
            <w:webHidden/>
          </w:rPr>
          <w:fldChar w:fldCharType="separate"/>
        </w:r>
        <w:r w:rsidR="00971397">
          <w:rPr>
            <w:noProof/>
            <w:webHidden/>
          </w:rPr>
          <w:t>369</w:t>
        </w:r>
        <w:r w:rsidR="00971397">
          <w:rPr>
            <w:noProof/>
            <w:webHidden/>
          </w:rPr>
          <w:fldChar w:fldCharType="end"/>
        </w:r>
      </w:hyperlink>
    </w:p>
    <w:p w14:paraId="6E567464" w14:textId="4DF51F81"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05" w:history="1">
        <w:r w:rsidR="00971397" w:rsidRPr="00CE2F44">
          <w:rPr>
            <w:rStyle w:val="Hyperlink"/>
            <w:rFonts w:cstheme="minorHAnsi"/>
            <w:noProof/>
          </w:rPr>
          <w:t>PL-8 Security and Privacy Architectures (L)(M)(H)</w:t>
        </w:r>
        <w:r w:rsidR="00971397">
          <w:rPr>
            <w:noProof/>
            <w:webHidden/>
          </w:rPr>
          <w:tab/>
        </w:r>
        <w:r w:rsidR="00971397">
          <w:rPr>
            <w:noProof/>
            <w:webHidden/>
          </w:rPr>
          <w:fldChar w:fldCharType="begin"/>
        </w:r>
        <w:r w:rsidR="00971397">
          <w:rPr>
            <w:noProof/>
            <w:webHidden/>
          </w:rPr>
          <w:instrText xml:space="preserve"> PAGEREF _Toc144074705 \h </w:instrText>
        </w:r>
        <w:r w:rsidR="00971397">
          <w:rPr>
            <w:noProof/>
            <w:webHidden/>
          </w:rPr>
        </w:r>
        <w:r w:rsidR="00971397">
          <w:rPr>
            <w:noProof/>
            <w:webHidden/>
          </w:rPr>
          <w:fldChar w:fldCharType="separate"/>
        </w:r>
        <w:r w:rsidR="00971397">
          <w:rPr>
            <w:noProof/>
            <w:webHidden/>
          </w:rPr>
          <w:t>371</w:t>
        </w:r>
        <w:r w:rsidR="00971397">
          <w:rPr>
            <w:noProof/>
            <w:webHidden/>
          </w:rPr>
          <w:fldChar w:fldCharType="end"/>
        </w:r>
      </w:hyperlink>
    </w:p>
    <w:p w14:paraId="05BC0B7B" w14:textId="3A6D73BB"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06" w:history="1">
        <w:r w:rsidR="00971397" w:rsidRPr="00CE2F44">
          <w:rPr>
            <w:rStyle w:val="Hyperlink"/>
            <w:rFonts w:cstheme="minorHAnsi"/>
            <w:noProof/>
          </w:rPr>
          <w:t>PL-10 Baseline Selection (L)(M)(H)</w:t>
        </w:r>
        <w:r w:rsidR="00971397">
          <w:rPr>
            <w:noProof/>
            <w:webHidden/>
          </w:rPr>
          <w:tab/>
        </w:r>
        <w:r w:rsidR="00971397">
          <w:rPr>
            <w:noProof/>
            <w:webHidden/>
          </w:rPr>
          <w:fldChar w:fldCharType="begin"/>
        </w:r>
        <w:r w:rsidR="00971397">
          <w:rPr>
            <w:noProof/>
            <w:webHidden/>
          </w:rPr>
          <w:instrText xml:space="preserve"> PAGEREF _Toc144074706 \h </w:instrText>
        </w:r>
        <w:r w:rsidR="00971397">
          <w:rPr>
            <w:noProof/>
            <w:webHidden/>
          </w:rPr>
        </w:r>
        <w:r w:rsidR="00971397">
          <w:rPr>
            <w:noProof/>
            <w:webHidden/>
          </w:rPr>
          <w:fldChar w:fldCharType="separate"/>
        </w:r>
        <w:r w:rsidR="00971397">
          <w:rPr>
            <w:noProof/>
            <w:webHidden/>
          </w:rPr>
          <w:t>372</w:t>
        </w:r>
        <w:r w:rsidR="00971397">
          <w:rPr>
            <w:noProof/>
            <w:webHidden/>
          </w:rPr>
          <w:fldChar w:fldCharType="end"/>
        </w:r>
      </w:hyperlink>
    </w:p>
    <w:p w14:paraId="1A1122F6" w14:textId="60C305F1"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07" w:history="1">
        <w:r w:rsidR="00971397" w:rsidRPr="00CE2F44">
          <w:rPr>
            <w:rStyle w:val="Hyperlink"/>
            <w:rFonts w:cstheme="minorHAnsi"/>
            <w:noProof/>
          </w:rPr>
          <w:t>PL-11 Baseline Tailoring (L)(M)(H)</w:t>
        </w:r>
        <w:r w:rsidR="00971397">
          <w:rPr>
            <w:noProof/>
            <w:webHidden/>
          </w:rPr>
          <w:tab/>
        </w:r>
        <w:r w:rsidR="00971397">
          <w:rPr>
            <w:noProof/>
            <w:webHidden/>
          </w:rPr>
          <w:fldChar w:fldCharType="begin"/>
        </w:r>
        <w:r w:rsidR="00971397">
          <w:rPr>
            <w:noProof/>
            <w:webHidden/>
          </w:rPr>
          <w:instrText xml:space="preserve"> PAGEREF _Toc144074707 \h </w:instrText>
        </w:r>
        <w:r w:rsidR="00971397">
          <w:rPr>
            <w:noProof/>
            <w:webHidden/>
          </w:rPr>
        </w:r>
        <w:r w:rsidR="00971397">
          <w:rPr>
            <w:noProof/>
            <w:webHidden/>
          </w:rPr>
          <w:fldChar w:fldCharType="separate"/>
        </w:r>
        <w:r w:rsidR="00971397">
          <w:rPr>
            <w:noProof/>
            <w:webHidden/>
          </w:rPr>
          <w:t>373</w:t>
        </w:r>
        <w:r w:rsidR="00971397">
          <w:rPr>
            <w:noProof/>
            <w:webHidden/>
          </w:rPr>
          <w:fldChar w:fldCharType="end"/>
        </w:r>
      </w:hyperlink>
    </w:p>
    <w:p w14:paraId="1E76F077" w14:textId="710E2265" w:rsidR="00971397" w:rsidRDefault="00000000">
      <w:pPr>
        <w:pStyle w:val="TOC1"/>
        <w:rPr>
          <w:rFonts w:eastAsiaTheme="minorEastAsia" w:cstheme="minorBidi"/>
          <w:b w:val="0"/>
          <w:noProof/>
          <w:color w:val="auto"/>
          <w:kern w:val="2"/>
          <w:sz w:val="24"/>
          <w14:ligatures w14:val="standardContextual"/>
        </w:rPr>
      </w:pPr>
      <w:hyperlink w:anchor="_Toc144074708" w:history="1">
        <w:r w:rsidR="00971397" w:rsidRPr="00CE2F44">
          <w:rPr>
            <w:rStyle w:val="Hyperlink"/>
            <w:rFonts w:cstheme="minorHAnsi"/>
            <w:noProof/>
          </w:rPr>
          <w:t>Personnel Security</w:t>
        </w:r>
        <w:r w:rsidR="00971397">
          <w:rPr>
            <w:noProof/>
            <w:webHidden/>
          </w:rPr>
          <w:tab/>
        </w:r>
        <w:r w:rsidR="00971397">
          <w:rPr>
            <w:noProof/>
            <w:webHidden/>
          </w:rPr>
          <w:fldChar w:fldCharType="begin"/>
        </w:r>
        <w:r w:rsidR="00971397">
          <w:rPr>
            <w:noProof/>
            <w:webHidden/>
          </w:rPr>
          <w:instrText xml:space="preserve"> PAGEREF _Toc144074708 \h </w:instrText>
        </w:r>
        <w:r w:rsidR="00971397">
          <w:rPr>
            <w:noProof/>
            <w:webHidden/>
          </w:rPr>
        </w:r>
        <w:r w:rsidR="00971397">
          <w:rPr>
            <w:noProof/>
            <w:webHidden/>
          </w:rPr>
          <w:fldChar w:fldCharType="separate"/>
        </w:r>
        <w:r w:rsidR="00971397">
          <w:rPr>
            <w:noProof/>
            <w:webHidden/>
          </w:rPr>
          <w:t>375</w:t>
        </w:r>
        <w:r w:rsidR="00971397">
          <w:rPr>
            <w:noProof/>
            <w:webHidden/>
          </w:rPr>
          <w:fldChar w:fldCharType="end"/>
        </w:r>
      </w:hyperlink>
    </w:p>
    <w:p w14:paraId="53F3C871" w14:textId="446D6161"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09" w:history="1">
        <w:r w:rsidR="00971397" w:rsidRPr="00CE2F44">
          <w:rPr>
            <w:rStyle w:val="Hyperlink"/>
            <w:rFonts w:cstheme="minorHAnsi"/>
            <w:noProof/>
          </w:rPr>
          <w:t>PS-1 Policy and Procedures (L)(M)(H)</w:t>
        </w:r>
        <w:r w:rsidR="00971397">
          <w:rPr>
            <w:noProof/>
            <w:webHidden/>
          </w:rPr>
          <w:tab/>
        </w:r>
        <w:r w:rsidR="00971397">
          <w:rPr>
            <w:noProof/>
            <w:webHidden/>
          </w:rPr>
          <w:fldChar w:fldCharType="begin"/>
        </w:r>
        <w:r w:rsidR="00971397">
          <w:rPr>
            <w:noProof/>
            <w:webHidden/>
          </w:rPr>
          <w:instrText xml:space="preserve"> PAGEREF _Toc144074709 \h </w:instrText>
        </w:r>
        <w:r w:rsidR="00971397">
          <w:rPr>
            <w:noProof/>
            <w:webHidden/>
          </w:rPr>
        </w:r>
        <w:r w:rsidR="00971397">
          <w:rPr>
            <w:noProof/>
            <w:webHidden/>
          </w:rPr>
          <w:fldChar w:fldCharType="separate"/>
        </w:r>
        <w:r w:rsidR="00971397">
          <w:rPr>
            <w:noProof/>
            <w:webHidden/>
          </w:rPr>
          <w:t>375</w:t>
        </w:r>
        <w:r w:rsidR="00971397">
          <w:rPr>
            <w:noProof/>
            <w:webHidden/>
          </w:rPr>
          <w:fldChar w:fldCharType="end"/>
        </w:r>
      </w:hyperlink>
    </w:p>
    <w:p w14:paraId="4A5D6E44" w14:textId="0C3B9EC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10" w:history="1">
        <w:r w:rsidR="00971397" w:rsidRPr="00CE2F44">
          <w:rPr>
            <w:rStyle w:val="Hyperlink"/>
            <w:rFonts w:cstheme="minorHAnsi"/>
            <w:noProof/>
          </w:rPr>
          <w:t>PS-2 Position Risk Designation (L)(M)(H)</w:t>
        </w:r>
        <w:r w:rsidR="00971397">
          <w:rPr>
            <w:noProof/>
            <w:webHidden/>
          </w:rPr>
          <w:tab/>
        </w:r>
        <w:r w:rsidR="00971397">
          <w:rPr>
            <w:noProof/>
            <w:webHidden/>
          </w:rPr>
          <w:fldChar w:fldCharType="begin"/>
        </w:r>
        <w:r w:rsidR="00971397">
          <w:rPr>
            <w:noProof/>
            <w:webHidden/>
          </w:rPr>
          <w:instrText xml:space="preserve"> PAGEREF _Toc144074710 \h </w:instrText>
        </w:r>
        <w:r w:rsidR="00971397">
          <w:rPr>
            <w:noProof/>
            <w:webHidden/>
          </w:rPr>
        </w:r>
        <w:r w:rsidR="00971397">
          <w:rPr>
            <w:noProof/>
            <w:webHidden/>
          </w:rPr>
          <w:fldChar w:fldCharType="separate"/>
        </w:r>
        <w:r w:rsidR="00971397">
          <w:rPr>
            <w:noProof/>
            <w:webHidden/>
          </w:rPr>
          <w:t>376</w:t>
        </w:r>
        <w:r w:rsidR="00971397">
          <w:rPr>
            <w:noProof/>
            <w:webHidden/>
          </w:rPr>
          <w:fldChar w:fldCharType="end"/>
        </w:r>
      </w:hyperlink>
    </w:p>
    <w:p w14:paraId="7D5C1106" w14:textId="2ED58571"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11" w:history="1">
        <w:r w:rsidR="00971397" w:rsidRPr="00CE2F44">
          <w:rPr>
            <w:rStyle w:val="Hyperlink"/>
            <w:rFonts w:cstheme="minorHAnsi"/>
            <w:noProof/>
          </w:rPr>
          <w:t>PS-3 Personnel Screening (L)(M)(H)</w:t>
        </w:r>
        <w:r w:rsidR="00971397">
          <w:rPr>
            <w:noProof/>
            <w:webHidden/>
          </w:rPr>
          <w:tab/>
        </w:r>
        <w:r w:rsidR="00971397">
          <w:rPr>
            <w:noProof/>
            <w:webHidden/>
          </w:rPr>
          <w:fldChar w:fldCharType="begin"/>
        </w:r>
        <w:r w:rsidR="00971397">
          <w:rPr>
            <w:noProof/>
            <w:webHidden/>
          </w:rPr>
          <w:instrText xml:space="preserve"> PAGEREF _Toc144074711 \h </w:instrText>
        </w:r>
        <w:r w:rsidR="00971397">
          <w:rPr>
            <w:noProof/>
            <w:webHidden/>
          </w:rPr>
        </w:r>
        <w:r w:rsidR="00971397">
          <w:rPr>
            <w:noProof/>
            <w:webHidden/>
          </w:rPr>
          <w:fldChar w:fldCharType="separate"/>
        </w:r>
        <w:r w:rsidR="00971397">
          <w:rPr>
            <w:noProof/>
            <w:webHidden/>
          </w:rPr>
          <w:t>378</w:t>
        </w:r>
        <w:r w:rsidR="00971397">
          <w:rPr>
            <w:noProof/>
            <w:webHidden/>
          </w:rPr>
          <w:fldChar w:fldCharType="end"/>
        </w:r>
      </w:hyperlink>
    </w:p>
    <w:p w14:paraId="500609B7" w14:textId="2F75294B"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12" w:history="1">
        <w:r w:rsidR="00971397" w:rsidRPr="00CE2F44">
          <w:rPr>
            <w:rStyle w:val="Hyperlink"/>
            <w:rFonts w:cstheme="minorHAnsi"/>
            <w:noProof/>
          </w:rPr>
          <w:t>PS-3(3) Information Requiring Special Protective Measures (M)(H)</w:t>
        </w:r>
        <w:r w:rsidR="00971397">
          <w:rPr>
            <w:noProof/>
            <w:webHidden/>
          </w:rPr>
          <w:tab/>
        </w:r>
        <w:r w:rsidR="00971397">
          <w:rPr>
            <w:noProof/>
            <w:webHidden/>
          </w:rPr>
          <w:fldChar w:fldCharType="begin"/>
        </w:r>
        <w:r w:rsidR="00971397">
          <w:rPr>
            <w:noProof/>
            <w:webHidden/>
          </w:rPr>
          <w:instrText xml:space="preserve"> PAGEREF _Toc144074712 \h </w:instrText>
        </w:r>
        <w:r w:rsidR="00971397">
          <w:rPr>
            <w:noProof/>
            <w:webHidden/>
          </w:rPr>
        </w:r>
        <w:r w:rsidR="00971397">
          <w:rPr>
            <w:noProof/>
            <w:webHidden/>
          </w:rPr>
          <w:fldChar w:fldCharType="separate"/>
        </w:r>
        <w:r w:rsidR="00971397">
          <w:rPr>
            <w:noProof/>
            <w:webHidden/>
          </w:rPr>
          <w:t>379</w:t>
        </w:r>
        <w:r w:rsidR="00971397">
          <w:rPr>
            <w:noProof/>
            <w:webHidden/>
          </w:rPr>
          <w:fldChar w:fldCharType="end"/>
        </w:r>
      </w:hyperlink>
    </w:p>
    <w:p w14:paraId="12AF991C" w14:textId="05DFA16B"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13" w:history="1">
        <w:r w:rsidR="00971397" w:rsidRPr="00CE2F44">
          <w:rPr>
            <w:rStyle w:val="Hyperlink"/>
            <w:rFonts w:cstheme="minorHAnsi"/>
            <w:noProof/>
          </w:rPr>
          <w:t>PS-4 Personnel Termination (L)(M)(H)</w:t>
        </w:r>
        <w:r w:rsidR="00971397">
          <w:rPr>
            <w:noProof/>
            <w:webHidden/>
          </w:rPr>
          <w:tab/>
        </w:r>
        <w:r w:rsidR="00971397">
          <w:rPr>
            <w:noProof/>
            <w:webHidden/>
          </w:rPr>
          <w:fldChar w:fldCharType="begin"/>
        </w:r>
        <w:r w:rsidR="00971397">
          <w:rPr>
            <w:noProof/>
            <w:webHidden/>
          </w:rPr>
          <w:instrText xml:space="preserve"> PAGEREF _Toc144074713 \h </w:instrText>
        </w:r>
        <w:r w:rsidR="00971397">
          <w:rPr>
            <w:noProof/>
            <w:webHidden/>
          </w:rPr>
        </w:r>
        <w:r w:rsidR="00971397">
          <w:rPr>
            <w:noProof/>
            <w:webHidden/>
          </w:rPr>
          <w:fldChar w:fldCharType="separate"/>
        </w:r>
        <w:r w:rsidR="00971397">
          <w:rPr>
            <w:noProof/>
            <w:webHidden/>
          </w:rPr>
          <w:t>380</w:t>
        </w:r>
        <w:r w:rsidR="00971397">
          <w:rPr>
            <w:noProof/>
            <w:webHidden/>
          </w:rPr>
          <w:fldChar w:fldCharType="end"/>
        </w:r>
      </w:hyperlink>
    </w:p>
    <w:p w14:paraId="759182A9" w14:textId="59380D7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14" w:history="1">
        <w:r w:rsidR="00971397" w:rsidRPr="00CE2F44">
          <w:rPr>
            <w:rStyle w:val="Hyperlink"/>
            <w:rFonts w:cstheme="minorHAnsi"/>
            <w:noProof/>
          </w:rPr>
          <w:t>PS-4(2) Automated Actions (H)</w:t>
        </w:r>
        <w:r w:rsidR="00971397">
          <w:rPr>
            <w:noProof/>
            <w:webHidden/>
          </w:rPr>
          <w:tab/>
        </w:r>
        <w:r w:rsidR="00971397">
          <w:rPr>
            <w:noProof/>
            <w:webHidden/>
          </w:rPr>
          <w:fldChar w:fldCharType="begin"/>
        </w:r>
        <w:r w:rsidR="00971397">
          <w:rPr>
            <w:noProof/>
            <w:webHidden/>
          </w:rPr>
          <w:instrText xml:space="preserve"> PAGEREF _Toc144074714 \h </w:instrText>
        </w:r>
        <w:r w:rsidR="00971397">
          <w:rPr>
            <w:noProof/>
            <w:webHidden/>
          </w:rPr>
        </w:r>
        <w:r w:rsidR="00971397">
          <w:rPr>
            <w:noProof/>
            <w:webHidden/>
          </w:rPr>
          <w:fldChar w:fldCharType="separate"/>
        </w:r>
        <w:r w:rsidR="00971397">
          <w:rPr>
            <w:noProof/>
            <w:webHidden/>
          </w:rPr>
          <w:t>382</w:t>
        </w:r>
        <w:r w:rsidR="00971397">
          <w:rPr>
            <w:noProof/>
            <w:webHidden/>
          </w:rPr>
          <w:fldChar w:fldCharType="end"/>
        </w:r>
      </w:hyperlink>
    </w:p>
    <w:p w14:paraId="6A4E9623" w14:textId="5C5AC74F"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15" w:history="1">
        <w:r w:rsidR="00971397" w:rsidRPr="00CE2F44">
          <w:rPr>
            <w:rStyle w:val="Hyperlink"/>
            <w:rFonts w:cstheme="minorHAnsi"/>
            <w:noProof/>
          </w:rPr>
          <w:t>PS-5 Personnel Transfer (L)(M)(H)</w:t>
        </w:r>
        <w:r w:rsidR="00971397">
          <w:rPr>
            <w:noProof/>
            <w:webHidden/>
          </w:rPr>
          <w:tab/>
        </w:r>
        <w:r w:rsidR="00971397">
          <w:rPr>
            <w:noProof/>
            <w:webHidden/>
          </w:rPr>
          <w:fldChar w:fldCharType="begin"/>
        </w:r>
        <w:r w:rsidR="00971397">
          <w:rPr>
            <w:noProof/>
            <w:webHidden/>
          </w:rPr>
          <w:instrText xml:space="preserve"> PAGEREF _Toc144074715 \h </w:instrText>
        </w:r>
        <w:r w:rsidR="00971397">
          <w:rPr>
            <w:noProof/>
            <w:webHidden/>
          </w:rPr>
        </w:r>
        <w:r w:rsidR="00971397">
          <w:rPr>
            <w:noProof/>
            <w:webHidden/>
          </w:rPr>
          <w:fldChar w:fldCharType="separate"/>
        </w:r>
        <w:r w:rsidR="00971397">
          <w:rPr>
            <w:noProof/>
            <w:webHidden/>
          </w:rPr>
          <w:t>383</w:t>
        </w:r>
        <w:r w:rsidR="00971397">
          <w:rPr>
            <w:noProof/>
            <w:webHidden/>
          </w:rPr>
          <w:fldChar w:fldCharType="end"/>
        </w:r>
      </w:hyperlink>
    </w:p>
    <w:p w14:paraId="63E2A995" w14:textId="79B4EBE1"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16" w:history="1">
        <w:r w:rsidR="00971397" w:rsidRPr="00CE2F44">
          <w:rPr>
            <w:rStyle w:val="Hyperlink"/>
            <w:rFonts w:cstheme="minorHAnsi"/>
            <w:noProof/>
          </w:rPr>
          <w:t>PS-6 Access Agreements (L)(M)(H)</w:t>
        </w:r>
        <w:r w:rsidR="00971397">
          <w:rPr>
            <w:noProof/>
            <w:webHidden/>
          </w:rPr>
          <w:tab/>
        </w:r>
        <w:r w:rsidR="00971397">
          <w:rPr>
            <w:noProof/>
            <w:webHidden/>
          </w:rPr>
          <w:fldChar w:fldCharType="begin"/>
        </w:r>
        <w:r w:rsidR="00971397">
          <w:rPr>
            <w:noProof/>
            <w:webHidden/>
          </w:rPr>
          <w:instrText xml:space="preserve"> PAGEREF _Toc144074716 \h </w:instrText>
        </w:r>
        <w:r w:rsidR="00971397">
          <w:rPr>
            <w:noProof/>
            <w:webHidden/>
          </w:rPr>
        </w:r>
        <w:r w:rsidR="00971397">
          <w:rPr>
            <w:noProof/>
            <w:webHidden/>
          </w:rPr>
          <w:fldChar w:fldCharType="separate"/>
        </w:r>
        <w:r w:rsidR="00971397">
          <w:rPr>
            <w:noProof/>
            <w:webHidden/>
          </w:rPr>
          <w:t>384</w:t>
        </w:r>
        <w:r w:rsidR="00971397">
          <w:rPr>
            <w:noProof/>
            <w:webHidden/>
          </w:rPr>
          <w:fldChar w:fldCharType="end"/>
        </w:r>
      </w:hyperlink>
    </w:p>
    <w:p w14:paraId="0990B66A" w14:textId="2D671414"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17" w:history="1">
        <w:r w:rsidR="00971397" w:rsidRPr="00CE2F44">
          <w:rPr>
            <w:rStyle w:val="Hyperlink"/>
            <w:rFonts w:cstheme="minorHAnsi"/>
            <w:noProof/>
          </w:rPr>
          <w:t>PS-7 External Personnel Security (L)(M)(H)</w:t>
        </w:r>
        <w:r w:rsidR="00971397">
          <w:rPr>
            <w:noProof/>
            <w:webHidden/>
          </w:rPr>
          <w:tab/>
        </w:r>
        <w:r w:rsidR="00971397">
          <w:rPr>
            <w:noProof/>
            <w:webHidden/>
          </w:rPr>
          <w:fldChar w:fldCharType="begin"/>
        </w:r>
        <w:r w:rsidR="00971397">
          <w:rPr>
            <w:noProof/>
            <w:webHidden/>
          </w:rPr>
          <w:instrText xml:space="preserve"> PAGEREF _Toc144074717 \h </w:instrText>
        </w:r>
        <w:r w:rsidR="00971397">
          <w:rPr>
            <w:noProof/>
            <w:webHidden/>
          </w:rPr>
        </w:r>
        <w:r w:rsidR="00971397">
          <w:rPr>
            <w:noProof/>
            <w:webHidden/>
          </w:rPr>
          <w:fldChar w:fldCharType="separate"/>
        </w:r>
        <w:r w:rsidR="00971397">
          <w:rPr>
            <w:noProof/>
            <w:webHidden/>
          </w:rPr>
          <w:t>386</w:t>
        </w:r>
        <w:r w:rsidR="00971397">
          <w:rPr>
            <w:noProof/>
            <w:webHidden/>
          </w:rPr>
          <w:fldChar w:fldCharType="end"/>
        </w:r>
      </w:hyperlink>
    </w:p>
    <w:p w14:paraId="0FB2A899" w14:textId="4149253A"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18" w:history="1">
        <w:r w:rsidR="00971397" w:rsidRPr="00CE2F44">
          <w:rPr>
            <w:rStyle w:val="Hyperlink"/>
            <w:rFonts w:cstheme="minorHAnsi"/>
            <w:noProof/>
          </w:rPr>
          <w:t>PS-8 Personnel Sanctions (L)(M)(H)</w:t>
        </w:r>
        <w:r w:rsidR="00971397">
          <w:rPr>
            <w:noProof/>
            <w:webHidden/>
          </w:rPr>
          <w:tab/>
        </w:r>
        <w:r w:rsidR="00971397">
          <w:rPr>
            <w:noProof/>
            <w:webHidden/>
          </w:rPr>
          <w:fldChar w:fldCharType="begin"/>
        </w:r>
        <w:r w:rsidR="00971397">
          <w:rPr>
            <w:noProof/>
            <w:webHidden/>
          </w:rPr>
          <w:instrText xml:space="preserve"> PAGEREF _Toc144074718 \h </w:instrText>
        </w:r>
        <w:r w:rsidR="00971397">
          <w:rPr>
            <w:noProof/>
            <w:webHidden/>
          </w:rPr>
        </w:r>
        <w:r w:rsidR="00971397">
          <w:rPr>
            <w:noProof/>
            <w:webHidden/>
          </w:rPr>
          <w:fldChar w:fldCharType="separate"/>
        </w:r>
        <w:r w:rsidR="00971397">
          <w:rPr>
            <w:noProof/>
            <w:webHidden/>
          </w:rPr>
          <w:t>387</w:t>
        </w:r>
        <w:r w:rsidR="00971397">
          <w:rPr>
            <w:noProof/>
            <w:webHidden/>
          </w:rPr>
          <w:fldChar w:fldCharType="end"/>
        </w:r>
      </w:hyperlink>
    </w:p>
    <w:p w14:paraId="53FAAFE0" w14:textId="22AA7C7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19" w:history="1">
        <w:r w:rsidR="00971397" w:rsidRPr="00CE2F44">
          <w:rPr>
            <w:rStyle w:val="Hyperlink"/>
            <w:rFonts w:cstheme="minorHAnsi"/>
            <w:noProof/>
          </w:rPr>
          <w:t>PS-9 Position Descriptions (L)(M)(H)</w:t>
        </w:r>
        <w:r w:rsidR="00971397">
          <w:rPr>
            <w:noProof/>
            <w:webHidden/>
          </w:rPr>
          <w:tab/>
        </w:r>
        <w:r w:rsidR="00971397">
          <w:rPr>
            <w:noProof/>
            <w:webHidden/>
          </w:rPr>
          <w:fldChar w:fldCharType="begin"/>
        </w:r>
        <w:r w:rsidR="00971397">
          <w:rPr>
            <w:noProof/>
            <w:webHidden/>
          </w:rPr>
          <w:instrText xml:space="preserve"> PAGEREF _Toc144074719 \h </w:instrText>
        </w:r>
        <w:r w:rsidR="00971397">
          <w:rPr>
            <w:noProof/>
            <w:webHidden/>
          </w:rPr>
        </w:r>
        <w:r w:rsidR="00971397">
          <w:rPr>
            <w:noProof/>
            <w:webHidden/>
          </w:rPr>
          <w:fldChar w:fldCharType="separate"/>
        </w:r>
        <w:r w:rsidR="00971397">
          <w:rPr>
            <w:noProof/>
            <w:webHidden/>
          </w:rPr>
          <w:t>389</w:t>
        </w:r>
        <w:r w:rsidR="00971397">
          <w:rPr>
            <w:noProof/>
            <w:webHidden/>
          </w:rPr>
          <w:fldChar w:fldCharType="end"/>
        </w:r>
      </w:hyperlink>
    </w:p>
    <w:p w14:paraId="533A0A5A" w14:textId="61E4CA15" w:rsidR="00971397" w:rsidRDefault="00000000">
      <w:pPr>
        <w:pStyle w:val="TOC1"/>
        <w:rPr>
          <w:rFonts w:eastAsiaTheme="minorEastAsia" w:cstheme="minorBidi"/>
          <w:b w:val="0"/>
          <w:noProof/>
          <w:color w:val="auto"/>
          <w:kern w:val="2"/>
          <w:sz w:val="24"/>
          <w14:ligatures w14:val="standardContextual"/>
        </w:rPr>
      </w:pPr>
      <w:hyperlink w:anchor="_Toc144074720" w:history="1">
        <w:r w:rsidR="00971397" w:rsidRPr="00CE2F44">
          <w:rPr>
            <w:rStyle w:val="Hyperlink"/>
            <w:rFonts w:cstheme="minorHAnsi"/>
            <w:noProof/>
          </w:rPr>
          <w:t>Risk Assessment</w:t>
        </w:r>
        <w:r w:rsidR="00971397">
          <w:rPr>
            <w:noProof/>
            <w:webHidden/>
          </w:rPr>
          <w:tab/>
        </w:r>
        <w:r w:rsidR="00971397">
          <w:rPr>
            <w:noProof/>
            <w:webHidden/>
          </w:rPr>
          <w:fldChar w:fldCharType="begin"/>
        </w:r>
        <w:r w:rsidR="00971397">
          <w:rPr>
            <w:noProof/>
            <w:webHidden/>
          </w:rPr>
          <w:instrText xml:space="preserve"> PAGEREF _Toc144074720 \h </w:instrText>
        </w:r>
        <w:r w:rsidR="00971397">
          <w:rPr>
            <w:noProof/>
            <w:webHidden/>
          </w:rPr>
        </w:r>
        <w:r w:rsidR="00971397">
          <w:rPr>
            <w:noProof/>
            <w:webHidden/>
          </w:rPr>
          <w:fldChar w:fldCharType="separate"/>
        </w:r>
        <w:r w:rsidR="00971397">
          <w:rPr>
            <w:noProof/>
            <w:webHidden/>
          </w:rPr>
          <w:t>390</w:t>
        </w:r>
        <w:r w:rsidR="00971397">
          <w:rPr>
            <w:noProof/>
            <w:webHidden/>
          </w:rPr>
          <w:fldChar w:fldCharType="end"/>
        </w:r>
      </w:hyperlink>
    </w:p>
    <w:p w14:paraId="74AC00B3" w14:textId="5B4363F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21" w:history="1">
        <w:r w:rsidR="00971397" w:rsidRPr="00CE2F44">
          <w:rPr>
            <w:rStyle w:val="Hyperlink"/>
            <w:rFonts w:cstheme="minorHAnsi"/>
            <w:noProof/>
          </w:rPr>
          <w:t>RA-1 Policy and Procedures (L)(M)(H)</w:t>
        </w:r>
        <w:r w:rsidR="00971397">
          <w:rPr>
            <w:noProof/>
            <w:webHidden/>
          </w:rPr>
          <w:tab/>
        </w:r>
        <w:r w:rsidR="00971397">
          <w:rPr>
            <w:noProof/>
            <w:webHidden/>
          </w:rPr>
          <w:fldChar w:fldCharType="begin"/>
        </w:r>
        <w:r w:rsidR="00971397">
          <w:rPr>
            <w:noProof/>
            <w:webHidden/>
          </w:rPr>
          <w:instrText xml:space="preserve"> PAGEREF _Toc144074721 \h </w:instrText>
        </w:r>
        <w:r w:rsidR="00971397">
          <w:rPr>
            <w:noProof/>
            <w:webHidden/>
          </w:rPr>
        </w:r>
        <w:r w:rsidR="00971397">
          <w:rPr>
            <w:noProof/>
            <w:webHidden/>
          </w:rPr>
          <w:fldChar w:fldCharType="separate"/>
        </w:r>
        <w:r w:rsidR="00971397">
          <w:rPr>
            <w:noProof/>
            <w:webHidden/>
          </w:rPr>
          <w:t>390</w:t>
        </w:r>
        <w:r w:rsidR="00971397">
          <w:rPr>
            <w:noProof/>
            <w:webHidden/>
          </w:rPr>
          <w:fldChar w:fldCharType="end"/>
        </w:r>
      </w:hyperlink>
    </w:p>
    <w:p w14:paraId="05A3C359" w14:textId="6AFD3F8A"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22" w:history="1">
        <w:r w:rsidR="00971397" w:rsidRPr="00CE2F44">
          <w:rPr>
            <w:rStyle w:val="Hyperlink"/>
            <w:rFonts w:cstheme="minorHAnsi"/>
            <w:noProof/>
          </w:rPr>
          <w:t>RA-2 Security Categorization (L)(M)(H)</w:t>
        </w:r>
        <w:r w:rsidR="00971397">
          <w:rPr>
            <w:noProof/>
            <w:webHidden/>
          </w:rPr>
          <w:tab/>
        </w:r>
        <w:r w:rsidR="00971397">
          <w:rPr>
            <w:noProof/>
            <w:webHidden/>
          </w:rPr>
          <w:fldChar w:fldCharType="begin"/>
        </w:r>
        <w:r w:rsidR="00971397">
          <w:rPr>
            <w:noProof/>
            <w:webHidden/>
          </w:rPr>
          <w:instrText xml:space="preserve"> PAGEREF _Toc144074722 \h </w:instrText>
        </w:r>
        <w:r w:rsidR="00971397">
          <w:rPr>
            <w:noProof/>
            <w:webHidden/>
          </w:rPr>
        </w:r>
        <w:r w:rsidR="00971397">
          <w:rPr>
            <w:noProof/>
            <w:webHidden/>
          </w:rPr>
          <w:fldChar w:fldCharType="separate"/>
        </w:r>
        <w:r w:rsidR="00971397">
          <w:rPr>
            <w:noProof/>
            <w:webHidden/>
          </w:rPr>
          <w:t>392</w:t>
        </w:r>
        <w:r w:rsidR="00971397">
          <w:rPr>
            <w:noProof/>
            <w:webHidden/>
          </w:rPr>
          <w:fldChar w:fldCharType="end"/>
        </w:r>
      </w:hyperlink>
    </w:p>
    <w:p w14:paraId="7689EB98" w14:textId="3DFB344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23" w:history="1">
        <w:r w:rsidR="00971397" w:rsidRPr="00CE2F44">
          <w:rPr>
            <w:rStyle w:val="Hyperlink"/>
            <w:rFonts w:cstheme="minorHAnsi"/>
            <w:noProof/>
          </w:rPr>
          <w:t>RA-3 Risk Assessment (L)(M)(H)</w:t>
        </w:r>
        <w:r w:rsidR="00971397">
          <w:rPr>
            <w:noProof/>
            <w:webHidden/>
          </w:rPr>
          <w:tab/>
        </w:r>
        <w:r w:rsidR="00971397">
          <w:rPr>
            <w:noProof/>
            <w:webHidden/>
          </w:rPr>
          <w:fldChar w:fldCharType="begin"/>
        </w:r>
        <w:r w:rsidR="00971397">
          <w:rPr>
            <w:noProof/>
            <w:webHidden/>
          </w:rPr>
          <w:instrText xml:space="preserve"> PAGEREF _Toc144074723 \h </w:instrText>
        </w:r>
        <w:r w:rsidR="00971397">
          <w:rPr>
            <w:noProof/>
            <w:webHidden/>
          </w:rPr>
        </w:r>
        <w:r w:rsidR="00971397">
          <w:rPr>
            <w:noProof/>
            <w:webHidden/>
          </w:rPr>
          <w:fldChar w:fldCharType="separate"/>
        </w:r>
        <w:r w:rsidR="00971397">
          <w:rPr>
            <w:noProof/>
            <w:webHidden/>
          </w:rPr>
          <w:t>393</w:t>
        </w:r>
        <w:r w:rsidR="00971397">
          <w:rPr>
            <w:noProof/>
            <w:webHidden/>
          </w:rPr>
          <w:fldChar w:fldCharType="end"/>
        </w:r>
      </w:hyperlink>
    </w:p>
    <w:p w14:paraId="24202440" w14:textId="00BD15C1"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24" w:history="1">
        <w:r w:rsidR="00971397" w:rsidRPr="00CE2F44">
          <w:rPr>
            <w:rStyle w:val="Hyperlink"/>
            <w:rFonts w:cstheme="minorHAnsi"/>
            <w:noProof/>
          </w:rPr>
          <w:t>RA-3(1) Supply Chain Risk Assessment (L)(M)(H)</w:t>
        </w:r>
        <w:r w:rsidR="00971397">
          <w:rPr>
            <w:noProof/>
            <w:webHidden/>
          </w:rPr>
          <w:tab/>
        </w:r>
        <w:r w:rsidR="00971397">
          <w:rPr>
            <w:noProof/>
            <w:webHidden/>
          </w:rPr>
          <w:fldChar w:fldCharType="begin"/>
        </w:r>
        <w:r w:rsidR="00971397">
          <w:rPr>
            <w:noProof/>
            <w:webHidden/>
          </w:rPr>
          <w:instrText xml:space="preserve"> PAGEREF _Toc144074724 \h </w:instrText>
        </w:r>
        <w:r w:rsidR="00971397">
          <w:rPr>
            <w:noProof/>
            <w:webHidden/>
          </w:rPr>
        </w:r>
        <w:r w:rsidR="00971397">
          <w:rPr>
            <w:noProof/>
            <w:webHidden/>
          </w:rPr>
          <w:fldChar w:fldCharType="separate"/>
        </w:r>
        <w:r w:rsidR="00971397">
          <w:rPr>
            <w:noProof/>
            <w:webHidden/>
          </w:rPr>
          <w:t>395</w:t>
        </w:r>
        <w:r w:rsidR="00971397">
          <w:rPr>
            <w:noProof/>
            <w:webHidden/>
          </w:rPr>
          <w:fldChar w:fldCharType="end"/>
        </w:r>
      </w:hyperlink>
    </w:p>
    <w:p w14:paraId="001B72D0" w14:textId="0E279F0E"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25" w:history="1">
        <w:r w:rsidR="00971397" w:rsidRPr="00CE2F44">
          <w:rPr>
            <w:rStyle w:val="Hyperlink"/>
            <w:rFonts w:cstheme="minorHAnsi"/>
            <w:noProof/>
          </w:rPr>
          <w:t>RA-5 Vulnerability Monitoring and Scanning (L)(M)(H)</w:t>
        </w:r>
        <w:r w:rsidR="00971397">
          <w:rPr>
            <w:noProof/>
            <w:webHidden/>
          </w:rPr>
          <w:tab/>
        </w:r>
        <w:r w:rsidR="00971397">
          <w:rPr>
            <w:noProof/>
            <w:webHidden/>
          </w:rPr>
          <w:fldChar w:fldCharType="begin"/>
        </w:r>
        <w:r w:rsidR="00971397">
          <w:rPr>
            <w:noProof/>
            <w:webHidden/>
          </w:rPr>
          <w:instrText xml:space="preserve"> PAGEREF _Toc144074725 \h </w:instrText>
        </w:r>
        <w:r w:rsidR="00971397">
          <w:rPr>
            <w:noProof/>
            <w:webHidden/>
          </w:rPr>
        </w:r>
        <w:r w:rsidR="00971397">
          <w:rPr>
            <w:noProof/>
            <w:webHidden/>
          </w:rPr>
          <w:fldChar w:fldCharType="separate"/>
        </w:r>
        <w:r w:rsidR="00971397">
          <w:rPr>
            <w:noProof/>
            <w:webHidden/>
          </w:rPr>
          <w:t>396</w:t>
        </w:r>
        <w:r w:rsidR="00971397">
          <w:rPr>
            <w:noProof/>
            <w:webHidden/>
          </w:rPr>
          <w:fldChar w:fldCharType="end"/>
        </w:r>
      </w:hyperlink>
    </w:p>
    <w:p w14:paraId="38103495" w14:textId="1311103B"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26" w:history="1">
        <w:r w:rsidR="00971397" w:rsidRPr="00CE2F44">
          <w:rPr>
            <w:rStyle w:val="Hyperlink"/>
            <w:rFonts w:cstheme="minorHAnsi"/>
            <w:noProof/>
          </w:rPr>
          <w:t>RA-5(2) Update Vulnerabilities to Be Scanned (L)(M)(H)</w:t>
        </w:r>
        <w:r w:rsidR="00971397">
          <w:rPr>
            <w:noProof/>
            <w:webHidden/>
          </w:rPr>
          <w:tab/>
        </w:r>
        <w:r w:rsidR="00971397">
          <w:rPr>
            <w:noProof/>
            <w:webHidden/>
          </w:rPr>
          <w:fldChar w:fldCharType="begin"/>
        </w:r>
        <w:r w:rsidR="00971397">
          <w:rPr>
            <w:noProof/>
            <w:webHidden/>
          </w:rPr>
          <w:instrText xml:space="preserve"> PAGEREF _Toc144074726 \h </w:instrText>
        </w:r>
        <w:r w:rsidR="00971397">
          <w:rPr>
            <w:noProof/>
            <w:webHidden/>
          </w:rPr>
        </w:r>
        <w:r w:rsidR="00971397">
          <w:rPr>
            <w:noProof/>
            <w:webHidden/>
          </w:rPr>
          <w:fldChar w:fldCharType="separate"/>
        </w:r>
        <w:r w:rsidR="00971397">
          <w:rPr>
            <w:noProof/>
            <w:webHidden/>
          </w:rPr>
          <w:t>399</w:t>
        </w:r>
        <w:r w:rsidR="00971397">
          <w:rPr>
            <w:noProof/>
            <w:webHidden/>
          </w:rPr>
          <w:fldChar w:fldCharType="end"/>
        </w:r>
      </w:hyperlink>
    </w:p>
    <w:p w14:paraId="60BE199C" w14:textId="7A7EAE2B"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27" w:history="1">
        <w:r w:rsidR="00971397" w:rsidRPr="00CE2F44">
          <w:rPr>
            <w:rStyle w:val="Hyperlink"/>
            <w:rFonts w:cstheme="minorHAnsi"/>
            <w:noProof/>
          </w:rPr>
          <w:t>RA-5(3) Breadth and Depth of Coverage (M)(H)</w:t>
        </w:r>
        <w:r w:rsidR="00971397">
          <w:rPr>
            <w:noProof/>
            <w:webHidden/>
          </w:rPr>
          <w:tab/>
        </w:r>
        <w:r w:rsidR="00971397">
          <w:rPr>
            <w:noProof/>
            <w:webHidden/>
          </w:rPr>
          <w:fldChar w:fldCharType="begin"/>
        </w:r>
        <w:r w:rsidR="00971397">
          <w:rPr>
            <w:noProof/>
            <w:webHidden/>
          </w:rPr>
          <w:instrText xml:space="preserve"> PAGEREF _Toc144074727 \h </w:instrText>
        </w:r>
        <w:r w:rsidR="00971397">
          <w:rPr>
            <w:noProof/>
            <w:webHidden/>
          </w:rPr>
        </w:r>
        <w:r w:rsidR="00971397">
          <w:rPr>
            <w:noProof/>
            <w:webHidden/>
          </w:rPr>
          <w:fldChar w:fldCharType="separate"/>
        </w:r>
        <w:r w:rsidR="00971397">
          <w:rPr>
            <w:noProof/>
            <w:webHidden/>
          </w:rPr>
          <w:t>400</w:t>
        </w:r>
        <w:r w:rsidR="00971397">
          <w:rPr>
            <w:noProof/>
            <w:webHidden/>
          </w:rPr>
          <w:fldChar w:fldCharType="end"/>
        </w:r>
      </w:hyperlink>
    </w:p>
    <w:p w14:paraId="77E969F5" w14:textId="03C94C2C"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28" w:history="1">
        <w:r w:rsidR="00971397" w:rsidRPr="00CE2F44">
          <w:rPr>
            <w:rStyle w:val="Hyperlink"/>
            <w:rFonts w:cstheme="minorHAnsi"/>
            <w:noProof/>
          </w:rPr>
          <w:t>RA-5(4) Discoverable Information (H)</w:t>
        </w:r>
        <w:r w:rsidR="00971397">
          <w:rPr>
            <w:noProof/>
            <w:webHidden/>
          </w:rPr>
          <w:tab/>
        </w:r>
        <w:r w:rsidR="00971397">
          <w:rPr>
            <w:noProof/>
            <w:webHidden/>
          </w:rPr>
          <w:fldChar w:fldCharType="begin"/>
        </w:r>
        <w:r w:rsidR="00971397">
          <w:rPr>
            <w:noProof/>
            <w:webHidden/>
          </w:rPr>
          <w:instrText xml:space="preserve"> PAGEREF _Toc144074728 \h </w:instrText>
        </w:r>
        <w:r w:rsidR="00971397">
          <w:rPr>
            <w:noProof/>
            <w:webHidden/>
          </w:rPr>
        </w:r>
        <w:r w:rsidR="00971397">
          <w:rPr>
            <w:noProof/>
            <w:webHidden/>
          </w:rPr>
          <w:fldChar w:fldCharType="separate"/>
        </w:r>
        <w:r w:rsidR="00971397">
          <w:rPr>
            <w:noProof/>
            <w:webHidden/>
          </w:rPr>
          <w:t>401</w:t>
        </w:r>
        <w:r w:rsidR="00971397">
          <w:rPr>
            <w:noProof/>
            <w:webHidden/>
          </w:rPr>
          <w:fldChar w:fldCharType="end"/>
        </w:r>
      </w:hyperlink>
    </w:p>
    <w:p w14:paraId="5092D89C" w14:textId="237A643D"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29" w:history="1">
        <w:r w:rsidR="00971397" w:rsidRPr="00CE2F44">
          <w:rPr>
            <w:rStyle w:val="Hyperlink"/>
            <w:rFonts w:cstheme="minorHAnsi"/>
            <w:noProof/>
          </w:rPr>
          <w:t>RA-5(5) Privileged Access (M)(H)</w:t>
        </w:r>
        <w:r w:rsidR="00971397">
          <w:rPr>
            <w:noProof/>
            <w:webHidden/>
          </w:rPr>
          <w:tab/>
        </w:r>
        <w:r w:rsidR="00971397">
          <w:rPr>
            <w:noProof/>
            <w:webHidden/>
          </w:rPr>
          <w:fldChar w:fldCharType="begin"/>
        </w:r>
        <w:r w:rsidR="00971397">
          <w:rPr>
            <w:noProof/>
            <w:webHidden/>
          </w:rPr>
          <w:instrText xml:space="preserve"> PAGEREF _Toc144074729 \h </w:instrText>
        </w:r>
        <w:r w:rsidR="00971397">
          <w:rPr>
            <w:noProof/>
            <w:webHidden/>
          </w:rPr>
        </w:r>
        <w:r w:rsidR="00971397">
          <w:rPr>
            <w:noProof/>
            <w:webHidden/>
          </w:rPr>
          <w:fldChar w:fldCharType="separate"/>
        </w:r>
        <w:r w:rsidR="00971397">
          <w:rPr>
            <w:noProof/>
            <w:webHidden/>
          </w:rPr>
          <w:t>402</w:t>
        </w:r>
        <w:r w:rsidR="00971397">
          <w:rPr>
            <w:noProof/>
            <w:webHidden/>
          </w:rPr>
          <w:fldChar w:fldCharType="end"/>
        </w:r>
      </w:hyperlink>
    </w:p>
    <w:p w14:paraId="2C8CB536" w14:textId="71898E67"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30" w:history="1">
        <w:r w:rsidR="00971397" w:rsidRPr="00CE2F44">
          <w:rPr>
            <w:rStyle w:val="Hyperlink"/>
            <w:rFonts w:cstheme="minorHAnsi"/>
            <w:noProof/>
          </w:rPr>
          <w:t>RA-5(8) Review Historic Audit Logs (H)</w:t>
        </w:r>
        <w:r w:rsidR="00971397">
          <w:rPr>
            <w:noProof/>
            <w:webHidden/>
          </w:rPr>
          <w:tab/>
        </w:r>
        <w:r w:rsidR="00971397">
          <w:rPr>
            <w:noProof/>
            <w:webHidden/>
          </w:rPr>
          <w:fldChar w:fldCharType="begin"/>
        </w:r>
        <w:r w:rsidR="00971397">
          <w:rPr>
            <w:noProof/>
            <w:webHidden/>
          </w:rPr>
          <w:instrText xml:space="preserve"> PAGEREF _Toc144074730 \h </w:instrText>
        </w:r>
        <w:r w:rsidR="00971397">
          <w:rPr>
            <w:noProof/>
            <w:webHidden/>
          </w:rPr>
        </w:r>
        <w:r w:rsidR="00971397">
          <w:rPr>
            <w:noProof/>
            <w:webHidden/>
          </w:rPr>
          <w:fldChar w:fldCharType="separate"/>
        </w:r>
        <w:r w:rsidR="00971397">
          <w:rPr>
            <w:noProof/>
            <w:webHidden/>
          </w:rPr>
          <w:t>403</w:t>
        </w:r>
        <w:r w:rsidR="00971397">
          <w:rPr>
            <w:noProof/>
            <w:webHidden/>
          </w:rPr>
          <w:fldChar w:fldCharType="end"/>
        </w:r>
      </w:hyperlink>
    </w:p>
    <w:p w14:paraId="2D10989C" w14:textId="7A825A41"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31" w:history="1">
        <w:r w:rsidR="00971397" w:rsidRPr="00CE2F44">
          <w:rPr>
            <w:rStyle w:val="Hyperlink"/>
            <w:rFonts w:cstheme="minorHAnsi"/>
            <w:noProof/>
          </w:rPr>
          <w:t>RA-5(11) Public Disclosure Program (L)(M)(H)</w:t>
        </w:r>
        <w:r w:rsidR="00971397">
          <w:rPr>
            <w:noProof/>
            <w:webHidden/>
          </w:rPr>
          <w:tab/>
        </w:r>
        <w:r w:rsidR="00971397">
          <w:rPr>
            <w:noProof/>
            <w:webHidden/>
          </w:rPr>
          <w:fldChar w:fldCharType="begin"/>
        </w:r>
        <w:r w:rsidR="00971397">
          <w:rPr>
            <w:noProof/>
            <w:webHidden/>
          </w:rPr>
          <w:instrText xml:space="preserve"> PAGEREF _Toc144074731 \h </w:instrText>
        </w:r>
        <w:r w:rsidR="00971397">
          <w:rPr>
            <w:noProof/>
            <w:webHidden/>
          </w:rPr>
        </w:r>
        <w:r w:rsidR="00971397">
          <w:rPr>
            <w:noProof/>
            <w:webHidden/>
          </w:rPr>
          <w:fldChar w:fldCharType="separate"/>
        </w:r>
        <w:r w:rsidR="00971397">
          <w:rPr>
            <w:noProof/>
            <w:webHidden/>
          </w:rPr>
          <w:t>405</w:t>
        </w:r>
        <w:r w:rsidR="00971397">
          <w:rPr>
            <w:noProof/>
            <w:webHidden/>
          </w:rPr>
          <w:fldChar w:fldCharType="end"/>
        </w:r>
      </w:hyperlink>
    </w:p>
    <w:p w14:paraId="70BB50CA" w14:textId="07936B54"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32" w:history="1">
        <w:r w:rsidR="00971397" w:rsidRPr="00CE2F44">
          <w:rPr>
            <w:rStyle w:val="Hyperlink"/>
            <w:rFonts w:cstheme="minorHAnsi"/>
            <w:noProof/>
          </w:rPr>
          <w:t>RA-7 Risk Response (L)(M)(H)</w:t>
        </w:r>
        <w:r w:rsidR="00971397">
          <w:rPr>
            <w:noProof/>
            <w:webHidden/>
          </w:rPr>
          <w:tab/>
        </w:r>
        <w:r w:rsidR="00971397">
          <w:rPr>
            <w:noProof/>
            <w:webHidden/>
          </w:rPr>
          <w:fldChar w:fldCharType="begin"/>
        </w:r>
        <w:r w:rsidR="00971397">
          <w:rPr>
            <w:noProof/>
            <w:webHidden/>
          </w:rPr>
          <w:instrText xml:space="preserve"> PAGEREF _Toc144074732 \h </w:instrText>
        </w:r>
        <w:r w:rsidR="00971397">
          <w:rPr>
            <w:noProof/>
            <w:webHidden/>
          </w:rPr>
        </w:r>
        <w:r w:rsidR="00971397">
          <w:rPr>
            <w:noProof/>
            <w:webHidden/>
          </w:rPr>
          <w:fldChar w:fldCharType="separate"/>
        </w:r>
        <w:r w:rsidR="00971397">
          <w:rPr>
            <w:noProof/>
            <w:webHidden/>
          </w:rPr>
          <w:t>406</w:t>
        </w:r>
        <w:r w:rsidR="00971397">
          <w:rPr>
            <w:noProof/>
            <w:webHidden/>
          </w:rPr>
          <w:fldChar w:fldCharType="end"/>
        </w:r>
      </w:hyperlink>
    </w:p>
    <w:p w14:paraId="5D175775" w14:textId="2CDB5D2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33" w:history="1">
        <w:r w:rsidR="00971397" w:rsidRPr="00CE2F44">
          <w:rPr>
            <w:rStyle w:val="Hyperlink"/>
            <w:rFonts w:cstheme="minorHAnsi"/>
            <w:noProof/>
          </w:rPr>
          <w:t>RA-9 Criticality Analysis (M)(H)</w:t>
        </w:r>
        <w:r w:rsidR="00971397">
          <w:rPr>
            <w:noProof/>
            <w:webHidden/>
          </w:rPr>
          <w:tab/>
        </w:r>
        <w:r w:rsidR="00971397">
          <w:rPr>
            <w:noProof/>
            <w:webHidden/>
          </w:rPr>
          <w:fldChar w:fldCharType="begin"/>
        </w:r>
        <w:r w:rsidR="00971397">
          <w:rPr>
            <w:noProof/>
            <w:webHidden/>
          </w:rPr>
          <w:instrText xml:space="preserve"> PAGEREF _Toc144074733 \h </w:instrText>
        </w:r>
        <w:r w:rsidR="00971397">
          <w:rPr>
            <w:noProof/>
            <w:webHidden/>
          </w:rPr>
        </w:r>
        <w:r w:rsidR="00971397">
          <w:rPr>
            <w:noProof/>
            <w:webHidden/>
          </w:rPr>
          <w:fldChar w:fldCharType="separate"/>
        </w:r>
        <w:r w:rsidR="00971397">
          <w:rPr>
            <w:noProof/>
            <w:webHidden/>
          </w:rPr>
          <w:t>407</w:t>
        </w:r>
        <w:r w:rsidR="00971397">
          <w:rPr>
            <w:noProof/>
            <w:webHidden/>
          </w:rPr>
          <w:fldChar w:fldCharType="end"/>
        </w:r>
      </w:hyperlink>
    </w:p>
    <w:p w14:paraId="638309EE" w14:textId="37681C64" w:rsidR="00971397" w:rsidRDefault="00000000">
      <w:pPr>
        <w:pStyle w:val="TOC1"/>
        <w:rPr>
          <w:rFonts w:eastAsiaTheme="minorEastAsia" w:cstheme="minorBidi"/>
          <w:b w:val="0"/>
          <w:noProof/>
          <w:color w:val="auto"/>
          <w:kern w:val="2"/>
          <w:sz w:val="24"/>
          <w14:ligatures w14:val="standardContextual"/>
        </w:rPr>
      </w:pPr>
      <w:hyperlink w:anchor="_Toc144074734" w:history="1">
        <w:r w:rsidR="00971397" w:rsidRPr="00CE2F44">
          <w:rPr>
            <w:rStyle w:val="Hyperlink"/>
            <w:rFonts w:cstheme="minorHAnsi"/>
            <w:noProof/>
          </w:rPr>
          <w:t>System and Services Acquisition</w:t>
        </w:r>
        <w:r w:rsidR="00971397">
          <w:rPr>
            <w:noProof/>
            <w:webHidden/>
          </w:rPr>
          <w:tab/>
        </w:r>
        <w:r w:rsidR="00971397">
          <w:rPr>
            <w:noProof/>
            <w:webHidden/>
          </w:rPr>
          <w:fldChar w:fldCharType="begin"/>
        </w:r>
        <w:r w:rsidR="00971397">
          <w:rPr>
            <w:noProof/>
            <w:webHidden/>
          </w:rPr>
          <w:instrText xml:space="preserve"> PAGEREF _Toc144074734 \h </w:instrText>
        </w:r>
        <w:r w:rsidR="00971397">
          <w:rPr>
            <w:noProof/>
            <w:webHidden/>
          </w:rPr>
        </w:r>
        <w:r w:rsidR="00971397">
          <w:rPr>
            <w:noProof/>
            <w:webHidden/>
          </w:rPr>
          <w:fldChar w:fldCharType="separate"/>
        </w:r>
        <w:r w:rsidR="00971397">
          <w:rPr>
            <w:noProof/>
            <w:webHidden/>
          </w:rPr>
          <w:t>408</w:t>
        </w:r>
        <w:r w:rsidR="00971397">
          <w:rPr>
            <w:noProof/>
            <w:webHidden/>
          </w:rPr>
          <w:fldChar w:fldCharType="end"/>
        </w:r>
      </w:hyperlink>
    </w:p>
    <w:p w14:paraId="3520D4EA" w14:textId="43D2180F"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35" w:history="1">
        <w:r w:rsidR="00971397" w:rsidRPr="00CE2F44">
          <w:rPr>
            <w:rStyle w:val="Hyperlink"/>
            <w:rFonts w:cstheme="minorHAnsi"/>
            <w:noProof/>
          </w:rPr>
          <w:t>SA-1 Policy and Procedures (L)(M)(H)</w:t>
        </w:r>
        <w:r w:rsidR="00971397">
          <w:rPr>
            <w:noProof/>
            <w:webHidden/>
          </w:rPr>
          <w:tab/>
        </w:r>
        <w:r w:rsidR="00971397">
          <w:rPr>
            <w:noProof/>
            <w:webHidden/>
          </w:rPr>
          <w:fldChar w:fldCharType="begin"/>
        </w:r>
        <w:r w:rsidR="00971397">
          <w:rPr>
            <w:noProof/>
            <w:webHidden/>
          </w:rPr>
          <w:instrText xml:space="preserve"> PAGEREF _Toc144074735 \h </w:instrText>
        </w:r>
        <w:r w:rsidR="00971397">
          <w:rPr>
            <w:noProof/>
            <w:webHidden/>
          </w:rPr>
        </w:r>
        <w:r w:rsidR="00971397">
          <w:rPr>
            <w:noProof/>
            <w:webHidden/>
          </w:rPr>
          <w:fldChar w:fldCharType="separate"/>
        </w:r>
        <w:r w:rsidR="00971397">
          <w:rPr>
            <w:noProof/>
            <w:webHidden/>
          </w:rPr>
          <w:t>408</w:t>
        </w:r>
        <w:r w:rsidR="00971397">
          <w:rPr>
            <w:noProof/>
            <w:webHidden/>
          </w:rPr>
          <w:fldChar w:fldCharType="end"/>
        </w:r>
      </w:hyperlink>
    </w:p>
    <w:p w14:paraId="4794EC99" w14:textId="5BECDF31"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36" w:history="1">
        <w:r w:rsidR="00971397" w:rsidRPr="00CE2F44">
          <w:rPr>
            <w:rStyle w:val="Hyperlink"/>
            <w:rFonts w:cstheme="minorHAnsi"/>
            <w:noProof/>
          </w:rPr>
          <w:t>SA-2 Allocation of Resources (L)(M)(H)</w:t>
        </w:r>
        <w:r w:rsidR="00971397">
          <w:rPr>
            <w:noProof/>
            <w:webHidden/>
          </w:rPr>
          <w:tab/>
        </w:r>
        <w:r w:rsidR="00971397">
          <w:rPr>
            <w:noProof/>
            <w:webHidden/>
          </w:rPr>
          <w:fldChar w:fldCharType="begin"/>
        </w:r>
        <w:r w:rsidR="00971397">
          <w:rPr>
            <w:noProof/>
            <w:webHidden/>
          </w:rPr>
          <w:instrText xml:space="preserve"> PAGEREF _Toc144074736 \h </w:instrText>
        </w:r>
        <w:r w:rsidR="00971397">
          <w:rPr>
            <w:noProof/>
            <w:webHidden/>
          </w:rPr>
        </w:r>
        <w:r w:rsidR="00971397">
          <w:rPr>
            <w:noProof/>
            <w:webHidden/>
          </w:rPr>
          <w:fldChar w:fldCharType="separate"/>
        </w:r>
        <w:r w:rsidR="00971397">
          <w:rPr>
            <w:noProof/>
            <w:webHidden/>
          </w:rPr>
          <w:t>410</w:t>
        </w:r>
        <w:r w:rsidR="00971397">
          <w:rPr>
            <w:noProof/>
            <w:webHidden/>
          </w:rPr>
          <w:fldChar w:fldCharType="end"/>
        </w:r>
      </w:hyperlink>
    </w:p>
    <w:p w14:paraId="37459062" w14:textId="030A3B75"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37" w:history="1">
        <w:r w:rsidR="00971397" w:rsidRPr="00CE2F44">
          <w:rPr>
            <w:rStyle w:val="Hyperlink"/>
            <w:rFonts w:cstheme="minorHAnsi"/>
            <w:noProof/>
          </w:rPr>
          <w:t>SA-3 System Development Life Cycle (L)(M)(H)</w:t>
        </w:r>
        <w:r w:rsidR="00971397">
          <w:rPr>
            <w:noProof/>
            <w:webHidden/>
          </w:rPr>
          <w:tab/>
        </w:r>
        <w:r w:rsidR="00971397">
          <w:rPr>
            <w:noProof/>
            <w:webHidden/>
          </w:rPr>
          <w:fldChar w:fldCharType="begin"/>
        </w:r>
        <w:r w:rsidR="00971397">
          <w:rPr>
            <w:noProof/>
            <w:webHidden/>
          </w:rPr>
          <w:instrText xml:space="preserve"> PAGEREF _Toc144074737 \h </w:instrText>
        </w:r>
        <w:r w:rsidR="00971397">
          <w:rPr>
            <w:noProof/>
            <w:webHidden/>
          </w:rPr>
        </w:r>
        <w:r w:rsidR="00971397">
          <w:rPr>
            <w:noProof/>
            <w:webHidden/>
          </w:rPr>
          <w:fldChar w:fldCharType="separate"/>
        </w:r>
        <w:r w:rsidR="00971397">
          <w:rPr>
            <w:noProof/>
            <w:webHidden/>
          </w:rPr>
          <w:t>411</w:t>
        </w:r>
        <w:r w:rsidR="00971397">
          <w:rPr>
            <w:noProof/>
            <w:webHidden/>
          </w:rPr>
          <w:fldChar w:fldCharType="end"/>
        </w:r>
      </w:hyperlink>
    </w:p>
    <w:p w14:paraId="02C0E189" w14:textId="174971F8"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38" w:history="1">
        <w:r w:rsidR="00971397" w:rsidRPr="00CE2F44">
          <w:rPr>
            <w:rStyle w:val="Hyperlink"/>
            <w:rFonts w:cstheme="minorHAnsi"/>
            <w:noProof/>
          </w:rPr>
          <w:t>SA-4 Acquisition Process (L)(M)(H)</w:t>
        </w:r>
        <w:r w:rsidR="00971397">
          <w:rPr>
            <w:noProof/>
            <w:webHidden/>
          </w:rPr>
          <w:tab/>
        </w:r>
        <w:r w:rsidR="00971397">
          <w:rPr>
            <w:noProof/>
            <w:webHidden/>
          </w:rPr>
          <w:fldChar w:fldCharType="begin"/>
        </w:r>
        <w:r w:rsidR="00971397">
          <w:rPr>
            <w:noProof/>
            <w:webHidden/>
          </w:rPr>
          <w:instrText xml:space="preserve"> PAGEREF _Toc144074738 \h </w:instrText>
        </w:r>
        <w:r w:rsidR="00971397">
          <w:rPr>
            <w:noProof/>
            <w:webHidden/>
          </w:rPr>
        </w:r>
        <w:r w:rsidR="00971397">
          <w:rPr>
            <w:noProof/>
            <w:webHidden/>
          </w:rPr>
          <w:fldChar w:fldCharType="separate"/>
        </w:r>
        <w:r w:rsidR="00971397">
          <w:rPr>
            <w:noProof/>
            <w:webHidden/>
          </w:rPr>
          <w:t>412</w:t>
        </w:r>
        <w:r w:rsidR="00971397">
          <w:rPr>
            <w:noProof/>
            <w:webHidden/>
          </w:rPr>
          <w:fldChar w:fldCharType="end"/>
        </w:r>
      </w:hyperlink>
    </w:p>
    <w:p w14:paraId="3C9907C2" w14:textId="557B61D8"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39" w:history="1">
        <w:r w:rsidR="00971397" w:rsidRPr="00CE2F44">
          <w:rPr>
            <w:rStyle w:val="Hyperlink"/>
            <w:rFonts w:cstheme="minorHAnsi"/>
            <w:noProof/>
          </w:rPr>
          <w:t>SA-4(1) Functional Properties of Controls (M)(H)</w:t>
        </w:r>
        <w:r w:rsidR="00971397">
          <w:rPr>
            <w:noProof/>
            <w:webHidden/>
          </w:rPr>
          <w:tab/>
        </w:r>
        <w:r w:rsidR="00971397">
          <w:rPr>
            <w:noProof/>
            <w:webHidden/>
          </w:rPr>
          <w:fldChar w:fldCharType="begin"/>
        </w:r>
        <w:r w:rsidR="00971397">
          <w:rPr>
            <w:noProof/>
            <w:webHidden/>
          </w:rPr>
          <w:instrText xml:space="preserve"> PAGEREF _Toc144074739 \h </w:instrText>
        </w:r>
        <w:r w:rsidR="00971397">
          <w:rPr>
            <w:noProof/>
            <w:webHidden/>
          </w:rPr>
        </w:r>
        <w:r w:rsidR="00971397">
          <w:rPr>
            <w:noProof/>
            <w:webHidden/>
          </w:rPr>
          <w:fldChar w:fldCharType="separate"/>
        </w:r>
        <w:r w:rsidR="00971397">
          <w:rPr>
            <w:noProof/>
            <w:webHidden/>
          </w:rPr>
          <w:t>414</w:t>
        </w:r>
        <w:r w:rsidR="00971397">
          <w:rPr>
            <w:noProof/>
            <w:webHidden/>
          </w:rPr>
          <w:fldChar w:fldCharType="end"/>
        </w:r>
      </w:hyperlink>
    </w:p>
    <w:p w14:paraId="55CB5FCA" w14:textId="772D7518"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40" w:history="1">
        <w:r w:rsidR="00971397" w:rsidRPr="00CE2F44">
          <w:rPr>
            <w:rStyle w:val="Hyperlink"/>
            <w:rFonts w:cstheme="minorHAnsi"/>
            <w:noProof/>
          </w:rPr>
          <w:t>SA-4(2) Design and Implementation Information for Controls (M)(H)</w:t>
        </w:r>
        <w:r w:rsidR="00971397">
          <w:rPr>
            <w:noProof/>
            <w:webHidden/>
          </w:rPr>
          <w:tab/>
        </w:r>
        <w:r w:rsidR="00971397">
          <w:rPr>
            <w:noProof/>
            <w:webHidden/>
          </w:rPr>
          <w:fldChar w:fldCharType="begin"/>
        </w:r>
        <w:r w:rsidR="00971397">
          <w:rPr>
            <w:noProof/>
            <w:webHidden/>
          </w:rPr>
          <w:instrText xml:space="preserve"> PAGEREF _Toc144074740 \h </w:instrText>
        </w:r>
        <w:r w:rsidR="00971397">
          <w:rPr>
            <w:noProof/>
            <w:webHidden/>
          </w:rPr>
        </w:r>
        <w:r w:rsidR="00971397">
          <w:rPr>
            <w:noProof/>
            <w:webHidden/>
          </w:rPr>
          <w:fldChar w:fldCharType="separate"/>
        </w:r>
        <w:r w:rsidR="00971397">
          <w:rPr>
            <w:noProof/>
            <w:webHidden/>
          </w:rPr>
          <w:t>415</w:t>
        </w:r>
        <w:r w:rsidR="00971397">
          <w:rPr>
            <w:noProof/>
            <w:webHidden/>
          </w:rPr>
          <w:fldChar w:fldCharType="end"/>
        </w:r>
      </w:hyperlink>
    </w:p>
    <w:p w14:paraId="7626AFB5" w14:textId="2E4A887D"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41" w:history="1">
        <w:r w:rsidR="00971397" w:rsidRPr="00CE2F44">
          <w:rPr>
            <w:rStyle w:val="Hyperlink"/>
            <w:rFonts w:cstheme="minorHAnsi"/>
            <w:noProof/>
          </w:rPr>
          <w:t>SA-4(5) System, Component, and Service Configurations (H)</w:t>
        </w:r>
        <w:r w:rsidR="00971397">
          <w:rPr>
            <w:noProof/>
            <w:webHidden/>
          </w:rPr>
          <w:tab/>
        </w:r>
        <w:r w:rsidR="00971397">
          <w:rPr>
            <w:noProof/>
            <w:webHidden/>
          </w:rPr>
          <w:fldChar w:fldCharType="begin"/>
        </w:r>
        <w:r w:rsidR="00971397">
          <w:rPr>
            <w:noProof/>
            <w:webHidden/>
          </w:rPr>
          <w:instrText xml:space="preserve"> PAGEREF _Toc144074741 \h </w:instrText>
        </w:r>
        <w:r w:rsidR="00971397">
          <w:rPr>
            <w:noProof/>
            <w:webHidden/>
          </w:rPr>
        </w:r>
        <w:r w:rsidR="00971397">
          <w:rPr>
            <w:noProof/>
            <w:webHidden/>
          </w:rPr>
          <w:fldChar w:fldCharType="separate"/>
        </w:r>
        <w:r w:rsidR="00971397">
          <w:rPr>
            <w:noProof/>
            <w:webHidden/>
          </w:rPr>
          <w:t>417</w:t>
        </w:r>
        <w:r w:rsidR="00971397">
          <w:rPr>
            <w:noProof/>
            <w:webHidden/>
          </w:rPr>
          <w:fldChar w:fldCharType="end"/>
        </w:r>
      </w:hyperlink>
    </w:p>
    <w:p w14:paraId="452F9F1A" w14:textId="7AE8D9B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42" w:history="1">
        <w:r w:rsidR="00971397" w:rsidRPr="00CE2F44">
          <w:rPr>
            <w:rStyle w:val="Hyperlink"/>
            <w:rFonts w:cstheme="minorHAnsi"/>
            <w:noProof/>
          </w:rPr>
          <w:t>SA-4(9) Functions, Ports, Protocols, and Services in Use (M)(H)</w:t>
        </w:r>
        <w:r w:rsidR="00971397">
          <w:rPr>
            <w:noProof/>
            <w:webHidden/>
          </w:rPr>
          <w:tab/>
        </w:r>
        <w:r w:rsidR="00971397">
          <w:rPr>
            <w:noProof/>
            <w:webHidden/>
          </w:rPr>
          <w:fldChar w:fldCharType="begin"/>
        </w:r>
        <w:r w:rsidR="00971397">
          <w:rPr>
            <w:noProof/>
            <w:webHidden/>
          </w:rPr>
          <w:instrText xml:space="preserve"> PAGEREF _Toc144074742 \h </w:instrText>
        </w:r>
        <w:r w:rsidR="00971397">
          <w:rPr>
            <w:noProof/>
            <w:webHidden/>
          </w:rPr>
        </w:r>
        <w:r w:rsidR="00971397">
          <w:rPr>
            <w:noProof/>
            <w:webHidden/>
          </w:rPr>
          <w:fldChar w:fldCharType="separate"/>
        </w:r>
        <w:r w:rsidR="00971397">
          <w:rPr>
            <w:noProof/>
            <w:webHidden/>
          </w:rPr>
          <w:t>418</w:t>
        </w:r>
        <w:r w:rsidR="00971397">
          <w:rPr>
            <w:noProof/>
            <w:webHidden/>
          </w:rPr>
          <w:fldChar w:fldCharType="end"/>
        </w:r>
      </w:hyperlink>
    </w:p>
    <w:p w14:paraId="4EF77519" w14:textId="594B8AE8"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43" w:history="1">
        <w:r w:rsidR="00971397" w:rsidRPr="00CE2F44">
          <w:rPr>
            <w:rStyle w:val="Hyperlink"/>
            <w:rFonts w:cstheme="minorHAnsi"/>
            <w:noProof/>
          </w:rPr>
          <w:t>SA-4(10) Use of Approved PIV Products (L)(M)(H)</w:t>
        </w:r>
        <w:r w:rsidR="00971397">
          <w:rPr>
            <w:noProof/>
            <w:webHidden/>
          </w:rPr>
          <w:tab/>
        </w:r>
        <w:r w:rsidR="00971397">
          <w:rPr>
            <w:noProof/>
            <w:webHidden/>
          </w:rPr>
          <w:fldChar w:fldCharType="begin"/>
        </w:r>
        <w:r w:rsidR="00971397">
          <w:rPr>
            <w:noProof/>
            <w:webHidden/>
          </w:rPr>
          <w:instrText xml:space="preserve"> PAGEREF _Toc144074743 \h </w:instrText>
        </w:r>
        <w:r w:rsidR="00971397">
          <w:rPr>
            <w:noProof/>
            <w:webHidden/>
          </w:rPr>
        </w:r>
        <w:r w:rsidR="00971397">
          <w:rPr>
            <w:noProof/>
            <w:webHidden/>
          </w:rPr>
          <w:fldChar w:fldCharType="separate"/>
        </w:r>
        <w:r w:rsidR="00971397">
          <w:rPr>
            <w:noProof/>
            <w:webHidden/>
          </w:rPr>
          <w:t>419</w:t>
        </w:r>
        <w:r w:rsidR="00971397">
          <w:rPr>
            <w:noProof/>
            <w:webHidden/>
          </w:rPr>
          <w:fldChar w:fldCharType="end"/>
        </w:r>
      </w:hyperlink>
    </w:p>
    <w:p w14:paraId="065412F5" w14:textId="03571743"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44" w:history="1">
        <w:r w:rsidR="00971397" w:rsidRPr="00CE2F44">
          <w:rPr>
            <w:rStyle w:val="Hyperlink"/>
            <w:rFonts w:cstheme="minorHAnsi"/>
            <w:noProof/>
          </w:rPr>
          <w:t>SA-5 System Documentation (L)(M)(H)</w:t>
        </w:r>
        <w:r w:rsidR="00971397">
          <w:rPr>
            <w:noProof/>
            <w:webHidden/>
          </w:rPr>
          <w:tab/>
        </w:r>
        <w:r w:rsidR="00971397">
          <w:rPr>
            <w:noProof/>
            <w:webHidden/>
          </w:rPr>
          <w:fldChar w:fldCharType="begin"/>
        </w:r>
        <w:r w:rsidR="00971397">
          <w:rPr>
            <w:noProof/>
            <w:webHidden/>
          </w:rPr>
          <w:instrText xml:space="preserve"> PAGEREF _Toc144074744 \h </w:instrText>
        </w:r>
        <w:r w:rsidR="00971397">
          <w:rPr>
            <w:noProof/>
            <w:webHidden/>
          </w:rPr>
        </w:r>
        <w:r w:rsidR="00971397">
          <w:rPr>
            <w:noProof/>
            <w:webHidden/>
          </w:rPr>
          <w:fldChar w:fldCharType="separate"/>
        </w:r>
        <w:r w:rsidR="00971397">
          <w:rPr>
            <w:noProof/>
            <w:webHidden/>
          </w:rPr>
          <w:t>420</w:t>
        </w:r>
        <w:r w:rsidR="00971397">
          <w:rPr>
            <w:noProof/>
            <w:webHidden/>
          </w:rPr>
          <w:fldChar w:fldCharType="end"/>
        </w:r>
      </w:hyperlink>
    </w:p>
    <w:p w14:paraId="6267F06F" w14:textId="3A26EC15"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45" w:history="1">
        <w:r w:rsidR="00971397" w:rsidRPr="00CE2F44">
          <w:rPr>
            <w:rStyle w:val="Hyperlink"/>
            <w:rFonts w:cstheme="minorHAnsi"/>
            <w:noProof/>
          </w:rPr>
          <w:t>SA-8 Security and Privacy Engineering Principles (L)(M)(H)</w:t>
        </w:r>
        <w:r w:rsidR="00971397">
          <w:rPr>
            <w:noProof/>
            <w:webHidden/>
          </w:rPr>
          <w:tab/>
        </w:r>
        <w:r w:rsidR="00971397">
          <w:rPr>
            <w:noProof/>
            <w:webHidden/>
          </w:rPr>
          <w:fldChar w:fldCharType="begin"/>
        </w:r>
        <w:r w:rsidR="00971397">
          <w:rPr>
            <w:noProof/>
            <w:webHidden/>
          </w:rPr>
          <w:instrText xml:space="preserve"> PAGEREF _Toc144074745 \h </w:instrText>
        </w:r>
        <w:r w:rsidR="00971397">
          <w:rPr>
            <w:noProof/>
            <w:webHidden/>
          </w:rPr>
        </w:r>
        <w:r w:rsidR="00971397">
          <w:rPr>
            <w:noProof/>
            <w:webHidden/>
          </w:rPr>
          <w:fldChar w:fldCharType="separate"/>
        </w:r>
        <w:r w:rsidR="00971397">
          <w:rPr>
            <w:noProof/>
            <w:webHidden/>
          </w:rPr>
          <w:t>422</w:t>
        </w:r>
        <w:r w:rsidR="00971397">
          <w:rPr>
            <w:noProof/>
            <w:webHidden/>
          </w:rPr>
          <w:fldChar w:fldCharType="end"/>
        </w:r>
      </w:hyperlink>
    </w:p>
    <w:p w14:paraId="487FAB57" w14:textId="7AA82796"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46" w:history="1">
        <w:r w:rsidR="00971397" w:rsidRPr="00CE2F44">
          <w:rPr>
            <w:rStyle w:val="Hyperlink"/>
            <w:rFonts w:cstheme="minorHAnsi"/>
            <w:noProof/>
          </w:rPr>
          <w:t>SA-9 External System Services (L)(M)(H)</w:t>
        </w:r>
        <w:r w:rsidR="00971397">
          <w:rPr>
            <w:noProof/>
            <w:webHidden/>
          </w:rPr>
          <w:tab/>
        </w:r>
        <w:r w:rsidR="00971397">
          <w:rPr>
            <w:noProof/>
            <w:webHidden/>
          </w:rPr>
          <w:fldChar w:fldCharType="begin"/>
        </w:r>
        <w:r w:rsidR="00971397">
          <w:rPr>
            <w:noProof/>
            <w:webHidden/>
          </w:rPr>
          <w:instrText xml:space="preserve"> PAGEREF _Toc144074746 \h </w:instrText>
        </w:r>
        <w:r w:rsidR="00971397">
          <w:rPr>
            <w:noProof/>
            <w:webHidden/>
          </w:rPr>
        </w:r>
        <w:r w:rsidR="00971397">
          <w:rPr>
            <w:noProof/>
            <w:webHidden/>
          </w:rPr>
          <w:fldChar w:fldCharType="separate"/>
        </w:r>
        <w:r w:rsidR="00971397">
          <w:rPr>
            <w:noProof/>
            <w:webHidden/>
          </w:rPr>
          <w:t>423</w:t>
        </w:r>
        <w:r w:rsidR="00971397">
          <w:rPr>
            <w:noProof/>
            <w:webHidden/>
          </w:rPr>
          <w:fldChar w:fldCharType="end"/>
        </w:r>
      </w:hyperlink>
    </w:p>
    <w:p w14:paraId="64DCFA5A" w14:textId="2E6EAE60"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47" w:history="1">
        <w:r w:rsidR="00971397" w:rsidRPr="00CE2F44">
          <w:rPr>
            <w:rStyle w:val="Hyperlink"/>
            <w:rFonts w:cstheme="minorHAnsi"/>
            <w:noProof/>
          </w:rPr>
          <w:t>SA-9(1) Risk Assessments and Organizational Approvals (M)(H)</w:t>
        </w:r>
        <w:r w:rsidR="00971397">
          <w:rPr>
            <w:noProof/>
            <w:webHidden/>
          </w:rPr>
          <w:tab/>
        </w:r>
        <w:r w:rsidR="00971397">
          <w:rPr>
            <w:noProof/>
            <w:webHidden/>
          </w:rPr>
          <w:fldChar w:fldCharType="begin"/>
        </w:r>
        <w:r w:rsidR="00971397">
          <w:rPr>
            <w:noProof/>
            <w:webHidden/>
          </w:rPr>
          <w:instrText xml:space="preserve"> PAGEREF _Toc144074747 \h </w:instrText>
        </w:r>
        <w:r w:rsidR="00971397">
          <w:rPr>
            <w:noProof/>
            <w:webHidden/>
          </w:rPr>
        </w:r>
        <w:r w:rsidR="00971397">
          <w:rPr>
            <w:noProof/>
            <w:webHidden/>
          </w:rPr>
          <w:fldChar w:fldCharType="separate"/>
        </w:r>
        <w:r w:rsidR="00971397">
          <w:rPr>
            <w:noProof/>
            <w:webHidden/>
          </w:rPr>
          <w:t>424</w:t>
        </w:r>
        <w:r w:rsidR="00971397">
          <w:rPr>
            <w:noProof/>
            <w:webHidden/>
          </w:rPr>
          <w:fldChar w:fldCharType="end"/>
        </w:r>
      </w:hyperlink>
    </w:p>
    <w:p w14:paraId="0C7D2F0E" w14:textId="0FB45EE4"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48" w:history="1">
        <w:r w:rsidR="00971397" w:rsidRPr="00CE2F44">
          <w:rPr>
            <w:rStyle w:val="Hyperlink"/>
            <w:rFonts w:cstheme="minorHAnsi"/>
            <w:noProof/>
          </w:rPr>
          <w:t>SA-9(2) Identification of Functions, Ports, Protocols, and Services (M)(H)</w:t>
        </w:r>
        <w:r w:rsidR="00971397">
          <w:rPr>
            <w:noProof/>
            <w:webHidden/>
          </w:rPr>
          <w:tab/>
        </w:r>
        <w:r w:rsidR="00971397">
          <w:rPr>
            <w:noProof/>
            <w:webHidden/>
          </w:rPr>
          <w:fldChar w:fldCharType="begin"/>
        </w:r>
        <w:r w:rsidR="00971397">
          <w:rPr>
            <w:noProof/>
            <w:webHidden/>
          </w:rPr>
          <w:instrText xml:space="preserve"> PAGEREF _Toc144074748 \h </w:instrText>
        </w:r>
        <w:r w:rsidR="00971397">
          <w:rPr>
            <w:noProof/>
            <w:webHidden/>
          </w:rPr>
        </w:r>
        <w:r w:rsidR="00971397">
          <w:rPr>
            <w:noProof/>
            <w:webHidden/>
          </w:rPr>
          <w:fldChar w:fldCharType="separate"/>
        </w:r>
        <w:r w:rsidR="00971397">
          <w:rPr>
            <w:noProof/>
            <w:webHidden/>
          </w:rPr>
          <w:t>425</w:t>
        </w:r>
        <w:r w:rsidR="00971397">
          <w:rPr>
            <w:noProof/>
            <w:webHidden/>
          </w:rPr>
          <w:fldChar w:fldCharType="end"/>
        </w:r>
      </w:hyperlink>
    </w:p>
    <w:p w14:paraId="3982F631" w14:textId="15022BA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49" w:history="1">
        <w:r w:rsidR="00971397" w:rsidRPr="00CE2F44">
          <w:rPr>
            <w:rStyle w:val="Hyperlink"/>
            <w:rFonts w:cstheme="minorHAnsi"/>
            <w:noProof/>
          </w:rPr>
          <w:t>SA-9(5) Processing, Storage, and Service Location (M)(H)</w:t>
        </w:r>
        <w:r w:rsidR="00971397">
          <w:rPr>
            <w:noProof/>
            <w:webHidden/>
          </w:rPr>
          <w:tab/>
        </w:r>
        <w:r w:rsidR="00971397">
          <w:rPr>
            <w:noProof/>
            <w:webHidden/>
          </w:rPr>
          <w:fldChar w:fldCharType="begin"/>
        </w:r>
        <w:r w:rsidR="00971397">
          <w:rPr>
            <w:noProof/>
            <w:webHidden/>
          </w:rPr>
          <w:instrText xml:space="preserve"> PAGEREF _Toc144074749 \h </w:instrText>
        </w:r>
        <w:r w:rsidR="00971397">
          <w:rPr>
            <w:noProof/>
            <w:webHidden/>
          </w:rPr>
        </w:r>
        <w:r w:rsidR="00971397">
          <w:rPr>
            <w:noProof/>
            <w:webHidden/>
          </w:rPr>
          <w:fldChar w:fldCharType="separate"/>
        </w:r>
        <w:r w:rsidR="00971397">
          <w:rPr>
            <w:noProof/>
            <w:webHidden/>
          </w:rPr>
          <w:t>426</w:t>
        </w:r>
        <w:r w:rsidR="00971397">
          <w:rPr>
            <w:noProof/>
            <w:webHidden/>
          </w:rPr>
          <w:fldChar w:fldCharType="end"/>
        </w:r>
      </w:hyperlink>
    </w:p>
    <w:p w14:paraId="702B81ED" w14:textId="669B44D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50" w:history="1">
        <w:r w:rsidR="00971397" w:rsidRPr="00CE2F44">
          <w:rPr>
            <w:rStyle w:val="Hyperlink"/>
            <w:rFonts w:cstheme="minorHAnsi"/>
            <w:noProof/>
          </w:rPr>
          <w:t>SA-10 Developer Configuration Management (M)(H)</w:t>
        </w:r>
        <w:r w:rsidR="00971397">
          <w:rPr>
            <w:noProof/>
            <w:webHidden/>
          </w:rPr>
          <w:tab/>
        </w:r>
        <w:r w:rsidR="00971397">
          <w:rPr>
            <w:noProof/>
            <w:webHidden/>
          </w:rPr>
          <w:fldChar w:fldCharType="begin"/>
        </w:r>
        <w:r w:rsidR="00971397">
          <w:rPr>
            <w:noProof/>
            <w:webHidden/>
          </w:rPr>
          <w:instrText xml:space="preserve"> PAGEREF _Toc144074750 \h </w:instrText>
        </w:r>
        <w:r w:rsidR="00971397">
          <w:rPr>
            <w:noProof/>
            <w:webHidden/>
          </w:rPr>
        </w:r>
        <w:r w:rsidR="00971397">
          <w:rPr>
            <w:noProof/>
            <w:webHidden/>
          </w:rPr>
          <w:fldChar w:fldCharType="separate"/>
        </w:r>
        <w:r w:rsidR="00971397">
          <w:rPr>
            <w:noProof/>
            <w:webHidden/>
          </w:rPr>
          <w:t>428</w:t>
        </w:r>
        <w:r w:rsidR="00971397">
          <w:rPr>
            <w:noProof/>
            <w:webHidden/>
          </w:rPr>
          <w:fldChar w:fldCharType="end"/>
        </w:r>
      </w:hyperlink>
    </w:p>
    <w:p w14:paraId="50244FEA" w14:textId="5816B49A"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51" w:history="1">
        <w:r w:rsidR="00971397" w:rsidRPr="00CE2F44">
          <w:rPr>
            <w:rStyle w:val="Hyperlink"/>
            <w:rFonts w:cstheme="minorHAnsi"/>
            <w:noProof/>
          </w:rPr>
          <w:t>SA-11 Developer Testing and Evaluation (M)(H)</w:t>
        </w:r>
        <w:r w:rsidR="00971397">
          <w:rPr>
            <w:noProof/>
            <w:webHidden/>
          </w:rPr>
          <w:tab/>
        </w:r>
        <w:r w:rsidR="00971397">
          <w:rPr>
            <w:noProof/>
            <w:webHidden/>
          </w:rPr>
          <w:fldChar w:fldCharType="begin"/>
        </w:r>
        <w:r w:rsidR="00971397">
          <w:rPr>
            <w:noProof/>
            <w:webHidden/>
          </w:rPr>
          <w:instrText xml:space="preserve"> PAGEREF _Toc144074751 \h </w:instrText>
        </w:r>
        <w:r w:rsidR="00971397">
          <w:rPr>
            <w:noProof/>
            <w:webHidden/>
          </w:rPr>
        </w:r>
        <w:r w:rsidR="00971397">
          <w:rPr>
            <w:noProof/>
            <w:webHidden/>
          </w:rPr>
          <w:fldChar w:fldCharType="separate"/>
        </w:r>
        <w:r w:rsidR="00971397">
          <w:rPr>
            <w:noProof/>
            <w:webHidden/>
          </w:rPr>
          <w:t>429</w:t>
        </w:r>
        <w:r w:rsidR="00971397">
          <w:rPr>
            <w:noProof/>
            <w:webHidden/>
          </w:rPr>
          <w:fldChar w:fldCharType="end"/>
        </w:r>
      </w:hyperlink>
    </w:p>
    <w:p w14:paraId="1C1AB6BA" w14:textId="390CC830"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52" w:history="1">
        <w:r w:rsidR="00971397" w:rsidRPr="00CE2F44">
          <w:rPr>
            <w:rStyle w:val="Hyperlink"/>
            <w:rFonts w:cstheme="minorHAnsi"/>
            <w:noProof/>
          </w:rPr>
          <w:t>SA-11(1) Static Code Analysis (M)(H)</w:t>
        </w:r>
        <w:r w:rsidR="00971397">
          <w:rPr>
            <w:noProof/>
            <w:webHidden/>
          </w:rPr>
          <w:tab/>
        </w:r>
        <w:r w:rsidR="00971397">
          <w:rPr>
            <w:noProof/>
            <w:webHidden/>
          </w:rPr>
          <w:fldChar w:fldCharType="begin"/>
        </w:r>
        <w:r w:rsidR="00971397">
          <w:rPr>
            <w:noProof/>
            <w:webHidden/>
          </w:rPr>
          <w:instrText xml:space="preserve"> PAGEREF _Toc144074752 \h </w:instrText>
        </w:r>
        <w:r w:rsidR="00971397">
          <w:rPr>
            <w:noProof/>
            <w:webHidden/>
          </w:rPr>
        </w:r>
        <w:r w:rsidR="00971397">
          <w:rPr>
            <w:noProof/>
            <w:webHidden/>
          </w:rPr>
          <w:fldChar w:fldCharType="separate"/>
        </w:r>
        <w:r w:rsidR="00971397">
          <w:rPr>
            <w:noProof/>
            <w:webHidden/>
          </w:rPr>
          <w:t>431</w:t>
        </w:r>
        <w:r w:rsidR="00971397">
          <w:rPr>
            <w:noProof/>
            <w:webHidden/>
          </w:rPr>
          <w:fldChar w:fldCharType="end"/>
        </w:r>
      </w:hyperlink>
    </w:p>
    <w:p w14:paraId="47E0B491" w14:textId="6E6F3281"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53" w:history="1">
        <w:r w:rsidR="00971397" w:rsidRPr="00CE2F44">
          <w:rPr>
            <w:rStyle w:val="Hyperlink"/>
            <w:rFonts w:cstheme="minorHAnsi"/>
            <w:noProof/>
          </w:rPr>
          <w:t>SA-11(2) Threat Modeling and Vulnerability Analyses (M)(H)</w:t>
        </w:r>
        <w:r w:rsidR="00971397">
          <w:rPr>
            <w:noProof/>
            <w:webHidden/>
          </w:rPr>
          <w:tab/>
        </w:r>
        <w:r w:rsidR="00971397">
          <w:rPr>
            <w:noProof/>
            <w:webHidden/>
          </w:rPr>
          <w:fldChar w:fldCharType="begin"/>
        </w:r>
        <w:r w:rsidR="00971397">
          <w:rPr>
            <w:noProof/>
            <w:webHidden/>
          </w:rPr>
          <w:instrText xml:space="preserve"> PAGEREF _Toc144074753 \h </w:instrText>
        </w:r>
        <w:r w:rsidR="00971397">
          <w:rPr>
            <w:noProof/>
            <w:webHidden/>
          </w:rPr>
        </w:r>
        <w:r w:rsidR="00971397">
          <w:rPr>
            <w:noProof/>
            <w:webHidden/>
          </w:rPr>
          <w:fldChar w:fldCharType="separate"/>
        </w:r>
        <w:r w:rsidR="00971397">
          <w:rPr>
            <w:noProof/>
            <w:webHidden/>
          </w:rPr>
          <w:t>432</w:t>
        </w:r>
        <w:r w:rsidR="00971397">
          <w:rPr>
            <w:noProof/>
            <w:webHidden/>
          </w:rPr>
          <w:fldChar w:fldCharType="end"/>
        </w:r>
      </w:hyperlink>
    </w:p>
    <w:p w14:paraId="127C04F5" w14:textId="4A7BC07D"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54" w:history="1">
        <w:r w:rsidR="00971397" w:rsidRPr="00CE2F44">
          <w:rPr>
            <w:rStyle w:val="Hyperlink"/>
            <w:rFonts w:cstheme="minorHAnsi"/>
            <w:noProof/>
          </w:rPr>
          <w:t>SA-15 Development Process, Standards, and Tools (M)(H)</w:t>
        </w:r>
        <w:r w:rsidR="00971397">
          <w:rPr>
            <w:noProof/>
            <w:webHidden/>
          </w:rPr>
          <w:tab/>
        </w:r>
        <w:r w:rsidR="00971397">
          <w:rPr>
            <w:noProof/>
            <w:webHidden/>
          </w:rPr>
          <w:fldChar w:fldCharType="begin"/>
        </w:r>
        <w:r w:rsidR="00971397">
          <w:rPr>
            <w:noProof/>
            <w:webHidden/>
          </w:rPr>
          <w:instrText xml:space="preserve"> PAGEREF _Toc144074754 \h </w:instrText>
        </w:r>
        <w:r w:rsidR="00971397">
          <w:rPr>
            <w:noProof/>
            <w:webHidden/>
          </w:rPr>
        </w:r>
        <w:r w:rsidR="00971397">
          <w:rPr>
            <w:noProof/>
            <w:webHidden/>
          </w:rPr>
          <w:fldChar w:fldCharType="separate"/>
        </w:r>
        <w:r w:rsidR="00971397">
          <w:rPr>
            <w:noProof/>
            <w:webHidden/>
          </w:rPr>
          <w:t>434</w:t>
        </w:r>
        <w:r w:rsidR="00971397">
          <w:rPr>
            <w:noProof/>
            <w:webHidden/>
          </w:rPr>
          <w:fldChar w:fldCharType="end"/>
        </w:r>
      </w:hyperlink>
    </w:p>
    <w:p w14:paraId="3AD6DC28" w14:textId="5E61431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55" w:history="1">
        <w:r w:rsidR="00971397" w:rsidRPr="00CE2F44">
          <w:rPr>
            <w:rStyle w:val="Hyperlink"/>
            <w:rFonts w:cstheme="minorHAnsi"/>
            <w:noProof/>
          </w:rPr>
          <w:t>SA-15(3) Criticality Analysis (M)(H)</w:t>
        </w:r>
        <w:r w:rsidR="00971397">
          <w:rPr>
            <w:noProof/>
            <w:webHidden/>
          </w:rPr>
          <w:tab/>
        </w:r>
        <w:r w:rsidR="00971397">
          <w:rPr>
            <w:noProof/>
            <w:webHidden/>
          </w:rPr>
          <w:fldChar w:fldCharType="begin"/>
        </w:r>
        <w:r w:rsidR="00971397">
          <w:rPr>
            <w:noProof/>
            <w:webHidden/>
          </w:rPr>
          <w:instrText xml:space="preserve"> PAGEREF _Toc144074755 \h </w:instrText>
        </w:r>
        <w:r w:rsidR="00971397">
          <w:rPr>
            <w:noProof/>
            <w:webHidden/>
          </w:rPr>
        </w:r>
        <w:r w:rsidR="00971397">
          <w:rPr>
            <w:noProof/>
            <w:webHidden/>
          </w:rPr>
          <w:fldChar w:fldCharType="separate"/>
        </w:r>
        <w:r w:rsidR="00971397">
          <w:rPr>
            <w:noProof/>
            <w:webHidden/>
          </w:rPr>
          <w:t>435</w:t>
        </w:r>
        <w:r w:rsidR="00971397">
          <w:rPr>
            <w:noProof/>
            <w:webHidden/>
          </w:rPr>
          <w:fldChar w:fldCharType="end"/>
        </w:r>
      </w:hyperlink>
    </w:p>
    <w:p w14:paraId="5FC8CA5D" w14:textId="5539273E"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56" w:history="1">
        <w:r w:rsidR="00971397" w:rsidRPr="00CE2F44">
          <w:rPr>
            <w:rStyle w:val="Hyperlink"/>
            <w:rFonts w:cstheme="minorHAnsi"/>
            <w:noProof/>
          </w:rPr>
          <w:t>SA-16 Developer-provided Training (H)</w:t>
        </w:r>
        <w:r w:rsidR="00971397">
          <w:rPr>
            <w:noProof/>
            <w:webHidden/>
          </w:rPr>
          <w:tab/>
        </w:r>
        <w:r w:rsidR="00971397">
          <w:rPr>
            <w:noProof/>
            <w:webHidden/>
          </w:rPr>
          <w:fldChar w:fldCharType="begin"/>
        </w:r>
        <w:r w:rsidR="00971397">
          <w:rPr>
            <w:noProof/>
            <w:webHidden/>
          </w:rPr>
          <w:instrText xml:space="preserve"> PAGEREF _Toc144074756 \h </w:instrText>
        </w:r>
        <w:r w:rsidR="00971397">
          <w:rPr>
            <w:noProof/>
            <w:webHidden/>
          </w:rPr>
        </w:r>
        <w:r w:rsidR="00971397">
          <w:rPr>
            <w:noProof/>
            <w:webHidden/>
          </w:rPr>
          <w:fldChar w:fldCharType="separate"/>
        </w:r>
        <w:r w:rsidR="00971397">
          <w:rPr>
            <w:noProof/>
            <w:webHidden/>
          </w:rPr>
          <w:t>437</w:t>
        </w:r>
        <w:r w:rsidR="00971397">
          <w:rPr>
            <w:noProof/>
            <w:webHidden/>
          </w:rPr>
          <w:fldChar w:fldCharType="end"/>
        </w:r>
      </w:hyperlink>
    </w:p>
    <w:p w14:paraId="350837D7" w14:textId="23D5C266"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57" w:history="1">
        <w:r w:rsidR="00971397" w:rsidRPr="00CE2F44">
          <w:rPr>
            <w:rStyle w:val="Hyperlink"/>
            <w:rFonts w:cstheme="minorHAnsi"/>
            <w:noProof/>
          </w:rPr>
          <w:t>SA-17 Developer Security and Privacy Architecture and Design (H)</w:t>
        </w:r>
        <w:r w:rsidR="00971397">
          <w:rPr>
            <w:noProof/>
            <w:webHidden/>
          </w:rPr>
          <w:tab/>
        </w:r>
        <w:r w:rsidR="00971397">
          <w:rPr>
            <w:noProof/>
            <w:webHidden/>
          </w:rPr>
          <w:fldChar w:fldCharType="begin"/>
        </w:r>
        <w:r w:rsidR="00971397">
          <w:rPr>
            <w:noProof/>
            <w:webHidden/>
          </w:rPr>
          <w:instrText xml:space="preserve"> PAGEREF _Toc144074757 \h </w:instrText>
        </w:r>
        <w:r w:rsidR="00971397">
          <w:rPr>
            <w:noProof/>
            <w:webHidden/>
          </w:rPr>
        </w:r>
        <w:r w:rsidR="00971397">
          <w:rPr>
            <w:noProof/>
            <w:webHidden/>
          </w:rPr>
          <w:fldChar w:fldCharType="separate"/>
        </w:r>
        <w:r w:rsidR="00971397">
          <w:rPr>
            <w:noProof/>
            <w:webHidden/>
          </w:rPr>
          <w:t>438</w:t>
        </w:r>
        <w:r w:rsidR="00971397">
          <w:rPr>
            <w:noProof/>
            <w:webHidden/>
          </w:rPr>
          <w:fldChar w:fldCharType="end"/>
        </w:r>
      </w:hyperlink>
    </w:p>
    <w:p w14:paraId="1752F5B8" w14:textId="08198101"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58" w:history="1">
        <w:r w:rsidR="00971397" w:rsidRPr="00CE2F44">
          <w:rPr>
            <w:rStyle w:val="Hyperlink"/>
            <w:rFonts w:cstheme="minorHAnsi"/>
            <w:noProof/>
          </w:rPr>
          <w:t>SA-21 Developer Screening (H)</w:t>
        </w:r>
        <w:r w:rsidR="00971397">
          <w:rPr>
            <w:noProof/>
            <w:webHidden/>
          </w:rPr>
          <w:tab/>
        </w:r>
        <w:r w:rsidR="00971397">
          <w:rPr>
            <w:noProof/>
            <w:webHidden/>
          </w:rPr>
          <w:fldChar w:fldCharType="begin"/>
        </w:r>
        <w:r w:rsidR="00971397">
          <w:rPr>
            <w:noProof/>
            <w:webHidden/>
          </w:rPr>
          <w:instrText xml:space="preserve"> PAGEREF _Toc144074758 \h </w:instrText>
        </w:r>
        <w:r w:rsidR="00971397">
          <w:rPr>
            <w:noProof/>
            <w:webHidden/>
          </w:rPr>
        </w:r>
        <w:r w:rsidR="00971397">
          <w:rPr>
            <w:noProof/>
            <w:webHidden/>
          </w:rPr>
          <w:fldChar w:fldCharType="separate"/>
        </w:r>
        <w:r w:rsidR="00971397">
          <w:rPr>
            <w:noProof/>
            <w:webHidden/>
          </w:rPr>
          <w:t>439</w:t>
        </w:r>
        <w:r w:rsidR="00971397">
          <w:rPr>
            <w:noProof/>
            <w:webHidden/>
          </w:rPr>
          <w:fldChar w:fldCharType="end"/>
        </w:r>
      </w:hyperlink>
    </w:p>
    <w:p w14:paraId="64A959AD" w14:textId="5A0E2259"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59" w:history="1">
        <w:r w:rsidR="00971397" w:rsidRPr="00CE2F44">
          <w:rPr>
            <w:rStyle w:val="Hyperlink"/>
            <w:rFonts w:cstheme="minorHAnsi"/>
            <w:noProof/>
          </w:rPr>
          <w:t>SA-22 Unsupported System Components (L)(M)(H)</w:t>
        </w:r>
        <w:r w:rsidR="00971397">
          <w:rPr>
            <w:noProof/>
            <w:webHidden/>
          </w:rPr>
          <w:tab/>
        </w:r>
        <w:r w:rsidR="00971397">
          <w:rPr>
            <w:noProof/>
            <w:webHidden/>
          </w:rPr>
          <w:fldChar w:fldCharType="begin"/>
        </w:r>
        <w:r w:rsidR="00971397">
          <w:rPr>
            <w:noProof/>
            <w:webHidden/>
          </w:rPr>
          <w:instrText xml:space="preserve"> PAGEREF _Toc144074759 \h </w:instrText>
        </w:r>
        <w:r w:rsidR="00971397">
          <w:rPr>
            <w:noProof/>
            <w:webHidden/>
          </w:rPr>
        </w:r>
        <w:r w:rsidR="00971397">
          <w:rPr>
            <w:noProof/>
            <w:webHidden/>
          </w:rPr>
          <w:fldChar w:fldCharType="separate"/>
        </w:r>
        <w:r w:rsidR="00971397">
          <w:rPr>
            <w:noProof/>
            <w:webHidden/>
          </w:rPr>
          <w:t>440</w:t>
        </w:r>
        <w:r w:rsidR="00971397">
          <w:rPr>
            <w:noProof/>
            <w:webHidden/>
          </w:rPr>
          <w:fldChar w:fldCharType="end"/>
        </w:r>
      </w:hyperlink>
    </w:p>
    <w:p w14:paraId="4FE226C7" w14:textId="2DBC72E5" w:rsidR="00971397" w:rsidRDefault="00000000">
      <w:pPr>
        <w:pStyle w:val="TOC1"/>
        <w:rPr>
          <w:rFonts w:eastAsiaTheme="minorEastAsia" w:cstheme="minorBidi"/>
          <w:b w:val="0"/>
          <w:noProof/>
          <w:color w:val="auto"/>
          <w:kern w:val="2"/>
          <w:sz w:val="24"/>
          <w14:ligatures w14:val="standardContextual"/>
        </w:rPr>
      </w:pPr>
      <w:hyperlink w:anchor="_Toc144074760" w:history="1">
        <w:r w:rsidR="00971397" w:rsidRPr="00CE2F44">
          <w:rPr>
            <w:rStyle w:val="Hyperlink"/>
            <w:rFonts w:cstheme="minorHAnsi"/>
            <w:noProof/>
          </w:rPr>
          <w:t>System and Communications Protection</w:t>
        </w:r>
        <w:r w:rsidR="00971397">
          <w:rPr>
            <w:noProof/>
            <w:webHidden/>
          </w:rPr>
          <w:tab/>
        </w:r>
        <w:r w:rsidR="00971397">
          <w:rPr>
            <w:noProof/>
            <w:webHidden/>
          </w:rPr>
          <w:fldChar w:fldCharType="begin"/>
        </w:r>
        <w:r w:rsidR="00971397">
          <w:rPr>
            <w:noProof/>
            <w:webHidden/>
          </w:rPr>
          <w:instrText xml:space="preserve"> PAGEREF _Toc144074760 \h </w:instrText>
        </w:r>
        <w:r w:rsidR="00971397">
          <w:rPr>
            <w:noProof/>
            <w:webHidden/>
          </w:rPr>
        </w:r>
        <w:r w:rsidR="00971397">
          <w:rPr>
            <w:noProof/>
            <w:webHidden/>
          </w:rPr>
          <w:fldChar w:fldCharType="separate"/>
        </w:r>
        <w:r w:rsidR="00971397">
          <w:rPr>
            <w:noProof/>
            <w:webHidden/>
          </w:rPr>
          <w:t>442</w:t>
        </w:r>
        <w:r w:rsidR="00971397">
          <w:rPr>
            <w:noProof/>
            <w:webHidden/>
          </w:rPr>
          <w:fldChar w:fldCharType="end"/>
        </w:r>
      </w:hyperlink>
    </w:p>
    <w:p w14:paraId="31F66D78" w14:textId="12F49552"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61" w:history="1">
        <w:r w:rsidR="00971397" w:rsidRPr="00CE2F44">
          <w:rPr>
            <w:rStyle w:val="Hyperlink"/>
            <w:rFonts w:cstheme="minorHAnsi"/>
            <w:noProof/>
          </w:rPr>
          <w:t>SC-1 Policy and Procedures (L)(M)(H)</w:t>
        </w:r>
        <w:r w:rsidR="00971397">
          <w:rPr>
            <w:noProof/>
            <w:webHidden/>
          </w:rPr>
          <w:tab/>
        </w:r>
        <w:r w:rsidR="00971397">
          <w:rPr>
            <w:noProof/>
            <w:webHidden/>
          </w:rPr>
          <w:fldChar w:fldCharType="begin"/>
        </w:r>
        <w:r w:rsidR="00971397">
          <w:rPr>
            <w:noProof/>
            <w:webHidden/>
          </w:rPr>
          <w:instrText xml:space="preserve"> PAGEREF _Toc144074761 \h </w:instrText>
        </w:r>
        <w:r w:rsidR="00971397">
          <w:rPr>
            <w:noProof/>
            <w:webHidden/>
          </w:rPr>
        </w:r>
        <w:r w:rsidR="00971397">
          <w:rPr>
            <w:noProof/>
            <w:webHidden/>
          </w:rPr>
          <w:fldChar w:fldCharType="separate"/>
        </w:r>
        <w:r w:rsidR="00971397">
          <w:rPr>
            <w:noProof/>
            <w:webHidden/>
          </w:rPr>
          <w:t>442</w:t>
        </w:r>
        <w:r w:rsidR="00971397">
          <w:rPr>
            <w:noProof/>
            <w:webHidden/>
          </w:rPr>
          <w:fldChar w:fldCharType="end"/>
        </w:r>
      </w:hyperlink>
    </w:p>
    <w:p w14:paraId="55D271E1" w14:textId="273F5114"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62" w:history="1">
        <w:r w:rsidR="00971397" w:rsidRPr="00CE2F44">
          <w:rPr>
            <w:rStyle w:val="Hyperlink"/>
            <w:rFonts w:cstheme="minorHAnsi"/>
            <w:noProof/>
          </w:rPr>
          <w:t>SC-2 Separation of System and User Functionality (M)(H)</w:t>
        </w:r>
        <w:r w:rsidR="00971397">
          <w:rPr>
            <w:noProof/>
            <w:webHidden/>
          </w:rPr>
          <w:tab/>
        </w:r>
        <w:r w:rsidR="00971397">
          <w:rPr>
            <w:noProof/>
            <w:webHidden/>
          </w:rPr>
          <w:fldChar w:fldCharType="begin"/>
        </w:r>
        <w:r w:rsidR="00971397">
          <w:rPr>
            <w:noProof/>
            <w:webHidden/>
          </w:rPr>
          <w:instrText xml:space="preserve"> PAGEREF _Toc144074762 \h </w:instrText>
        </w:r>
        <w:r w:rsidR="00971397">
          <w:rPr>
            <w:noProof/>
            <w:webHidden/>
          </w:rPr>
        </w:r>
        <w:r w:rsidR="00971397">
          <w:rPr>
            <w:noProof/>
            <w:webHidden/>
          </w:rPr>
          <w:fldChar w:fldCharType="separate"/>
        </w:r>
        <w:r w:rsidR="00971397">
          <w:rPr>
            <w:noProof/>
            <w:webHidden/>
          </w:rPr>
          <w:t>443</w:t>
        </w:r>
        <w:r w:rsidR="00971397">
          <w:rPr>
            <w:noProof/>
            <w:webHidden/>
          </w:rPr>
          <w:fldChar w:fldCharType="end"/>
        </w:r>
      </w:hyperlink>
    </w:p>
    <w:p w14:paraId="0567A40D" w14:textId="40136A13"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63" w:history="1">
        <w:r w:rsidR="00971397" w:rsidRPr="00CE2F44">
          <w:rPr>
            <w:rStyle w:val="Hyperlink"/>
            <w:rFonts w:cstheme="minorHAnsi"/>
            <w:noProof/>
          </w:rPr>
          <w:t>SC-3 Security Function Isolation (H)</w:t>
        </w:r>
        <w:r w:rsidR="00971397">
          <w:rPr>
            <w:noProof/>
            <w:webHidden/>
          </w:rPr>
          <w:tab/>
        </w:r>
        <w:r w:rsidR="00971397">
          <w:rPr>
            <w:noProof/>
            <w:webHidden/>
          </w:rPr>
          <w:fldChar w:fldCharType="begin"/>
        </w:r>
        <w:r w:rsidR="00971397">
          <w:rPr>
            <w:noProof/>
            <w:webHidden/>
          </w:rPr>
          <w:instrText xml:space="preserve"> PAGEREF _Toc144074763 \h </w:instrText>
        </w:r>
        <w:r w:rsidR="00971397">
          <w:rPr>
            <w:noProof/>
            <w:webHidden/>
          </w:rPr>
        </w:r>
        <w:r w:rsidR="00971397">
          <w:rPr>
            <w:noProof/>
            <w:webHidden/>
          </w:rPr>
          <w:fldChar w:fldCharType="separate"/>
        </w:r>
        <w:r w:rsidR="00971397">
          <w:rPr>
            <w:noProof/>
            <w:webHidden/>
          </w:rPr>
          <w:t>444</w:t>
        </w:r>
        <w:r w:rsidR="00971397">
          <w:rPr>
            <w:noProof/>
            <w:webHidden/>
          </w:rPr>
          <w:fldChar w:fldCharType="end"/>
        </w:r>
      </w:hyperlink>
    </w:p>
    <w:p w14:paraId="740D3BFE" w14:textId="4804AE16"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64" w:history="1">
        <w:r w:rsidR="00971397" w:rsidRPr="00CE2F44">
          <w:rPr>
            <w:rStyle w:val="Hyperlink"/>
            <w:rFonts w:cstheme="minorHAnsi"/>
            <w:noProof/>
          </w:rPr>
          <w:t>SC-4 Information in Shared System Resources (M)(H)</w:t>
        </w:r>
        <w:r w:rsidR="00971397">
          <w:rPr>
            <w:noProof/>
            <w:webHidden/>
          </w:rPr>
          <w:tab/>
        </w:r>
        <w:r w:rsidR="00971397">
          <w:rPr>
            <w:noProof/>
            <w:webHidden/>
          </w:rPr>
          <w:fldChar w:fldCharType="begin"/>
        </w:r>
        <w:r w:rsidR="00971397">
          <w:rPr>
            <w:noProof/>
            <w:webHidden/>
          </w:rPr>
          <w:instrText xml:space="preserve"> PAGEREF _Toc144074764 \h </w:instrText>
        </w:r>
        <w:r w:rsidR="00971397">
          <w:rPr>
            <w:noProof/>
            <w:webHidden/>
          </w:rPr>
        </w:r>
        <w:r w:rsidR="00971397">
          <w:rPr>
            <w:noProof/>
            <w:webHidden/>
          </w:rPr>
          <w:fldChar w:fldCharType="separate"/>
        </w:r>
        <w:r w:rsidR="00971397">
          <w:rPr>
            <w:noProof/>
            <w:webHidden/>
          </w:rPr>
          <w:t>445</w:t>
        </w:r>
        <w:r w:rsidR="00971397">
          <w:rPr>
            <w:noProof/>
            <w:webHidden/>
          </w:rPr>
          <w:fldChar w:fldCharType="end"/>
        </w:r>
      </w:hyperlink>
    </w:p>
    <w:p w14:paraId="3AC38519" w14:textId="4CC86F42"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65" w:history="1">
        <w:r w:rsidR="00971397" w:rsidRPr="00CE2F44">
          <w:rPr>
            <w:rStyle w:val="Hyperlink"/>
            <w:rFonts w:cstheme="minorHAnsi"/>
            <w:noProof/>
          </w:rPr>
          <w:t>SC-5 Denial-of-service Protection (L)(M)(H)</w:t>
        </w:r>
        <w:r w:rsidR="00971397">
          <w:rPr>
            <w:noProof/>
            <w:webHidden/>
          </w:rPr>
          <w:tab/>
        </w:r>
        <w:r w:rsidR="00971397">
          <w:rPr>
            <w:noProof/>
            <w:webHidden/>
          </w:rPr>
          <w:fldChar w:fldCharType="begin"/>
        </w:r>
        <w:r w:rsidR="00971397">
          <w:rPr>
            <w:noProof/>
            <w:webHidden/>
          </w:rPr>
          <w:instrText xml:space="preserve"> PAGEREF _Toc144074765 \h </w:instrText>
        </w:r>
        <w:r w:rsidR="00971397">
          <w:rPr>
            <w:noProof/>
            <w:webHidden/>
          </w:rPr>
        </w:r>
        <w:r w:rsidR="00971397">
          <w:rPr>
            <w:noProof/>
            <w:webHidden/>
          </w:rPr>
          <w:fldChar w:fldCharType="separate"/>
        </w:r>
        <w:r w:rsidR="00971397">
          <w:rPr>
            <w:noProof/>
            <w:webHidden/>
          </w:rPr>
          <w:t>446</w:t>
        </w:r>
        <w:r w:rsidR="00971397">
          <w:rPr>
            <w:noProof/>
            <w:webHidden/>
          </w:rPr>
          <w:fldChar w:fldCharType="end"/>
        </w:r>
      </w:hyperlink>
    </w:p>
    <w:p w14:paraId="79D5D370" w14:textId="3BBA4B9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66" w:history="1">
        <w:r w:rsidR="00971397" w:rsidRPr="00CE2F44">
          <w:rPr>
            <w:rStyle w:val="Hyperlink"/>
            <w:rFonts w:cstheme="minorHAnsi"/>
            <w:noProof/>
          </w:rPr>
          <w:t>SC-7 Boundary Protection (L)(M)(H)</w:t>
        </w:r>
        <w:r w:rsidR="00971397">
          <w:rPr>
            <w:noProof/>
            <w:webHidden/>
          </w:rPr>
          <w:tab/>
        </w:r>
        <w:r w:rsidR="00971397">
          <w:rPr>
            <w:noProof/>
            <w:webHidden/>
          </w:rPr>
          <w:fldChar w:fldCharType="begin"/>
        </w:r>
        <w:r w:rsidR="00971397">
          <w:rPr>
            <w:noProof/>
            <w:webHidden/>
          </w:rPr>
          <w:instrText xml:space="preserve"> PAGEREF _Toc144074766 \h </w:instrText>
        </w:r>
        <w:r w:rsidR="00971397">
          <w:rPr>
            <w:noProof/>
            <w:webHidden/>
          </w:rPr>
        </w:r>
        <w:r w:rsidR="00971397">
          <w:rPr>
            <w:noProof/>
            <w:webHidden/>
          </w:rPr>
          <w:fldChar w:fldCharType="separate"/>
        </w:r>
        <w:r w:rsidR="00971397">
          <w:rPr>
            <w:noProof/>
            <w:webHidden/>
          </w:rPr>
          <w:t>448</w:t>
        </w:r>
        <w:r w:rsidR="00971397">
          <w:rPr>
            <w:noProof/>
            <w:webHidden/>
          </w:rPr>
          <w:fldChar w:fldCharType="end"/>
        </w:r>
      </w:hyperlink>
    </w:p>
    <w:p w14:paraId="1B1D7B35" w14:textId="4FB44AC7"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67" w:history="1">
        <w:r w:rsidR="00971397" w:rsidRPr="00CE2F44">
          <w:rPr>
            <w:rStyle w:val="Hyperlink"/>
            <w:rFonts w:cstheme="minorHAnsi"/>
            <w:noProof/>
          </w:rPr>
          <w:t>SC-7(3) Access Points (M)(H)</w:t>
        </w:r>
        <w:r w:rsidR="00971397">
          <w:rPr>
            <w:noProof/>
            <w:webHidden/>
          </w:rPr>
          <w:tab/>
        </w:r>
        <w:r w:rsidR="00971397">
          <w:rPr>
            <w:noProof/>
            <w:webHidden/>
          </w:rPr>
          <w:fldChar w:fldCharType="begin"/>
        </w:r>
        <w:r w:rsidR="00971397">
          <w:rPr>
            <w:noProof/>
            <w:webHidden/>
          </w:rPr>
          <w:instrText xml:space="preserve"> PAGEREF _Toc144074767 \h </w:instrText>
        </w:r>
        <w:r w:rsidR="00971397">
          <w:rPr>
            <w:noProof/>
            <w:webHidden/>
          </w:rPr>
        </w:r>
        <w:r w:rsidR="00971397">
          <w:rPr>
            <w:noProof/>
            <w:webHidden/>
          </w:rPr>
          <w:fldChar w:fldCharType="separate"/>
        </w:r>
        <w:r w:rsidR="00971397">
          <w:rPr>
            <w:noProof/>
            <w:webHidden/>
          </w:rPr>
          <w:t>449</w:t>
        </w:r>
        <w:r w:rsidR="00971397">
          <w:rPr>
            <w:noProof/>
            <w:webHidden/>
          </w:rPr>
          <w:fldChar w:fldCharType="end"/>
        </w:r>
      </w:hyperlink>
    </w:p>
    <w:p w14:paraId="550C5C1F" w14:textId="38747D30"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68" w:history="1">
        <w:r w:rsidR="00971397" w:rsidRPr="00CE2F44">
          <w:rPr>
            <w:rStyle w:val="Hyperlink"/>
            <w:rFonts w:cstheme="minorHAnsi"/>
            <w:noProof/>
          </w:rPr>
          <w:t>SC-7(4) External Telecommunications Services (M)(H)</w:t>
        </w:r>
        <w:r w:rsidR="00971397">
          <w:rPr>
            <w:noProof/>
            <w:webHidden/>
          </w:rPr>
          <w:tab/>
        </w:r>
        <w:r w:rsidR="00971397">
          <w:rPr>
            <w:noProof/>
            <w:webHidden/>
          </w:rPr>
          <w:fldChar w:fldCharType="begin"/>
        </w:r>
        <w:r w:rsidR="00971397">
          <w:rPr>
            <w:noProof/>
            <w:webHidden/>
          </w:rPr>
          <w:instrText xml:space="preserve"> PAGEREF _Toc144074768 \h </w:instrText>
        </w:r>
        <w:r w:rsidR="00971397">
          <w:rPr>
            <w:noProof/>
            <w:webHidden/>
          </w:rPr>
        </w:r>
        <w:r w:rsidR="00971397">
          <w:rPr>
            <w:noProof/>
            <w:webHidden/>
          </w:rPr>
          <w:fldChar w:fldCharType="separate"/>
        </w:r>
        <w:r w:rsidR="00971397">
          <w:rPr>
            <w:noProof/>
            <w:webHidden/>
          </w:rPr>
          <w:t>450</w:t>
        </w:r>
        <w:r w:rsidR="00971397">
          <w:rPr>
            <w:noProof/>
            <w:webHidden/>
          </w:rPr>
          <w:fldChar w:fldCharType="end"/>
        </w:r>
      </w:hyperlink>
    </w:p>
    <w:p w14:paraId="5636F01F" w14:textId="4331CA9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69" w:history="1">
        <w:r w:rsidR="00971397" w:rsidRPr="00CE2F44">
          <w:rPr>
            <w:rStyle w:val="Hyperlink"/>
            <w:rFonts w:cstheme="minorHAnsi"/>
            <w:noProof/>
          </w:rPr>
          <w:t>SC-7(5) Deny by Default — Allow by Exception (M)(H)</w:t>
        </w:r>
        <w:r w:rsidR="00971397">
          <w:rPr>
            <w:noProof/>
            <w:webHidden/>
          </w:rPr>
          <w:tab/>
        </w:r>
        <w:r w:rsidR="00971397">
          <w:rPr>
            <w:noProof/>
            <w:webHidden/>
          </w:rPr>
          <w:fldChar w:fldCharType="begin"/>
        </w:r>
        <w:r w:rsidR="00971397">
          <w:rPr>
            <w:noProof/>
            <w:webHidden/>
          </w:rPr>
          <w:instrText xml:space="preserve"> PAGEREF _Toc144074769 \h </w:instrText>
        </w:r>
        <w:r w:rsidR="00971397">
          <w:rPr>
            <w:noProof/>
            <w:webHidden/>
          </w:rPr>
        </w:r>
        <w:r w:rsidR="00971397">
          <w:rPr>
            <w:noProof/>
            <w:webHidden/>
          </w:rPr>
          <w:fldChar w:fldCharType="separate"/>
        </w:r>
        <w:r w:rsidR="00971397">
          <w:rPr>
            <w:noProof/>
            <w:webHidden/>
          </w:rPr>
          <w:t>452</w:t>
        </w:r>
        <w:r w:rsidR="00971397">
          <w:rPr>
            <w:noProof/>
            <w:webHidden/>
          </w:rPr>
          <w:fldChar w:fldCharType="end"/>
        </w:r>
      </w:hyperlink>
    </w:p>
    <w:p w14:paraId="14A6AD75" w14:textId="5A8BD0E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70" w:history="1">
        <w:r w:rsidR="00971397" w:rsidRPr="00CE2F44">
          <w:rPr>
            <w:rStyle w:val="Hyperlink"/>
            <w:rFonts w:cstheme="minorHAnsi"/>
            <w:noProof/>
          </w:rPr>
          <w:t>SC-7(7) Split Tunneling for Remote Devices (M)(H)</w:t>
        </w:r>
        <w:r w:rsidR="00971397">
          <w:rPr>
            <w:noProof/>
            <w:webHidden/>
          </w:rPr>
          <w:tab/>
        </w:r>
        <w:r w:rsidR="00971397">
          <w:rPr>
            <w:noProof/>
            <w:webHidden/>
          </w:rPr>
          <w:fldChar w:fldCharType="begin"/>
        </w:r>
        <w:r w:rsidR="00971397">
          <w:rPr>
            <w:noProof/>
            <w:webHidden/>
          </w:rPr>
          <w:instrText xml:space="preserve"> PAGEREF _Toc144074770 \h </w:instrText>
        </w:r>
        <w:r w:rsidR="00971397">
          <w:rPr>
            <w:noProof/>
            <w:webHidden/>
          </w:rPr>
        </w:r>
        <w:r w:rsidR="00971397">
          <w:rPr>
            <w:noProof/>
            <w:webHidden/>
          </w:rPr>
          <w:fldChar w:fldCharType="separate"/>
        </w:r>
        <w:r w:rsidR="00971397">
          <w:rPr>
            <w:noProof/>
            <w:webHidden/>
          </w:rPr>
          <w:t>453</w:t>
        </w:r>
        <w:r w:rsidR="00971397">
          <w:rPr>
            <w:noProof/>
            <w:webHidden/>
          </w:rPr>
          <w:fldChar w:fldCharType="end"/>
        </w:r>
      </w:hyperlink>
    </w:p>
    <w:p w14:paraId="59590CF6" w14:textId="1CD91179"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71" w:history="1">
        <w:r w:rsidR="00971397" w:rsidRPr="00CE2F44">
          <w:rPr>
            <w:rStyle w:val="Hyperlink"/>
            <w:rFonts w:cstheme="minorHAnsi"/>
            <w:noProof/>
          </w:rPr>
          <w:t>SC-7(8) Route Traffic to Authenticated Proxy Servers (M)(H)</w:t>
        </w:r>
        <w:r w:rsidR="00971397">
          <w:rPr>
            <w:noProof/>
            <w:webHidden/>
          </w:rPr>
          <w:tab/>
        </w:r>
        <w:r w:rsidR="00971397">
          <w:rPr>
            <w:noProof/>
            <w:webHidden/>
          </w:rPr>
          <w:fldChar w:fldCharType="begin"/>
        </w:r>
        <w:r w:rsidR="00971397">
          <w:rPr>
            <w:noProof/>
            <w:webHidden/>
          </w:rPr>
          <w:instrText xml:space="preserve"> PAGEREF _Toc144074771 \h </w:instrText>
        </w:r>
        <w:r w:rsidR="00971397">
          <w:rPr>
            <w:noProof/>
            <w:webHidden/>
          </w:rPr>
        </w:r>
        <w:r w:rsidR="00971397">
          <w:rPr>
            <w:noProof/>
            <w:webHidden/>
          </w:rPr>
          <w:fldChar w:fldCharType="separate"/>
        </w:r>
        <w:r w:rsidR="00971397">
          <w:rPr>
            <w:noProof/>
            <w:webHidden/>
          </w:rPr>
          <w:t>454</w:t>
        </w:r>
        <w:r w:rsidR="00971397">
          <w:rPr>
            <w:noProof/>
            <w:webHidden/>
          </w:rPr>
          <w:fldChar w:fldCharType="end"/>
        </w:r>
      </w:hyperlink>
    </w:p>
    <w:p w14:paraId="485320B1" w14:textId="285F7B8B"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72" w:history="1">
        <w:r w:rsidR="00971397" w:rsidRPr="00CE2F44">
          <w:rPr>
            <w:rStyle w:val="Hyperlink"/>
            <w:rFonts w:cstheme="minorHAnsi"/>
            <w:noProof/>
          </w:rPr>
          <w:t>SC-7(10) Prevent Exfiltration (H)</w:t>
        </w:r>
        <w:r w:rsidR="00971397">
          <w:rPr>
            <w:noProof/>
            <w:webHidden/>
          </w:rPr>
          <w:tab/>
        </w:r>
        <w:r w:rsidR="00971397">
          <w:rPr>
            <w:noProof/>
            <w:webHidden/>
          </w:rPr>
          <w:fldChar w:fldCharType="begin"/>
        </w:r>
        <w:r w:rsidR="00971397">
          <w:rPr>
            <w:noProof/>
            <w:webHidden/>
          </w:rPr>
          <w:instrText xml:space="preserve"> PAGEREF _Toc144074772 \h </w:instrText>
        </w:r>
        <w:r w:rsidR="00971397">
          <w:rPr>
            <w:noProof/>
            <w:webHidden/>
          </w:rPr>
        </w:r>
        <w:r w:rsidR="00971397">
          <w:rPr>
            <w:noProof/>
            <w:webHidden/>
          </w:rPr>
          <w:fldChar w:fldCharType="separate"/>
        </w:r>
        <w:r w:rsidR="00971397">
          <w:rPr>
            <w:noProof/>
            <w:webHidden/>
          </w:rPr>
          <w:t>456</w:t>
        </w:r>
        <w:r w:rsidR="00971397">
          <w:rPr>
            <w:noProof/>
            <w:webHidden/>
          </w:rPr>
          <w:fldChar w:fldCharType="end"/>
        </w:r>
      </w:hyperlink>
    </w:p>
    <w:p w14:paraId="381A12A6" w14:textId="084672ED"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73" w:history="1">
        <w:r w:rsidR="00971397" w:rsidRPr="00CE2F44">
          <w:rPr>
            <w:rStyle w:val="Hyperlink"/>
            <w:rFonts w:cstheme="minorHAnsi"/>
            <w:noProof/>
          </w:rPr>
          <w:t>SC-7(12) Host-based Protection (M)(H)</w:t>
        </w:r>
        <w:r w:rsidR="00971397">
          <w:rPr>
            <w:noProof/>
            <w:webHidden/>
          </w:rPr>
          <w:tab/>
        </w:r>
        <w:r w:rsidR="00971397">
          <w:rPr>
            <w:noProof/>
            <w:webHidden/>
          </w:rPr>
          <w:fldChar w:fldCharType="begin"/>
        </w:r>
        <w:r w:rsidR="00971397">
          <w:rPr>
            <w:noProof/>
            <w:webHidden/>
          </w:rPr>
          <w:instrText xml:space="preserve"> PAGEREF _Toc144074773 \h </w:instrText>
        </w:r>
        <w:r w:rsidR="00971397">
          <w:rPr>
            <w:noProof/>
            <w:webHidden/>
          </w:rPr>
        </w:r>
        <w:r w:rsidR="00971397">
          <w:rPr>
            <w:noProof/>
            <w:webHidden/>
          </w:rPr>
          <w:fldChar w:fldCharType="separate"/>
        </w:r>
        <w:r w:rsidR="00971397">
          <w:rPr>
            <w:noProof/>
            <w:webHidden/>
          </w:rPr>
          <w:t>457</w:t>
        </w:r>
        <w:r w:rsidR="00971397">
          <w:rPr>
            <w:noProof/>
            <w:webHidden/>
          </w:rPr>
          <w:fldChar w:fldCharType="end"/>
        </w:r>
      </w:hyperlink>
    </w:p>
    <w:p w14:paraId="5B4A36CE" w14:textId="3272B05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74" w:history="1">
        <w:r w:rsidR="00971397" w:rsidRPr="00CE2F44">
          <w:rPr>
            <w:rStyle w:val="Hyperlink"/>
            <w:rFonts w:cstheme="minorHAnsi"/>
            <w:noProof/>
          </w:rPr>
          <w:t>SC-7(18) Fail Secure (M)(H)</w:t>
        </w:r>
        <w:r w:rsidR="00971397">
          <w:rPr>
            <w:noProof/>
            <w:webHidden/>
          </w:rPr>
          <w:tab/>
        </w:r>
        <w:r w:rsidR="00971397">
          <w:rPr>
            <w:noProof/>
            <w:webHidden/>
          </w:rPr>
          <w:fldChar w:fldCharType="begin"/>
        </w:r>
        <w:r w:rsidR="00971397">
          <w:rPr>
            <w:noProof/>
            <w:webHidden/>
          </w:rPr>
          <w:instrText xml:space="preserve"> PAGEREF _Toc144074774 \h </w:instrText>
        </w:r>
        <w:r w:rsidR="00971397">
          <w:rPr>
            <w:noProof/>
            <w:webHidden/>
          </w:rPr>
        </w:r>
        <w:r w:rsidR="00971397">
          <w:rPr>
            <w:noProof/>
            <w:webHidden/>
          </w:rPr>
          <w:fldChar w:fldCharType="separate"/>
        </w:r>
        <w:r w:rsidR="00971397">
          <w:rPr>
            <w:noProof/>
            <w:webHidden/>
          </w:rPr>
          <w:t>458</w:t>
        </w:r>
        <w:r w:rsidR="00971397">
          <w:rPr>
            <w:noProof/>
            <w:webHidden/>
          </w:rPr>
          <w:fldChar w:fldCharType="end"/>
        </w:r>
      </w:hyperlink>
    </w:p>
    <w:p w14:paraId="49256822" w14:textId="26515EA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75" w:history="1">
        <w:r w:rsidR="00971397" w:rsidRPr="00CE2F44">
          <w:rPr>
            <w:rStyle w:val="Hyperlink"/>
            <w:rFonts w:cstheme="minorHAnsi"/>
            <w:noProof/>
          </w:rPr>
          <w:t>SC-7(20) Dynamic Isolation and Segregation (H)</w:t>
        </w:r>
        <w:r w:rsidR="00971397">
          <w:rPr>
            <w:noProof/>
            <w:webHidden/>
          </w:rPr>
          <w:tab/>
        </w:r>
        <w:r w:rsidR="00971397">
          <w:rPr>
            <w:noProof/>
            <w:webHidden/>
          </w:rPr>
          <w:fldChar w:fldCharType="begin"/>
        </w:r>
        <w:r w:rsidR="00971397">
          <w:rPr>
            <w:noProof/>
            <w:webHidden/>
          </w:rPr>
          <w:instrText xml:space="preserve"> PAGEREF _Toc144074775 \h </w:instrText>
        </w:r>
        <w:r w:rsidR="00971397">
          <w:rPr>
            <w:noProof/>
            <w:webHidden/>
          </w:rPr>
        </w:r>
        <w:r w:rsidR="00971397">
          <w:rPr>
            <w:noProof/>
            <w:webHidden/>
          </w:rPr>
          <w:fldChar w:fldCharType="separate"/>
        </w:r>
        <w:r w:rsidR="00971397">
          <w:rPr>
            <w:noProof/>
            <w:webHidden/>
          </w:rPr>
          <w:t>459</w:t>
        </w:r>
        <w:r w:rsidR="00971397">
          <w:rPr>
            <w:noProof/>
            <w:webHidden/>
          </w:rPr>
          <w:fldChar w:fldCharType="end"/>
        </w:r>
      </w:hyperlink>
    </w:p>
    <w:p w14:paraId="3B18BE63" w14:textId="6C2AEDA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76" w:history="1">
        <w:r w:rsidR="00971397" w:rsidRPr="00CE2F44">
          <w:rPr>
            <w:rStyle w:val="Hyperlink"/>
            <w:rFonts w:cstheme="minorHAnsi"/>
            <w:noProof/>
          </w:rPr>
          <w:t>SC-7(21) Isolation of System Components (H)</w:t>
        </w:r>
        <w:r w:rsidR="00971397">
          <w:rPr>
            <w:noProof/>
            <w:webHidden/>
          </w:rPr>
          <w:tab/>
        </w:r>
        <w:r w:rsidR="00971397">
          <w:rPr>
            <w:noProof/>
            <w:webHidden/>
          </w:rPr>
          <w:fldChar w:fldCharType="begin"/>
        </w:r>
        <w:r w:rsidR="00971397">
          <w:rPr>
            <w:noProof/>
            <w:webHidden/>
          </w:rPr>
          <w:instrText xml:space="preserve"> PAGEREF _Toc144074776 \h </w:instrText>
        </w:r>
        <w:r w:rsidR="00971397">
          <w:rPr>
            <w:noProof/>
            <w:webHidden/>
          </w:rPr>
        </w:r>
        <w:r w:rsidR="00971397">
          <w:rPr>
            <w:noProof/>
            <w:webHidden/>
          </w:rPr>
          <w:fldChar w:fldCharType="separate"/>
        </w:r>
        <w:r w:rsidR="00971397">
          <w:rPr>
            <w:noProof/>
            <w:webHidden/>
          </w:rPr>
          <w:t>460</w:t>
        </w:r>
        <w:r w:rsidR="00971397">
          <w:rPr>
            <w:noProof/>
            <w:webHidden/>
          </w:rPr>
          <w:fldChar w:fldCharType="end"/>
        </w:r>
      </w:hyperlink>
    </w:p>
    <w:p w14:paraId="3F4CB43B" w14:textId="2EE99D6E"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77" w:history="1">
        <w:r w:rsidR="00971397" w:rsidRPr="00CE2F44">
          <w:rPr>
            <w:rStyle w:val="Hyperlink"/>
            <w:rFonts w:cstheme="minorHAnsi"/>
            <w:noProof/>
          </w:rPr>
          <w:t>SC-8 Transmission Confidentiality and Integrity (L)(M)(H)</w:t>
        </w:r>
        <w:r w:rsidR="00971397">
          <w:rPr>
            <w:noProof/>
            <w:webHidden/>
          </w:rPr>
          <w:tab/>
        </w:r>
        <w:r w:rsidR="00971397">
          <w:rPr>
            <w:noProof/>
            <w:webHidden/>
          </w:rPr>
          <w:fldChar w:fldCharType="begin"/>
        </w:r>
        <w:r w:rsidR="00971397">
          <w:rPr>
            <w:noProof/>
            <w:webHidden/>
          </w:rPr>
          <w:instrText xml:space="preserve"> PAGEREF _Toc144074777 \h </w:instrText>
        </w:r>
        <w:r w:rsidR="00971397">
          <w:rPr>
            <w:noProof/>
            <w:webHidden/>
          </w:rPr>
        </w:r>
        <w:r w:rsidR="00971397">
          <w:rPr>
            <w:noProof/>
            <w:webHidden/>
          </w:rPr>
          <w:fldChar w:fldCharType="separate"/>
        </w:r>
        <w:r w:rsidR="00971397">
          <w:rPr>
            <w:noProof/>
            <w:webHidden/>
          </w:rPr>
          <w:t>461</w:t>
        </w:r>
        <w:r w:rsidR="00971397">
          <w:rPr>
            <w:noProof/>
            <w:webHidden/>
          </w:rPr>
          <w:fldChar w:fldCharType="end"/>
        </w:r>
      </w:hyperlink>
    </w:p>
    <w:p w14:paraId="7CAB1438" w14:textId="2BDBB202"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78" w:history="1">
        <w:r w:rsidR="00971397" w:rsidRPr="00CE2F44">
          <w:rPr>
            <w:rStyle w:val="Hyperlink"/>
            <w:rFonts w:cstheme="minorHAnsi"/>
            <w:noProof/>
          </w:rPr>
          <w:t>SC-8(1) Cryptographic Protection (L)(M)(H)</w:t>
        </w:r>
        <w:r w:rsidR="00971397">
          <w:rPr>
            <w:noProof/>
            <w:webHidden/>
          </w:rPr>
          <w:tab/>
        </w:r>
        <w:r w:rsidR="00971397">
          <w:rPr>
            <w:noProof/>
            <w:webHidden/>
          </w:rPr>
          <w:fldChar w:fldCharType="begin"/>
        </w:r>
        <w:r w:rsidR="00971397">
          <w:rPr>
            <w:noProof/>
            <w:webHidden/>
          </w:rPr>
          <w:instrText xml:space="preserve"> PAGEREF _Toc144074778 \h </w:instrText>
        </w:r>
        <w:r w:rsidR="00971397">
          <w:rPr>
            <w:noProof/>
            <w:webHidden/>
          </w:rPr>
        </w:r>
        <w:r w:rsidR="00971397">
          <w:rPr>
            <w:noProof/>
            <w:webHidden/>
          </w:rPr>
          <w:fldChar w:fldCharType="separate"/>
        </w:r>
        <w:r w:rsidR="00971397">
          <w:rPr>
            <w:noProof/>
            <w:webHidden/>
          </w:rPr>
          <w:t>463</w:t>
        </w:r>
        <w:r w:rsidR="00971397">
          <w:rPr>
            <w:noProof/>
            <w:webHidden/>
          </w:rPr>
          <w:fldChar w:fldCharType="end"/>
        </w:r>
      </w:hyperlink>
    </w:p>
    <w:p w14:paraId="4A33B1E9" w14:textId="2E6C689A"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79" w:history="1">
        <w:r w:rsidR="00971397" w:rsidRPr="00CE2F44">
          <w:rPr>
            <w:rStyle w:val="Hyperlink"/>
            <w:rFonts w:cstheme="minorHAnsi"/>
            <w:noProof/>
          </w:rPr>
          <w:t>SC-10 Network Disconnect (M)(H)</w:t>
        </w:r>
        <w:r w:rsidR="00971397">
          <w:rPr>
            <w:noProof/>
            <w:webHidden/>
          </w:rPr>
          <w:tab/>
        </w:r>
        <w:r w:rsidR="00971397">
          <w:rPr>
            <w:noProof/>
            <w:webHidden/>
          </w:rPr>
          <w:fldChar w:fldCharType="begin"/>
        </w:r>
        <w:r w:rsidR="00971397">
          <w:rPr>
            <w:noProof/>
            <w:webHidden/>
          </w:rPr>
          <w:instrText xml:space="preserve"> PAGEREF _Toc144074779 \h </w:instrText>
        </w:r>
        <w:r w:rsidR="00971397">
          <w:rPr>
            <w:noProof/>
            <w:webHidden/>
          </w:rPr>
        </w:r>
        <w:r w:rsidR="00971397">
          <w:rPr>
            <w:noProof/>
            <w:webHidden/>
          </w:rPr>
          <w:fldChar w:fldCharType="separate"/>
        </w:r>
        <w:r w:rsidR="00971397">
          <w:rPr>
            <w:noProof/>
            <w:webHidden/>
          </w:rPr>
          <w:t>465</w:t>
        </w:r>
        <w:r w:rsidR="00971397">
          <w:rPr>
            <w:noProof/>
            <w:webHidden/>
          </w:rPr>
          <w:fldChar w:fldCharType="end"/>
        </w:r>
      </w:hyperlink>
    </w:p>
    <w:p w14:paraId="3C3D245E" w14:textId="2410281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80" w:history="1">
        <w:r w:rsidR="00971397" w:rsidRPr="00CE2F44">
          <w:rPr>
            <w:rStyle w:val="Hyperlink"/>
            <w:rFonts w:cstheme="minorHAnsi"/>
            <w:noProof/>
          </w:rPr>
          <w:t>SC-12 Cryptographic Key Establishment and Management (L)(M)(H)</w:t>
        </w:r>
        <w:r w:rsidR="00971397">
          <w:rPr>
            <w:noProof/>
            <w:webHidden/>
          </w:rPr>
          <w:tab/>
        </w:r>
        <w:r w:rsidR="00971397">
          <w:rPr>
            <w:noProof/>
            <w:webHidden/>
          </w:rPr>
          <w:fldChar w:fldCharType="begin"/>
        </w:r>
        <w:r w:rsidR="00971397">
          <w:rPr>
            <w:noProof/>
            <w:webHidden/>
          </w:rPr>
          <w:instrText xml:space="preserve"> PAGEREF _Toc144074780 \h </w:instrText>
        </w:r>
        <w:r w:rsidR="00971397">
          <w:rPr>
            <w:noProof/>
            <w:webHidden/>
          </w:rPr>
        </w:r>
        <w:r w:rsidR="00971397">
          <w:rPr>
            <w:noProof/>
            <w:webHidden/>
          </w:rPr>
          <w:fldChar w:fldCharType="separate"/>
        </w:r>
        <w:r w:rsidR="00971397">
          <w:rPr>
            <w:noProof/>
            <w:webHidden/>
          </w:rPr>
          <w:t>466</w:t>
        </w:r>
        <w:r w:rsidR="00971397">
          <w:rPr>
            <w:noProof/>
            <w:webHidden/>
          </w:rPr>
          <w:fldChar w:fldCharType="end"/>
        </w:r>
      </w:hyperlink>
    </w:p>
    <w:p w14:paraId="10A8F322" w14:textId="2776EE1C"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81" w:history="1">
        <w:r w:rsidR="00971397" w:rsidRPr="00CE2F44">
          <w:rPr>
            <w:rStyle w:val="Hyperlink"/>
            <w:rFonts w:cstheme="minorHAnsi"/>
            <w:noProof/>
          </w:rPr>
          <w:t>SC-12(1) Availability (H)</w:t>
        </w:r>
        <w:r w:rsidR="00971397">
          <w:rPr>
            <w:noProof/>
            <w:webHidden/>
          </w:rPr>
          <w:tab/>
        </w:r>
        <w:r w:rsidR="00971397">
          <w:rPr>
            <w:noProof/>
            <w:webHidden/>
          </w:rPr>
          <w:fldChar w:fldCharType="begin"/>
        </w:r>
        <w:r w:rsidR="00971397">
          <w:rPr>
            <w:noProof/>
            <w:webHidden/>
          </w:rPr>
          <w:instrText xml:space="preserve"> PAGEREF _Toc144074781 \h </w:instrText>
        </w:r>
        <w:r w:rsidR="00971397">
          <w:rPr>
            <w:noProof/>
            <w:webHidden/>
          </w:rPr>
        </w:r>
        <w:r w:rsidR="00971397">
          <w:rPr>
            <w:noProof/>
            <w:webHidden/>
          </w:rPr>
          <w:fldChar w:fldCharType="separate"/>
        </w:r>
        <w:r w:rsidR="00971397">
          <w:rPr>
            <w:noProof/>
            <w:webHidden/>
          </w:rPr>
          <w:t>467</w:t>
        </w:r>
        <w:r w:rsidR="00971397">
          <w:rPr>
            <w:noProof/>
            <w:webHidden/>
          </w:rPr>
          <w:fldChar w:fldCharType="end"/>
        </w:r>
      </w:hyperlink>
    </w:p>
    <w:p w14:paraId="3C840FAE" w14:textId="752C9719"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82" w:history="1">
        <w:r w:rsidR="00971397" w:rsidRPr="00CE2F44">
          <w:rPr>
            <w:rStyle w:val="Hyperlink"/>
            <w:rFonts w:cstheme="minorHAnsi"/>
            <w:noProof/>
          </w:rPr>
          <w:t>SC-13 Cryptographic Protection (L)(M)(H)</w:t>
        </w:r>
        <w:r w:rsidR="00971397">
          <w:rPr>
            <w:noProof/>
            <w:webHidden/>
          </w:rPr>
          <w:tab/>
        </w:r>
        <w:r w:rsidR="00971397">
          <w:rPr>
            <w:noProof/>
            <w:webHidden/>
          </w:rPr>
          <w:fldChar w:fldCharType="begin"/>
        </w:r>
        <w:r w:rsidR="00971397">
          <w:rPr>
            <w:noProof/>
            <w:webHidden/>
          </w:rPr>
          <w:instrText xml:space="preserve"> PAGEREF _Toc144074782 \h </w:instrText>
        </w:r>
        <w:r w:rsidR="00971397">
          <w:rPr>
            <w:noProof/>
            <w:webHidden/>
          </w:rPr>
        </w:r>
        <w:r w:rsidR="00971397">
          <w:rPr>
            <w:noProof/>
            <w:webHidden/>
          </w:rPr>
          <w:fldChar w:fldCharType="separate"/>
        </w:r>
        <w:r w:rsidR="00971397">
          <w:rPr>
            <w:noProof/>
            <w:webHidden/>
          </w:rPr>
          <w:t>468</w:t>
        </w:r>
        <w:r w:rsidR="00971397">
          <w:rPr>
            <w:noProof/>
            <w:webHidden/>
          </w:rPr>
          <w:fldChar w:fldCharType="end"/>
        </w:r>
      </w:hyperlink>
    </w:p>
    <w:p w14:paraId="315A661F" w14:textId="09A9FA82"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83" w:history="1">
        <w:r w:rsidR="00971397" w:rsidRPr="00CE2F44">
          <w:rPr>
            <w:rStyle w:val="Hyperlink"/>
            <w:rFonts w:cstheme="minorHAnsi"/>
            <w:noProof/>
          </w:rPr>
          <w:t>SC-15 Collaborative Computing Devices and Applications (L)(M)(H)</w:t>
        </w:r>
        <w:r w:rsidR="00971397">
          <w:rPr>
            <w:noProof/>
            <w:webHidden/>
          </w:rPr>
          <w:tab/>
        </w:r>
        <w:r w:rsidR="00971397">
          <w:rPr>
            <w:noProof/>
            <w:webHidden/>
          </w:rPr>
          <w:fldChar w:fldCharType="begin"/>
        </w:r>
        <w:r w:rsidR="00971397">
          <w:rPr>
            <w:noProof/>
            <w:webHidden/>
          </w:rPr>
          <w:instrText xml:space="preserve"> PAGEREF _Toc144074783 \h </w:instrText>
        </w:r>
        <w:r w:rsidR="00971397">
          <w:rPr>
            <w:noProof/>
            <w:webHidden/>
          </w:rPr>
        </w:r>
        <w:r w:rsidR="00971397">
          <w:rPr>
            <w:noProof/>
            <w:webHidden/>
          </w:rPr>
          <w:fldChar w:fldCharType="separate"/>
        </w:r>
        <w:r w:rsidR="00971397">
          <w:rPr>
            <w:noProof/>
            <w:webHidden/>
          </w:rPr>
          <w:t>471</w:t>
        </w:r>
        <w:r w:rsidR="00971397">
          <w:rPr>
            <w:noProof/>
            <w:webHidden/>
          </w:rPr>
          <w:fldChar w:fldCharType="end"/>
        </w:r>
      </w:hyperlink>
    </w:p>
    <w:p w14:paraId="740C79EB" w14:textId="6785CF96"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84" w:history="1">
        <w:r w:rsidR="00971397" w:rsidRPr="00CE2F44">
          <w:rPr>
            <w:rStyle w:val="Hyperlink"/>
            <w:rFonts w:cstheme="minorHAnsi"/>
            <w:noProof/>
          </w:rPr>
          <w:t>SC-17 Public Key Infrastructure Certificates (M)(H)</w:t>
        </w:r>
        <w:r w:rsidR="00971397">
          <w:rPr>
            <w:noProof/>
            <w:webHidden/>
          </w:rPr>
          <w:tab/>
        </w:r>
        <w:r w:rsidR="00971397">
          <w:rPr>
            <w:noProof/>
            <w:webHidden/>
          </w:rPr>
          <w:fldChar w:fldCharType="begin"/>
        </w:r>
        <w:r w:rsidR="00971397">
          <w:rPr>
            <w:noProof/>
            <w:webHidden/>
          </w:rPr>
          <w:instrText xml:space="preserve"> PAGEREF _Toc144074784 \h </w:instrText>
        </w:r>
        <w:r w:rsidR="00971397">
          <w:rPr>
            <w:noProof/>
            <w:webHidden/>
          </w:rPr>
        </w:r>
        <w:r w:rsidR="00971397">
          <w:rPr>
            <w:noProof/>
            <w:webHidden/>
          </w:rPr>
          <w:fldChar w:fldCharType="separate"/>
        </w:r>
        <w:r w:rsidR="00971397">
          <w:rPr>
            <w:noProof/>
            <w:webHidden/>
          </w:rPr>
          <w:t>472</w:t>
        </w:r>
        <w:r w:rsidR="00971397">
          <w:rPr>
            <w:noProof/>
            <w:webHidden/>
          </w:rPr>
          <w:fldChar w:fldCharType="end"/>
        </w:r>
      </w:hyperlink>
    </w:p>
    <w:p w14:paraId="1DAE113A" w14:textId="2D5DF973"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85" w:history="1">
        <w:r w:rsidR="00971397" w:rsidRPr="00CE2F44">
          <w:rPr>
            <w:rStyle w:val="Hyperlink"/>
            <w:rFonts w:cstheme="minorHAnsi"/>
            <w:noProof/>
          </w:rPr>
          <w:t>SC-18 Mobile Code (M)(H)</w:t>
        </w:r>
        <w:r w:rsidR="00971397">
          <w:rPr>
            <w:noProof/>
            <w:webHidden/>
          </w:rPr>
          <w:tab/>
        </w:r>
        <w:r w:rsidR="00971397">
          <w:rPr>
            <w:noProof/>
            <w:webHidden/>
          </w:rPr>
          <w:fldChar w:fldCharType="begin"/>
        </w:r>
        <w:r w:rsidR="00971397">
          <w:rPr>
            <w:noProof/>
            <w:webHidden/>
          </w:rPr>
          <w:instrText xml:space="preserve"> PAGEREF _Toc144074785 \h </w:instrText>
        </w:r>
        <w:r w:rsidR="00971397">
          <w:rPr>
            <w:noProof/>
            <w:webHidden/>
          </w:rPr>
        </w:r>
        <w:r w:rsidR="00971397">
          <w:rPr>
            <w:noProof/>
            <w:webHidden/>
          </w:rPr>
          <w:fldChar w:fldCharType="separate"/>
        </w:r>
        <w:r w:rsidR="00971397">
          <w:rPr>
            <w:noProof/>
            <w:webHidden/>
          </w:rPr>
          <w:t>473</w:t>
        </w:r>
        <w:r w:rsidR="00971397">
          <w:rPr>
            <w:noProof/>
            <w:webHidden/>
          </w:rPr>
          <w:fldChar w:fldCharType="end"/>
        </w:r>
      </w:hyperlink>
    </w:p>
    <w:p w14:paraId="39D7A46E" w14:textId="354E6D05"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86" w:history="1">
        <w:r w:rsidR="00971397" w:rsidRPr="00CE2F44">
          <w:rPr>
            <w:rStyle w:val="Hyperlink"/>
            <w:rFonts w:cstheme="minorHAnsi"/>
            <w:noProof/>
          </w:rPr>
          <w:t>SC-20 Secure Name/Address Resolution Service (Authoritative Source) (L)(M)(H)</w:t>
        </w:r>
        <w:r w:rsidR="00971397">
          <w:rPr>
            <w:noProof/>
            <w:webHidden/>
          </w:rPr>
          <w:tab/>
        </w:r>
        <w:r w:rsidR="00971397">
          <w:rPr>
            <w:noProof/>
            <w:webHidden/>
          </w:rPr>
          <w:fldChar w:fldCharType="begin"/>
        </w:r>
        <w:r w:rsidR="00971397">
          <w:rPr>
            <w:noProof/>
            <w:webHidden/>
          </w:rPr>
          <w:instrText xml:space="preserve"> PAGEREF _Toc144074786 \h </w:instrText>
        </w:r>
        <w:r w:rsidR="00971397">
          <w:rPr>
            <w:noProof/>
            <w:webHidden/>
          </w:rPr>
        </w:r>
        <w:r w:rsidR="00971397">
          <w:rPr>
            <w:noProof/>
            <w:webHidden/>
          </w:rPr>
          <w:fldChar w:fldCharType="separate"/>
        </w:r>
        <w:r w:rsidR="00971397">
          <w:rPr>
            <w:noProof/>
            <w:webHidden/>
          </w:rPr>
          <w:t>474</w:t>
        </w:r>
        <w:r w:rsidR="00971397">
          <w:rPr>
            <w:noProof/>
            <w:webHidden/>
          </w:rPr>
          <w:fldChar w:fldCharType="end"/>
        </w:r>
      </w:hyperlink>
    </w:p>
    <w:p w14:paraId="20CBD8F1" w14:textId="1767FA34"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87" w:history="1">
        <w:r w:rsidR="00971397" w:rsidRPr="00CE2F44">
          <w:rPr>
            <w:rStyle w:val="Hyperlink"/>
            <w:rFonts w:cstheme="minorHAnsi"/>
            <w:noProof/>
          </w:rPr>
          <w:t>SC-21 Secure Name/Address Resolution Service (Recursive or Caching Resolver) (L)(M)(H)</w:t>
        </w:r>
        <w:r w:rsidR="00971397">
          <w:rPr>
            <w:noProof/>
            <w:webHidden/>
          </w:rPr>
          <w:tab/>
        </w:r>
        <w:r w:rsidR="00971397">
          <w:rPr>
            <w:noProof/>
            <w:webHidden/>
          </w:rPr>
          <w:fldChar w:fldCharType="begin"/>
        </w:r>
        <w:r w:rsidR="00971397">
          <w:rPr>
            <w:noProof/>
            <w:webHidden/>
          </w:rPr>
          <w:instrText xml:space="preserve"> PAGEREF _Toc144074787 \h </w:instrText>
        </w:r>
        <w:r w:rsidR="00971397">
          <w:rPr>
            <w:noProof/>
            <w:webHidden/>
          </w:rPr>
        </w:r>
        <w:r w:rsidR="00971397">
          <w:rPr>
            <w:noProof/>
            <w:webHidden/>
          </w:rPr>
          <w:fldChar w:fldCharType="separate"/>
        </w:r>
        <w:r w:rsidR="00971397">
          <w:rPr>
            <w:noProof/>
            <w:webHidden/>
          </w:rPr>
          <w:t>476</w:t>
        </w:r>
        <w:r w:rsidR="00971397">
          <w:rPr>
            <w:noProof/>
            <w:webHidden/>
          </w:rPr>
          <w:fldChar w:fldCharType="end"/>
        </w:r>
      </w:hyperlink>
    </w:p>
    <w:p w14:paraId="474E6C3E" w14:textId="5F01D4C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88" w:history="1">
        <w:r w:rsidR="00971397" w:rsidRPr="00CE2F44">
          <w:rPr>
            <w:rStyle w:val="Hyperlink"/>
            <w:rFonts w:cstheme="minorHAnsi"/>
            <w:noProof/>
          </w:rPr>
          <w:t>SC-22 Architecture and Provisioning for Name/Address Resolution Service (L)(M)(H)</w:t>
        </w:r>
        <w:r w:rsidR="00971397">
          <w:rPr>
            <w:noProof/>
            <w:webHidden/>
          </w:rPr>
          <w:tab/>
        </w:r>
        <w:r w:rsidR="00971397">
          <w:rPr>
            <w:noProof/>
            <w:webHidden/>
          </w:rPr>
          <w:fldChar w:fldCharType="begin"/>
        </w:r>
        <w:r w:rsidR="00971397">
          <w:rPr>
            <w:noProof/>
            <w:webHidden/>
          </w:rPr>
          <w:instrText xml:space="preserve"> PAGEREF _Toc144074788 \h </w:instrText>
        </w:r>
        <w:r w:rsidR="00971397">
          <w:rPr>
            <w:noProof/>
            <w:webHidden/>
          </w:rPr>
        </w:r>
        <w:r w:rsidR="00971397">
          <w:rPr>
            <w:noProof/>
            <w:webHidden/>
          </w:rPr>
          <w:fldChar w:fldCharType="separate"/>
        </w:r>
        <w:r w:rsidR="00971397">
          <w:rPr>
            <w:noProof/>
            <w:webHidden/>
          </w:rPr>
          <w:t>477</w:t>
        </w:r>
        <w:r w:rsidR="00971397">
          <w:rPr>
            <w:noProof/>
            <w:webHidden/>
          </w:rPr>
          <w:fldChar w:fldCharType="end"/>
        </w:r>
      </w:hyperlink>
    </w:p>
    <w:p w14:paraId="269B666F" w14:textId="78F1B4B5"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89" w:history="1">
        <w:r w:rsidR="00971397" w:rsidRPr="00CE2F44">
          <w:rPr>
            <w:rStyle w:val="Hyperlink"/>
            <w:rFonts w:cstheme="minorHAnsi"/>
            <w:noProof/>
          </w:rPr>
          <w:t>SC-23 Session Authenticity (M)(H)</w:t>
        </w:r>
        <w:r w:rsidR="00971397">
          <w:rPr>
            <w:noProof/>
            <w:webHidden/>
          </w:rPr>
          <w:tab/>
        </w:r>
        <w:r w:rsidR="00971397">
          <w:rPr>
            <w:noProof/>
            <w:webHidden/>
          </w:rPr>
          <w:fldChar w:fldCharType="begin"/>
        </w:r>
        <w:r w:rsidR="00971397">
          <w:rPr>
            <w:noProof/>
            <w:webHidden/>
          </w:rPr>
          <w:instrText xml:space="preserve"> PAGEREF _Toc144074789 \h </w:instrText>
        </w:r>
        <w:r w:rsidR="00971397">
          <w:rPr>
            <w:noProof/>
            <w:webHidden/>
          </w:rPr>
        </w:r>
        <w:r w:rsidR="00971397">
          <w:rPr>
            <w:noProof/>
            <w:webHidden/>
          </w:rPr>
          <w:fldChar w:fldCharType="separate"/>
        </w:r>
        <w:r w:rsidR="00971397">
          <w:rPr>
            <w:noProof/>
            <w:webHidden/>
          </w:rPr>
          <w:t>478</w:t>
        </w:r>
        <w:r w:rsidR="00971397">
          <w:rPr>
            <w:noProof/>
            <w:webHidden/>
          </w:rPr>
          <w:fldChar w:fldCharType="end"/>
        </w:r>
      </w:hyperlink>
    </w:p>
    <w:p w14:paraId="32B576FC" w14:textId="43699C74"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90" w:history="1">
        <w:r w:rsidR="00971397" w:rsidRPr="00CE2F44">
          <w:rPr>
            <w:rStyle w:val="Hyperlink"/>
            <w:rFonts w:cstheme="minorHAnsi"/>
            <w:noProof/>
          </w:rPr>
          <w:t>SC-24 Fail in Known State (H)</w:t>
        </w:r>
        <w:r w:rsidR="00971397">
          <w:rPr>
            <w:noProof/>
            <w:webHidden/>
          </w:rPr>
          <w:tab/>
        </w:r>
        <w:r w:rsidR="00971397">
          <w:rPr>
            <w:noProof/>
            <w:webHidden/>
          </w:rPr>
          <w:fldChar w:fldCharType="begin"/>
        </w:r>
        <w:r w:rsidR="00971397">
          <w:rPr>
            <w:noProof/>
            <w:webHidden/>
          </w:rPr>
          <w:instrText xml:space="preserve"> PAGEREF _Toc144074790 \h </w:instrText>
        </w:r>
        <w:r w:rsidR="00971397">
          <w:rPr>
            <w:noProof/>
            <w:webHidden/>
          </w:rPr>
        </w:r>
        <w:r w:rsidR="00971397">
          <w:rPr>
            <w:noProof/>
            <w:webHidden/>
          </w:rPr>
          <w:fldChar w:fldCharType="separate"/>
        </w:r>
        <w:r w:rsidR="00971397">
          <w:rPr>
            <w:noProof/>
            <w:webHidden/>
          </w:rPr>
          <w:t>479</w:t>
        </w:r>
        <w:r w:rsidR="00971397">
          <w:rPr>
            <w:noProof/>
            <w:webHidden/>
          </w:rPr>
          <w:fldChar w:fldCharType="end"/>
        </w:r>
      </w:hyperlink>
    </w:p>
    <w:p w14:paraId="76A26009" w14:textId="4408732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91" w:history="1">
        <w:r w:rsidR="00971397" w:rsidRPr="00CE2F44">
          <w:rPr>
            <w:rStyle w:val="Hyperlink"/>
            <w:rFonts w:cstheme="minorHAnsi"/>
            <w:noProof/>
          </w:rPr>
          <w:t>SC-28 Protection of Information at Rest (L)(M)(H)</w:t>
        </w:r>
        <w:r w:rsidR="00971397">
          <w:rPr>
            <w:noProof/>
            <w:webHidden/>
          </w:rPr>
          <w:tab/>
        </w:r>
        <w:r w:rsidR="00971397">
          <w:rPr>
            <w:noProof/>
            <w:webHidden/>
          </w:rPr>
          <w:fldChar w:fldCharType="begin"/>
        </w:r>
        <w:r w:rsidR="00971397">
          <w:rPr>
            <w:noProof/>
            <w:webHidden/>
          </w:rPr>
          <w:instrText xml:space="preserve"> PAGEREF _Toc144074791 \h </w:instrText>
        </w:r>
        <w:r w:rsidR="00971397">
          <w:rPr>
            <w:noProof/>
            <w:webHidden/>
          </w:rPr>
        </w:r>
        <w:r w:rsidR="00971397">
          <w:rPr>
            <w:noProof/>
            <w:webHidden/>
          </w:rPr>
          <w:fldChar w:fldCharType="separate"/>
        </w:r>
        <w:r w:rsidR="00971397">
          <w:rPr>
            <w:noProof/>
            <w:webHidden/>
          </w:rPr>
          <w:t>481</w:t>
        </w:r>
        <w:r w:rsidR="00971397">
          <w:rPr>
            <w:noProof/>
            <w:webHidden/>
          </w:rPr>
          <w:fldChar w:fldCharType="end"/>
        </w:r>
      </w:hyperlink>
    </w:p>
    <w:p w14:paraId="4E4B25D7" w14:textId="7FAB2C67"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92" w:history="1">
        <w:r w:rsidR="00971397" w:rsidRPr="00CE2F44">
          <w:rPr>
            <w:rStyle w:val="Hyperlink"/>
            <w:rFonts w:cstheme="minorHAnsi"/>
            <w:noProof/>
          </w:rPr>
          <w:t>SC-28(1) Cryptographic Protection (L)(M)(H)</w:t>
        </w:r>
        <w:r w:rsidR="00971397">
          <w:rPr>
            <w:noProof/>
            <w:webHidden/>
          </w:rPr>
          <w:tab/>
        </w:r>
        <w:r w:rsidR="00971397">
          <w:rPr>
            <w:noProof/>
            <w:webHidden/>
          </w:rPr>
          <w:fldChar w:fldCharType="begin"/>
        </w:r>
        <w:r w:rsidR="00971397">
          <w:rPr>
            <w:noProof/>
            <w:webHidden/>
          </w:rPr>
          <w:instrText xml:space="preserve"> PAGEREF _Toc144074792 \h </w:instrText>
        </w:r>
        <w:r w:rsidR="00971397">
          <w:rPr>
            <w:noProof/>
            <w:webHidden/>
          </w:rPr>
        </w:r>
        <w:r w:rsidR="00971397">
          <w:rPr>
            <w:noProof/>
            <w:webHidden/>
          </w:rPr>
          <w:fldChar w:fldCharType="separate"/>
        </w:r>
        <w:r w:rsidR="00971397">
          <w:rPr>
            <w:noProof/>
            <w:webHidden/>
          </w:rPr>
          <w:t>482</w:t>
        </w:r>
        <w:r w:rsidR="00971397">
          <w:rPr>
            <w:noProof/>
            <w:webHidden/>
          </w:rPr>
          <w:fldChar w:fldCharType="end"/>
        </w:r>
      </w:hyperlink>
    </w:p>
    <w:p w14:paraId="33F78A97" w14:textId="0526514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93" w:history="1">
        <w:r w:rsidR="00971397" w:rsidRPr="00CE2F44">
          <w:rPr>
            <w:rStyle w:val="Hyperlink"/>
            <w:rFonts w:cstheme="minorHAnsi"/>
            <w:noProof/>
          </w:rPr>
          <w:t>SC-39 Process Isolation (L)(M)(H)</w:t>
        </w:r>
        <w:r w:rsidR="00971397">
          <w:rPr>
            <w:noProof/>
            <w:webHidden/>
          </w:rPr>
          <w:tab/>
        </w:r>
        <w:r w:rsidR="00971397">
          <w:rPr>
            <w:noProof/>
            <w:webHidden/>
          </w:rPr>
          <w:fldChar w:fldCharType="begin"/>
        </w:r>
        <w:r w:rsidR="00971397">
          <w:rPr>
            <w:noProof/>
            <w:webHidden/>
          </w:rPr>
          <w:instrText xml:space="preserve"> PAGEREF _Toc144074793 \h </w:instrText>
        </w:r>
        <w:r w:rsidR="00971397">
          <w:rPr>
            <w:noProof/>
            <w:webHidden/>
          </w:rPr>
        </w:r>
        <w:r w:rsidR="00971397">
          <w:rPr>
            <w:noProof/>
            <w:webHidden/>
          </w:rPr>
          <w:fldChar w:fldCharType="separate"/>
        </w:r>
        <w:r w:rsidR="00971397">
          <w:rPr>
            <w:noProof/>
            <w:webHidden/>
          </w:rPr>
          <w:t>484</w:t>
        </w:r>
        <w:r w:rsidR="00971397">
          <w:rPr>
            <w:noProof/>
            <w:webHidden/>
          </w:rPr>
          <w:fldChar w:fldCharType="end"/>
        </w:r>
      </w:hyperlink>
    </w:p>
    <w:p w14:paraId="3A8C8265" w14:textId="5A25BBE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94" w:history="1">
        <w:r w:rsidR="00971397" w:rsidRPr="00CE2F44">
          <w:rPr>
            <w:rStyle w:val="Hyperlink"/>
            <w:rFonts w:cstheme="minorHAnsi"/>
            <w:noProof/>
          </w:rPr>
          <w:t>SC-45 System Time Synchronization (M)(H)</w:t>
        </w:r>
        <w:r w:rsidR="00971397">
          <w:rPr>
            <w:noProof/>
            <w:webHidden/>
          </w:rPr>
          <w:tab/>
        </w:r>
        <w:r w:rsidR="00971397">
          <w:rPr>
            <w:noProof/>
            <w:webHidden/>
          </w:rPr>
          <w:fldChar w:fldCharType="begin"/>
        </w:r>
        <w:r w:rsidR="00971397">
          <w:rPr>
            <w:noProof/>
            <w:webHidden/>
          </w:rPr>
          <w:instrText xml:space="preserve"> PAGEREF _Toc144074794 \h </w:instrText>
        </w:r>
        <w:r w:rsidR="00971397">
          <w:rPr>
            <w:noProof/>
            <w:webHidden/>
          </w:rPr>
        </w:r>
        <w:r w:rsidR="00971397">
          <w:rPr>
            <w:noProof/>
            <w:webHidden/>
          </w:rPr>
          <w:fldChar w:fldCharType="separate"/>
        </w:r>
        <w:r w:rsidR="00971397">
          <w:rPr>
            <w:noProof/>
            <w:webHidden/>
          </w:rPr>
          <w:t>485</w:t>
        </w:r>
        <w:r w:rsidR="00971397">
          <w:rPr>
            <w:noProof/>
            <w:webHidden/>
          </w:rPr>
          <w:fldChar w:fldCharType="end"/>
        </w:r>
      </w:hyperlink>
    </w:p>
    <w:p w14:paraId="3B7337BB" w14:textId="41877BE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95" w:history="1">
        <w:r w:rsidR="00971397" w:rsidRPr="00CE2F44">
          <w:rPr>
            <w:rStyle w:val="Hyperlink"/>
            <w:rFonts w:cstheme="minorHAnsi"/>
            <w:noProof/>
          </w:rPr>
          <w:t>SC-45(1) Synchronization with Authoritative Time Source (M)(H)</w:t>
        </w:r>
        <w:r w:rsidR="00971397">
          <w:rPr>
            <w:noProof/>
            <w:webHidden/>
          </w:rPr>
          <w:tab/>
        </w:r>
        <w:r w:rsidR="00971397">
          <w:rPr>
            <w:noProof/>
            <w:webHidden/>
          </w:rPr>
          <w:fldChar w:fldCharType="begin"/>
        </w:r>
        <w:r w:rsidR="00971397">
          <w:rPr>
            <w:noProof/>
            <w:webHidden/>
          </w:rPr>
          <w:instrText xml:space="preserve"> PAGEREF _Toc144074795 \h </w:instrText>
        </w:r>
        <w:r w:rsidR="00971397">
          <w:rPr>
            <w:noProof/>
            <w:webHidden/>
          </w:rPr>
        </w:r>
        <w:r w:rsidR="00971397">
          <w:rPr>
            <w:noProof/>
            <w:webHidden/>
          </w:rPr>
          <w:fldChar w:fldCharType="separate"/>
        </w:r>
        <w:r w:rsidR="00971397">
          <w:rPr>
            <w:noProof/>
            <w:webHidden/>
          </w:rPr>
          <w:t>486</w:t>
        </w:r>
        <w:r w:rsidR="00971397">
          <w:rPr>
            <w:noProof/>
            <w:webHidden/>
          </w:rPr>
          <w:fldChar w:fldCharType="end"/>
        </w:r>
      </w:hyperlink>
    </w:p>
    <w:p w14:paraId="4E2DCF02" w14:textId="63E5821E" w:rsidR="00971397" w:rsidRDefault="00000000">
      <w:pPr>
        <w:pStyle w:val="TOC1"/>
        <w:rPr>
          <w:rFonts w:eastAsiaTheme="minorEastAsia" w:cstheme="minorBidi"/>
          <w:b w:val="0"/>
          <w:noProof/>
          <w:color w:val="auto"/>
          <w:kern w:val="2"/>
          <w:sz w:val="24"/>
          <w14:ligatures w14:val="standardContextual"/>
        </w:rPr>
      </w:pPr>
      <w:hyperlink w:anchor="_Toc144074796" w:history="1">
        <w:r w:rsidR="00971397" w:rsidRPr="00CE2F44">
          <w:rPr>
            <w:rStyle w:val="Hyperlink"/>
            <w:rFonts w:cstheme="minorHAnsi"/>
            <w:noProof/>
          </w:rPr>
          <w:t>System and Information Integrity</w:t>
        </w:r>
        <w:r w:rsidR="00971397">
          <w:rPr>
            <w:noProof/>
            <w:webHidden/>
          </w:rPr>
          <w:tab/>
        </w:r>
        <w:r w:rsidR="00971397">
          <w:rPr>
            <w:noProof/>
            <w:webHidden/>
          </w:rPr>
          <w:fldChar w:fldCharType="begin"/>
        </w:r>
        <w:r w:rsidR="00971397">
          <w:rPr>
            <w:noProof/>
            <w:webHidden/>
          </w:rPr>
          <w:instrText xml:space="preserve"> PAGEREF _Toc144074796 \h </w:instrText>
        </w:r>
        <w:r w:rsidR="00971397">
          <w:rPr>
            <w:noProof/>
            <w:webHidden/>
          </w:rPr>
        </w:r>
        <w:r w:rsidR="00971397">
          <w:rPr>
            <w:noProof/>
            <w:webHidden/>
          </w:rPr>
          <w:fldChar w:fldCharType="separate"/>
        </w:r>
        <w:r w:rsidR="00971397">
          <w:rPr>
            <w:noProof/>
            <w:webHidden/>
          </w:rPr>
          <w:t>487</w:t>
        </w:r>
        <w:r w:rsidR="00971397">
          <w:rPr>
            <w:noProof/>
            <w:webHidden/>
          </w:rPr>
          <w:fldChar w:fldCharType="end"/>
        </w:r>
      </w:hyperlink>
    </w:p>
    <w:p w14:paraId="4E6B63E8" w14:textId="665842FF"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97" w:history="1">
        <w:r w:rsidR="00971397" w:rsidRPr="00CE2F44">
          <w:rPr>
            <w:rStyle w:val="Hyperlink"/>
            <w:rFonts w:cstheme="minorHAnsi"/>
            <w:noProof/>
          </w:rPr>
          <w:t>SI-1 Policy and Procedures (L)(M)(H)</w:t>
        </w:r>
        <w:r w:rsidR="00971397">
          <w:rPr>
            <w:noProof/>
            <w:webHidden/>
          </w:rPr>
          <w:tab/>
        </w:r>
        <w:r w:rsidR="00971397">
          <w:rPr>
            <w:noProof/>
            <w:webHidden/>
          </w:rPr>
          <w:fldChar w:fldCharType="begin"/>
        </w:r>
        <w:r w:rsidR="00971397">
          <w:rPr>
            <w:noProof/>
            <w:webHidden/>
          </w:rPr>
          <w:instrText xml:space="preserve"> PAGEREF _Toc144074797 \h </w:instrText>
        </w:r>
        <w:r w:rsidR="00971397">
          <w:rPr>
            <w:noProof/>
            <w:webHidden/>
          </w:rPr>
        </w:r>
        <w:r w:rsidR="00971397">
          <w:rPr>
            <w:noProof/>
            <w:webHidden/>
          </w:rPr>
          <w:fldChar w:fldCharType="separate"/>
        </w:r>
        <w:r w:rsidR="00971397">
          <w:rPr>
            <w:noProof/>
            <w:webHidden/>
          </w:rPr>
          <w:t>487</w:t>
        </w:r>
        <w:r w:rsidR="00971397">
          <w:rPr>
            <w:noProof/>
            <w:webHidden/>
          </w:rPr>
          <w:fldChar w:fldCharType="end"/>
        </w:r>
      </w:hyperlink>
    </w:p>
    <w:p w14:paraId="08E48F81" w14:textId="173C5C19"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798" w:history="1">
        <w:r w:rsidR="00971397" w:rsidRPr="00CE2F44">
          <w:rPr>
            <w:rStyle w:val="Hyperlink"/>
            <w:rFonts w:cstheme="minorHAnsi"/>
            <w:noProof/>
          </w:rPr>
          <w:t>SI-2 Flaw Remediation (L)(M)(H)</w:t>
        </w:r>
        <w:r w:rsidR="00971397">
          <w:rPr>
            <w:noProof/>
            <w:webHidden/>
          </w:rPr>
          <w:tab/>
        </w:r>
        <w:r w:rsidR="00971397">
          <w:rPr>
            <w:noProof/>
            <w:webHidden/>
          </w:rPr>
          <w:fldChar w:fldCharType="begin"/>
        </w:r>
        <w:r w:rsidR="00971397">
          <w:rPr>
            <w:noProof/>
            <w:webHidden/>
          </w:rPr>
          <w:instrText xml:space="preserve"> PAGEREF _Toc144074798 \h </w:instrText>
        </w:r>
        <w:r w:rsidR="00971397">
          <w:rPr>
            <w:noProof/>
            <w:webHidden/>
          </w:rPr>
        </w:r>
        <w:r w:rsidR="00971397">
          <w:rPr>
            <w:noProof/>
            <w:webHidden/>
          </w:rPr>
          <w:fldChar w:fldCharType="separate"/>
        </w:r>
        <w:r w:rsidR="00971397">
          <w:rPr>
            <w:noProof/>
            <w:webHidden/>
          </w:rPr>
          <w:t>489</w:t>
        </w:r>
        <w:r w:rsidR="00971397">
          <w:rPr>
            <w:noProof/>
            <w:webHidden/>
          </w:rPr>
          <w:fldChar w:fldCharType="end"/>
        </w:r>
      </w:hyperlink>
    </w:p>
    <w:p w14:paraId="436201A2" w14:textId="6FF7C237"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799" w:history="1">
        <w:r w:rsidR="00971397" w:rsidRPr="00CE2F44">
          <w:rPr>
            <w:rStyle w:val="Hyperlink"/>
            <w:rFonts w:cstheme="minorHAnsi"/>
            <w:noProof/>
          </w:rPr>
          <w:t>SI-2(2) Automated Flaw Remediation Status (M)(H)</w:t>
        </w:r>
        <w:r w:rsidR="00971397">
          <w:rPr>
            <w:noProof/>
            <w:webHidden/>
          </w:rPr>
          <w:tab/>
        </w:r>
        <w:r w:rsidR="00971397">
          <w:rPr>
            <w:noProof/>
            <w:webHidden/>
          </w:rPr>
          <w:fldChar w:fldCharType="begin"/>
        </w:r>
        <w:r w:rsidR="00971397">
          <w:rPr>
            <w:noProof/>
            <w:webHidden/>
          </w:rPr>
          <w:instrText xml:space="preserve"> PAGEREF _Toc144074799 \h </w:instrText>
        </w:r>
        <w:r w:rsidR="00971397">
          <w:rPr>
            <w:noProof/>
            <w:webHidden/>
          </w:rPr>
        </w:r>
        <w:r w:rsidR="00971397">
          <w:rPr>
            <w:noProof/>
            <w:webHidden/>
          </w:rPr>
          <w:fldChar w:fldCharType="separate"/>
        </w:r>
        <w:r w:rsidR="00971397">
          <w:rPr>
            <w:noProof/>
            <w:webHidden/>
          </w:rPr>
          <w:t>490</w:t>
        </w:r>
        <w:r w:rsidR="00971397">
          <w:rPr>
            <w:noProof/>
            <w:webHidden/>
          </w:rPr>
          <w:fldChar w:fldCharType="end"/>
        </w:r>
      </w:hyperlink>
    </w:p>
    <w:p w14:paraId="21E57F6B" w14:textId="5E07952A"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00" w:history="1">
        <w:r w:rsidR="00971397" w:rsidRPr="00CE2F44">
          <w:rPr>
            <w:rStyle w:val="Hyperlink"/>
            <w:rFonts w:cstheme="minorHAnsi"/>
            <w:noProof/>
          </w:rPr>
          <w:t>SI-2(3) Time to Remediate Flaws and Benchmarks for Corrective Actions (M)(H)</w:t>
        </w:r>
        <w:r w:rsidR="00971397">
          <w:rPr>
            <w:noProof/>
            <w:webHidden/>
          </w:rPr>
          <w:tab/>
        </w:r>
        <w:r w:rsidR="00971397">
          <w:rPr>
            <w:noProof/>
            <w:webHidden/>
          </w:rPr>
          <w:fldChar w:fldCharType="begin"/>
        </w:r>
        <w:r w:rsidR="00971397">
          <w:rPr>
            <w:noProof/>
            <w:webHidden/>
          </w:rPr>
          <w:instrText xml:space="preserve"> PAGEREF _Toc144074800 \h </w:instrText>
        </w:r>
        <w:r w:rsidR="00971397">
          <w:rPr>
            <w:noProof/>
            <w:webHidden/>
          </w:rPr>
        </w:r>
        <w:r w:rsidR="00971397">
          <w:rPr>
            <w:noProof/>
            <w:webHidden/>
          </w:rPr>
          <w:fldChar w:fldCharType="separate"/>
        </w:r>
        <w:r w:rsidR="00971397">
          <w:rPr>
            <w:noProof/>
            <w:webHidden/>
          </w:rPr>
          <w:t>492</w:t>
        </w:r>
        <w:r w:rsidR="00971397">
          <w:rPr>
            <w:noProof/>
            <w:webHidden/>
          </w:rPr>
          <w:fldChar w:fldCharType="end"/>
        </w:r>
      </w:hyperlink>
    </w:p>
    <w:p w14:paraId="7C55DDFF" w14:textId="54AA8922"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01" w:history="1">
        <w:r w:rsidR="00971397" w:rsidRPr="00CE2F44">
          <w:rPr>
            <w:rStyle w:val="Hyperlink"/>
            <w:rFonts w:cstheme="minorHAnsi"/>
            <w:noProof/>
          </w:rPr>
          <w:t>SI-3 Malicious Code Protection (L)(M)(H)</w:t>
        </w:r>
        <w:r w:rsidR="00971397">
          <w:rPr>
            <w:noProof/>
            <w:webHidden/>
          </w:rPr>
          <w:tab/>
        </w:r>
        <w:r w:rsidR="00971397">
          <w:rPr>
            <w:noProof/>
            <w:webHidden/>
          </w:rPr>
          <w:fldChar w:fldCharType="begin"/>
        </w:r>
        <w:r w:rsidR="00971397">
          <w:rPr>
            <w:noProof/>
            <w:webHidden/>
          </w:rPr>
          <w:instrText xml:space="preserve"> PAGEREF _Toc144074801 \h </w:instrText>
        </w:r>
        <w:r w:rsidR="00971397">
          <w:rPr>
            <w:noProof/>
            <w:webHidden/>
          </w:rPr>
        </w:r>
        <w:r w:rsidR="00971397">
          <w:rPr>
            <w:noProof/>
            <w:webHidden/>
          </w:rPr>
          <w:fldChar w:fldCharType="separate"/>
        </w:r>
        <w:r w:rsidR="00971397">
          <w:rPr>
            <w:noProof/>
            <w:webHidden/>
          </w:rPr>
          <w:t>493</w:t>
        </w:r>
        <w:r w:rsidR="00971397">
          <w:rPr>
            <w:noProof/>
            <w:webHidden/>
          </w:rPr>
          <w:fldChar w:fldCharType="end"/>
        </w:r>
      </w:hyperlink>
    </w:p>
    <w:p w14:paraId="05326D56" w14:textId="513B1E6E"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02" w:history="1">
        <w:r w:rsidR="00971397" w:rsidRPr="00CE2F44">
          <w:rPr>
            <w:rStyle w:val="Hyperlink"/>
            <w:rFonts w:cstheme="minorHAnsi"/>
            <w:noProof/>
          </w:rPr>
          <w:t>SI-4 System Monitoring (L)(M)(H)</w:t>
        </w:r>
        <w:r w:rsidR="00971397">
          <w:rPr>
            <w:noProof/>
            <w:webHidden/>
          </w:rPr>
          <w:tab/>
        </w:r>
        <w:r w:rsidR="00971397">
          <w:rPr>
            <w:noProof/>
            <w:webHidden/>
          </w:rPr>
          <w:fldChar w:fldCharType="begin"/>
        </w:r>
        <w:r w:rsidR="00971397">
          <w:rPr>
            <w:noProof/>
            <w:webHidden/>
          </w:rPr>
          <w:instrText xml:space="preserve"> PAGEREF _Toc144074802 \h </w:instrText>
        </w:r>
        <w:r w:rsidR="00971397">
          <w:rPr>
            <w:noProof/>
            <w:webHidden/>
          </w:rPr>
        </w:r>
        <w:r w:rsidR="00971397">
          <w:rPr>
            <w:noProof/>
            <w:webHidden/>
          </w:rPr>
          <w:fldChar w:fldCharType="separate"/>
        </w:r>
        <w:r w:rsidR="00971397">
          <w:rPr>
            <w:noProof/>
            <w:webHidden/>
          </w:rPr>
          <w:t>495</w:t>
        </w:r>
        <w:r w:rsidR="00971397">
          <w:rPr>
            <w:noProof/>
            <w:webHidden/>
          </w:rPr>
          <w:fldChar w:fldCharType="end"/>
        </w:r>
      </w:hyperlink>
    </w:p>
    <w:p w14:paraId="7A992CB8" w14:textId="1735C02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03" w:history="1">
        <w:r w:rsidR="00971397" w:rsidRPr="00CE2F44">
          <w:rPr>
            <w:rStyle w:val="Hyperlink"/>
            <w:rFonts w:cstheme="minorHAnsi"/>
            <w:noProof/>
          </w:rPr>
          <w:t>SI-4(1) System-wide Intrusion Detection System (M)(H)</w:t>
        </w:r>
        <w:r w:rsidR="00971397">
          <w:rPr>
            <w:noProof/>
            <w:webHidden/>
          </w:rPr>
          <w:tab/>
        </w:r>
        <w:r w:rsidR="00971397">
          <w:rPr>
            <w:noProof/>
            <w:webHidden/>
          </w:rPr>
          <w:fldChar w:fldCharType="begin"/>
        </w:r>
        <w:r w:rsidR="00971397">
          <w:rPr>
            <w:noProof/>
            <w:webHidden/>
          </w:rPr>
          <w:instrText xml:space="preserve"> PAGEREF _Toc144074803 \h </w:instrText>
        </w:r>
        <w:r w:rsidR="00971397">
          <w:rPr>
            <w:noProof/>
            <w:webHidden/>
          </w:rPr>
        </w:r>
        <w:r w:rsidR="00971397">
          <w:rPr>
            <w:noProof/>
            <w:webHidden/>
          </w:rPr>
          <w:fldChar w:fldCharType="separate"/>
        </w:r>
        <w:r w:rsidR="00971397">
          <w:rPr>
            <w:noProof/>
            <w:webHidden/>
          </w:rPr>
          <w:t>497</w:t>
        </w:r>
        <w:r w:rsidR="00971397">
          <w:rPr>
            <w:noProof/>
            <w:webHidden/>
          </w:rPr>
          <w:fldChar w:fldCharType="end"/>
        </w:r>
      </w:hyperlink>
    </w:p>
    <w:p w14:paraId="61557CB0" w14:textId="6D1A9D4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04" w:history="1">
        <w:r w:rsidR="00971397" w:rsidRPr="00CE2F44">
          <w:rPr>
            <w:rStyle w:val="Hyperlink"/>
            <w:rFonts w:cstheme="minorHAnsi"/>
            <w:noProof/>
          </w:rPr>
          <w:t>SI-4(2) Automated Tools and Mechanisms for Real-time Analysis (M)(H)</w:t>
        </w:r>
        <w:r w:rsidR="00971397">
          <w:rPr>
            <w:noProof/>
            <w:webHidden/>
          </w:rPr>
          <w:tab/>
        </w:r>
        <w:r w:rsidR="00971397">
          <w:rPr>
            <w:noProof/>
            <w:webHidden/>
          </w:rPr>
          <w:fldChar w:fldCharType="begin"/>
        </w:r>
        <w:r w:rsidR="00971397">
          <w:rPr>
            <w:noProof/>
            <w:webHidden/>
          </w:rPr>
          <w:instrText xml:space="preserve"> PAGEREF _Toc144074804 \h </w:instrText>
        </w:r>
        <w:r w:rsidR="00971397">
          <w:rPr>
            <w:noProof/>
            <w:webHidden/>
          </w:rPr>
        </w:r>
        <w:r w:rsidR="00971397">
          <w:rPr>
            <w:noProof/>
            <w:webHidden/>
          </w:rPr>
          <w:fldChar w:fldCharType="separate"/>
        </w:r>
        <w:r w:rsidR="00971397">
          <w:rPr>
            <w:noProof/>
            <w:webHidden/>
          </w:rPr>
          <w:t>498</w:t>
        </w:r>
        <w:r w:rsidR="00971397">
          <w:rPr>
            <w:noProof/>
            <w:webHidden/>
          </w:rPr>
          <w:fldChar w:fldCharType="end"/>
        </w:r>
      </w:hyperlink>
    </w:p>
    <w:p w14:paraId="279D50DE" w14:textId="48B1F431"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05" w:history="1">
        <w:r w:rsidR="00971397" w:rsidRPr="00CE2F44">
          <w:rPr>
            <w:rStyle w:val="Hyperlink"/>
            <w:rFonts w:cstheme="minorHAnsi"/>
            <w:noProof/>
          </w:rPr>
          <w:t>SI-4(4) Inbound and Outbound Communications Traffic (M)(H)</w:t>
        </w:r>
        <w:r w:rsidR="00971397">
          <w:rPr>
            <w:noProof/>
            <w:webHidden/>
          </w:rPr>
          <w:tab/>
        </w:r>
        <w:r w:rsidR="00971397">
          <w:rPr>
            <w:noProof/>
            <w:webHidden/>
          </w:rPr>
          <w:fldChar w:fldCharType="begin"/>
        </w:r>
        <w:r w:rsidR="00971397">
          <w:rPr>
            <w:noProof/>
            <w:webHidden/>
          </w:rPr>
          <w:instrText xml:space="preserve"> PAGEREF _Toc144074805 \h </w:instrText>
        </w:r>
        <w:r w:rsidR="00971397">
          <w:rPr>
            <w:noProof/>
            <w:webHidden/>
          </w:rPr>
        </w:r>
        <w:r w:rsidR="00971397">
          <w:rPr>
            <w:noProof/>
            <w:webHidden/>
          </w:rPr>
          <w:fldChar w:fldCharType="separate"/>
        </w:r>
        <w:r w:rsidR="00971397">
          <w:rPr>
            <w:noProof/>
            <w:webHidden/>
          </w:rPr>
          <w:t>499</w:t>
        </w:r>
        <w:r w:rsidR="00971397">
          <w:rPr>
            <w:noProof/>
            <w:webHidden/>
          </w:rPr>
          <w:fldChar w:fldCharType="end"/>
        </w:r>
      </w:hyperlink>
    </w:p>
    <w:p w14:paraId="593421D3" w14:textId="33571B2B"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06" w:history="1">
        <w:r w:rsidR="00971397" w:rsidRPr="00CE2F44">
          <w:rPr>
            <w:rStyle w:val="Hyperlink"/>
            <w:rFonts w:cstheme="minorHAnsi"/>
            <w:noProof/>
          </w:rPr>
          <w:t>SI-4(5) System-generated Alerts (M)(H)</w:t>
        </w:r>
        <w:r w:rsidR="00971397">
          <w:rPr>
            <w:noProof/>
            <w:webHidden/>
          </w:rPr>
          <w:tab/>
        </w:r>
        <w:r w:rsidR="00971397">
          <w:rPr>
            <w:noProof/>
            <w:webHidden/>
          </w:rPr>
          <w:fldChar w:fldCharType="begin"/>
        </w:r>
        <w:r w:rsidR="00971397">
          <w:rPr>
            <w:noProof/>
            <w:webHidden/>
          </w:rPr>
          <w:instrText xml:space="preserve"> PAGEREF _Toc144074806 \h </w:instrText>
        </w:r>
        <w:r w:rsidR="00971397">
          <w:rPr>
            <w:noProof/>
            <w:webHidden/>
          </w:rPr>
        </w:r>
        <w:r w:rsidR="00971397">
          <w:rPr>
            <w:noProof/>
            <w:webHidden/>
          </w:rPr>
          <w:fldChar w:fldCharType="separate"/>
        </w:r>
        <w:r w:rsidR="00971397">
          <w:rPr>
            <w:noProof/>
            <w:webHidden/>
          </w:rPr>
          <w:t>500</w:t>
        </w:r>
        <w:r w:rsidR="00971397">
          <w:rPr>
            <w:noProof/>
            <w:webHidden/>
          </w:rPr>
          <w:fldChar w:fldCharType="end"/>
        </w:r>
      </w:hyperlink>
    </w:p>
    <w:p w14:paraId="400278F0" w14:textId="77B9350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07" w:history="1">
        <w:r w:rsidR="00971397" w:rsidRPr="00CE2F44">
          <w:rPr>
            <w:rStyle w:val="Hyperlink"/>
            <w:rFonts w:cstheme="minorHAnsi"/>
            <w:noProof/>
          </w:rPr>
          <w:t>SI-4(10) Visibility of Encrypted Communications (H)</w:t>
        </w:r>
        <w:r w:rsidR="00971397">
          <w:rPr>
            <w:noProof/>
            <w:webHidden/>
          </w:rPr>
          <w:tab/>
        </w:r>
        <w:r w:rsidR="00971397">
          <w:rPr>
            <w:noProof/>
            <w:webHidden/>
          </w:rPr>
          <w:fldChar w:fldCharType="begin"/>
        </w:r>
        <w:r w:rsidR="00971397">
          <w:rPr>
            <w:noProof/>
            <w:webHidden/>
          </w:rPr>
          <w:instrText xml:space="preserve"> PAGEREF _Toc144074807 \h </w:instrText>
        </w:r>
        <w:r w:rsidR="00971397">
          <w:rPr>
            <w:noProof/>
            <w:webHidden/>
          </w:rPr>
        </w:r>
        <w:r w:rsidR="00971397">
          <w:rPr>
            <w:noProof/>
            <w:webHidden/>
          </w:rPr>
          <w:fldChar w:fldCharType="separate"/>
        </w:r>
        <w:r w:rsidR="00971397">
          <w:rPr>
            <w:noProof/>
            <w:webHidden/>
          </w:rPr>
          <w:t>501</w:t>
        </w:r>
        <w:r w:rsidR="00971397">
          <w:rPr>
            <w:noProof/>
            <w:webHidden/>
          </w:rPr>
          <w:fldChar w:fldCharType="end"/>
        </w:r>
      </w:hyperlink>
    </w:p>
    <w:p w14:paraId="39E66E7F" w14:textId="1D80BF3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08" w:history="1">
        <w:r w:rsidR="00971397" w:rsidRPr="00CE2F44">
          <w:rPr>
            <w:rStyle w:val="Hyperlink"/>
            <w:rFonts w:cstheme="minorHAnsi"/>
            <w:noProof/>
          </w:rPr>
          <w:t>SI-4(11) Analyze Communications Traffic Anomalies (H)</w:t>
        </w:r>
        <w:r w:rsidR="00971397">
          <w:rPr>
            <w:noProof/>
            <w:webHidden/>
          </w:rPr>
          <w:tab/>
        </w:r>
        <w:r w:rsidR="00971397">
          <w:rPr>
            <w:noProof/>
            <w:webHidden/>
          </w:rPr>
          <w:fldChar w:fldCharType="begin"/>
        </w:r>
        <w:r w:rsidR="00971397">
          <w:rPr>
            <w:noProof/>
            <w:webHidden/>
          </w:rPr>
          <w:instrText xml:space="preserve"> PAGEREF _Toc144074808 \h </w:instrText>
        </w:r>
        <w:r w:rsidR="00971397">
          <w:rPr>
            <w:noProof/>
            <w:webHidden/>
          </w:rPr>
        </w:r>
        <w:r w:rsidR="00971397">
          <w:rPr>
            <w:noProof/>
            <w:webHidden/>
          </w:rPr>
          <w:fldChar w:fldCharType="separate"/>
        </w:r>
        <w:r w:rsidR="00971397">
          <w:rPr>
            <w:noProof/>
            <w:webHidden/>
          </w:rPr>
          <w:t>502</w:t>
        </w:r>
        <w:r w:rsidR="00971397">
          <w:rPr>
            <w:noProof/>
            <w:webHidden/>
          </w:rPr>
          <w:fldChar w:fldCharType="end"/>
        </w:r>
      </w:hyperlink>
    </w:p>
    <w:p w14:paraId="5829D9C6" w14:textId="69D23F1A"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09" w:history="1">
        <w:r w:rsidR="00971397" w:rsidRPr="00CE2F44">
          <w:rPr>
            <w:rStyle w:val="Hyperlink"/>
            <w:rFonts w:cstheme="minorHAnsi"/>
            <w:noProof/>
          </w:rPr>
          <w:t>SI-4(12) Automated Organization-generated Alerts (H)</w:t>
        </w:r>
        <w:r w:rsidR="00971397">
          <w:rPr>
            <w:noProof/>
            <w:webHidden/>
          </w:rPr>
          <w:tab/>
        </w:r>
        <w:r w:rsidR="00971397">
          <w:rPr>
            <w:noProof/>
            <w:webHidden/>
          </w:rPr>
          <w:fldChar w:fldCharType="begin"/>
        </w:r>
        <w:r w:rsidR="00971397">
          <w:rPr>
            <w:noProof/>
            <w:webHidden/>
          </w:rPr>
          <w:instrText xml:space="preserve"> PAGEREF _Toc144074809 \h </w:instrText>
        </w:r>
        <w:r w:rsidR="00971397">
          <w:rPr>
            <w:noProof/>
            <w:webHidden/>
          </w:rPr>
        </w:r>
        <w:r w:rsidR="00971397">
          <w:rPr>
            <w:noProof/>
            <w:webHidden/>
          </w:rPr>
          <w:fldChar w:fldCharType="separate"/>
        </w:r>
        <w:r w:rsidR="00971397">
          <w:rPr>
            <w:noProof/>
            <w:webHidden/>
          </w:rPr>
          <w:t>503</w:t>
        </w:r>
        <w:r w:rsidR="00971397">
          <w:rPr>
            <w:noProof/>
            <w:webHidden/>
          </w:rPr>
          <w:fldChar w:fldCharType="end"/>
        </w:r>
      </w:hyperlink>
    </w:p>
    <w:p w14:paraId="58946063" w14:textId="5050482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10" w:history="1">
        <w:r w:rsidR="00971397" w:rsidRPr="00CE2F44">
          <w:rPr>
            <w:rStyle w:val="Hyperlink"/>
            <w:rFonts w:cstheme="minorHAnsi"/>
            <w:noProof/>
          </w:rPr>
          <w:t>SI-4(14) Wireless Intrusion Detection (H)</w:t>
        </w:r>
        <w:r w:rsidR="00971397">
          <w:rPr>
            <w:noProof/>
            <w:webHidden/>
          </w:rPr>
          <w:tab/>
        </w:r>
        <w:r w:rsidR="00971397">
          <w:rPr>
            <w:noProof/>
            <w:webHidden/>
          </w:rPr>
          <w:fldChar w:fldCharType="begin"/>
        </w:r>
        <w:r w:rsidR="00971397">
          <w:rPr>
            <w:noProof/>
            <w:webHidden/>
          </w:rPr>
          <w:instrText xml:space="preserve"> PAGEREF _Toc144074810 \h </w:instrText>
        </w:r>
        <w:r w:rsidR="00971397">
          <w:rPr>
            <w:noProof/>
            <w:webHidden/>
          </w:rPr>
        </w:r>
        <w:r w:rsidR="00971397">
          <w:rPr>
            <w:noProof/>
            <w:webHidden/>
          </w:rPr>
          <w:fldChar w:fldCharType="separate"/>
        </w:r>
        <w:r w:rsidR="00971397">
          <w:rPr>
            <w:noProof/>
            <w:webHidden/>
          </w:rPr>
          <w:t>505</w:t>
        </w:r>
        <w:r w:rsidR="00971397">
          <w:rPr>
            <w:noProof/>
            <w:webHidden/>
          </w:rPr>
          <w:fldChar w:fldCharType="end"/>
        </w:r>
      </w:hyperlink>
    </w:p>
    <w:p w14:paraId="4F429F8A" w14:textId="2D407C0B"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11" w:history="1">
        <w:r w:rsidR="00971397" w:rsidRPr="00CE2F44">
          <w:rPr>
            <w:rStyle w:val="Hyperlink"/>
            <w:rFonts w:cstheme="minorHAnsi"/>
            <w:noProof/>
          </w:rPr>
          <w:t>SI-4(16) Correlate Monitoring Information (M)(H)</w:t>
        </w:r>
        <w:r w:rsidR="00971397">
          <w:rPr>
            <w:noProof/>
            <w:webHidden/>
          </w:rPr>
          <w:tab/>
        </w:r>
        <w:r w:rsidR="00971397">
          <w:rPr>
            <w:noProof/>
            <w:webHidden/>
          </w:rPr>
          <w:fldChar w:fldCharType="begin"/>
        </w:r>
        <w:r w:rsidR="00971397">
          <w:rPr>
            <w:noProof/>
            <w:webHidden/>
          </w:rPr>
          <w:instrText xml:space="preserve"> PAGEREF _Toc144074811 \h </w:instrText>
        </w:r>
        <w:r w:rsidR="00971397">
          <w:rPr>
            <w:noProof/>
            <w:webHidden/>
          </w:rPr>
        </w:r>
        <w:r w:rsidR="00971397">
          <w:rPr>
            <w:noProof/>
            <w:webHidden/>
          </w:rPr>
          <w:fldChar w:fldCharType="separate"/>
        </w:r>
        <w:r w:rsidR="00971397">
          <w:rPr>
            <w:noProof/>
            <w:webHidden/>
          </w:rPr>
          <w:t>506</w:t>
        </w:r>
        <w:r w:rsidR="00971397">
          <w:rPr>
            <w:noProof/>
            <w:webHidden/>
          </w:rPr>
          <w:fldChar w:fldCharType="end"/>
        </w:r>
      </w:hyperlink>
    </w:p>
    <w:p w14:paraId="49EF4859" w14:textId="17EC410B"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12" w:history="1">
        <w:r w:rsidR="00971397" w:rsidRPr="00CE2F44">
          <w:rPr>
            <w:rStyle w:val="Hyperlink"/>
            <w:rFonts w:cstheme="minorHAnsi"/>
            <w:noProof/>
          </w:rPr>
          <w:t>SI-4(18) Analyze Traffic and Covert Exfiltration (M)(H)</w:t>
        </w:r>
        <w:r w:rsidR="00971397">
          <w:rPr>
            <w:noProof/>
            <w:webHidden/>
          </w:rPr>
          <w:tab/>
        </w:r>
        <w:r w:rsidR="00971397">
          <w:rPr>
            <w:noProof/>
            <w:webHidden/>
          </w:rPr>
          <w:fldChar w:fldCharType="begin"/>
        </w:r>
        <w:r w:rsidR="00971397">
          <w:rPr>
            <w:noProof/>
            <w:webHidden/>
          </w:rPr>
          <w:instrText xml:space="preserve"> PAGEREF _Toc144074812 \h </w:instrText>
        </w:r>
        <w:r w:rsidR="00971397">
          <w:rPr>
            <w:noProof/>
            <w:webHidden/>
          </w:rPr>
        </w:r>
        <w:r w:rsidR="00971397">
          <w:rPr>
            <w:noProof/>
            <w:webHidden/>
          </w:rPr>
          <w:fldChar w:fldCharType="separate"/>
        </w:r>
        <w:r w:rsidR="00971397">
          <w:rPr>
            <w:noProof/>
            <w:webHidden/>
          </w:rPr>
          <w:t>507</w:t>
        </w:r>
        <w:r w:rsidR="00971397">
          <w:rPr>
            <w:noProof/>
            <w:webHidden/>
          </w:rPr>
          <w:fldChar w:fldCharType="end"/>
        </w:r>
      </w:hyperlink>
    </w:p>
    <w:p w14:paraId="7BB768A7" w14:textId="4628019E"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13" w:history="1">
        <w:r w:rsidR="00971397" w:rsidRPr="00CE2F44">
          <w:rPr>
            <w:rStyle w:val="Hyperlink"/>
            <w:rFonts w:cstheme="minorHAnsi"/>
            <w:noProof/>
          </w:rPr>
          <w:t>SI-4(19) Risk for Individuals (H)</w:t>
        </w:r>
        <w:r w:rsidR="00971397">
          <w:rPr>
            <w:noProof/>
            <w:webHidden/>
          </w:rPr>
          <w:tab/>
        </w:r>
        <w:r w:rsidR="00971397">
          <w:rPr>
            <w:noProof/>
            <w:webHidden/>
          </w:rPr>
          <w:fldChar w:fldCharType="begin"/>
        </w:r>
        <w:r w:rsidR="00971397">
          <w:rPr>
            <w:noProof/>
            <w:webHidden/>
          </w:rPr>
          <w:instrText xml:space="preserve"> PAGEREF _Toc144074813 \h </w:instrText>
        </w:r>
        <w:r w:rsidR="00971397">
          <w:rPr>
            <w:noProof/>
            <w:webHidden/>
          </w:rPr>
        </w:r>
        <w:r w:rsidR="00971397">
          <w:rPr>
            <w:noProof/>
            <w:webHidden/>
          </w:rPr>
          <w:fldChar w:fldCharType="separate"/>
        </w:r>
        <w:r w:rsidR="00971397">
          <w:rPr>
            <w:noProof/>
            <w:webHidden/>
          </w:rPr>
          <w:t>508</w:t>
        </w:r>
        <w:r w:rsidR="00971397">
          <w:rPr>
            <w:noProof/>
            <w:webHidden/>
          </w:rPr>
          <w:fldChar w:fldCharType="end"/>
        </w:r>
      </w:hyperlink>
    </w:p>
    <w:p w14:paraId="4636C534" w14:textId="2D9EEA64"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14" w:history="1">
        <w:r w:rsidR="00971397" w:rsidRPr="00CE2F44">
          <w:rPr>
            <w:rStyle w:val="Hyperlink"/>
            <w:rFonts w:cstheme="minorHAnsi"/>
            <w:noProof/>
          </w:rPr>
          <w:t>SI-4(20) Privileged Users (H)</w:t>
        </w:r>
        <w:r w:rsidR="00971397">
          <w:rPr>
            <w:noProof/>
            <w:webHidden/>
          </w:rPr>
          <w:tab/>
        </w:r>
        <w:r w:rsidR="00971397">
          <w:rPr>
            <w:noProof/>
            <w:webHidden/>
          </w:rPr>
          <w:fldChar w:fldCharType="begin"/>
        </w:r>
        <w:r w:rsidR="00971397">
          <w:rPr>
            <w:noProof/>
            <w:webHidden/>
          </w:rPr>
          <w:instrText xml:space="preserve"> PAGEREF _Toc144074814 \h </w:instrText>
        </w:r>
        <w:r w:rsidR="00971397">
          <w:rPr>
            <w:noProof/>
            <w:webHidden/>
          </w:rPr>
        </w:r>
        <w:r w:rsidR="00971397">
          <w:rPr>
            <w:noProof/>
            <w:webHidden/>
          </w:rPr>
          <w:fldChar w:fldCharType="separate"/>
        </w:r>
        <w:r w:rsidR="00971397">
          <w:rPr>
            <w:noProof/>
            <w:webHidden/>
          </w:rPr>
          <w:t>509</w:t>
        </w:r>
        <w:r w:rsidR="00971397">
          <w:rPr>
            <w:noProof/>
            <w:webHidden/>
          </w:rPr>
          <w:fldChar w:fldCharType="end"/>
        </w:r>
      </w:hyperlink>
    </w:p>
    <w:p w14:paraId="3E384384" w14:textId="1CF453B3"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15" w:history="1">
        <w:r w:rsidR="00971397" w:rsidRPr="00CE2F44">
          <w:rPr>
            <w:rStyle w:val="Hyperlink"/>
            <w:rFonts w:cstheme="minorHAnsi"/>
            <w:noProof/>
          </w:rPr>
          <w:t>SI-4(22) Unauthorized Network Services (H)</w:t>
        </w:r>
        <w:r w:rsidR="00971397">
          <w:rPr>
            <w:noProof/>
            <w:webHidden/>
          </w:rPr>
          <w:tab/>
        </w:r>
        <w:r w:rsidR="00971397">
          <w:rPr>
            <w:noProof/>
            <w:webHidden/>
          </w:rPr>
          <w:fldChar w:fldCharType="begin"/>
        </w:r>
        <w:r w:rsidR="00971397">
          <w:rPr>
            <w:noProof/>
            <w:webHidden/>
          </w:rPr>
          <w:instrText xml:space="preserve"> PAGEREF _Toc144074815 \h </w:instrText>
        </w:r>
        <w:r w:rsidR="00971397">
          <w:rPr>
            <w:noProof/>
            <w:webHidden/>
          </w:rPr>
        </w:r>
        <w:r w:rsidR="00971397">
          <w:rPr>
            <w:noProof/>
            <w:webHidden/>
          </w:rPr>
          <w:fldChar w:fldCharType="separate"/>
        </w:r>
        <w:r w:rsidR="00971397">
          <w:rPr>
            <w:noProof/>
            <w:webHidden/>
          </w:rPr>
          <w:t>510</w:t>
        </w:r>
        <w:r w:rsidR="00971397">
          <w:rPr>
            <w:noProof/>
            <w:webHidden/>
          </w:rPr>
          <w:fldChar w:fldCharType="end"/>
        </w:r>
      </w:hyperlink>
    </w:p>
    <w:p w14:paraId="0F8300D0" w14:textId="0F4C5585"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16" w:history="1">
        <w:r w:rsidR="00971397" w:rsidRPr="00CE2F44">
          <w:rPr>
            <w:rStyle w:val="Hyperlink"/>
            <w:rFonts w:cstheme="minorHAnsi"/>
            <w:noProof/>
          </w:rPr>
          <w:t>SI-4(23) Host-based Devices (M)(H)</w:t>
        </w:r>
        <w:r w:rsidR="00971397">
          <w:rPr>
            <w:noProof/>
            <w:webHidden/>
          </w:rPr>
          <w:tab/>
        </w:r>
        <w:r w:rsidR="00971397">
          <w:rPr>
            <w:noProof/>
            <w:webHidden/>
          </w:rPr>
          <w:fldChar w:fldCharType="begin"/>
        </w:r>
        <w:r w:rsidR="00971397">
          <w:rPr>
            <w:noProof/>
            <w:webHidden/>
          </w:rPr>
          <w:instrText xml:space="preserve"> PAGEREF _Toc144074816 \h </w:instrText>
        </w:r>
        <w:r w:rsidR="00971397">
          <w:rPr>
            <w:noProof/>
            <w:webHidden/>
          </w:rPr>
        </w:r>
        <w:r w:rsidR="00971397">
          <w:rPr>
            <w:noProof/>
            <w:webHidden/>
          </w:rPr>
          <w:fldChar w:fldCharType="separate"/>
        </w:r>
        <w:r w:rsidR="00971397">
          <w:rPr>
            <w:noProof/>
            <w:webHidden/>
          </w:rPr>
          <w:t>511</w:t>
        </w:r>
        <w:r w:rsidR="00971397">
          <w:rPr>
            <w:noProof/>
            <w:webHidden/>
          </w:rPr>
          <w:fldChar w:fldCharType="end"/>
        </w:r>
      </w:hyperlink>
    </w:p>
    <w:p w14:paraId="2FC2E795" w14:textId="767E3F04"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17" w:history="1">
        <w:r w:rsidR="00971397" w:rsidRPr="00CE2F44">
          <w:rPr>
            <w:rStyle w:val="Hyperlink"/>
            <w:rFonts w:cstheme="minorHAnsi"/>
            <w:noProof/>
          </w:rPr>
          <w:t>SI-5 Security Alerts, Advisories, and Directives (L)(M)(H)</w:t>
        </w:r>
        <w:r w:rsidR="00971397">
          <w:rPr>
            <w:noProof/>
            <w:webHidden/>
          </w:rPr>
          <w:tab/>
        </w:r>
        <w:r w:rsidR="00971397">
          <w:rPr>
            <w:noProof/>
            <w:webHidden/>
          </w:rPr>
          <w:fldChar w:fldCharType="begin"/>
        </w:r>
        <w:r w:rsidR="00971397">
          <w:rPr>
            <w:noProof/>
            <w:webHidden/>
          </w:rPr>
          <w:instrText xml:space="preserve"> PAGEREF _Toc144074817 \h </w:instrText>
        </w:r>
        <w:r w:rsidR="00971397">
          <w:rPr>
            <w:noProof/>
            <w:webHidden/>
          </w:rPr>
        </w:r>
        <w:r w:rsidR="00971397">
          <w:rPr>
            <w:noProof/>
            <w:webHidden/>
          </w:rPr>
          <w:fldChar w:fldCharType="separate"/>
        </w:r>
        <w:r w:rsidR="00971397">
          <w:rPr>
            <w:noProof/>
            <w:webHidden/>
          </w:rPr>
          <w:t>512</w:t>
        </w:r>
        <w:r w:rsidR="00971397">
          <w:rPr>
            <w:noProof/>
            <w:webHidden/>
          </w:rPr>
          <w:fldChar w:fldCharType="end"/>
        </w:r>
      </w:hyperlink>
    </w:p>
    <w:p w14:paraId="633B058F" w14:textId="63A31FE8"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18" w:history="1">
        <w:r w:rsidR="00971397" w:rsidRPr="00CE2F44">
          <w:rPr>
            <w:rStyle w:val="Hyperlink"/>
            <w:rFonts w:cstheme="minorHAnsi"/>
            <w:noProof/>
          </w:rPr>
          <w:t>SI-5(1) Automated Alerts and Advisories (H)</w:t>
        </w:r>
        <w:r w:rsidR="00971397">
          <w:rPr>
            <w:noProof/>
            <w:webHidden/>
          </w:rPr>
          <w:tab/>
        </w:r>
        <w:r w:rsidR="00971397">
          <w:rPr>
            <w:noProof/>
            <w:webHidden/>
          </w:rPr>
          <w:fldChar w:fldCharType="begin"/>
        </w:r>
        <w:r w:rsidR="00971397">
          <w:rPr>
            <w:noProof/>
            <w:webHidden/>
          </w:rPr>
          <w:instrText xml:space="preserve"> PAGEREF _Toc144074818 \h </w:instrText>
        </w:r>
        <w:r w:rsidR="00971397">
          <w:rPr>
            <w:noProof/>
            <w:webHidden/>
          </w:rPr>
        </w:r>
        <w:r w:rsidR="00971397">
          <w:rPr>
            <w:noProof/>
            <w:webHidden/>
          </w:rPr>
          <w:fldChar w:fldCharType="separate"/>
        </w:r>
        <w:r w:rsidR="00971397">
          <w:rPr>
            <w:noProof/>
            <w:webHidden/>
          </w:rPr>
          <w:t>514</w:t>
        </w:r>
        <w:r w:rsidR="00971397">
          <w:rPr>
            <w:noProof/>
            <w:webHidden/>
          </w:rPr>
          <w:fldChar w:fldCharType="end"/>
        </w:r>
      </w:hyperlink>
    </w:p>
    <w:p w14:paraId="6A513542" w14:textId="2D758BE3"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19" w:history="1">
        <w:r w:rsidR="00971397" w:rsidRPr="00CE2F44">
          <w:rPr>
            <w:rStyle w:val="Hyperlink"/>
            <w:rFonts w:cstheme="minorHAnsi"/>
            <w:noProof/>
          </w:rPr>
          <w:t>SI-6 Security and Privacy Function Verification (M)(H)</w:t>
        </w:r>
        <w:r w:rsidR="00971397">
          <w:rPr>
            <w:noProof/>
            <w:webHidden/>
          </w:rPr>
          <w:tab/>
        </w:r>
        <w:r w:rsidR="00971397">
          <w:rPr>
            <w:noProof/>
            <w:webHidden/>
          </w:rPr>
          <w:fldChar w:fldCharType="begin"/>
        </w:r>
        <w:r w:rsidR="00971397">
          <w:rPr>
            <w:noProof/>
            <w:webHidden/>
          </w:rPr>
          <w:instrText xml:space="preserve"> PAGEREF _Toc144074819 \h </w:instrText>
        </w:r>
        <w:r w:rsidR="00971397">
          <w:rPr>
            <w:noProof/>
            <w:webHidden/>
          </w:rPr>
        </w:r>
        <w:r w:rsidR="00971397">
          <w:rPr>
            <w:noProof/>
            <w:webHidden/>
          </w:rPr>
          <w:fldChar w:fldCharType="separate"/>
        </w:r>
        <w:r w:rsidR="00971397">
          <w:rPr>
            <w:noProof/>
            <w:webHidden/>
          </w:rPr>
          <w:t>515</w:t>
        </w:r>
        <w:r w:rsidR="00971397">
          <w:rPr>
            <w:noProof/>
            <w:webHidden/>
          </w:rPr>
          <w:fldChar w:fldCharType="end"/>
        </w:r>
      </w:hyperlink>
    </w:p>
    <w:p w14:paraId="48751DE9" w14:textId="1EBEED5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20" w:history="1">
        <w:r w:rsidR="00971397" w:rsidRPr="00CE2F44">
          <w:rPr>
            <w:rStyle w:val="Hyperlink"/>
            <w:rFonts w:cstheme="minorHAnsi"/>
            <w:noProof/>
          </w:rPr>
          <w:t>SI-7 Software, Firmware, and Information Integrity (M)(H)</w:t>
        </w:r>
        <w:r w:rsidR="00971397">
          <w:rPr>
            <w:noProof/>
            <w:webHidden/>
          </w:rPr>
          <w:tab/>
        </w:r>
        <w:r w:rsidR="00971397">
          <w:rPr>
            <w:noProof/>
            <w:webHidden/>
          </w:rPr>
          <w:fldChar w:fldCharType="begin"/>
        </w:r>
        <w:r w:rsidR="00971397">
          <w:rPr>
            <w:noProof/>
            <w:webHidden/>
          </w:rPr>
          <w:instrText xml:space="preserve"> PAGEREF _Toc144074820 \h </w:instrText>
        </w:r>
        <w:r w:rsidR="00971397">
          <w:rPr>
            <w:noProof/>
            <w:webHidden/>
          </w:rPr>
        </w:r>
        <w:r w:rsidR="00971397">
          <w:rPr>
            <w:noProof/>
            <w:webHidden/>
          </w:rPr>
          <w:fldChar w:fldCharType="separate"/>
        </w:r>
        <w:r w:rsidR="00971397">
          <w:rPr>
            <w:noProof/>
            <w:webHidden/>
          </w:rPr>
          <w:t>517</w:t>
        </w:r>
        <w:r w:rsidR="00971397">
          <w:rPr>
            <w:noProof/>
            <w:webHidden/>
          </w:rPr>
          <w:fldChar w:fldCharType="end"/>
        </w:r>
      </w:hyperlink>
    </w:p>
    <w:p w14:paraId="500953ED" w14:textId="7D67D07F"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21" w:history="1">
        <w:r w:rsidR="00971397" w:rsidRPr="00CE2F44">
          <w:rPr>
            <w:rStyle w:val="Hyperlink"/>
            <w:rFonts w:cstheme="minorHAnsi"/>
            <w:noProof/>
          </w:rPr>
          <w:t>SI-7(1) Integrity Checks (M)(H)</w:t>
        </w:r>
        <w:r w:rsidR="00971397">
          <w:rPr>
            <w:noProof/>
            <w:webHidden/>
          </w:rPr>
          <w:tab/>
        </w:r>
        <w:r w:rsidR="00971397">
          <w:rPr>
            <w:noProof/>
            <w:webHidden/>
          </w:rPr>
          <w:fldChar w:fldCharType="begin"/>
        </w:r>
        <w:r w:rsidR="00971397">
          <w:rPr>
            <w:noProof/>
            <w:webHidden/>
          </w:rPr>
          <w:instrText xml:space="preserve"> PAGEREF _Toc144074821 \h </w:instrText>
        </w:r>
        <w:r w:rsidR="00971397">
          <w:rPr>
            <w:noProof/>
            <w:webHidden/>
          </w:rPr>
        </w:r>
        <w:r w:rsidR="00971397">
          <w:rPr>
            <w:noProof/>
            <w:webHidden/>
          </w:rPr>
          <w:fldChar w:fldCharType="separate"/>
        </w:r>
        <w:r w:rsidR="00971397">
          <w:rPr>
            <w:noProof/>
            <w:webHidden/>
          </w:rPr>
          <w:t>518</w:t>
        </w:r>
        <w:r w:rsidR="00971397">
          <w:rPr>
            <w:noProof/>
            <w:webHidden/>
          </w:rPr>
          <w:fldChar w:fldCharType="end"/>
        </w:r>
      </w:hyperlink>
    </w:p>
    <w:p w14:paraId="10E5949A" w14:textId="398C4BC2"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22" w:history="1">
        <w:r w:rsidR="00971397" w:rsidRPr="00CE2F44">
          <w:rPr>
            <w:rStyle w:val="Hyperlink"/>
            <w:rFonts w:cstheme="minorHAnsi"/>
            <w:noProof/>
          </w:rPr>
          <w:t>SI-7(2) Automated Notifications of Integrity Violations (H)</w:t>
        </w:r>
        <w:r w:rsidR="00971397">
          <w:rPr>
            <w:noProof/>
            <w:webHidden/>
          </w:rPr>
          <w:tab/>
        </w:r>
        <w:r w:rsidR="00971397">
          <w:rPr>
            <w:noProof/>
            <w:webHidden/>
          </w:rPr>
          <w:fldChar w:fldCharType="begin"/>
        </w:r>
        <w:r w:rsidR="00971397">
          <w:rPr>
            <w:noProof/>
            <w:webHidden/>
          </w:rPr>
          <w:instrText xml:space="preserve"> PAGEREF _Toc144074822 \h </w:instrText>
        </w:r>
        <w:r w:rsidR="00971397">
          <w:rPr>
            <w:noProof/>
            <w:webHidden/>
          </w:rPr>
        </w:r>
        <w:r w:rsidR="00971397">
          <w:rPr>
            <w:noProof/>
            <w:webHidden/>
          </w:rPr>
          <w:fldChar w:fldCharType="separate"/>
        </w:r>
        <w:r w:rsidR="00971397">
          <w:rPr>
            <w:noProof/>
            <w:webHidden/>
          </w:rPr>
          <w:t>519</w:t>
        </w:r>
        <w:r w:rsidR="00971397">
          <w:rPr>
            <w:noProof/>
            <w:webHidden/>
          </w:rPr>
          <w:fldChar w:fldCharType="end"/>
        </w:r>
      </w:hyperlink>
    </w:p>
    <w:p w14:paraId="528281D4" w14:textId="7FC15987"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23" w:history="1">
        <w:r w:rsidR="00971397" w:rsidRPr="00CE2F44">
          <w:rPr>
            <w:rStyle w:val="Hyperlink"/>
            <w:rFonts w:cstheme="minorHAnsi"/>
            <w:noProof/>
          </w:rPr>
          <w:t>SI-7(5) Automated Response to Integrity Violations (H)</w:t>
        </w:r>
        <w:r w:rsidR="00971397">
          <w:rPr>
            <w:noProof/>
            <w:webHidden/>
          </w:rPr>
          <w:tab/>
        </w:r>
        <w:r w:rsidR="00971397">
          <w:rPr>
            <w:noProof/>
            <w:webHidden/>
          </w:rPr>
          <w:fldChar w:fldCharType="begin"/>
        </w:r>
        <w:r w:rsidR="00971397">
          <w:rPr>
            <w:noProof/>
            <w:webHidden/>
          </w:rPr>
          <w:instrText xml:space="preserve"> PAGEREF _Toc144074823 \h </w:instrText>
        </w:r>
        <w:r w:rsidR="00971397">
          <w:rPr>
            <w:noProof/>
            <w:webHidden/>
          </w:rPr>
        </w:r>
        <w:r w:rsidR="00971397">
          <w:rPr>
            <w:noProof/>
            <w:webHidden/>
          </w:rPr>
          <w:fldChar w:fldCharType="separate"/>
        </w:r>
        <w:r w:rsidR="00971397">
          <w:rPr>
            <w:noProof/>
            <w:webHidden/>
          </w:rPr>
          <w:t>520</w:t>
        </w:r>
        <w:r w:rsidR="00971397">
          <w:rPr>
            <w:noProof/>
            <w:webHidden/>
          </w:rPr>
          <w:fldChar w:fldCharType="end"/>
        </w:r>
      </w:hyperlink>
    </w:p>
    <w:p w14:paraId="73BB9075" w14:textId="5E4ACAC6"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24" w:history="1">
        <w:r w:rsidR="00971397" w:rsidRPr="00CE2F44">
          <w:rPr>
            <w:rStyle w:val="Hyperlink"/>
            <w:rFonts w:cstheme="minorHAnsi"/>
            <w:noProof/>
          </w:rPr>
          <w:t>SI-7(7) Integration of Detection and Response (M)(H)</w:t>
        </w:r>
        <w:r w:rsidR="00971397">
          <w:rPr>
            <w:noProof/>
            <w:webHidden/>
          </w:rPr>
          <w:tab/>
        </w:r>
        <w:r w:rsidR="00971397">
          <w:rPr>
            <w:noProof/>
            <w:webHidden/>
          </w:rPr>
          <w:fldChar w:fldCharType="begin"/>
        </w:r>
        <w:r w:rsidR="00971397">
          <w:rPr>
            <w:noProof/>
            <w:webHidden/>
          </w:rPr>
          <w:instrText xml:space="preserve"> PAGEREF _Toc144074824 \h </w:instrText>
        </w:r>
        <w:r w:rsidR="00971397">
          <w:rPr>
            <w:noProof/>
            <w:webHidden/>
          </w:rPr>
        </w:r>
        <w:r w:rsidR="00971397">
          <w:rPr>
            <w:noProof/>
            <w:webHidden/>
          </w:rPr>
          <w:fldChar w:fldCharType="separate"/>
        </w:r>
        <w:r w:rsidR="00971397">
          <w:rPr>
            <w:noProof/>
            <w:webHidden/>
          </w:rPr>
          <w:t>521</w:t>
        </w:r>
        <w:r w:rsidR="00971397">
          <w:rPr>
            <w:noProof/>
            <w:webHidden/>
          </w:rPr>
          <w:fldChar w:fldCharType="end"/>
        </w:r>
      </w:hyperlink>
    </w:p>
    <w:p w14:paraId="7DA1CEAA" w14:textId="51011A59"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25" w:history="1">
        <w:r w:rsidR="00971397" w:rsidRPr="00CE2F44">
          <w:rPr>
            <w:rStyle w:val="Hyperlink"/>
            <w:rFonts w:cstheme="minorHAnsi"/>
            <w:noProof/>
          </w:rPr>
          <w:t>SI-7(15) Code Authentication (H)</w:t>
        </w:r>
        <w:r w:rsidR="00971397">
          <w:rPr>
            <w:noProof/>
            <w:webHidden/>
          </w:rPr>
          <w:tab/>
        </w:r>
        <w:r w:rsidR="00971397">
          <w:rPr>
            <w:noProof/>
            <w:webHidden/>
          </w:rPr>
          <w:fldChar w:fldCharType="begin"/>
        </w:r>
        <w:r w:rsidR="00971397">
          <w:rPr>
            <w:noProof/>
            <w:webHidden/>
          </w:rPr>
          <w:instrText xml:space="preserve"> PAGEREF _Toc144074825 \h </w:instrText>
        </w:r>
        <w:r w:rsidR="00971397">
          <w:rPr>
            <w:noProof/>
            <w:webHidden/>
          </w:rPr>
        </w:r>
        <w:r w:rsidR="00971397">
          <w:rPr>
            <w:noProof/>
            <w:webHidden/>
          </w:rPr>
          <w:fldChar w:fldCharType="separate"/>
        </w:r>
        <w:r w:rsidR="00971397">
          <w:rPr>
            <w:noProof/>
            <w:webHidden/>
          </w:rPr>
          <w:t>522</w:t>
        </w:r>
        <w:r w:rsidR="00971397">
          <w:rPr>
            <w:noProof/>
            <w:webHidden/>
          </w:rPr>
          <w:fldChar w:fldCharType="end"/>
        </w:r>
      </w:hyperlink>
    </w:p>
    <w:p w14:paraId="43823AD5" w14:textId="5E0BCE48"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26" w:history="1">
        <w:r w:rsidR="00971397" w:rsidRPr="00CE2F44">
          <w:rPr>
            <w:rStyle w:val="Hyperlink"/>
            <w:rFonts w:cstheme="minorHAnsi"/>
            <w:noProof/>
          </w:rPr>
          <w:t>SI-8 Spam Protection (M)(H)</w:t>
        </w:r>
        <w:r w:rsidR="00971397">
          <w:rPr>
            <w:noProof/>
            <w:webHidden/>
          </w:rPr>
          <w:tab/>
        </w:r>
        <w:r w:rsidR="00971397">
          <w:rPr>
            <w:noProof/>
            <w:webHidden/>
          </w:rPr>
          <w:fldChar w:fldCharType="begin"/>
        </w:r>
        <w:r w:rsidR="00971397">
          <w:rPr>
            <w:noProof/>
            <w:webHidden/>
          </w:rPr>
          <w:instrText xml:space="preserve"> PAGEREF _Toc144074826 \h </w:instrText>
        </w:r>
        <w:r w:rsidR="00971397">
          <w:rPr>
            <w:noProof/>
            <w:webHidden/>
          </w:rPr>
        </w:r>
        <w:r w:rsidR="00971397">
          <w:rPr>
            <w:noProof/>
            <w:webHidden/>
          </w:rPr>
          <w:fldChar w:fldCharType="separate"/>
        </w:r>
        <w:r w:rsidR="00971397">
          <w:rPr>
            <w:noProof/>
            <w:webHidden/>
          </w:rPr>
          <w:t>523</w:t>
        </w:r>
        <w:r w:rsidR="00971397">
          <w:rPr>
            <w:noProof/>
            <w:webHidden/>
          </w:rPr>
          <w:fldChar w:fldCharType="end"/>
        </w:r>
      </w:hyperlink>
    </w:p>
    <w:p w14:paraId="7617C695" w14:textId="34E4B058"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27" w:history="1">
        <w:r w:rsidR="00971397" w:rsidRPr="00CE2F44">
          <w:rPr>
            <w:rStyle w:val="Hyperlink"/>
            <w:rFonts w:cstheme="minorHAnsi"/>
            <w:noProof/>
          </w:rPr>
          <w:t>SI-8(2) Automatic Updates (M)(H)</w:t>
        </w:r>
        <w:r w:rsidR="00971397">
          <w:rPr>
            <w:noProof/>
            <w:webHidden/>
          </w:rPr>
          <w:tab/>
        </w:r>
        <w:r w:rsidR="00971397">
          <w:rPr>
            <w:noProof/>
            <w:webHidden/>
          </w:rPr>
          <w:fldChar w:fldCharType="begin"/>
        </w:r>
        <w:r w:rsidR="00971397">
          <w:rPr>
            <w:noProof/>
            <w:webHidden/>
          </w:rPr>
          <w:instrText xml:space="preserve"> PAGEREF _Toc144074827 \h </w:instrText>
        </w:r>
        <w:r w:rsidR="00971397">
          <w:rPr>
            <w:noProof/>
            <w:webHidden/>
          </w:rPr>
        </w:r>
        <w:r w:rsidR="00971397">
          <w:rPr>
            <w:noProof/>
            <w:webHidden/>
          </w:rPr>
          <w:fldChar w:fldCharType="separate"/>
        </w:r>
        <w:r w:rsidR="00971397">
          <w:rPr>
            <w:noProof/>
            <w:webHidden/>
          </w:rPr>
          <w:t>525</w:t>
        </w:r>
        <w:r w:rsidR="00971397">
          <w:rPr>
            <w:noProof/>
            <w:webHidden/>
          </w:rPr>
          <w:fldChar w:fldCharType="end"/>
        </w:r>
      </w:hyperlink>
    </w:p>
    <w:p w14:paraId="092A2DBB" w14:textId="717C129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28" w:history="1">
        <w:r w:rsidR="00971397" w:rsidRPr="00CE2F44">
          <w:rPr>
            <w:rStyle w:val="Hyperlink"/>
            <w:rFonts w:cstheme="minorHAnsi"/>
            <w:noProof/>
          </w:rPr>
          <w:t>SI-10 Information Input Validation (M)(H)</w:t>
        </w:r>
        <w:r w:rsidR="00971397">
          <w:rPr>
            <w:noProof/>
            <w:webHidden/>
          </w:rPr>
          <w:tab/>
        </w:r>
        <w:r w:rsidR="00971397">
          <w:rPr>
            <w:noProof/>
            <w:webHidden/>
          </w:rPr>
          <w:fldChar w:fldCharType="begin"/>
        </w:r>
        <w:r w:rsidR="00971397">
          <w:rPr>
            <w:noProof/>
            <w:webHidden/>
          </w:rPr>
          <w:instrText xml:space="preserve"> PAGEREF _Toc144074828 \h </w:instrText>
        </w:r>
        <w:r w:rsidR="00971397">
          <w:rPr>
            <w:noProof/>
            <w:webHidden/>
          </w:rPr>
        </w:r>
        <w:r w:rsidR="00971397">
          <w:rPr>
            <w:noProof/>
            <w:webHidden/>
          </w:rPr>
          <w:fldChar w:fldCharType="separate"/>
        </w:r>
        <w:r w:rsidR="00971397">
          <w:rPr>
            <w:noProof/>
            <w:webHidden/>
          </w:rPr>
          <w:t>526</w:t>
        </w:r>
        <w:r w:rsidR="00971397">
          <w:rPr>
            <w:noProof/>
            <w:webHidden/>
          </w:rPr>
          <w:fldChar w:fldCharType="end"/>
        </w:r>
      </w:hyperlink>
    </w:p>
    <w:p w14:paraId="32290C1E" w14:textId="109A294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29" w:history="1">
        <w:r w:rsidR="00971397" w:rsidRPr="00CE2F44">
          <w:rPr>
            <w:rStyle w:val="Hyperlink"/>
            <w:rFonts w:cstheme="minorHAnsi"/>
            <w:noProof/>
            <w:lang w:val="es-ES"/>
          </w:rPr>
          <w:t>SI-11 Error Handling (M)(H)</w:t>
        </w:r>
        <w:r w:rsidR="00971397">
          <w:rPr>
            <w:noProof/>
            <w:webHidden/>
          </w:rPr>
          <w:tab/>
        </w:r>
        <w:r w:rsidR="00971397">
          <w:rPr>
            <w:noProof/>
            <w:webHidden/>
          </w:rPr>
          <w:fldChar w:fldCharType="begin"/>
        </w:r>
        <w:r w:rsidR="00971397">
          <w:rPr>
            <w:noProof/>
            <w:webHidden/>
          </w:rPr>
          <w:instrText xml:space="preserve"> PAGEREF _Toc144074829 \h </w:instrText>
        </w:r>
        <w:r w:rsidR="00971397">
          <w:rPr>
            <w:noProof/>
            <w:webHidden/>
          </w:rPr>
        </w:r>
        <w:r w:rsidR="00971397">
          <w:rPr>
            <w:noProof/>
            <w:webHidden/>
          </w:rPr>
          <w:fldChar w:fldCharType="separate"/>
        </w:r>
        <w:r w:rsidR="00971397">
          <w:rPr>
            <w:noProof/>
            <w:webHidden/>
          </w:rPr>
          <w:t>527</w:t>
        </w:r>
        <w:r w:rsidR="00971397">
          <w:rPr>
            <w:noProof/>
            <w:webHidden/>
          </w:rPr>
          <w:fldChar w:fldCharType="end"/>
        </w:r>
      </w:hyperlink>
    </w:p>
    <w:p w14:paraId="6BC2A2AD" w14:textId="465C38C5"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30" w:history="1">
        <w:r w:rsidR="00971397" w:rsidRPr="00CE2F44">
          <w:rPr>
            <w:rStyle w:val="Hyperlink"/>
            <w:rFonts w:cstheme="minorHAnsi"/>
            <w:noProof/>
          </w:rPr>
          <w:t>SI-12 Information Management and Retention (L)(M)(H)</w:t>
        </w:r>
        <w:r w:rsidR="00971397">
          <w:rPr>
            <w:noProof/>
            <w:webHidden/>
          </w:rPr>
          <w:tab/>
        </w:r>
        <w:r w:rsidR="00971397">
          <w:rPr>
            <w:noProof/>
            <w:webHidden/>
          </w:rPr>
          <w:fldChar w:fldCharType="begin"/>
        </w:r>
        <w:r w:rsidR="00971397">
          <w:rPr>
            <w:noProof/>
            <w:webHidden/>
          </w:rPr>
          <w:instrText xml:space="preserve"> PAGEREF _Toc144074830 \h </w:instrText>
        </w:r>
        <w:r w:rsidR="00971397">
          <w:rPr>
            <w:noProof/>
            <w:webHidden/>
          </w:rPr>
        </w:r>
        <w:r w:rsidR="00971397">
          <w:rPr>
            <w:noProof/>
            <w:webHidden/>
          </w:rPr>
          <w:fldChar w:fldCharType="separate"/>
        </w:r>
        <w:r w:rsidR="00971397">
          <w:rPr>
            <w:noProof/>
            <w:webHidden/>
          </w:rPr>
          <w:t>528</w:t>
        </w:r>
        <w:r w:rsidR="00971397">
          <w:rPr>
            <w:noProof/>
            <w:webHidden/>
          </w:rPr>
          <w:fldChar w:fldCharType="end"/>
        </w:r>
      </w:hyperlink>
    </w:p>
    <w:p w14:paraId="24E7C780" w14:textId="154E4414"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31" w:history="1">
        <w:r w:rsidR="00971397" w:rsidRPr="00CE2F44">
          <w:rPr>
            <w:rStyle w:val="Hyperlink"/>
            <w:rFonts w:cstheme="minorHAnsi"/>
            <w:noProof/>
          </w:rPr>
          <w:t>SI-16 Memory Protection (M)(H)</w:t>
        </w:r>
        <w:r w:rsidR="00971397">
          <w:rPr>
            <w:noProof/>
            <w:webHidden/>
          </w:rPr>
          <w:tab/>
        </w:r>
        <w:r w:rsidR="00971397">
          <w:rPr>
            <w:noProof/>
            <w:webHidden/>
          </w:rPr>
          <w:fldChar w:fldCharType="begin"/>
        </w:r>
        <w:r w:rsidR="00971397">
          <w:rPr>
            <w:noProof/>
            <w:webHidden/>
          </w:rPr>
          <w:instrText xml:space="preserve"> PAGEREF _Toc144074831 \h </w:instrText>
        </w:r>
        <w:r w:rsidR="00971397">
          <w:rPr>
            <w:noProof/>
            <w:webHidden/>
          </w:rPr>
        </w:r>
        <w:r w:rsidR="00971397">
          <w:rPr>
            <w:noProof/>
            <w:webHidden/>
          </w:rPr>
          <w:fldChar w:fldCharType="separate"/>
        </w:r>
        <w:r w:rsidR="00971397">
          <w:rPr>
            <w:noProof/>
            <w:webHidden/>
          </w:rPr>
          <w:t>529</w:t>
        </w:r>
        <w:r w:rsidR="00971397">
          <w:rPr>
            <w:noProof/>
            <w:webHidden/>
          </w:rPr>
          <w:fldChar w:fldCharType="end"/>
        </w:r>
      </w:hyperlink>
    </w:p>
    <w:p w14:paraId="6ADD4EB1" w14:textId="5CD8D1E7" w:rsidR="00971397" w:rsidRDefault="00000000">
      <w:pPr>
        <w:pStyle w:val="TOC1"/>
        <w:rPr>
          <w:rFonts w:eastAsiaTheme="minorEastAsia" w:cstheme="minorBidi"/>
          <w:b w:val="0"/>
          <w:noProof/>
          <w:color w:val="auto"/>
          <w:kern w:val="2"/>
          <w:sz w:val="24"/>
          <w14:ligatures w14:val="standardContextual"/>
        </w:rPr>
      </w:pPr>
      <w:hyperlink w:anchor="_Toc144074832" w:history="1">
        <w:r w:rsidR="00971397" w:rsidRPr="00CE2F44">
          <w:rPr>
            <w:rStyle w:val="Hyperlink"/>
            <w:rFonts w:cstheme="minorHAnsi"/>
            <w:noProof/>
          </w:rPr>
          <w:t>Supply Chain Risk Management</w:t>
        </w:r>
        <w:r w:rsidR="00971397">
          <w:rPr>
            <w:noProof/>
            <w:webHidden/>
          </w:rPr>
          <w:tab/>
        </w:r>
        <w:r w:rsidR="00971397">
          <w:rPr>
            <w:noProof/>
            <w:webHidden/>
          </w:rPr>
          <w:fldChar w:fldCharType="begin"/>
        </w:r>
        <w:r w:rsidR="00971397">
          <w:rPr>
            <w:noProof/>
            <w:webHidden/>
          </w:rPr>
          <w:instrText xml:space="preserve"> PAGEREF _Toc144074832 \h </w:instrText>
        </w:r>
        <w:r w:rsidR="00971397">
          <w:rPr>
            <w:noProof/>
            <w:webHidden/>
          </w:rPr>
        </w:r>
        <w:r w:rsidR="00971397">
          <w:rPr>
            <w:noProof/>
            <w:webHidden/>
          </w:rPr>
          <w:fldChar w:fldCharType="separate"/>
        </w:r>
        <w:r w:rsidR="00971397">
          <w:rPr>
            <w:noProof/>
            <w:webHidden/>
          </w:rPr>
          <w:t>530</w:t>
        </w:r>
        <w:r w:rsidR="00971397">
          <w:rPr>
            <w:noProof/>
            <w:webHidden/>
          </w:rPr>
          <w:fldChar w:fldCharType="end"/>
        </w:r>
      </w:hyperlink>
    </w:p>
    <w:p w14:paraId="4720CA4C" w14:textId="18680040"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33" w:history="1">
        <w:r w:rsidR="00971397" w:rsidRPr="00CE2F44">
          <w:rPr>
            <w:rStyle w:val="Hyperlink"/>
            <w:rFonts w:cstheme="minorHAnsi"/>
            <w:noProof/>
          </w:rPr>
          <w:t>SR-1 Policy and Procedures (L)(M)(H)</w:t>
        </w:r>
        <w:r w:rsidR="00971397">
          <w:rPr>
            <w:noProof/>
            <w:webHidden/>
          </w:rPr>
          <w:tab/>
        </w:r>
        <w:r w:rsidR="00971397">
          <w:rPr>
            <w:noProof/>
            <w:webHidden/>
          </w:rPr>
          <w:fldChar w:fldCharType="begin"/>
        </w:r>
        <w:r w:rsidR="00971397">
          <w:rPr>
            <w:noProof/>
            <w:webHidden/>
          </w:rPr>
          <w:instrText xml:space="preserve"> PAGEREF _Toc144074833 \h </w:instrText>
        </w:r>
        <w:r w:rsidR="00971397">
          <w:rPr>
            <w:noProof/>
            <w:webHidden/>
          </w:rPr>
        </w:r>
        <w:r w:rsidR="00971397">
          <w:rPr>
            <w:noProof/>
            <w:webHidden/>
          </w:rPr>
          <w:fldChar w:fldCharType="separate"/>
        </w:r>
        <w:r w:rsidR="00971397">
          <w:rPr>
            <w:noProof/>
            <w:webHidden/>
          </w:rPr>
          <w:t>530</w:t>
        </w:r>
        <w:r w:rsidR="00971397">
          <w:rPr>
            <w:noProof/>
            <w:webHidden/>
          </w:rPr>
          <w:fldChar w:fldCharType="end"/>
        </w:r>
      </w:hyperlink>
    </w:p>
    <w:p w14:paraId="4FFD91F6" w14:textId="3203371B"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34" w:history="1">
        <w:r w:rsidR="00971397" w:rsidRPr="00CE2F44">
          <w:rPr>
            <w:rStyle w:val="Hyperlink"/>
            <w:rFonts w:cstheme="minorHAnsi"/>
            <w:noProof/>
          </w:rPr>
          <w:t>SR-2 Supply Chain Risk Management Plan (L)(M)(H)</w:t>
        </w:r>
        <w:r w:rsidR="00971397">
          <w:rPr>
            <w:noProof/>
            <w:webHidden/>
          </w:rPr>
          <w:tab/>
        </w:r>
        <w:r w:rsidR="00971397">
          <w:rPr>
            <w:noProof/>
            <w:webHidden/>
          </w:rPr>
          <w:fldChar w:fldCharType="begin"/>
        </w:r>
        <w:r w:rsidR="00971397">
          <w:rPr>
            <w:noProof/>
            <w:webHidden/>
          </w:rPr>
          <w:instrText xml:space="preserve"> PAGEREF _Toc144074834 \h </w:instrText>
        </w:r>
        <w:r w:rsidR="00971397">
          <w:rPr>
            <w:noProof/>
            <w:webHidden/>
          </w:rPr>
        </w:r>
        <w:r w:rsidR="00971397">
          <w:rPr>
            <w:noProof/>
            <w:webHidden/>
          </w:rPr>
          <w:fldChar w:fldCharType="separate"/>
        </w:r>
        <w:r w:rsidR="00971397">
          <w:rPr>
            <w:noProof/>
            <w:webHidden/>
          </w:rPr>
          <w:t>532</w:t>
        </w:r>
        <w:r w:rsidR="00971397">
          <w:rPr>
            <w:noProof/>
            <w:webHidden/>
          </w:rPr>
          <w:fldChar w:fldCharType="end"/>
        </w:r>
      </w:hyperlink>
    </w:p>
    <w:p w14:paraId="4DD567BA" w14:textId="4197F519"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35" w:history="1">
        <w:r w:rsidR="00971397" w:rsidRPr="00CE2F44">
          <w:rPr>
            <w:rStyle w:val="Hyperlink"/>
            <w:rFonts w:cstheme="minorHAnsi"/>
            <w:noProof/>
          </w:rPr>
          <w:t>SR-2(1) Establish SCRM Team (L)(M)(H)</w:t>
        </w:r>
        <w:r w:rsidR="00971397">
          <w:rPr>
            <w:noProof/>
            <w:webHidden/>
          </w:rPr>
          <w:tab/>
        </w:r>
        <w:r w:rsidR="00971397">
          <w:rPr>
            <w:noProof/>
            <w:webHidden/>
          </w:rPr>
          <w:fldChar w:fldCharType="begin"/>
        </w:r>
        <w:r w:rsidR="00971397">
          <w:rPr>
            <w:noProof/>
            <w:webHidden/>
          </w:rPr>
          <w:instrText xml:space="preserve"> PAGEREF _Toc144074835 \h </w:instrText>
        </w:r>
        <w:r w:rsidR="00971397">
          <w:rPr>
            <w:noProof/>
            <w:webHidden/>
          </w:rPr>
        </w:r>
        <w:r w:rsidR="00971397">
          <w:rPr>
            <w:noProof/>
            <w:webHidden/>
          </w:rPr>
          <w:fldChar w:fldCharType="separate"/>
        </w:r>
        <w:r w:rsidR="00971397">
          <w:rPr>
            <w:noProof/>
            <w:webHidden/>
          </w:rPr>
          <w:t>533</w:t>
        </w:r>
        <w:r w:rsidR="00971397">
          <w:rPr>
            <w:noProof/>
            <w:webHidden/>
          </w:rPr>
          <w:fldChar w:fldCharType="end"/>
        </w:r>
      </w:hyperlink>
    </w:p>
    <w:p w14:paraId="0EF930DA" w14:textId="38BFA591"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36" w:history="1">
        <w:r w:rsidR="00971397" w:rsidRPr="00CE2F44">
          <w:rPr>
            <w:rStyle w:val="Hyperlink"/>
            <w:rFonts w:cstheme="minorHAnsi"/>
            <w:noProof/>
          </w:rPr>
          <w:t>SR-3 Supply Chain Controls and Processes (L)(M)(H)</w:t>
        </w:r>
        <w:r w:rsidR="00971397">
          <w:rPr>
            <w:noProof/>
            <w:webHidden/>
          </w:rPr>
          <w:tab/>
        </w:r>
        <w:r w:rsidR="00971397">
          <w:rPr>
            <w:noProof/>
            <w:webHidden/>
          </w:rPr>
          <w:fldChar w:fldCharType="begin"/>
        </w:r>
        <w:r w:rsidR="00971397">
          <w:rPr>
            <w:noProof/>
            <w:webHidden/>
          </w:rPr>
          <w:instrText xml:space="preserve"> PAGEREF _Toc144074836 \h </w:instrText>
        </w:r>
        <w:r w:rsidR="00971397">
          <w:rPr>
            <w:noProof/>
            <w:webHidden/>
          </w:rPr>
        </w:r>
        <w:r w:rsidR="00971397">
          <w:rPr>
            <w:noProof/>
            <w:webHidden/>
          </w:rPr>
          <w:fldChar w:fldCharType="separate"/>
        </w:r>
        <w:r w:rsidR="00971397">
          <w:rPr>
            <w:noProof/>
            <w:webHidden/>
          </w:rPr>
          <w:t>535</w:t>
        </w:r>
        <w:r w:rsidR="00971397">
          <w:rPr>
            <w:noProof/>
            <w:webHidden/>
          </w:rPr>
          <w:fldChar w:fldCharType="end"/>
        </w:r>
      </w:hyperlink>
    </w:p>
    <w:p w14:paraId="08D3CC5A" w14:textId="01491C81"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37" w:history="1">
        <w:r w:rsidR="00971397" w:rsidRPr="00CE2F44">
          <w:rPr>
            <w:rStyle w:val="Hyperlink"/>
            <w:rFonts w:cstheme="minorHAnsi"/>
            <w:noProof/>
          </w:rPr>
          <w:t>SR-5 Acquisition Strategies, Tools, and Methods (L)(M)(H)</w:t>
        </w:r>
        <w:r w:rsidR="00971397">
          <w:rPr>
            <w:noProof/>
            <w:webHidden/>
          </w:rPr>
          <w:tab/>
        </w:r>
        <w:r w:rsidR="00971397">
          <w:rPr>
            <w:noProof/>
            <w:webHidden/>
          </w:rPr>
          <w:fldChar w:fldCharType="begin"/>
        </w:r>
        <w:r w:rsidR="00971397">
          <w:rPr>
            <w:noProof/>
            <w:webHidden/>
          </w:rPr>
          <w:instrText xml:space="preserve"> PAGEREF _Toc144074837 \h </w:instrText>
        </w:r>
        <w:r w:rsidR="00971397">
          <w:rPr>
            <w:noProof/>
            <w:webHidden/>
          </w:rPr>
        </w:r>
        <w:r w:rsidR="00971397">
          <w:rPr>
            <w:noProof/>
            <w:webHidden/>
          </w:rPr>
          <w:fldChar w:fldCharType="separate"/>
        </w:r>
        <w:r w:rsidR="00971397">
          <w:rPr>
            <w:noProof/>
            <w:webHidden/>
          </w:rPr>
          <w:t>536</w:t>
        </w:r>
        <w:r w:rsidR="00971397">
          <w:rPr>
            <w:noProof/>
            <w:webHidden/>
          </w:rPr>
          <w:fldChar w:fldCharType="end"/>
        </w:r>
      </w:hyperlink>
    </w:p>
    <w:p w14:paraId="4053522A" w14:textId="45573197"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38" w:history="1">
        <w:r w:rsidR="00971397" w:rsidRPr="00CE2F44">
          <w:rPr>
            <w:rStyle w:val="Hyperlink"/>
            <w:rFonts w:cstheme="minorHAnsi"/>
            <w:noProof/>
          </w:rPr>
          <w:t>SR-6 Supplier Assessments and Reviews (M)(H)</w:t>
        </w:r>
        <w:r w:rsidR="00971397">
          <w:rPr>
            <w:noProof/>
            <w:webHidden/>
          </w:rPr>
          <w:tab/>
        </w:r>
        <w:r w:rsidR="00971397">
          <w:rPr>
            <w:noProof/>
            <w:webHidden/>
          </w:rPr>
          <w:fldChar w:fldCharType="begin"/>
        </w:r>
        <w:r w:rsidR="00971397">
          <w:rPr>
            <w:noProof/>
            <w:webHidden/>
          </w:rPr>
          <w:instrText xml:space="preserve"> PAGEREF _Toc144074838 \h </w:instrText>
        </w:r>
        <w:r w:rsidR="00971397">
          <w:rPr>
            <w:noProof/>
            <w:webHidden/>
          </w:rPr>
        </w:r>
        <w:r w:rsidR="00971397">
          <w:rPr>
            <w:noProof/>
            <w:webHidden/>
          </w:rPr>
          <w:fldChar w:fldCharType="separate"/>
        </w:r>
        <w:r w:rsidR="00971397">
          <w:rPr>
            <w:noProof/>
            <w:webHidden/>
          </w:rPr>
          <w:t>537</w:t>
        </w:r>
        <w:r w:rsidR="00971397">
          <w:rPr>
            <w:noProof/>
            <w:webHidden/>
          </w:rPr>
          <w:fldChar w:fldCharType="end"/>
        </w:r>
      </w:hyperlink>
    </w:p>
    <w:p w14:paraId="5783FB4F" w14:textId="412D477C"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39" w:history="1">
        <w:r w:rsidR="00971397" w:rsidRPr="00CE2F44">
          <w:rPr>
            <w:rStyle w:val="Hyperlink"/>
            <w:rFonts w:cstheme="minorHAnsi"/>
            <w:noProof/>
          </w:rPr>
          <w:t>SR-8 Notification Agreements (L)(M)(H)</w:t>
        </w:r>
        <w:r w:rsidR="00971397">
          <w:rPr>
            <w:noProof/>
            <w:webHidden/>
          </w:rPr>
          <w:tab/>
        </w:r>
        <w:r w:rsidR="00971397">
          <w:rPr>
            <w:noProof/>
            <w:webHidden/>
          </w:rPr>
          <w:fldChar w:fldCharType="begin"/>
        </w:r>
        <w:r w:rsidR="00971397">
          <w:rPr>
            <w:noProof/>
            <w:webHidden/>
          </w:rPr>
          <w:instrText xml:space="preserve"> PAGEREF _Toc144074839 \h </w:instrText>
        </w:r>
        <w:r w:rsidR="00971397">
          <w:rPr>
            <w:noProof/>
            <w:webHidden/>
          </w:rPr>
        </w:r>
        <w:r w:rsidR="00971397">
          <w:rPr>
            <w:noProof/>
            <w:webHidden/>
          </w:rPr>
          <w:fldChar w:fldCharType="separate"/>
        </w:r>
        <w:r w:rsidR="00971397">
          <w:rPr>
            <w:noProof/>
            <w:webHidden/>
          </w:rPr>
          <w:t>539</w:t>
        </w:r>
        <w:r w:rsidR="00971397">
          <w:rPr>
            <w:noProof/>
            <w:webHidden/>
          </w:rPr>
          <w:fldChar w:fldCharType="end"/>
        </w:r>
      </w:hyperlink>
    </w:p>
    <w:p w14:paraId="7D4CEEAC" w14:textId="32B3275D"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40" w:history="1">
        <w:r w:rsidR="00971397" w:rsidRPr="00CE2F44">
          <w:rPr>
            <w:rStyle w:val="Hyperlink"/>
            <w:rFonts w:cstheme="minorHAnsi"/>
            <w:noProof/>
          </w:rPr>
          <w:t>SR-9 Tamper Resistance and Detection (H)</w:t>
        </w:r>
        <w:r w:rsidR="00971397">
          <w:rPr>
            <w:noProof/>
            <w:webHidden/>
          </w:rPr>
          <w:tab/>
        </w:r>
        <w:r w:rsidR="00971397">
          <w:rPr>
            <w:noProof/>
            <w:webHidden/>
          </w:rPr>
          <w:fldChar w:fldCharType="begin"/>
        </w:r>
        <w:r w:rsidR="00971397">
          <w:rPr>
            <w:noProof/>
            <w:webHidden/>
          </w:rPr>
          <w:instrText xml:space="preserve"> PAGEREF _Toc144074840 \h </w:instrText>
        </w:r>
        <w:r w:rsidR="00971397">
          <w:rPr>
            <w:noProof/>
            <w:webHidden/>
          </w:rPr>
        </w:r>
        <w:r w:rsidR="00971397">
          <w:rPr>
            <w:noProof/>
            <w:webHidden/>
          </w:rPr>
          <w:fldChar w:fldCharType="separate"/>
        </w:r>
        <w:r w:rsidR="00971397">
          <w:rPr>
            <w:noProof/>
            <w:webHidden/>
          </w:rPr>
          <w:t>540</w:t>
        </w:r>
        <w:r w:rsidR="00971397">
          <w:rPr>
            <w:noProof/>
            <w:webHidden/>
          </w:rPr>
          <w:fldChar w:fldCharType="end"/>
        </w:r>
      </w:hyperlink>
    </w:p>
    <w:p w14:paraId="0B6D28AF" w14:textId="730860E6"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41" w:history="1">
        <w:r w:rsidR="00971397" w:rsidRPr="00CE2F44">
          <w:rPr>
            <w:rStyle w:val="Hyperlink"/>
            <w:rFonts w:cstheme="minorHAnsi"/>
            <w:noProof/>
          </w:rPr>
          <w:t>SR-9(1) Multiple Stages of System Development Life Cycle (H)</w:t>
        </w:r>
        <w:r w:rsidR="00971397">
          <w:rPr>
            <w:noProof/>
            <w:webHidden/>
          </w:rPr>
          <w:tab/>
        </w:r>
        <w:r w:rsidR="00971397">
          <w:rPr>
            <w:noProof/>
            <w:webHidden/>
          </w:rPr>
          <w:fldChar w:fldCharType="begin"/>
        </w:r>
        <w:r w:rsidR="00971397">
          <w:rPr>
            <w:noProof/>
            <w:webHidden/>
          </w:rPr>
          <w:instrText xml:space="preserve"> PAGEREF _Toc144074841 \h </w:instrText>
        </w:r>
        <w:r w:rsidR="00971397">
          <w:rPr>
            <w:noProof/>
            <w:webHidden/>
          </w:rPr>
        </w:r>
        <w:r w:rsidR="00971397">
          <w:rPr>
            <w:noProof/>
            <w:webHidden/>
          </w:rPr>
          <w:fldChar w:fldCharType="separate"/>
        </w:r>
        <w:r w:rsidR="00971397">
          <w:rPr>
            <w:noProof/>
            <w:webHidden/>
          </w:rPr>
          <w:t>541</w:t>
        </w:r>
        <w:r w:rsidR="00971397">
          <w:rPr>
            <w:noProof/>
            <w:webHidden/>
          </w:rPr>
          <w:fldChar w:fldCharType="end"/>
        </w:r>
      </w:hyperlink>
    </w:p>
    <w:p w14:paraId="75BE8023" w14:textId="2C246505"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42" w:history="1">
        <w:r w:rsidR="00971397" w:rsidRPr="00CE2F44">
          <w:rPr>
            <w:rStyle w:val="Hyperlink"/>
            <w:rFonts w:cstheme="minorHAnsi"/>
            <w:noProof/>
          </w:rPr>
          <w:t>SR-10 Inspection of Systems or Components (L)(M)(H)</w:t>
        </w:r>
        <w:r w:rsidR="00971397">
          <w:rPr>
            <w:noProof/>
            <w:webHidden/>
          </w:rPr>
          <w:tab/>
        </w:r>
        <w:r w:rsidR="00971397">
          <w:rPr>
            <w:noProof/>
            <w:webHidden/>
          </w:rPr>
          <w:fldChar w:fldCharType="begin"/>
        </w:r>
        <w:r w:rsidR="00971397">
          <w:rPr>
            <w:noProof/>
            <w:webHidden/>
          </w:rPr>
          <w:instrText xml:space="preserve"> PAGEREF _Toc144074842 \h </w:instrText>
        </w:r>
        <w:r w:rsidR="00971397">
          <w:rPr>
            <w:noProof/>
            <w:webHidden/>
          </w:rPr>
        </w:r>
        <w:r w:rsidR="00971397">
          <w:rPr>
            <w:noProof/>
            <w:webHidden/>
          </w:rPr>
          <w:fldChar w:fldCharType="separate"/>
        </w:r>
        <w:r w:rsidR="00971397">
          <w:rPr>
            <w:noProof/>
            <w:webHidden/>
          </w:rPr>
          <w:t>542</w:t>
        </w:r>
        <w:r w:rsidR="00971397">
          <w:rPr>
            <w:noProof/>
            <w:webHidden/>
          </w:rPr>
          <w:fldChar w:fldCharType="end"/>
        </w:r>
      </w:hyperlink>
    </w:p>
    <w:p w14:paraId="2846B242" w14:textId="1159A4DF"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43" w:history="1">
        <w:r w:rsidR="00971397" w:rsidRPr="00CE2F44">
          <w:rPr>
            <w:rStyle w:val="Hyperlink"/>
            <w:rFonts w:cstheme="minorHAnsi"/>
            <w:noProof/>
          </w:rPr>
          <w:t>SR-11 Component Authenticity (L)(M)(H)</w:t>
        </w:r>
        <w:r w:rsidR="00971397">
          <w:rPr>
            <w:noProof/>
            <w:webHidden/>
          </w:rPr>
          <w:tab/>
        </w:r>
        <w:r w:rsidR="00971397">
          <w:rPr>
            <w:noProof/>
            <w:webHidden/>
          </w:rPr>
          <w:fldChar w:fldCharType="begin"/>
        </w:r>
        <w:r w:rsidR="00971397">
          <w:rPr>
            <w:noProof/>
            <w:webHidden/>
          </w:rPr>
          <w:instrText xml:space="preserve"> PAGEREF _Toc144074843 \h </w:instrText>
        </w:r>
        <w:r w:rsidR="00971397">
          <w:rPr>
            <w:noProof/>
            <w:webHidden/>
          </w:rPr>
        </w:r>
        <w:r w:rsidR="00971397">
          <w:rPr>
            <w:noProof/>
            <w:webHidden/>
          </w:rPr>
          <w:fldChar w:fldCharType="separate"/>
        </w:r>
        <w:r w:rsidR="00971397">
          <w:rPr>
            <w:noProof/>
            <w:webHidden/>
          </w:rPr>
          <w:t>543</w:t>
        </w:r>
        <w:r w:rsidR="00971397">
          <w:rPr>
            <w:noProof/>
            <w:webHidden/>
          </w:rPr>
          <w:fldChar w:fldCharType="end"/>
        </w:r>
      </w:hyperlink>
    </w:p>
    <w:p w14:paraId="3B31450D" w14:textId="37E7A770"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44" w:history="1">
        <w:r w:rsidR="00971397" w:rsidRPr="00CE2F44">
          <w:rPr>
            <w:rStyle w:val="Hyperlink"/>
            <w:rFonts w:cstheme="minorHAnsi"/>
            <w:noProof/>
          </w:rPr>
          <w:t>SR-11(1) Anti-counterfeit Training (L)(M)(H)</w:t>
        </w:r>
        <w:r w:rsidR="00971397">
          <w:rPr>
            <w:noProof/>
            <w:webHidden/>
          </w:rPr>
          <w:tab/>
        </w:r>
        <w:r w:rsidR="00971397">
          <w:rPr>
            <w:noProof/>
            <w:webHidden/>
          </w:rPr>
          <w:fldChar w:fldCharType="begin"/>
        </w:r>
        <w:r w:rsidR="00971397">
          <w:rPr>
            <w:noProof/>
            <w:webHidden/>
          </w:rPr>
          <w:instrText xml:space="preserve"> PAGEREF _Toc144074844 \h </w:instrText>
        </w:r>
        <w:r w:rsidR="00971397">
          <w:rPr>
            <w:noProof/>
            <w:webHidden/>
          </w:rPr>
        </w:r>
        <w:r w:rsidR="00971397">
          <w:rPr>
            <w:noProof/>
            <w:webHidden/>
          </w:rPr>
          <w:fldChar w:fldCharType="separate"/>
        </w:r>
        <w:r w:rsidR="00971397">
          <w:rPr>
            <w:noProof/>
            <w:webHidden/>
          </w:rPr>
          <w:t>544</w:t>
        </w:r>
        <w:r w:rsidR="00971397">
          <w:rPr>
            <w:noProof/>
            <w:webHidden/>
          </w:rPr>
          <w:fldChar w:fldCharType="end"/>
        </w:r>
      </w:hyperlink>
    </w:p>
    <w:p w14:paraId="6C32CA9A" w14:textId="361624EC" w:rsidR="00971397" w:rsidRDefault="00000000">
      <w:pPr>
        <w:pStyle w:val="TOC3"/>
        <w:tabs>
          <w:tab w:val="right" w:leader="dot" w:pos="9350"/>
        </w:tabs>
        <w:rPr>
          <w:rFonts w:eastAsiaTheme="minorEastAsia" w:cstheme="minorBidi"/>
          <w:noProof/>
          <w:color w:val="auto"/>
          <w:kern w:val="2"/>
          <w:sz w:val="24"/>
          <w14:ligatures w14:val="standardContextual"/>
        </w:rPr>
      </w:pPr>
      <w:hyperlink w:anchor="_Toc144074845" w:history="1">
        <w:r w:rsidR="00971397" w:rsidRPr="00CE2F44">
          <w:rPr>
            <w:rStyle w:val="Hyperlink"/>
            <w:rFonts w:cstheme="minorHAnsi"/>
            <w:noProof/>
          </w:rPr>
          <w:t>SR-11(2) Configuration Control for Component Service and Repair (L)(M)(H)</w:t>
        </w:r>
        <w:r w:rsidR="00971397">
          <w:rPr>
            <w:noProof/>
            <w:webHidden/>
          </w:rPr>
          <w:tab/>
        </w:r>
        <w:r w:rsidR="00971397">
          <w:rPr>
            <w:noProof/>
            <w:webHidden/>
          </w:rPr>
          <w:fldChar w:fldCharType="begin"/>
        </w:r>
        <w:r w:rsidR="00971397">
          <w:rPr>
            <w:noProof/>
            <w:webHidden/>
          </w:rPr>
          <w:instrText xml:space="preserve"> PAGEREF _Toc144074845 \h </w:instrText>
        </w:r>
        <w:r w:rsidR="00971397">
          <w:rPr>
            <w:noProof/>
            <w:webHidden/>
          </w:rPr>
        </w:r>
        <w:r w:rsidR="00971397">
          <w:rPr>
            <w:noProof/>
            <w:webHidden/>
          </w:rPr>
          <w:fldChar w:fldCharType="separate"/>
        </w:r>
        <w:r w:rsidR="00971397">
          <w:rPr>
            <w:noProof/>
            <w:webHidden/>
          </w:rPr>
          <w:t>545</w:t>
        </w:r>
        <w:r w:rsidR="00971397">
          <w:rPr>
            <w:noProof/>
            <w:webHidden/>
          </w:rPr>
          <w:fldChar w:fldCharType="end"/>
        </w:r>
      </w:hyperlink>
    </w:p>
    <w:p w14:paraId="73936FB3" w14:textId="7F34EB8A" w:rsidR="00971397" w:rsidRDefault="00000000">
      <w:pPr>
        <w:pStyle w:val="TOC2"/>
        <w:tabs>
          <w:tab w:val="right" w:leader="dot" w:pos="9350"/>
        </w:tabs>
        <w:rPr>
          <w:rFonts w:eastAsiaTheme="minorEastAsia" w:cstheme="minorBidi"/>
          <w:noProof/>
          <w:color w:val="auto"/>
          <w:kern w:val="2"/>
          <w:sz w:val="24"/>
          <w14:ligatures w14:val="standardContextual"/>
        </w:rPr>
      </w:pPr>
      <w:hyperlink w:anchor="_Toc144074846" w:history="1">
        <w:r w:rsidR="00971397" w:rsidRPr="00CE2F44">
          <w:rPr>
            <w:rStyle w:val="Hyperlink"/>
            <w:rFonts w:cstheme="minorHAnsi"/>
            <w:noProof/>
          </w:rPr>
          <w:t>SR-12 Component Disposal (L)(M)(H)</w:t>
        </w:r>
        <w:r w:rsidR="00971397">
          <w:rPr>
            <w:noProof/>
            <w:webHidden/>
          </w:rPr>
          <w:tab/>
        </w:r>
        <w:r w:rsidR="00971397">
          <w:rPr>
            <w:noProof/>
            <w:webHidden/>
          </w:rPr>
          <w:fldChar w:fldCharType="begin"/>
        </w:r>
        <w:r w:rsidR="00971397">
          <w:rPr>
            <w:noProof/>
            <w:webHidden/>
          </w:rPr>
          <w:instrText xml:space="preserve"> PAGEREF _Toc144074846 \h </w:instrText>
        </w:r>
        <w:r w:rsidR="00971397">
          <w:rPr>
            <w:noProof/>
            <w:webHidden/>
          </w:rPr>
        </w:r>
        <w:r w:rsidR="00971397">
          <w:rPr>
            <w:noProof/>
            <w:webHidden/>
          </w:rPr>
          <w:fldChar w:fldCharType="separate"/>
        </w:r>
        <w:r w:rsidR="00971397">
          <w:rPr>
            <w:noProof/>
            <w:webHidden/>
          </w:rPr>
          <w:t>547</w:t>
        </w:r>
        <w:r w:rsidR="00971397">
          <w:rPr>
            <w:noProof/>
            <w:webHidden/>
          </w:rPr>
          <w:fldChar w:fldCharType="end"/>
        </w:r>
      </w:hyperlink>
    </w:p>
    <w:p w14:paraId="58E96EB4" w14:textId="07BB0A1A" w:rsidR="00EB1CBE" w:rsidRPr="00971397" w:rsidRDefault="00E33648" w:rsidP="00EB1CBE">
      <w:pPr>
        <w:pStyle w:val="Heading1"/>
        <w:tabs>
          <w:tab w:val="left" w:pos="360"/>
          <w:tab w:val="left" w:pos="720"/>
          <w:tab w:val="left" w:pos="1440"/>
          <w:tab w:val="left" w:pos="2160"/>
        </w:tabs>
        <w:spacing w:line="20" w:lineRule="atLeast"/>
        <w:rPr>
          <w:rFonts w:asciiTheme="minorHAnsi" w:hAnsiTheme="minorHAnsi" w:cstheme="minorHAnsi"/>
          <w:bCs w:val="0"/>
          <w:sz w:val="32"/>
        </w:rPr>
      </w:pPr>
      <w:r w:rsidRPr="00971397">
        <w:rPr>
          <w:rFonts w:asciiTheme="minorHAnsi" w:hAnsiTheme="minorHAnsi" w:cstheme="minorHAnsi"/>
        </w:rPr>
        <w:fldChar w:fldCharType="end"/>
      </w:r>
    </w:p>
    <w:p w14:paraId="648FEF68" w14:textId="32DE6976" w:rsidR="00A77B3E" w:rsidRPr="00971397" w:rsidRDefault="00000000">
      <w:pPr>
        <w:pStyle w:val="Heading1"/>
        <w:tabs>
          <w:tab w:val="left" w:pos="360"/>
          <w:tab w:val="left" w:pos="720"/>
          <w:tab w:val="left" w:pos="1440"/>
          <w:tab w:val="left" w:pos="2160"/>
        </w:tabs>
        <w:spacing w:line="20" w:lineRule="atLeast"/>
        <w:rPr>
          <w:rFonts w:asciiTheme="minorHAnsi" w:hAnsiTheme="minorHAnsi" w:cstheme="minorHAnsi"/>
        </w:rPr>
      </w:pPr>
      <w:r w:rsidRPr="00971397">
        <w:rPr>
          <w:rFonts w:asciiTheme="minorHAnsi" w:hAnsiTheme="minorHAnsi" w:cstheme="minorHAnsi"/>
        </w:rPr>
        <w:br w:type="page"/>
      </w:r>
      <w:bookmarkStart w:id="10" w:name="_Toc144074419"/>
      <w:r w:rsidRPr="00971397">
        <w:rPr>
          <w:rFonts w:asciiTheme="minorHAnsi" w:hAnsiTheme="minorHAnsi" w:cstheme="minorHAnsi"/>
        </w:rPr>
        <w:lastRenderedPageBreak/>
        <w:t>Access Control</w:t>
      </w:r>
      <w:bookmarkEnd w:id="10"/>
    </w:p>
    <w:p w14:paraId="00E06206" w14:textId="77777777" w:rsidR="00A77B3E" w:rsidRPr="00971397" w:rsidRDefault="00000000">
      <w:pPr>
        <w:pStyle w:val="Heading2"/>
        <w:tabs>
          <w:tab w:val="left" w:pos="360"/>
          <w:tab w:val="left" w:pos="720"/>
          <w:tab w:val="left" w:pos="1440"/>
          <w:tab w:val="left" w:pos="2160"/>
        </w:tabs>
        <w:spacing w:line="20" w:lineRule="atLeast"/>
        <w:rPr>
          <w:rFonts w:asciiTheme="minorHAnsi" w:hAnsiTheme="minorHAnsi" w:cstheme="minorHAnsi"/>
        </w:rPr>
      </w:pPr>
      <w:bookmarkStart w:id="11" w:name="_Toc144074420"/>
      <w:r w:rsidRPr="00971397">
        <w:rPr>
          <w:rFonts w:asciiTheme="minorHAnsi" w:hAnsiTheme="minorHAnsi" w:cstheme="minorHAnsi"/>
        </w:rPr>
        <w:t>AC-1 Policy and Procedures (L)(M)(H)</w:t>
      </w:r>
      <w:bookmarkEnd w:id="11"/>
    </w:p>
    <w:p w14:paraId="3B1D204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676B0733" w14:textId="2BF3A44F"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access control policy that:</w:t>
      </w:r>
    </w:p>
    <w:p w14:paraId="10000D91"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6D152593"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5F4F778E"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access control policy and the associated access controls;</w:t>
      </w:r>
    </w:p>
    <w:p w14:paraId="06AA65D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access control policy and procedures; and</w:t>
      </w:r>
    </w:p>
    <w:p w14:paraId="5212C2F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access control:</w:t>
      </w:r>
    </w:p>
    <w:p w14:paraId="34CEB5AE"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 and following [Assignment: organization-defined events]; and</w:t>
      </w:r>
    </w:p>
    <w:p w14:paraId="465E8034" w14:textId="30FBCB16"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ECEB8E" w14:textId="77777777">
        <w:tc>
          <w:tcPr>
            <w:tcW w:w="0" w:type="auto"/>
            <w:shd w:val="clear" w:color="auto" w:fill="CCECFC"/>
          </w:tcPr>
          <w:p w14:paraId="3269123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AC-1 Control Summary Information</w:t>
            </w:r>
          </w:p>
        </w:tc>
      </w:tr>
      <w:tr w:rsidR="00C678CA" w:rsidRPr="00971397" w14:paraId="526CA92B" w14:textId="77777777">
        <w:tc>
          <w:tcPr>
            <w:tcW w:w="0" w:type="auto"/>
            <w:shd w:val="clear" w:color="auto" w:fill="FFFFFF"/>
          </w:tcPr>
          <w:p w14:paraId="331547B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571BBC3C" w14:textId="77777777">
        <w:tc>
          <w:tcPr>
            <w:tcW w:w="0" w:type="auto"/>
            <w:shd w:val="clear" w:color="auto" w:fill="FFFFFF"/>
          </w:tcPr>
          <w:p w14:paraId="2DA2BC3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AC-1(a):</w:t>
            </w:r>
          </w:p>
        </w:tc>
      </w:tr>
      <w:tr w:rsidR="00C678CA" w:rsidRPr="00971397" w14:paraId="53460DBD" w14:textId="77777777">
        <w:tc>
          <w:tcPr>
            <w:tcW w:w="0" w:type="auto"/>
            <w:shd w:val="clear" w:color="auto" w:fill="FFFFFF"/>
          </w:tcPr>
          <w:p w14:paraId="5E11285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AC-1(a)(1):</w:t>
            </w:r>
          </w:p>
        </w:tc>
      </w:tr>
      <w:tr w:rsidR="00C678CA" w:rsidRPr="00971397" w14:paraId="637B028E" w14:textId="77777777">
        <w:tc>
          <w:tcPr>
            <w:tcW w:w="0" w:type="auto"/>
            <w:shd w:val="clear" w:color="auto" w:fill="FFFFFF"/>
          </w:tcPr>
          <w:p w14:paraId="4189EDF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AC-1(b):</w:t>
            </w:r>
          </w:p>
        </w:tc>
      </w:tr>
      <w:tr w:rsidR="00C678CA" w:rsidRPr="00971397" w14:paraId="765A1E02" w14:textId="77777777">
        <w:tc>
          <w:tcPr>
            <w:tcW w:w="0" w:type="auto"/>
            <w:shd w:val="clear" w:color="auto" w:fill="FFFFFF"/>
          </w:tcPr>
          <w:p w14:paraId="011DFC06" w14:textId="4F9AACB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Parameter AC-1(c)(1)-1:</w:t>
            </w:r>
          </w:p>
        </w:tc>
      </w:tr>
      <w:tr w:rsidR="00C678CA" w:rsidRPr="00971397" w14:paraId="40B30079" w14:textId="77777777">
        <w:tc>
          <w:tcPr>
            <w:tcW w:w="0" w:type="auto"/>
            <w:shd w:val="clear" w:color="auto" w:fill="FFFFFF"/>
          </w:tcPr>
          <w:p w14:paraId="7A3E3CE4" w14:textId="7BE02EC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AC-1(c)(1)-2:</w:t>
            </w:r>
          </w:p>
        </w:tc>
      </w:tr>
      <w:tr w:rsidR="00C678CA" w:rsidRPr="00971397" w14:paraId="005C6841" w14:textId="77777777">
        <w:tc>
          <w:tcPr>
            <w:tcW w:w="0" w:type="auto"/>
            <w:shd w:val="clear" w:color="auto" w:fill="FFFFFF"/>
          </w:tcPr>
          <w:p w14:paraId="2E25EF5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AC-1(c)(2)-1:</w:t>
            </w:r>
          </w:p>
        </w:tc>
      </w:tr>
      <w:tr w:rsidR="00C678CA" w:rsidRPr="00971397" w14:paraId="5F4A84ED" w14:textId="77777777">
        <w:tc>
          <w:tcPr>
            <w:tcW w:w="0" w:type="auto"/>
            <w:shd w:val="clear" w:color="auto" w:fill="FFFFFF"/>
          </w:tcPr>
          <w:p w14:paraId="7418323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AC-1(c)(2)-2:</w:t>
            </w:r>
          </w:p>
        </w:tc>
      </w:tr>
      <w:tr w:rsidR="00C678CA" w:rsidRPr="00971397" w14:paraId="14EAEC5A" w14:textId="77777777">
        <w:tc>
          <w:tcPr>
            <w:tcW w:w="0" w:type="auto"/>
            <w:shd w:val="clear" w:color="auto" w:fill="FFFFFF"/>
          </w:tcPr>
          <w:p w14:paraId="48DA5B6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7BF06590" w14:textId="3516B27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67016143"/>
                <w14:checkbox>
                  <w14:checked w14:val="0"/>
                  <w14:checkedState w14:val="2612" w14:font="MS Gothic"/>
                  <w14:uncheckedState w14:val="2610" w14:font="MS Gothic"/>
                </w14:checkbox>
              </w:sdtPr>
              <w:sdtContent>
                <w:r w:rsidR="001532BD" w:rsidRPr="00971397">
                  <w:rPr>
                    <w:rFonts w:ascii="Segoe UI Symbol" w:eastAsia="MS Gothic" w:hAnsi="Segoe UI Symbol" w:cs="Segoe UI Symbol"/>
                  </w:rPr>
                  <w:t>☐</w:t>
                </w:r>
              </w:sdtContent>
            </w:sdt>
            <w:r w:rsidRPr="00971397">
              <w:rPr>
                <w:rFonts w:cstheme="minorHAnsi"/>
              </w:rPr>
              <w:t xml:space="preserve"> Implemented</w:t>
            </w:r>
          </w:p>
          <w:p w14:paraId="50753089" w14:textId="33EED91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05657375"/>
                <w14:checkbox>
                  <w14:checked w14:val="0"/>
                  <w14:checkedState w14:val="2612" w14:font="MS Gothic"/>
                  <w14:uncheckedState w14:val="2610" w14:font="MS Gothic"/>
                </w14:checkbox>
              </w:sdtPr>
              <w:sdtContent>
                <w:r w:rsidR="00216517" w:rsidRPr="00971397">
                  <w:rPr>
                    <w:rFonts w:ascii="Segoe UI Symbol" w:eastAsia="MS Gothic" w:hAnsi="Segoe UI Symbol" w:cs="Segoe UI Symbol"/>
                  </w:rPr>
                  <w:t>☐</w:t>
                </w:r>
              </w:sdtContent>
            </w:sdt>
            <w:r w:rsidRPr="00971397">
              <w:rPr>
                <w:rFonts w:cstheme="minorHAnsi"/>
              </w:rPr>
              <w:t xml:space="preserve"> Partially Implemented</w:t>
            </w:r>
          </w:p>
          <w:p w14:paraId="3AD3CEE9" w14:textId="69D2919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08823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AB5A3FF" w14:textId="467FBF4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673672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561684B" w14:textId="4FC014E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065147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C48E6CF" w14:textId="77777777">
        <w:tc>
          <w:tcPr>
            <w:tcW w:w="0" w:type="auto"/>
            <w:shd w:val="clear" w:color="auto" w:fill="FFFFFF"/>
          </w:tcPr>
          <w:p w14:paraId="1379E9C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470A29CB" w14:textId="25A696E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98107567"/>
                <w14:checkbox>
                  <w14:checked w14:val="0"/>
                  <w14:checkedState w14:val="2612" w14:font="MS Gothic"/>
                  <w14:uncheckedState w14:val="2610" w14:font="MS Gothic"/>
                </w14:checkbox>
              </w:sdtPr>
              <w:sdtContent>
                <w:r w:rsidR="007B657F" w:rsidRPr="00971397">
                  <w:rPr>
                    <w:rFonts w:ascii="Segoe UI Symbol" w:eastAsia="MS Gothic" w:hAnsi="Segoe UI Symbol" w:cs="Segoe UI Symbol"/>
                  </w:rPr>
                  <w:t>☐</w:t>
                </w:r>
              </w:sdtContent>
            </w:sdt>
            <w:r w:rsidRPr="00971397">
              <w:rPr>
                <w:rFonts w:cstheme="minorHAnsi"/>
              </w:rPr>
              <w:t xml:space="preserve"> Service Provider Corporate</w:t>
            </w:r>
          </w:p>
          <w:p w14:paraId="6BF23AEB" w14:textId="75DE6EF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79517821"/>
                <w14:checkbox>
                  <w14:checked w14:val="0"/>
                  <w14:checkedState w14:val="2612" w14:font="MS Gothic"/>
                  <w14:uncheckedState w14:val="2610" w14:font="MS Gothic"/>
                </w14:checkbox>
              </w:sdtPr>
              <w:sdtContent>
                <w:r w:rsidR="007B657F" w:rsidRPr="00971397">
                  <w:rPr>
                    <w:rFonts w:ascii="Segoe UI Symbol" w:eastAsia="MS Gothic" w:hAnsi="Segoe UI Symbol" w:cs="Segoe UI Symbol"/>
                  </w:rPr>
                  <w:t>☐</w:t>
                </w:r>
              </w:sdtContent>
            </w:sdt>
            <w:r w:rsidRPr="00971397">
              <w:rPr>
                <w:rFonts w:cstheme="minorHAnsi"/>
              </w:rPr>
              <w:t xml:space="preserve"> Service Provider System Specific</w:t>
            </w:r>
          </w:p>
          <w:p w14:paraId="46CB31F9" w14:textId="727C89E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1314285"/>
                <w14:checkbox>
                  <w14:checked w14:val="0"/>
                  <w14:checkedState w14:val="2612" w14:font="MS Gothic"/>
                  <w14:uncheckedState w14:val="2610" w14:font="MS Gothic"/>
                </w14:checkbox>
              </w:sdtPr>
              <w:sdtContent>
                <w:r w:rsidR="007B657F"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tc>
      </w:tr>
    </w:tbl>
    <w:p w14:paraId="13CB8CBC"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2E24337" w14:textId="77777777">
        <w:tc>
          <w:tcPr>
            <w:tcW w:w="0" w:type="auto"/>
            <w:shd w:val="clear" w:color="auto" w:fill="CCECFC"/>
          </w:tcPr>
          <w:p w14:paraId="02E2D3C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AC-1 What is the solution and how is it implemented?</w:t>
            </w:r>
          </w:p>
        </w:tc>
      </w:tr>
      <w:tr w:rsidR="00C678CA" w:rsidRPr="00971397" w14:paraId="32E3EE5B" w14:textId="77777777">
        <w:tc>
          <w:tcPr>
            <w:tcW w:w="0" w:type="auto"/>
            <w:shd w:val="clear" w:color="auto" w:fill="FFFFFF"/>
          </w:tcPr>
          <w:p w14:paraId="4D39865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3001D1CE" w14:textId="77777777">
        <w:tc>
          <w:tcPr>
            <w:tcW w:w="0" w:type="auto"/>
            <w:shd w:val="clear" w:color="auto" w:fill="FFFFFF"/>
          </w:tcPr>
          <w:p w14:paraId="6D3BF3B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6DF8FC31" w14:textId="77777777">
        <w:tc>
          <w:tcPr>
            <w:tcW w:w="0" w:type="auto"/>
            <w:shd w:val="clear" w:color="auto" w:fill="FFFFFF"/>
          </w:tcPr>
          <w:p w14:paraId="50DA9E5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03EFD16D" w14:textId="77777777" w:rsidR="00A77B3E" w:rsidRPr="00971397" w:rsidRDefault="00000000" w:rsidP="00971397">
      <w:pPr>
        <w:pStyle w:val="Heading2"/>
        <w:tabs>
          <w:tab w:val="left" w:pos="360"/>
          <w:tab w:val="left" w:pos="720"/>
          <w:tab w:val="left" w:pos="1440"/>
          <w:tab w:val="left" w:pos="2160"/>
        </w:tabs>
        <w:rPr>
          <w:rFonts w:asciiTheme="minorHAnsi" w:hAnsiTheme="minorHAnsi" w:cstheme="minorHAnsi"/>
        </w:rPr>
      </w:pPr>
      <w:bookmarkStart w:id="12" w:name="_Toc144074421"/>
      <w:r w:rsidRPr="00971397">
        <w:rPr>
          <w:rFonts w:asciiTheme="minorHAnsi" w:hAnsiTheme="minorHAnsi" w:cstheme="minorHAnsi"/>
        </w:rPr>
        <w:t>AC-2 Account Management (L)(M)(H)</w:t>
      </w:r>
      <w:bookmarkEnd w:id="12"/>
    </w:p>
    <w:p w14:paraId="2241EC2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Define and document the types of accounts allowed and specifically prohibited for use within the system;</w:t>
      </w:r>
    </w:p>
    <w:p w14:paraId="560E99A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b.</w:t>
      </w:r>
      <w:r w:rsidRPr="00971397">
        <w:rPr>
          <w:rFonts w:cstheme="minorHAnsi"/>
        </w:rPr>
        <w:tab/>
        <w:t>Assign account managers;</w:t>
      </w:r>
    </w:p>
    <w:p w14:paraId="09292F3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Require [Assignment: organization-defined prerequisites and criteria] for group and role membership;</w:t>
      </w:r>
    </w:p>
    <w:p w14:paraId="0C05873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Specify:</w:t>
      </w:r>
    </w:p>
    <w:p w14:paraId="4B20CC80"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Authorized users of the system;</w:t>
      </w:r>
    </w:p>
    <w:p w14:paraId="445238F2"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Group and role membership; and</w:t>
      </w:r>
    </w:p>
    <w:p w14:paraId="215F6BB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ab/>
      </w:r>
      <w:r w:rsidRPr="00971397">
        <w:rPr>
          <w:rFonts w:cstheme="minorHAnsi"/>
        </w:rPr>
        <w:tab/>
        <w:t>3.</w:t>
      </w:r>
      <w:r w:rsidRPr="00971397">
        <w:rPr>
          <w:rFonts w:cstheme="minorHAnsi"/>
        </w:rPr>
        <w:tab/>
        <w:t>Access authorizations (i.e., privileges) and [Assignment: organization-defined attributes (as required)] for each account;</w:t>
      </w:r>
    </w:p>
    <w:p w14:paraId="64B4101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ab/>
        <w:t>e.</w:t>
      </w:r>
      <w:r w:rsidRPr="00971397">
        <w:rPr>
          <w:rFonts w:cstheme="minorHAnsi"/>
        </w:rPr>
        <w:tab/>
        <w:t>Require approvals by [Assignment: organization-defined personnel or roles] for requests to create accounts;</w:t>
      </w:r>
    </w:p>
    <w:p w14:paraId="6ADB110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ab/>
        <w:t>f.</w:t>
      </w:r>
      <w:r w:rsidRPr="00971397">
        <w:rPr>
          <w:rFonts w:cstheme="minorHAnsi"/>
        </w:rPr>
        <w:tab/>
        <w:t>Create, enable, modify, disable, and remove accounts in accordance with [Assignment: organization-defined policy, procedures, prerequisites, and criteria];</w:t>
      </w:r>
    </w:p>
    <w:p w14:paraId="712A553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ab/>
        <w:t>g.</w:t>
      </w:r>
      <w:r w:rsidRPr="00971397">
        <w:rPr>
          <w:rFonts w:cstheme="minorHAnsi"/>
        </w:rPr>
        <w:tab/>
        <w:t>Monitor the use of accounts;</w:t>
      </w:r>
    </w:p>
    <w:p w14:paraId="00135CF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ab/>
        <w:t>h.</w:t>
      </w:r>
      <w:r w:rsidRPr="00971397">
        <w:rPr>
          <w:rFonts w:cstheme="minorHAnsi"/>
        </w:rPr>
        <w:tab/>
        <w:t>Notify account managers and [Assignment: organization-defined personnel or roles] within:</w:t>
      </w:r>
    </w:p>
    <w:p w14:paraId="01E26F0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ab/>
      </w:r>
      <w:r w:rsidRPr="00971397">
        <w:rPr>
          <w:rFonts w:cstheme="minorHAnsi"/>
        </w:rPr>
        <w:tab/>
        <w:t>1.</w:t>
      </w:r>
      <w:r w:rsidRPr="00971397">
        <w:rPr>
          <w:rFonts w:cstheme="minorHAnsi"/>
        </w:rPr>
        <w:tab/>
        <w:t>[FedRAMP Assignment: twenty-four (24) hours] when accounts are no longer required;</w:t>
      </w:r>
    </w:p>
    <w:p w14:paraId="66CA770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ab/>
      </w:r>
      <w:r w:rsidRPr="00971397">
        <w:rPr>
          <w:rFonts w:cstheme="minorHAnsi"/>
        </w:rPr>
        <w:tab/>
        <w:t>2.</w:t>
      </w:r>
      <w:r w:rsidRPr="00971397">
        <w:rPr>
          <w:rFonts w:cstheme="minorHAnsi"/>
        </w:rPr>
        <w:tab/>
        <w:t>[FedRAMP Assignment: eight (8) hours] when users are terminated or transferred; and</w:t>
      </w:r>
    </w:p>
    <w:p w14:paraId="0045F98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ab/>
      </w:r>
      <w:r w:rsidRPr="00971397">
        <w:rPr>
          <w:rFonts w:cstheme="minorHAnsi"/>
        </w:rPr>
        <w:tab/>
        <w:t>3.</w:t>
      </w:r>
      <w:r w:rsidRPr="00971397">
        <w:rPr>
          <w:rFonts w:cstheme="minorHAnsi"/>
        </w:rPr>
        <w:tab/>
        <w:t>[FedRAMP Assignment: eight (8) hours] when system usage or need-to-know changes for an individual;</w:t>
      </w:r>
    </w:p>
    <w:p w14:paraId="1781414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ab/>
        <w:t>i.</w:t>
      </w:r>
      <w:r w:rsidRPr="00971397">
        <w:rPr>
          <w:rFonts w:cstheme="minorHAnsi"/>
        </w:rPr>
        <w:tab/>
        <w:t>Authorize access to the system based on:</w:t>
      </w:r>
    </w:p>
    <w:p w14:paraId="54B0EBF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ab/>
      </w:r>
      <w:r w:rsidRPr="00971397">
        <w:rPr>
          <w:rFonts w:cstheme="minorHAnsi"/>
        </w:rPr>
        <w:tab/>
        <w:t>1.</w:t>
      </w:r>
      <w:r w:rsidRPr="00971397">
        <w:rPr>
          <w:rFonts w:cstheme="minorHAnsi"/>
        </w:rPr>
        <w:tab/>
        <w:t>A valid access authorization;</w:t>
      </w:r>
    </w:p>
    <w:p w14:paraId="225A833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ab/>
      </w:r>
      <w:r w:rsidRPr="00971397">
        <w:rPr>
          <w:rFonts w:cstheme="minorHAnsi"/>
        </w:rPr>
        <w:tab/>
        <w:t>2.</w:t>
      </w:r>
      <w:r w:rsidRPr="00971397">
        <w:rPr>
          <w:rFonts w:cstheme="minorHAnsi"/>
        </w:rPr>
        <w:tab/>
        <w:t>Intended system usage; and</w:t>
      </w:r>
    </w:p>
    <w:p w14:paraId="056992E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ab/>
      </w:r>
      <w:r w:rsidRPr="00971397">
        <w:rPr>
          <w:rFonts w:cstheme="minorHAnsi"/>
        </w:rPr>
        <w:tab/>
        <w:t>3.</w:t>
      </w:r>
      <w:r w:rsidRPr="00971397">
        <w:rPr>
          <w:rFonts w:cstheme="minorHAnsi"/>
        </w:rPr>
        <w:tab/>
        <w:t>[Assignment: organization-defined attributes (as required)];</w:t>
      </w:r>
    </w:p>
    <w:p w14:paraId="3E35764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ab/>
        <w:t>j.</w:t>
      </w:r>
      <w:r w:rsidRPr="00971397">
        <w:rPr>
          <w:rFonts w:cstheme="minorHAnsi"/>
        </w:rPr>
        <w:tab/>
        <w:t>Review accounts for compliance with account management requirements [FedRAMP Assignment: monthly for privileged accessed, every six (6) months for non-privileged access];</w:t>
      </w:r>
    </w:p>
    <w:p w14:paraId="2407F4F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ab/>
        <w:t>k.</w:t>
      </w:r>
      <w:r w:rsidRPr="00971397">
        <w:rPr>
          <w:rFonts w:cstheme="minorHAnsi"/>
        </w:rPr>
        <w:tab/>
        <w:t>Establish and implement a process for changing shared or group account authenticators (if deployed) when individuals are removed from the group; and</w:t>
      </w:r>
    </w:p>
    <w:p w14:paraId="445794A0" w14:textId="05D8F4AC" w:rsidR="00A77B3E" w:rsidRPr="00971397" w:rsidRDefault="00000000" w:rsidP="00971397">
      <w:pPr>
        <w:pStyle w:val="BodyText"/>
        <w:tabs>
          <w:tab w:val="left" w:pos="360"/>
          <w:tab w:val="left" w:pos="720"/>
          <w:tab w:val="left" w:pos="1440"/>
          <w:tab w:val="left" w:pos="2160"/>
        </w:tabs>
        <w:spacing w:after="320" w:line="20" w:lineRule="atLeast"/>
        <w:ind w:left="763" w:hanging="763"/>
        <w:rPr>
          <w:rFonts w:cstheme="minorHAnsi"/>
        </w:rPr>
      </w:pPr>
      <w:r w:rsidRPr="00971397">
        <w:rPr>
          <w:rFonts w:cstheme="minorHAnsi"/>
        </w:rPr>
        <w:lastRenderedPageBreak/>
        <w:tab/>
        <w:t>l.</w:t>
      </w:r>
      <w:r w:rsidRPr="00971397">
        <w:rPr>
          <w:rFonts w:cstheme="minorHAnsi"/>
        </w:rPr>
        <w:tab/>
        <w:t>Align account management processes with personnel termination and transfer processes.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AE33C4D" w14:textId="77777777">
        <w:tc>
          <w:tcPr>
            <w:tcW w:w="0" w:type="auto"/>
            <w:shd w:val="clear" w:color="auto" w:fill="CCECFC"/>
          </w:tcPr>
          <w:p w14:paraId="6EED911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AC-2 Control Summary Information</w:t>
            </w:r>
          </w:p>
        </w:tc>
      </w:tr>
      <w:tr w:rsidR="00C678CA" w:rsidRPr="00971397" w14:paraId="44B81883" w14:textId="77777777">
        <w:tc>
          <w:tcPr>
            <w:tcW w:w="0" w:type="auto"/>
            <w:shd w:val="clear" w:color="auto" w:fill="FFFFFF"/>
          </w:tcPr>
          <w:p w14:paraId="6A8D2B0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DA59DB0" w14:textId="77777777">
        <w:tc>
          <w:tcPr>
            <w:tcW w:w="0" w:type="auto"/>
            <w:shd w:val="clear" w:color="auto" w:fill="FFFFFF"/>
          </w:tcPr>
          <w:p w14:paraId="65912E2F" w14:textId="068F717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AC-2(c):</w:t>
            </w:r>
          </w:p>
        </w:tc>
      </w:tr>
      <w:tr w:rsidR="00C678CA" w:rsidRPr="00971397" w14:paraId="66FD3E8E" w14:textId="77777777">
        <w:tc>
          <w:tcPr>
            <w:tcW w:w="0" w:type="auto"/>
            <w:shd w:val="clear" w:color="auto" w:fill="FFFFFF"/>
          </w:tcPr>
          <w:p w14:paraId="259F2FE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AC-2(d)(3):</w:t>
            </w:r>
          </w:p>
        </w:tc>
      </w:tr>
      <w:tr w:rsidR="00C678CA" w:rsidRPr="00971397" w14:paraId="1D5B0E64" w14:textId="77777777">
        <w:tc>
          <w:tcPr>
            <w:tcW w:w="0" w:type="auto"/>
            <w:shd w:val="clear" w:color="auto" w:fill="FFFFFF"/>
          </w:tcPr>
          <w:p w14:paraId="1C55A9A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AC-2(e):</w:t>
            </w:r>
          </w:p>
        </w:tc>
      </w:tr>
      <w:tr w:rsidR="00C678CA" w:rsidRPr="00971397" w14:paraId="4C6F0ED0" w14:textId="77777777">
        <w:tc>
          <w:tcPr>
            <w:tcW w:w="0" w:type="auto"/>
            <w:shd w:val="clear" w:color="auto" w:fill="FFFFFF"/>
          </w:tcPr>
          <w:p w14:paraId="4943E32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AC-2(f):</w:t>
            </w:r>
          </w:p>
        </w:tc>
      </w:tr>
      <w:tr w:rsidR="00C678CA" w:rsidRPr="00971397" w14:paraId="74ADD81B" w14:textId="77777777">
        <w:tc>
          <w:tcPr>
            <w:tcW w:w="0" w:type="auto"/>
            <w:shd w:val="clear" w:color="auto" w:fill="FFFFFF"/>
          </w:tcPr>
          <w:p w14:paraId="5B9816C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AC-2(h):</w:t>
            </w:r>
          </w:p>
        </w:tc>
      </w:tr>
      <w:tr w:rsidR="00C678CA" w:rsidRPr="00971397" w14:paraId="12F7D01E" w14:textId="77777777">
        <w:tc>
          <w:tcPr>
            <w:tcW w:w="0" w:type="auto"/>
            <w:shd w:val="clear" w:color="auto" w:fill="FFFFFF"/>
          </w:tcPr>
          <w:p w14:paraId="4C48768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AC-2(h)(1):</w:t>
            </w:r>
          </w:p>
        </w:tc>
      </w:tr>
      <w:tr w:rsidR="00C678CA" w:rsidRPr="00971397" w14:paraId="09D12D0E" w14:textId="77777777">
        <w:tc>
          <w:tcPr>
            <w:tcW w:w="0" w:type="auto"/>
            <w:shd w:val="clear" w:color="auto" w:fill="FFFFFF"/>
          </w:tcPr>
          <w:p w14:paraId="47F7D5C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AC-2(h)(2):</w:t>
            </w:r>
          </w:p>
        </w:tc>
      </w:tr>
      <w:tr w:rsidR="00C678CA" w:rsidRPr="00971397" w14:paraId="59342BFE" w14:textId="77777777">
        <w:tc>
          <w:tcPr>
            <w:tcW w:w="0" w:type="auto"/>
            <w:shd w:val="clear" w:color="auto" w:fill="FFFFFF"/>
          </w:tcPr>
          <w:p w14:paraId="38BA2BE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AC-2(h)(3):</w:t>
            </w:r>
          </w:p>
        </w:tc>
      </w:tr>
      <w:tr w:rsidR="00C678CA" w:rsidRPr="00971397" w14:paraId="2D2F18A6" w14:textId="77777777">
        <w:tc>
          <w:tcPr>
            <w:tcW w:w="0" w:type="auto"/>
            <w:shd w:val="clear" w:color="auto" w:fill="FFFFFF"/>
          </w:tcPr>
          <w:p w14:paraId="418883A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AC-2(i)(3):</w:t>
            </w:r>
          </w:p>
        </w:tc>
      </w:tr>
      <w:tr w:rsidR="00C678CA" w:rsidRPr="00971397" w14:paraId="371AB25E" w14:textId="77777777">
        <w:tc>
          <w:tcPr>
            <w:tcW w:w="0" w:type="auto"/>
            <w:shd w:val="clear" w:color="auto" w:fill="FFFFFF"/>
          </w:tcPr>
          <w:p w14:paraId="02D16BA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AC-2(j):</w:t>
            </w:r>
          </w:p>
        </w:tc>
      </w:tr>
      <w:tr w:rsidR="00C678CA" w:rsidRPr="00971397" w14:paraId="20FFE990" w14:textId="77777777">
        <w:tc>
          <w:tcPr>
            <w:tcW w:w="0" w:type="auto"/>
            <w:shd w:val="clear" w:color="auto" w:fill="FFFFFF"/>
          </w:tcPr>
          <w:p w14:paraId="1639807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370133B0" w14:textId="0A64BEC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54970113"/>
                <w14:checkbox>
                  <w14:checked w14:val="0"/>
                  <w14:checkedState w14:val="2612" w14:font="MS Gothic"/>
                  <w14:uncheckedState w14:val="2610" w14:font="MS Gothic"/>
                </w14:checkbox>
              </w:sdtPr>
              <w:sdtContent>
                <w:r w:rsidR="007A2422" w:rsidRPr="00971397">
                  <w:rPr>
                    <w:rFonts w:ascii="Segoe UI Symbol" w:eastAsia="MS Gothic" w:hAnsi="Segoe UI Symbol" w:cs="Segoe UI Symbol"/>
                  </w:rPr>
                  <w:t>☐</w:t>
                </w:r>
              </w:sdtContent>
            </w:sdt>
            <w:r w:rsidRPr="00971397">
              <w:rPr>
                <w:rFonts w:cstheme="minorHAnsi"/>
              </w:rPr>
              <w:t xml:space="preserve"> Implemented</w:t>
            </w:r>
          </w:p>
          <w:p w14:paraId="4428A919" w14:textId="258B1F7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950870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66EC0CD4" w14:textId="74A6184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10681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8B51EAD" w14:textId="20BD3A5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553712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766776A" w14:textId="003941F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090686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48EFBA8" w14:textId="77777777">
        <w:tc>
          <w:tcPr>
            <w:tcW w:w="0" w:type="auto"/>
            <w:shd w:val="clear" w:color="auto" w:fill="FFFFFF"/>
          </w:tcPr>
          <w:p w14:paraId="14AFFAC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E355ADF" w14:textId="402B53B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470591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FEBF308" w14:textId="63F3E11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042767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9D74177" w14:textId="7A0BAC1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61241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1F7379E" w14:textId="38F18DC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69748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41D6384" w14:textId="409F477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605037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67FA4DC" w14:textId="3D4B34F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736643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9E44098" w14:textId="2CD942EB"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72530561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w:t>
            </w:r>
            <w:r w:rsidRPr="00971397">
              <w:rPr>
                <w:rFonts w:cstheme="minorHAnsi"/>
              </w:rPr>
              <w:t>Click here to enter text</w:t>
            </w:r>
            <w:r w:rsidR="00D808F4" w:rsidRPr="00971397">
              <w:rPr>
                <w:rFonts w:cstheme="minorHAnsi"/>
              </w:rPr>
              <w:t>]</w:t>
            </w:r>
            <w:r w:rsidRPr="00971397">
              <w:rPr>
                <w:rFonts w:cstheme="minorHAnsi"/>
              </w:rPr>
              <w:t>, Date of Authorization</w:t>
            </w:r>
          </w:p>
        </w:tc>
      </w:tr>
    </w:tbl>
    <w:p w14:paraId="2C594036"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2FE70C0" w14:textId="77777777">
        <w:tc>
          <w:tcPr>
            <w:tcW w:w="0" w:type="auto"/>
            <w:shd w:val="clear" w:color="auto" w:fill="CCECFC"/>
          </w:tcPr>
          <w:p w14:paraId="77012BE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AC-2 What is the solution and how is it implemented?</w:t>
            </w:r>
          </w:p>
        </w:tc>
      </w:tr>
      <w:tr w:rsidR="00C678CA" w:rsidRPr="00971397" w14:paraId="63366BE2" w14:textId="77777777">
        <w:tc>
          <w:tcPr>
            <w:tcW w:w="0" w:type="auto"/>
            <w:shd w:val="clear" w:color="auto" w:fill="FFFFFF"/>
          </w:tcPr>
          <w:p w14:paraId="763826D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234AB69" w14:textId="77777777">
        <w:tc>
          <w:tcPr>
            <w:tcW w:w="0" w:type="auto"/>
            <w:shd w:val="clear" w:color="auto" w:fill="FFFFFF"/>
          </w:tcPr>
          <w:p w14:paraId="39D597F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814D926" w14:textId="77777777">
        <w:tc>
          <w:tcPr>
            <w:tcW w:w="0" w:type="auto"/>
            <w:shd w:val="clear" w:color="auto" w:fill="FFFFFF"/>
          </w:tcPr>
          <w:p w14:paraId="49A0C79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015756D0" w14:textId="77777777">
        <w:tc>
          <w:tcPr>
            <w:tcW w:w="0" w:type="auto"/>
            <w:shd w:val="clear" w:color="auto" w:fill="FFFFFF"/>
          </w:tcPr>
          <w:p w14:paraId="12DB479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2E65631A" w14:textId="77777777">
        <w:tc>
          <w:tcPr>
            <w:tcW w:w="0" w:type="auto"/>
            <w:shd w:val="clear" w:color="auto" w:fill="FFFFFF"/>
          </w:tcPr>
          <w:p w14:paraId="0EAA17F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0EE18B29" w14:textId="77777777">
        <w:tc>
          <w:tcPr>
            <w:tcW w:w="0" w:type="auto"/>
            <w:shd w:val="clear" w:color="auto" w:fill="FFFFFF"/>
          </w:tcPr>
          <w:p w14:paraId="0297A6A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r w:rsidR="00C678CA" w:rsidRPr="00971397" w14:paraId="241097C1" w14:textId="77777777">
        <w:tc>
          <w:tcPr>
            <w:tcW w:w="0" w:type="auto"/>
            <w:shd w:val="clear" w:color="auto" w:fill="FFFFFF"/>
          </w:tcPr>
          <w:p w14:paraId="7DA452F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g:</w:t>
            </w:r>
          </w:p>
        </w:tc>
      </w:tr>
      <w:tr w:rsidR="00C678CA" w:rsidRPr="00971397" w14:paraId="637720D5" w14:textId="77777777">
        <w:tc>
          <w:tcPr>
            <w:tcW w:w="0" w:type="auto"/>
            <w:shd w:val="clear" w:color="auto" w:fill="FFFFFF"/>
          </w:tcPr>
          <w:p w14:paraId="2B9A8F4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h:</w:t>
            </w:r>
          </w:p>
        </w:tc>
      </w:tr>
      <w:tr w:rsidR="00C678CA" w:rsidRPr="00971397" w14:paraId="0CB31084" w14:textId="77777777">
        <w:tc>
          <w:tcPr>
            <w:tcW w:w="0" w:type="auto"/>
            <w:shd w:val="clear" w:color="auto" w:fill="FFFFFF"/>
          </w:tcPr>
          <w:p w14:paraId="6C33724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i:</w:t>
            </w:r>
          </w:p>
        </w:tc>
      </w:tr>
      <w:tr w:rsidR="00C678CA" w:rsidRPr="00971397" w14:paraId="654878F9" w14:textId="77777777">
        <w:tc>
          <w:tcPr>
            <w:tcW w:w="0" w:type="auto"/>
            <w:shd w:val="clear" w:color="auto" w:fill="FFFFFF"/>
          </w:tcPr>
          <w:p w14:paraId="4C8D56D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j:</w:t>
            </w:r>
          </w:p>
        </w:tc>
      </w:tr>
      <w:tr w:rsidR="00C678CA" w:rsidRPr="00971397" w14:paraId="00D74393" w14:textId="77777777">
        <w:tc>
          <w:tcPr>
            <w:tcW w:w="0" w:type="auto"/>
            <w:shd w:val="clear" w:color="auto" w:fill="FFFFFF"/>
          </w:tcPr>
          <w:p w14:paraId="2855DBA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k:</w:t>
            </w:r>
          </w:p>
        </w:tc>
      </w:tr>
      <w:tr w:rsidR="00C678CA" w:rsidRPr="00971397" w14:paraId="2F0B4B9F" w14:textId="77777777">
        <w:tc>
          <w:tcPr>
            <w:tcW w:w="0" w:type="auto"/>
            <w:shd w:val="clear" w:color="auto" w:fill="FFFFFF"/>
          </w:tcPr>
          <w:p w14:paraId="5D48059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l:</w:t>
            </w:r>
          </w:p>
        </w:tc>
      </w:tr>
    </w:tbl>
    <w:p w14:paraId="5F60E8ED"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3" w:name="_Toc144074422"/>
      <w:r w:rsidRPr="00971397">
        <w:rPr>
          <w:rFonts w:asciiTheme="minorHAnsi" w:hAnsiTheme="minorHAnsi" w:cstheme="minorHAnsi"/>
        </w:rPr>
        <w:t>AC-2(1) Automated System Account Management (M)(H)</w:t>
      </w:r>
      <w:bookmarkEnd w:id="13"/>
    </w:p>
    <w:p w14:paraId="16A1D538" w14:textId="597D8BDA" w:rsidR="008D6090" w:rsidRPr="00971397" w:rsidRDefault="00000000" w:rsidP="00971397">
      <w:pPr>
        <w:spacing w:after="320"/>
        <w:rPr>
          <w:rFonts w:cstheme="minorHAnsi"/>
        </w:rPr>
      </w:pPr>
      <w:r w:rsidRPr="00971397">
        <w:rPr>
          <w:rFonts w:cstheme="minorHAnsi"/>
        </w:rPr>
        <w:t>Support the management of system accounts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6F14928" w14:textId="77777777">
        <w:tc>
          <w:tcPr>
            <w:tcW w:w="0" w:type="auto"/>
            <w:shd w:val="clear" w:color="auto" w:fill="CCECFC"/>
          </w:tcPr>
          <w:p w14:paraId="091E355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AC-2(1) Control Summary Information</w:t>
            </w:r>
          </w:p>
        </w:tc>
      </w:tr>
      <w:tr w:rsidR="00C678CA" w:rsidRPr="00971397" w14:paraId="2EE702CF" w14:textId="77777777">
        <w:tc>
          <w:tcPr>
            <w:tcW w:w="0" w:type="auto"/>
            <w:shd w:val="clear" w:color="auto" w:fill="FFFFFF"/>
          </w:tcPr>
          <w:p w14:paraId="51907BB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7F92893" w14:textId="77777777">
        <w:tc>
          <w:tcPr>
            <w:tcW w:w="0" w:type="auto"/>
            <w:shd w:val="clear" w:color="auto" w:fill="FFFFFF"/>
          </w:tcPr>
          <w:p w14:paraId="6F63852E" w14:textId="4B5AAFC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AC-2(1):</w:t>
            </w:r>
          </w:p>
        </w:tc>
      </w:tr>
      <w:tr w:rsidR="00C678CA" w:rsidRPr="00971397" w14:paraId="32335372" w14:textId="77777777">
        <w:tc>
          <w:tcPr>
            <w:tcW w:w="0" w:type="auto"/>
            <w:shd w:val="clear" w:color="auto" w:fill="FFFFFF"/>
          </w:tcPr>
          <w:p w14:paraId="0C967AC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3F0E2F0" w14:textId="6160486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97593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B3EBEF8" w14:textId="0D3197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04586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1310942" w14:textId="5DAC4E0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59677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13D08AA" w14:textId="00A28D3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13296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D821382" w14:textId="32D425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93827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CFBAB9D" w14:textId="77777777">
        <w:tc>
          <w:tcPr>
            <w:tcW w:w="0" w:type="auto"/>
            <w:shd w:val="clear" w:color="auto" w:fill="FFFFFF"/>
          </w:tcPr>
          <w:p w14:paraId="76150192" w14:textId="77777777" w:rsidR="00A77B3E" w:rsidRPr="00971397" w:rsidRDefault="00000000" w:rsidP="007A2422">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EEA30FB" w14:textId="7BD9C84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58235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965D93D" w14:textId="3BBF4A0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04686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34BBAA5" w14:textId="672D684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06718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B4442B4" w14:textId="02A670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61825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4BFC97C" w14:textId="32C5518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61846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CA16893" w14:textId="72F1480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08318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73590AB" w14:textId="04EB514C"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970900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6DF3886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2E77B49" w14:textId="77777777">
        <w:tc>
          <w:tcPr>
            <w:tcW w:w="0" w:type="auto"/>
            <w:shd w:val="clear" w:color="auto" w:fill="CCECFC"/>
          </w:tcPr>
          <w:p w14:paraId="32C5374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AC-2(1) What is the solution and how is it implemented?</w:t>
            </w:r>
          </w:p>
        </w:tc>
      </w:tr>
      <w:tr w:rsidR="00C678CA" w:rsidRPr="00971397" w14:paraId="3C32BCA4" w14:textId="77777777">
        <w:tc>
          <w:tcPr>
            <w:tcW w:w="0" w:type="auto"/>
            <w:shd w:val="clear" w:color="auto" w:fill="FFFFFF"/>
          </w:tcPr>
          <w:p w14:paraId="1571721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17BA2B8"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4" w:name="_Toc144074423"/>
      <w:r w:rsidRPr="00971397">
        <w:rPr>
          <w:rFonts w:asciiTheme="minorHAnsi" w:hAnsiTheme="minorHAnsi" w:cstheme="minorHAnsi"/>
        </w:rPr>
        <w:t>AC-2(2) Automated Temporary and Emergency Account Management (M)(H)</w:t>
      </w:r>
      <w:bookmarkEnd w:id="14"/>
    </w:p>
    <w:p w14:paraId="765190CA" w14:textId="1E97677C" w:rsidR="00A77B3E" w:rsidRPr="00971397" w:rsidRDefault="00000000" w:rsidP="00971397">
      <w:pPr>
        <w:spacing w:after="320"/>
        <w:rPr>
          <w:rFonts w:cstheme="minorHAnsi"/>
        </w:rPr>
      </w:pPr>
      <w:r w:rsidRPr="00971397">
        <w:rPr>
          <w:rFonts w:cstheme="minorHAnsi"/>
        </w:rPr>
        <w:t>Automatically [FedRAMP Assignment: disables</w:t>
      </w:r>
      <w:r w:rsidR="0070315E" w:rsidRPr="00971397">
        <w:rPr>
          <w:rFonts w:cstheme="minorHAnsi"/>
        </w:rPr>
        <w:t>]</w:t>
      </w:r>
      <w:r w:rsidRPr="00971397">
        <w:rPr>
          <w:rFonts w:cstheme="minorHAnsi"/>
        </w:rPr>
        <w:t xml:space="preserve"> temporary and emergency accounts after [FedRAMP Assignment: no more than </w:t>
      </w:r>
      <w:r w:rsidR="00DD28BC" w:rsidRPr="00971397">
        <w:rPr>
          <w:rFonts w:cstheme="minorHAnsi"/>
        </w:rPr>
        <w:t>twenty-four (</w:t>
      </w:r>
      <w:r w:rsidRPr="00971397">
        <w:rPr>
          <w:rFonts w:cstheme="minorHAnsi"/>
        </w:rPr>
        <w:t>24</w:t>
      </w:r>
      <w:r w:rsidR="00DD28BC" w:rsidRPr="00971397">
        <w:rPr>
          <w:rFonts w:cstheme="minorHAnsi"/>
        </w:rPr>
        <w:t>)</w:t>
      </w:r>
      <w:r w:rsidRPr="00971397">
        <w:rPr>
          <w:rFonts w:cstheme="minorHAnsi"/>
        </w:rPr>
        <w:t xml:space="preserve"> hours from last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01DB3B9" w14:textId="77777777">
        <w:tc>
          <w:tcPr>
            <w:tcW w:w="0" w:type="auto"/>
            <w:shd w:val="clear" w:color="auto" w:fill="CCECFC"/>
          </w:tcPr>
          <w:p w14:paraId="322C7F5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AC-2(2) Control Summary Information</w:t>
            </w:r>
          </w:p>
        </w:tc>
      </w:tr>
      <w:tr w:rsidR="00C678CA" w:rsidRPr="00971397" w14:paraId="018F1F3E" w14:textId="77777777">
        <w:tc>
          <w:tcPr>
            <w:tcW w:w="0" w:type="auto"/>
            <w:shd w:val="clear" w:color="auto" w:fill="FFFFFF"/>
          </w:tcPr>
          <w:p w14:paraId="3E84A3D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B9B7C2E" w14:textId="77777777">
        <w:tc>
          <w:tcPr>
            <w:tcW w:w="0" w:type="auto"/>
            <w:shd w:val="clear" w:color="auto" w:fill="FFFFFF"/>
          </w:tcPr>
          <w:p w14:paraId="6AAE4BB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AC-2(2)-1:</w:t>
            </w:r>
          </w:p>
        </w:tc>
      </w:tr>
      <w:tr w:rsidR="00C678CA" w:rsidRPr="00971397" w14:paraId="7AB519CE" w14:textId="77777777">
        <w:tc>
          <w:tcPr>
            <w:tcW w:w="0" w:type="auto"/>
            <w:shd w:val="clear" w:color="auto" w:fill="FFFFFF"/>
          </w:tcPr>
          <w:p w14:paraId="56F7C7B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AC-2(2)-2:</w:t>
            </w:r>
          </w:p>
        </w:tc>
      </w:tr>
      <w:tr w:rsidR="00C678CA" w:rsidRPr="00971397" w14:paraId="5B695127" w14:textId="77777777">
        <w:tc>
          <w:tcPr>
            <w:tcW w:w="0" w:type="auto"/>
            <w:shd w:val="clear" w:color="auto" w:fill="FFFFFF"/>
          </w:tcPr>
          <w:p w14:paraId="10ABF6B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02570BA" w14:textId="72FD40D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04942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7624EA9" w14:textId="4A76E9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5717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17080FD" w14:textId="72471AC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74620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4112A59" w14:textId="3BA44EC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57223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1927A44" w14:textId="307536F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251239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70CF064" w14:textId="77777777">
        <w:tc>
          <w:tcPr>
            <w:tcW w:w="0" w:type="auto"/>
            <w:shd w:val="clear" w:color="auto" w:fill="FFFFFF"/>
          </w:tcPr>
          <w:p w14:paraId="725B25D3" w14:textId="77777777" w:rsidR="00A77B3E" w:rsidRPr="00971397" w:rsidRDefault="00000000" w:rsidP="007A2422">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DC6F5A2" w14:textId="26B559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44767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4CA0392" w14:textId="451BFC5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72565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4F7C8F7" w14:textId="5108D96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79793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0E565CE" w14:textId="26CD9BD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163089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B7F3A8B" w14:textId="559B62B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68656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AF5D4DE" w14:textId="0F71272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19466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3F41D18" w14:textId="0F64F3A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9011184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766F21E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D682F2F" w14:textId="77777777">
        <w:tc>
          <w:tcPr>
            <w:tcW w:w="0" w:type="auto"/>
            <w:shd w:val="clear" w:color="auto" w:fill="CCECFC"/>
          </w:tcPr>
          <w:p w14:paraId="2074017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AC-2(2) What is the solution and how is it implemented?</w:t>
            </w:r>
          </w:p>
        </w:tc>
      </w:tr>
      <w:tr w:rsidR="00C678CA" w:rsidRPr="00971397" w14:paraId="73CAEB54" w14:textId="77777777">
        <w:tc>
          <w:tcPr>
            <w:tcW w:w="0" w:type="auto"/>
            <w:shd w:val="clear" w:color="auto" w:fill="FFFFFF"/>
          </w:tcPr>
          <w:p w14:paraId="40E6DD7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AB2F232"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15" w:name="_Toc144074424"/>
      <w:r w:rsidRPr="00971397">
        <w:rPr>
          <w:rFonts w:asciiTheme="minorHAnsi" w:hAnsiTheme="minorHAnsi" w:cstheme="minorHAnsi"/>
        </w:rPr>
        <w:lastRenderedPageBreak/>
        <w:t>AC-2(3) Disable Accounts (M)(H)</w:t>
      </w:r>
      <w:bookmarkEnd w:id="15"/>
    </w:p>
    <w:p w14:paraId="4E024B98" w14:textId="0588FEA5"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 xml:space="preserve">Disable accounts within [FedRAMP Assignment: </w:t>
      </w:r>
      <w:r w:rsidR="00994210" w:rsidRPr="00971397">
        <w:rPr>
          <w:rFonts w:cstheme="minorHAnsi"/>
        </w:rPr>
        <w:t>twenty-four (</w:t>
      </w:r>
      <w:r w:rsidRPr="00971397">
        <w:rPr>
          <w:rFonts w:cstheme="minorHAnsi"/>
        </w:rPr>
        <w:t>24</w:t>
      </w:r>
      <w:r w:rsidR="00994210" w:rsidRPr="00971397">
        <w:rPr>
          <w:rFonts w:cstheme="minorHAnsi"/>
        </w:rPr>
        <w:t>)</w:t>
      </w:r>
      <w:r w:rsidRPr="00971397">
        <w:rPr>
          <w:rFonts w:cstheme="minorHAnsi"/>
        </w:rPr>
        <w:t xml:space="preserve"> hours for user accounts] when the accounts:</w:t>
      </w:r>
    </w:p>
    <w:p w14:paraId="491AE17B" w14:textId="6B496792"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t>a</w:t>
      </w:r>
      <w:r w:rsidR="005D11B5" w:rsidRPr="00971397">
        <w:rPr>
          <w:rFonts w:cstheme="minorHAnsi"/>
        </w:rPr>
        <w:t>.</w:t>
      </w:r>
      <w:r w:rsidRPr="00971397">
        <w:rPr>
          <w:rFonts w:cstheme="minorHAnsi"/>
        </w:rPr>
        <w:tab/>
        <w:t>Have expired;</w:t>
      </w:r>
    </w:p>
    <w:p w14:paraId="27490EAA" w14:textId="6A1CC08B"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t>b</w:t>
      </w:r>
      <w:r w:rsidR="00573EFF" w:rsidRPr="00971397">
        <w:rPr>
          <w:rFonts w:cstheme="minorHAnsi"/>
        </w:rPr>
        <w:t>.</w:t>
      </w:r>
      <w:r w:rsidRPr="00971397">
        <w:rPr>
          <w:rFonts w:cstheme="minorHAnsi"/>
        </w:rPr>
        <w:tab/>
        <w:t>Are no longer associated with a user or individual;</w:t>
      </w:r>
    </w:p>
    <w:p w14:paraId="38C46793" w14:textId="46816598"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t>c</w:t>
      </w:r>
      <w:r w:rsidR="00573EFF" w:rsidRPr="00971397">
        <w:rPr>
          <w:rFonts w:cstheme="minorHAnsi"/>
        </w:rPr>
        <w:t>.</w:t>
      </w:r>
      <w:r w:rsidRPr="00971397">
        <w:rPr>
          <w:rFonts w:cstheme="minorHAnsi"/>
        </w:rPr>
        <w:tab/>
        <w:t>Are in violation of organizational policy; or</w:t>
      </w:r>
    </w:p>
    <w:p w14:paraId="0EBB3FF5" w14:textId="352039ED" w:rsidR="00A77B3E" w:rsidRPr="00971397" w:rsidRDefault="00000000" w:rsidP="00EB1CBE">
      <w:pPr>
        <w:pStyle w:val="BodyText"/>
        <w:tabs>
          <w:tab w:val="left" w:pos="360"/>
          <w:tab w:val="left" w:pos="720"/>
          <w:tab w:val="left" w:pos="1440"/>
          <w:tab w:val="left" w:pos="2160"/>
        </w:tabs>
        <w:ind w:left="720" w:hanging="720"/>
        <w:rPr>
          <w:rFonts w:cstheme="minorHAnsi"/>
        </w:rPr>
      </w:pPr>
      <w:r w:rsidRPr="00971397">
        <w:rPr>
          <w:rFonts w:cstheme="minorHAnsi"/>
        </w:rPr>
        <w:tab/>
        <w:t>d</w:t>
      </w:r>
      <w:r w:rsidR="00573EFF" w:rsidRPr="00971397">
        <w:rPr>
          <w:rFonts w:cstheme="minorHAnsi"/>
        </w:rPr>
        <w:t>.</w:t>
      </w:r>
      <w:r w:rsidRPr="00971397">
        <w:rPr>
          <w:rFonts w:cstheme="minorHAnsi"/>
        </w:rPr>
        <w:tab/>
        <w:t>Have been inactive for [FedRAMP Assignment: thirty-five (35) days (See additional</w:t>
      </w:r>
      <w:r w:rsidR="00DD28BC" w:rsidRPr="00971397">
        <w:rPr>
          <w:rFonts w:cstheme="minorHAnsi"/>
        </w:rPr>
        <w:t xml:space="preserve"> </w:t>
      </w:r>
      <w:r w:rsidRPr="00971397">
        <w:rPr>
          <w:rFonts w:cstheme="minorHAnsi"/>
        </w:rPr>
        <w:t>requirements and guidance.)].</w:t>
      </w:r>
    </w:p>
    <w:p w14:paraId="40915E1D" w14:textId="77777777" w:rsidR="00A77B3E" w:rsidRPr="00971397" w:rsidRDefault="00000000" w:rsidP="00EB1CBE">
      <w:pPr>
        <w:pStyle w:val="BodyText"/>
        <w:tabs>
          <w:tab w:val="left" w:pos="360"/>
          <w:tab w:val="left" w:pos="720"/>
          <w:tab w:val="left" w:pos="1440"/>
          <w:tab w:val="left" w:pos="2160"/>
        </w:tabs>
        <w:ind w:left="1300" w:hanging="1300"/>
        <w:rPr>
          <w:rFonts w:cstheme="minorHAnsi"/>
          <w:b/>
        </w:rPr>
      </w:pPr>
      <w:r w:rsidRPr="00971397">
        <w:rPr>
          <w:rFonts w:cstheme="minorHAnsi"/>
          <w:b/>
        </w:rPr>
        <w:tab/>
      </w:r>
      <w:r w:rsidRPr="00971397">
        <w:rPr>
          <w:rFonts w:cstheme="minorHAnsi"/>
          <w:b/>
        </w:rPr>
        <w:tab/>
      </w:r>
      <w:r w:rsidRPr="00971397">
        <w:rPr>
          <w:rFonts w:cstheme="minorHAnsi"/>
          <w:b/>
        </w:rPr>
        <w:tab/>
        <w:t>AC-2 (3) Additional FedRAMP Requirements and Guidance:</w:t>
      </w:r>
    </w:p>
    <w:p w14:paraId="23D45CA6" w14:textId="3B60F2EF"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For DoD clouds, see DoD cloud website for specific DoD requirements that go above and beyond FedRAMP </w:t>
      </w:r>
      <w:hyperlink r:id="rId12" w:history="1">
        <w:r w:rsidR="008D6090" w:rsidRPr="00971397">
          <w:rPr>
            <w:rStyle w:val="Hyperlink"/>
            <w:rFonts w:cstheme="minorHAnsi"/>
          </w:rPr>
          <w:t>https://public.cyber.mil/dccs/</w:t>
        </w:r>
      </w:hyperlink>
      <w:r w:rsidRPr="00971397">
        <w:rPr>
          <w:rFonts w:cstheme="minorHAnsi"/>
        </w:rPr>
        <w:t>.</w:t>
      </w:r>
    </w:p>
    <w:p w14:paraId="24F3052D"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The service provider defines the time period for non-user accounts (e.g., accounts associated with devices). The time periods are approved and accepted by the JAB/AO. Where user management is a function of the service, reports of activity of consumer users shall be made available.</w:t>
      </w:r>
    </w:p>
    <w:p w14:paraId="017BD109" w14:textId="07644FC6"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b/>
        </w:rPr>
        <w:tab/>
      </w:r>
      <w:r w:rsidRPr="00971397">
        <w:rPr>
          <w:rFonts w:cstheme="minorHAnsi"/>
          <w:b/>
        </w:rPr>
        <w:tab/>
      </w:r>
      <w:r w:rsidRPr="00971397">
        <w:rPr>
          <w:rFonts w:cstheme="minorHAnsi"/>
          <w:b/>
        </w:rPr>
        <w:tab/>
        <w:t>(d) Requirement:</w:t>
      </w:r>
      <w:r w:rsidRPr="00971397">
        <w:rPr>
          <w:rFonts w:cstheme="minorHAnsi"/>
        </w:rPr>
        <w:t xml:space="preserve"> The service provider defines the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9DD2B8D" w14:textId="77777777">
        <w:tc>
          <w:tcPr>
            <w:tcW w:w="0" w:type="auto"/>
            <w:shd w:val="clear" w:color="auto" w:fill="CCECFC"/>
          </w:tcPr>
          <w:p w14:paraId="060F091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AC-2(3) Control Summary Information</w:t>
            </w:r>
          </w:p>
        </w:tc>
      </w:tr>
      <w:tr w:rsidR="00C678CA" w:rsidRPr="00971397" w14:paraId="19D79C10" w14:textId="77777777">
        <w:tc>
          <w:tcPr>
            <w:tcW w:w="0" w:type="auto"/>
            <w:shd w:val="clear" w:color="auto" w:fill="FFFFFF"/>
          </w:tcPr>
          <w:p w14:paraId="04DC7DE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0A48BB62" w14:textId="77777777">
        <w:tc>
          <w:tcPr>
            <w:tcW w:w="0" w:type="auto"/>
            <w:shd w:val="clear" w:color="auto" w:fill="FFFFFF"/>
          </w:tcPr>
          <w:p w14:paraId="7F8AC8DD" w14:textId="70A5BE9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AC-2(3):</w:t>
            </w:r>
          </w:p>
        </w:tc>
      </w:tr>
      <w:tr w:rsidR="00C678CA" w:rsidRPr="00971397" w14:paraId="4F7F93B2" w14:textId="77777777">
        <w:tc>
          <w:tcPr>
            <w:tcW w:w="0" w:type="auto"/>
            <w:shd w:val="clear" w:color="auto" w:fill="FFFFFF"/>
          </w:tcPr>
          <w:p w14:paraId="2349564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AC-2(3)(d):</w:t>
            </w:r>
          </w:p>
        </w:tc>
      </w:tr>
      <w:tr w:rsidR="00C678CA" w:rsidRPr="00971397" w14:paraId="45AE87AE" w14:textId="77777777">
        <w:tc>
          <w:tcPr>
            <w:tcW w:w="0" w:type="auto"/>
            <w:shd w:val="clear" w:color="auto" w:fill="FFFFFF"/>
          </w:tcPr>
          <w:p w14:paraId="6C51EC7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1DE90159" w14:textId="67FE499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056000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EE579B1" w14:textId="0E5CF82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778641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47A4449" w14:textId="51BFA3D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178503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19A54D9" w14:textId="62B590C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503536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8B5E8BE" w14:textId="7621DAB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927111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6C5B0E2" w14:textId="77777777">
        <w:tc>
          <w:tcPr>
            <w:tcW w:w="0" w:type="auto"/>
            <w:shd w:val="clear" w:color="auto" w:fill="FFFFFF"/>
          </w:tcPr>
          <w:p w14:paraId="53980310" w14:textId="77777777" w:rsidR="00A77B3E" w:rsidRPr="00971397" w:rsidRDefault="00000000" w:rsidP="00254F37">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Control Origination (check all that apply):</w:t>
            </w:r>
          </w:p>
          <w:p w14:paraId="09BA6963" w14:textId="2EB9FDE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817702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F69B602" w14:textId="73BEC8C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784223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57849AA" w14:textId="041B3E4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9007725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2AEB78E" w14:textId="6EF4334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545562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3C49049" w14:textId="79CA8BE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826973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6E02839" w14:textId="2F249E2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048872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073D52B" w14:textId="0DADAF1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392790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691F94E8"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69E45DE" w14:textId="77777777">
        <w:tc>
          <w:tcPr>
            <w:tcW w:w="0" w:type="auto"/>
            <w:shd w:val="clear" w:color="auto" w:fill="CCECFC"/>
          </w:tcPr>
          <w:p w14:paraId="7BA07B1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AC-2(3) What is the solution and how is it implemented?</w:t>
            </w:r>
          </w:p>
        </w:tc>
      </w:tr>
      <w:tr w:rsidR="00C678CA" w:rsidRPr="00971397" w14:paraId="5948E7C0" w14:textId="77777777">
        <w:tc>
          <w:tcPr>
            <w:tcW w:w="0" w:type="auto"/>
            <w:shd w:val="clear" w:color="auto" w:fill="FFFFFF"/>
          </w:tcPr>
          <w:p w14:paraId="5E9D72C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6EA9FD3F" w14:textId="77777777">
        <w:tc>
          <w:tcPr>
            <w:tcW w:w="0" w:type="auto"/>
            <w:shd w:val="clear" w:color="auto" w:fill="FFFFFF"/>
          </w:tcPr>
          <w:p w14:paraId="5CEF981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6B3E4D1F" w14:textId="77777777">
        <w:tc>
          <w:tcPr>
            <w:tcW w:w="0" w:type="auto"/>
            <w:shd w:val="clear" w:color="auto" w:fill="FFFFFF"/>
          </w:tcPr>
          <w:p w14:paraId="0A654CC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r w:rsidR="00C678CA" w:rsidRPr="00971397" w14:paraId="30B59BD9" w14:textId="77777777">
        <w:tc>
          <w:tcPr>
            <w:tcW w:w="0" w:type="auto"/>
            <w:shd w:val="clear" w:color="auto" w:fill="FFFFFF"/>
          </w:tcPr>
          <w:p w14:paraId="5021834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d:</w:t>
            </w:r>
          </w:p>
        </w:tc>
      </w:tr>
    </w:tbl>
    <w:p w14:paraId="4228ACFF"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6" w:name="_Toc144074425"/>
      <w:r w:rsidRPr="00971397">
        <w:rPr>
          <w:rFonts w:asciiTheme="minorHAnsi" w:hAnsiTheme="minorHAnsi" w:cstheme="minorHAnsi"/>
        </w:rPr>
        <w:t>AC-2(4) Automated Audit Actions (M)(H)</w:t>
      </w:r>
      <w:bookmarkEnd w:id="16"/>
    </w:p>
    <w:p w14:paraId="5ED72BE7" w14:textId="19FE6E10" w:rsidR="00A77B3E" w:rsidRPr="00971397" w:rsidRDefault="00000000" w:rsidP="008D6090">
      <w:pPr>
        <w:rPr>
          <w:rFonts w:cstheme="minorHAnsi"/>
        </w:rPr>
      </w:pPr>
      <w:r w:rsidRPr="00971397">
        <w:rPr>
          <w:rFonts w:cstheme="minorHAnsi"/>
        </w:rPr>
        <w:t>Automatically audit account creation, modification, enabling, disabling, and removal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7DEB33C" w14:textId="77777777">
        <w:tc>
          <w:tcPr>
            <w:tcW w:w="0" w:type="auto"/>
            <w:shd w:val="clear" w:color="auto" w:fill="CCECFC"/>
          </w:tcPr>
          <w:p w14:paraId="7142B9C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AC-2(4) Control Summary Information</w:t>
            </w:r>
          </w:p>
        </w:tc>
      </w:tr>
      <w:tr w:rsidR="00C678CA" w:rsidRPr="00971397" w14:paraId="6FE11FDB" w14:textId="77777777">
        <w:tc>
          <w:tcPr>
            <w:tcW w:w="0" w:type="auto"/>
            <w:shd w:val="clear" w:color="auto" w:fill="FFFFFF"/>
          </w:tcPr>
          <w:p w14:paraId="258EBC7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F564009" w14:textId="77777777">
        <w:tc>
          <w:tcPr>
            <w:tcW w:w="0" w:type="auto"/>
            <w:shd w:val="clear" w:color="auto" w:fill="FFFFFF"/>
          </w:tcPr>
          <w:p w14:paraId="2A9013B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4511065" w14:textId="71B864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64884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4EEE661" w14:textId="0531423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7129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3C090276" w14:textId="046E9E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72037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0B03FEF" w14:textId="42A46B2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885381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4919036" w14:textId="25B710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53539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D9375B7" w14:textId="77777777">
        <w:tc>
          <w:tcPr>
            <w:tcW w:w="0" w:type="auto"/>
            <w:shd w:val="clear" w:color="auto" w:fill="FFFFFF"/>
          </w:tcPr>
          <w:p w14:paraId="4AE359A2" w14:textId="77777777" w:rsidR="00A77B3E" w:rsidRPr="00971397" w:rsidRDefault="00000000" w:rsidP="00254F37">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0EF276D1" w14:textId="49D50E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979369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6C4F709" w14:textId="186F564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90013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D45D635" w14:textId="46F1D6D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71518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B37831A" w14:textId="5AC38A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35503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BAD39BC" w14:textId="58495B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8301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6F8CD176" w14:textId="06E1D9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32331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84C98ED" w14:textId="490907AA" w:rsidR="00A77B3E" w:rsidRPr="00971397" w:rsidRDefault="00000000" w:rsidP="00254F37">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73084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1D17E17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1D3F219" w14:textId="77777777">
        <w:tc>
          <w:tcPr>
            <w:tcW w:w="0" w:type="auto"/>
            <w:shd w:val="clear" w:color="auto" w:fill="CCECFC"/>
          </w:tcPr>
          <w:p w14:paraId="3831995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AC-2(4) What is the solution and how is it implemented?</w:t>
            </w:r>
          </w:p>
        </w:tc>
      </w:tr>
      <w:tr w:rsidR="00C678CA" w:rsidRPr="00971397" w14:paraId="3E75A26C" w14:textId="77777777">
        <w:tc>
          <w:tcPr>
            <w:tcW w:w="0" w:type="auto"/>
            <w:shd w:val="clear" w:color="auto" w:fill="FFFFFF"/>
          </w:tcPr>
          <w:p w14:paraId="1AFB86F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1E4EA44" w14:textId="77777777" w:rsidR="00A77B3E" w:rsidRPr="00971397" w:rsidRDefault="00000000" w:rsidP="00EB1CBE">
      <w:pPr>
        <w:pStyle w:val="Heading3"/>
        <w:tabs>
          <w:tab w:val="left" w:pos="360"/>
          <w:tab w:val="left" w:pos="720"/>
          <w:tab w:val="left" w:pos="1440"/>
          <w:tab w:val="left" w:pos="2160"/>
        </w:tabs>
        <w:ind w:left="14" w:hanging="14"/>
        <w:rPr>
          <w:rFonts w:asciiTheme="minorHAnsi" w:hAnsiTheme="minorHAnsi" w:cstheme="minorHAnsi"/>
        </w:rPr>
      </w:pPr>
      <w:bookmarkStart w:id="17" w:name="_Toc144074426"/>
      <w:r w:rsidRPr="00971397">
        <w:rPr>
          <w:rFonts w:asciiTheme="minorHAnsi" w:hAnsiTheme="minorHAnsi" w:cstheme="minorHAnsi"/>
        </w:rPr>
        <w:t>AC-2(5) Inactivity Logout (M)(H)</w:t>
      </w:r>
      <w:bookmarkEnd w:id="17"/>
    </w:p>
    <w:p w14:paraId="32C4934C" w14:textId="72A18E3B" w:rsidR="00A77B3E" w:rsidRPr="00971397" w:rsidRDefault="00000000" w:rsidP="00EB1CBE">
      <w:pPr>
        <w:pStyle w:val="BodyText"/>
        <w:tabs>
          <w:tab w:val="left" w:pos="360"/>
          <w:tab w:val="left" w:pos="720"/>
          <w:tab w:val="left" w:pos="1440"/>
          <w:tab w:val="left" w:pos="2160"/>
        </w:tabs>
        <w:ind w:left="14" w:hanging="14"/>
        <w:rPr>
          <w:rFonts w:cstheme="minorHAnsi"/>
        </w:rPr>
      </w:pPr>
      <w:r w:rsidRPr="00971397">
        <w:rPr>
          <w:rFonts w:cstheme="minorHAnsi"/>
        </w:rPr>
        <w:t xml:space="preserve">Require that users log out when [FedRAMP Assignment: inactivity is anticipated to exceed </w:t>
      </w:r>
      <w:r w:rsidR="00DD28BC" w:rsidRPr="00971397">
        <w:rPr>
          <w:rFonts w:cstheme="minorHAnsi"/>
        </w:rPr>
        <w:t>f</w:t>
      </w:r>
      <w:r w:rsidRPr="00971397">
        <w:rPr>
          <w:rFonts w:cstheme="minorHAnsi"/>
        </w:rPr>
        <w:t>ifteen (15) minutes].</w:t>
      </w:r>
    </w:p>
    <w:p w14:paraId="3A539670" w14:textId="77777777" w:rsidR="00A77B3E" w:rsidRPr="00971397" w:rsidRDefault="00000000" w:rsidP="00EB1CBE">
      <w:pPr>
        <w:pStyle w:val="BodyText"/>
        <w:tabs>
          <w:tab w:val="left" w:pos="360"/>
          <w:tab w:val="left" w:pos="720"/>
          <w:tab w:val="left" w:pos="1440"/>
          <w:tab w:val="left" w:pos="2160"/>
        </w:tabs>
        <w:ind w:left="14" w:hanging="14"/>
        <w:rPr>
          <w:rFonts w:cstheme="minorHAnsi"/>
          <w:b/>
        </w:rPr>
      </w:pPr>
      <w:r w:rsidRPr="00971397">
        <w:rPr>
          <w:rFonts w:cstheme="minorHAnsi"/>
          <w:b/>
        </w:rPr>
        <w:tab/>
      </w:r>
      <w:r w:rsidRPr="00971397">
        <w:rPr>
          <w:rFonts w:cstheme="minorHAnsi"/>
          <w:b/>
        </w:rPr>
        <w:tab/>
      </w:r>
      <w:r w:rsidRPr="00971397">
        <w:rPr>
          <w:rFonts w:cstheme="minorHAnsi"/>
          <w:b/>
        </w:rPr>
        <w:tab/>
        <w:t>AC-2 (5) Additional FedRAMP Requirements and Guidance:</w:t>
      </w:r>
    </w:p>
    <w:p w14:paraId="4547389D" w14:textId="50D115BB"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Should use a shorter timeframe than AC-12.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E2A8396" w14:textId="77777777">
        <w:tc>
          <w:tcPr>
            <w:tcW w:w="0" w:type="auto"/>
            <w:shd w:val="clear" w:color="auto" w:fill="CCECFC"/>
          </w:tcPr>
          <w:p w14:paraId="5853B3E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AC-2(5) Control Summary Information</w:t>
            </w:r>
          </w:p>
        </w:tc>
      </w:tr>
      <w:tr w:rsidR="00C678CA" w:rsidRPr="00971397" w14:paraId="7F322A97" w14:textId="77777777">
        <w:tc>
          <w:tcPr>
            <w:tcW w:w="0" w:type="auto"/>
            <w:shd w:val="clear" w:color="auto" w:fill="FFFFFF"/>
          </w:tcPr>
          <w:p w14:paraId="6006C7F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C855CA0" w14:textId="77777777">
        <w:tc>
          <w:tcPr>
            <w:tcW w:w="0" w:type="auto"/>
            <w:shd w:val="clear" w:color="auto" w:fill="FFFFFF"/>
          </w:tcPr>
          <w:p w14:paraId="4298D738" w14:textId="4C4A8AC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AC-2(5):</w:t>
            </w:r>
          </w:p>
        </w:tc>
      </w:tr>
      <w:tr w:rsidR="00C678CA" w:rsidRPr="00971397" w14:paraId="52B711B9" w14:textId="77777777">
        <w:tc>
          <w:tcPr>
            <w:tcW w:w="0" w:type="auto"/>
            <w:shd w:val="clear" w:color="auto" w:fill="FFFFFF"/>
          </w:tcPr>
          <w:p w14:paraId="233F6BC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Implementation Status (check all that apply):</w:t>
            </w:r>
          </w:p>
          <w:p w14:paraId="53174CBF" w14:textId="3E25A6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9121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FE81AD8" w14:textId="7CE006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32471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65ABA0B" w14:textId="4170CFC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0484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1A00F37" w14:textId="70DE51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10107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47474F2" w14:textId="73F25E8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40963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5E9A524" w14:textId="77777777">
        <w:tc>
          <w:tcPr>
            <w:tcW w:w="0" w:type="auto"/>
            <w:shd w:val="clear" w:color="auto" w:fill="FFFFFF"/>
          </w:tcPr>
          <w:p w14:paraId="542FCDAF" w14:textId="77777777" w:rsidR="00A77B3E" w:rsidRPr="00971397" w:rsidRDefault="00000000" w:rsidP="00254F37">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8F2867E" w14:textId="152C1C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81082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B1E7A66" w14:textId="038192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287212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B4A60BC" w14:textId="35E11E3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6644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F6E09A6" w14:textId="6E7D3F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2662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B752129" w14:textId="7A79A8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37645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786057A" w14:textId="4AEF58C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65750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B8CDC3B" w14:textId="6694835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6252361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0F712A8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99AE342" w14:textId="77777777">
        <w:tc>
          <w:tcPr>
            <w:tcW w:w="0" w:type="auto"/>
            <w:shd w:val="clear" w:color="auto" w:fill="CCECFC"/>
          </w:tcPr>
          <w:p w14:paraId="0379255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AC-2(5) What is the solution and how is it implemented?</w:t>
            </w:r>
          </w:p>
        </w:tc>
      </w:tr>
      <w:tr w:rsidR="00C678CA" w:rsidRPr="00971397" w14:paraId="63A767FC" w14:textId="77777777">
        <w:tc>
          <w:tcPr>
            <w:tcW w:w="0" w:type="auto"/>
            <w:shd w:val="clear" w:color="auto" w:fill="FFFFFF"/>
          </w:tcPr>
          <w:p w14:paraId="260D349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84D144D"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18" w:name="_Toc144074427"/>
      <w:r w:rsidRPr="00971397">
        <w:rPr>
          <w:rFonts w:asciiTheme="minorHAnsi" w:hAnsiTheme="minorHAnsi" w:cstheme="minorHAnsi"/>
        </w:rPr>
        <w:t>AC-2(7) Privileged User Accounts (M)(H)</w:t>
      </w:r>
      <w:bookmarkEnd w:id="18"/>
    </w:p>
    <w:p w14:paraId="30109B13" w14:textId="53826E03"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Establish and administer privileged user accounts in accordance with [Selection: Assignment: a role-based access scheme; an attribute-based access scheme];</w:t>
      </w:r>
    </w:p>
    <w:p w14:paraId="0819FE39" w14:textId="4DC33DE8"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(b)</w:t>
      </w:r>
      <w:r w:rsidRPr="00971397">
        <w:rPr>
          <w:rFonts w:cstheme="minorHAnsi"/>
        </w:rPr>
        <w:tab/>
        <w:t>Monitor privileged role or attribute assignments;</w:t>
      </w:r>
    </w:p>
    <w:p w14:paraId="683A8DC5" w14:textId="562ADECC"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(c)</w:t>
      </w:r>
      <w:r w:rsidRPr="00971397">
        <w:rPr>
          <w:rFonts w:cstheme="minorHAnsi"/>
        </w:rPr>
        <w:tab/>
        <w:t>Monitor changes to roles or attributes; and</w:t>
      </w:r>
    </w:p>
    <w:p w14:paraId="637BA278" w14:textId="7DD5B95E"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lastRenderedPageBreak/>
        <w:tab/>
      </w:r>
      <w:r w:rsidRPr="00971397">
        <w:rPr>
          <w:rFonts w:cstheme="minorHAnsi"/>
        </w:rPr>
        <w:tab/>
        <w:t>(d)</w:t>
      </w:r>
      <w:r w:rsidRPr="00971397">
        <w:rPr>
          <w:rFonts w:cstheme="minorHAnsi"/>
        </w:rPr>
        <w:tab/>
        <w:t>Revoke access when privileged role or attribute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EAE4C8A" w14:textId="77777777">
        <w:tc>
          <w:tcPr>
            <w:tcW w:w="0" w:type="auto"/>
            <w:shd w:val="clear" w:color="auto" w:fill="CCECFC"/>
          </w:tcPr>
          <w:p w14:paraId="1914D14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AC-2(7) Control Summary Information</w:t>
            </w:r>
          </w:p>
        </w:tc>
      </w:tr>
      <w:tr w:rsidR="00C678CA" w:rsidRPr="00971397" w14:paraId="1BDDFC6C" w14:textId="77777777">
        <w:tc>
          <w:tcPr>
            <w:tcW w:w="0" w:type="auto"/>
            <w:shd w:val="clear" w:color="auto" w:fill="FFFFFF"/>
          </w:tcPr>
          <w:p w14:paraId="0FBB349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0758047B" w14:textId="77777777">
        <w:tc>
          <w:tcPr>
            <w:tcW w:w="0" w:type="auto"/>
            <w:shd w:val="clear" w:color="auto" w:fill="FFFFFF"/>
          </w:tcPr>
          <w:p w14:paraId="2E29741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AC-2(7)(a):</w:t>
            </w:r>
          </w:p>
        </w:tc>
      </w:tr>
      <w:tr w:rsidR="00C678CA" w:rsidRPr="00971397" w14:paraId="4CE99655" w14:textId="77777777">
        <w:tc>
          <w:tcPr>
            <w:tcW w:w="0" w:type="auto"/>
            <w:shd w:val="clear" w:color="auto" w:fill="FFFFFF"/>
          </w:tcPr>
          <w:p w14:paraId="56B09FE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50F323C1" w14:textId="07134E2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652943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1AAF7DDB" w14:textId="73DC808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078302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97BECC2" w14:textId="7774A38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138642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236C325" w14:textId="1ECF818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052467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9E90ECD" w14:textId="059E897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626011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18C28248" w14:textId="77777777">
        <w:tc>
          <w:tcPr>
            <w:tcW w:w="0" w:type="auto"/>
            <w:shd w:val="clear" w:color="auto" w:fill="FFFFFF"/>
          </w:tcPr>
          <w:p w14:paraId="38390CC4" w14:textId="77777777" w:rsidR="00A77B3E" w:rsidRPr="00971397" w:rsidRDefault="00000000" w:rsidP="00254F37">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7FAB9A35" w14:textId="6DD8286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64713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547EFBE" w14:textId="6220318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507951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63C53C0A" w14:textId="6A4D8C2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048236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09D3AC1" w14:textId="4971AA7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08044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AE3BFE6" w14:textId="1E60513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181030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1E45C6D4" w14:textId="0697FAF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9818035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75E9788C" w14:textId="64A131B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828874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790CBB86"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68ED788" w14:textId="77777777">
        <w:tc>
          <w:tcPr>
            <w:tcW w:w="0" w:type="auto"/>
            <w:shd w:val="clear" w:color="auto" w:fill="CCECFC"/>
          </w:tcPr>
          <w:p w14:paraId="78830CC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AC-2(7) What is the solution and how is it implemented?</w:t>
            </w:r>
          </w:p>
        </w:tc>
      </w:tr>
      <w:tr w:rsidR="00C678CA" w:rsidRPr="00971397" w14:paraId="3C13DACC" w14:textId="77777777">
        <w:tc>
          <w:tcPr>
            <w:tcW w:w="0" w:type="auto"/>
            <w:shd w:val="clear" w:color="auto" w:fill="FFFFFF"/>
          </w:tcPr>
          <w:p w14:paraId="40EF6C2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63339E09" w14:textId="77777777">
        <w:tc>
          <w:tcPr>
            <w:tcW w:w="0" w:type="auto"/>
            <w:shd w:val="clear" w:color="auto" w:fill="FFFFFF"/>
          </w:tcPr>
          <w:p w14:paraId="60BD8F6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70BB6202" w14:textId="77777777">
        <w:tc>
          <w:tcPr>
            <w:tcW w:w="0" w:type="auto"/>
            <w:shd w:val="clear" w:color="auto" w:fill="FFFFFF"/>
          </w:tcPr>
          <w:p w14:paraId="4E42B8E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Part c:</w:t>
            </w:r>
          </w:p>
        </w:tc>
      </w:tr>
      <w:tr w:rsidR="00C678CA" w:rsidRPr="00971397" w14:paraId="5D90EF32" w14:textId="77777777">
        <w:tc>
          <w:tcPr>
            <w:tcW w:w="0" w:type="auto"/>
            <w:shd w:val="clear" w:color="auto" w:fill="FFFFFF"/>
          </w:tcPr>
          <w:p w14:paraId="5FABD17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d:</w:t>
            </w:r>
          </w:p>
        </w:tc>
      </w:tr>
    </w:tbl>
    <w:p w14:paraId="1C3526E2"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9" w:name="_Toc144074428"/>
      <w:r w:rsidRPr="00971397">
        <w:rPr>
          <w:rFonts w:asciiTheme="minorHAnsi" w:hAnsiTheme="minorHAnsi" w:cstheme="minorHAnsi"/>
        </w:rPr>
        <w:t>AC-2(9) Restrictions on Use of Shared and Group Accounts (M)(H)</w:t>
      </w:r>
      <w:bookmarkEnd w:id="19"/>
    </w:p>
    <w:p w14:paraId="25F14DAD" w14:textId="15090C4C" w:rsidR="00A77B3E" w:rsidRPr="00971397" w:rsidRDefault="00000000" w:rsidP="00EB1CBE">
      <w:pPr>
        <w:pStyle w:val="BodyText"/>
        <w:tabs>
          <w:tab w:val="left" w:pos="360"/>
          <w:tab w:val="left" w:pos="720"/>
          <w:tab w:val="left" w:pos="1440"/>
          <w:tab w:val="left" w:pos="2160"/>
        </w:tabs>
        <w:ind w:left="14" w:hanging="14"/>
        <w:rPr>
          <w:rFonts w:cstheme="minorHAnsi"/>
        </w:rPr>
      </w:pPr>
      <w:r w:rsidRPr="00971397">
        <w:rPr>
          <w:rFonts w:cstheme="minorHAnsi"/>
        </w:rPr>
        <w:t>Only permit the use of shared and group accounts that meet [FedRAMP Assignment: organization-defined need with justification statement that explains why such accounts are necessary].</w:t>
      </w:r>
    </w:p>
    <w:p w14:paraId="353D9F78" w14:textId="77777777" w:rsidR="00A77B3E" w:rsidRPr="00971397" w:rsidRDefault="00000000" w:rsidP="00EB1CBE">
      <w:pPr>
        <w:pStyle w:val="BodyText"/>
        <w:tabs>
          <w:tab w:val="left" w:pos="360"/>
          <w:tab w:val="left" w:pos="720"/>
          <w:tab w:val="left" w:pos="1440"/>
          <w:tab w:val="left" w:pos="2160"/>
        </w:tabs>
        <w:ind w:left="14" w:hanging="14"/>
        <w:rPr>
          <w:rFonts w:cstheme="minorHAnsi"/>
          <w:b/>
        </w:rPr>
      </w:pPr>
      <w:r w:rsidRPr="00971397">
        <w:rPr>
          <w:rFonts w:cstheme="minorHAnsi"/>
          <w:b/>
        </w:rPr>
        <w:tab/>
      </w:r>
      <w:r w:rsidRPr="00971397">
        <w:rPr>
          <w:rFonts w:cstheme="minorHAnsi"/>
          <w:b/>
        </w:rPr>
        <w:tab/>
      </w:r>
      <w:r w:rsidRPr="00971397">
        <w:rPr>
          <w:rFonts w:cstheme="minorHAnsi"/>
          <w:b/>
        </w:rPr>
        <w:tab/>
        <w:t>AC-2 (9) Additional FedRAMP Requirements and Guidance:</w:t>
      </w:r>
    </w:p>
    <w:p w14:paraId="73DF2113" w14:textId="17296D2B"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BB3DCDF" w14:textId="77777777">
        <w:tc>
          <w:tcPr>
            <w:tcW w:w="0" w:type="auto"/>
            <w:shd w:val="clear" w:color="auto" w:fill="CCECFC"/>
          </w:tcPr>
          <w:p w14:paraId="5204C2D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AC-2(9) Control Summary Information</w:t>
            </w:r>
          </w:p>
        </w:tc>
      </w:tr>
      <w:tr w:rsidR="00C678CA" w:rsidRPr="00971397" w14:paraId="00BBD1CD" w14:textId="77777777">
        <w:tc>
          <w:tcPr>
            <w:tcW w:w="0" w:type="auto"/>
            <w:shd w:val="clear" w:color="auto" w:fill="FFFFFF"/>
          </w:tcPr>
          <w:p w14:paraId="5E2D08E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90483CA" w14:textId="77777777">
        <w:tc>
          <w:tcPr>
            <w:tcW w:w="0" w:type="auto"/>
            <w:shd w:val="clear" w:color="auto" w:fill="FFFFFF"/>
          </w:tcPr>
          <w:p w14:paraId="406C6251" w14:textId="5C787C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AC-2(9):</w:t>
            </w:r>
          </w:p>
        </w:tc>
      </w:tr>
      <w:tr w:rsidR="00C678CA" w:rsidRPr="00971397" w14:paraId="2B79C99C" w14:textId="77777777">
        <w:tc>
          <w:tcPr>
            <w:tcW w:w="0" w:type="auto"/>
            <w:shd w:val="clear" w:color="auto" w:fill="FFFFFF"/>
          </w:tcPr>
          <w:p w14:paraId="5D408A7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00CC5E9" w14:textId="6B692B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033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511247B" w14:textId="24EC2F1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67686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DB15C4D" w14:textId="5D7D81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730718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82EB2BD" w14:textId="2E114F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13831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28BE269" w14:textId="5982F2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299731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495AD57" w14:textId="77777777">
        <w:tc>
          <w:tcPr>
            <w:tcW w:w="0" w:type="auto"/>
            <w:shd w:val="clear" w:color="auto" w:fill="FFFFFF"/>
          </w:tcPr>
          <w:p w14:paraId="7A383BFC" w14:textId="77777777" w:rsidR="00A77B3E" w:rsidRPr="00971397" w:rsidRDefault="00000000" w:rsidP="00254F37">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A623C57" w14:textId="63E888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35955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5B1B0F2" w14:textId="350065C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96268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CDDF781" w14:textId="0D49E6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7429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A6CBD32" w14:textId="77801EE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17936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8A2FCE1" w14:textId="36A3BE6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927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1FCC3C26" w14:textId="37CAAC4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58146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792C53BF" w14:textId="0373DE2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9393567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6D27AC4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7CC5426" w14:textId="77777777">
        <w:tc>
          <w:tcPr>
            <w:tcW w:w="0" w:type="auto"/>
            <w:shd w:val="clear" w:color="auto" w:fill="CCECFC"/>
          </w:tcPr>
          <w:p w14:paraId="26084F0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AC-2(9) What is the solution and how is it implemented?</w:t>
            </w:r>
          </w:p>
        </w:tc>
      </w:tr>
      <w:tr w:rsidR="00C678CA" w:rsidRPr="00971397" w14:paraId="76AE21D8" w14:textId="77777777">
        <w:tc>
          <w:tcPr>
            <w:tcW w:w="0" w:type="auto"/>
            <w:shd w:val="clear" w:color="auto" w:fill="FFFFFF"/>
          </w:tcPr>
          <w:p w14:paraId="64C50DC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1554F29"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0" w:name="_Toc144074429"/>
      <w:r w:rsidRPr="00971397">
        <w:rPr>
          <w:rFonts w:asciiTheme="minorHAnsi" w:hAnsiTheme="minorHAnsi" w:cstheme="minorHAnsi"/>
        </w:rPr>
        <w:t>AC-2(11) Usage Conditions (H)</w:t>
      </w:r>
      <w:bookmarkEnd w:id="20"/>
    </w:p>
    <w:p w14:paraId="54721419" w14:textId="2F9A1668" w:rsidR="00A77B3E" w:rsidRPr="00971397" w:rsidRDefault="00000000" w:rsidP="00971397">
      <w:pPr>
        <w:spacing w:after="320"/>
        <w:rPr>
          <w:rFonts w:cstheme="minorHAnsi"/>
        </w:rPr>
      </w:pPr>
      <w:r w:rsidRPr="00971397">
        <w:rPr>
          <w:rFonts w:cstheme="minorHAnsi"/>
        </w:rPr>
        <w:t>Enforce [Assignment: organization-defined circumstances and/or usage conditions] for [Assignment: organization-defined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8E67DDD" w14:textId="77777777">
        <w:tc>
          <w:tcPr>
            <w:tcW w:w="0" w:type="auto"/>
            <w:shd w:val="clear" w:color="auto" w:fill="CCECFC"/>
          </w:tcPr>
          <w:p w14:paraId="3779DB8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AC-2(11) Control Summary Information</w:t>
            </w:r>
          </w:p>
        </w:tc>
      </w:tr>
      <w:tr w:rsidR="00C678CA" w:rsidRPr="00971397" w14:paraId="0800F85C" w14:textId="77777777">
        <w:tc>
          <w:tcPr>
            <w:tcW w:w="0" w:type="auto"/>
            <w:shd w:val="clear" w:color="auto" w:fill="FFFFFF"/>
          </w:tcPr>
          <w:p w14:paraId="1D77624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C3BD444" w14:textId="77777777">
        <w:tc>
          <w:tcPr>
            <w:tcW w:w="0" w:type="auto"/>
            <w:shd w:val="clear" w:color="auto" w:fill="FFFFFF"/>
          </w:tcPr>
          <w:p w14:paraId="2844A35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AC-2(11)-1:</w:t>
            </w:r>
          </w:p>
        </w:tc>
      </w:tr>
      <w:tr w:rsidR="00C678CA" w:rsidRPr="00971397" w14:paraId="31F24B61" w14:textId="77777777">
        <w:tc>
          <w:tcPr>
            <w:tcW w:w="0" w:type="auto"/>
            <w:shd w:val="clear" w:color="auto" w:fill="FFFFFF"/>
          </w:tcPr>
          <w:p w14:paraId="4E4B185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AC-2(11)-2:</w:t>
            </w:r>
          </w:p>
        </w:tc>
      </w:tr>
      <w:tr w:rsidR="00C678CA" w:rsidRPr="00971397" w14:paraId="70802334" w14:textId="77777777">
        <w:tc>
          <w:tcPr>
            <w:tcW w:w="0" w:type="auto"/>
            <w:shd w:val="clear" w:color="auto" w:fill="FFFFFF"/>
          </w:tcPr>
          <w:p w14:paraId="3742866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E2BFAA9" w14:textId="087A60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09115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83BF0EC" w14:textId="404740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89878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3E966B2C" w14:textId="1B72582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05777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B9A3DDE" w14:textId="5BBF82C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29072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744410B" w14:textId="6C3CCF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06112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F9CCAA7" w14:textId="77777777">
        <w:tc>
          <w:tcPr>
            <w:tcW w:w="0" w:type="auto"/>
            <w:shd w:val="clear" w:color="auto" w:fill="FFFFFF"/>
          </w:tcPr>
          <w:p w14:paraId="7ED3646B" w14:textId="77777777" w:rsidR="00A77B3E" w:rsidRPr="00971397" w:rsidRDefault="00000000" w:rsidP="00254F37">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EC057AF" w14:textId="330E42F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04105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3F07CF7" w14:textId="1477392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31508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BF6BF89" w14:textId="25F6220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47057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41EC044" w14:textId="1814A9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121877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AC2ADD9" w14:textId="34FB99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55328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99419B4" w14:textId="41BB8F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97926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1AAC6E4" w14:textId="6E1721F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52687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1D1760D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79544A9" w14:textId="77777777">
        <w:tc>
          <w:tcPr>
            <w:tcW w:w="0" w:type="auto"/>
            <w:shd w:val="clear" w:color="auto" w:fill="CCECFC"/>
          </w:tcPr>
          <w:p w14:paraId="24EB728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AC-2(11) What is the solution and how is it implemented?</w:t>
            </w:r>
          </w:p>
        </w:tc>
      </w:tr>
      <w:tr w:rsidR="00C678CA" w:rsidRPr="00971397" w14:paraId="79C8A158" w14:textId="77777777">
        <w:tc>
          <w:tcPr>
            <w:tcW w:w="0" w:type="auto"/>
            <w:shd w:val="clear" w:color="auto" w:fill="FFFFFF"/>
          </w:tcPr>
          <w:p w14:paraId="3477FA4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0E2B856"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1" w:name="_Toc144074430"/>
      <w:r w:rsidRPr="00971397">
        <w:rPr>
          <w:rFonts w:asciiTheme="minorHAnsi" w:hAnsiTheme="minorHAnsi" w:cstheme="minorHAnsi"/>
        </w:rPr>
        <w:t>AC-2(12) Account Monitoring for Atypical Usage (M)(H)</w:t>
      </w:r>
      <w:bookmarkEnd w:id="21"/>
    </w:p>
    <w:p w14:paraId="34C68F63" w14:textId="661D6EDB" w:rsidR="00A77B3E" w:rsidRPr="00971397" w:rsidRDefault="00000000" w:rsidP="00EB1CBE">
      <w:pPr>
        <w:pStyle w:val="BodyText"/>
        <w:tabs>
          <w:tab w:val="left" w:pos="360"/>
          <w:tab w:val="left" w:pos="720"/>
          <w:tab w:val="left" w:pos="1440"/>
          <w:tab w:val="left" w:pos="2160"/>
        </w:tabs>
        <w:ind w:left="1296" w:hanging="1296"/>
        <w:rPr>
          <w:rFonts w:cstheme="minorHAnsi"/>
        </w:rPr>
      </w:pPr>
      <w:r w:rsidRPr="00971397">
        <w:rPr>
          <w:rFonts w:cstheme="minorHAnsi"/>
        </w:rPr>
        <w:tab/>
      </w:r>
      <w:r w:rsidRPr="00971397">
        <w:rPr>
          <w:rFonts w:cstheme="minorHAnsi"/>
        </w:rPr>
        <w:tab/>
        <w:t>(a)</w:t>
      </w:r>
      <w:r w:rsidRPr="00971397">
        <w:rPr>
          <w:rFonts w:cstheme="minorHAnsi"/>
        </w:rPr>
        <w:tab/>
        <w:t>Monitor system accounts for [Assignment: organization-defined atypical usage]; and</w:t>
      </w:r>
    </w:p>
    <w:p w14:paraId="4893ABAC" w14:textId="7818C47D" w:rsidR="00A77B3E" w:rsidRPr="00971397" w:rsidRDefault="00000000" w:rsidP="00EB1CBE">
      <w:pPr>
        <w:pStyle w:val="BodyText"/>
        <w:tabs>
          <w:tab w:val="left" w:pos="360"/>
          <w:tab w:val="left" w:pos="720"/>
          <w:tab w:val="left" w:pos="1440"/>
          <w:tab w:val="left" w:pos="2160"/>
        </w:tabs>
        <w:ind w:left="1296" w:hanging="1296"/>
        <w:rPr>
          <w:rFonts w:cstheme="minorHAnsi"/>
        </w:rPr>
      </w:pPr>
      <w:r w:rsidRPr="00971397">
        <w:rPr>
          <w:rFonts w:cstheme="minorHAnsi"/>
        </w:rPr>
        <w:tab/>
      </w:r>
      <w:r w:rsidRPr="00971397">
        <w:rPr>
          <w:rFonts w:cstheme="minorHAnsi"/>
        </w:rPr>
        <w:tab/>
        <w:t>(b)</w:t>
      </w:r>
      <w:r w:rsidRPr="00971397">
        <w:rPr>
          <w:rFonts w:cstheme="minorHAnsi"/>
        </w:rPr>
        <w:tab/>
        <w:t>Report atypical usage of system accounts to [FedRAMP Assignment: at a minimum, the ISSO and/or similar role within the organization].</w:t>
      </w:r>
    </w:p>
    <w:p w14:paraId="642DBD99" w14:textId="77777777" w:rsidR="00A77B3E" w:rsidRPr="00971397" w:rsidRDefault="00000000" w:rsidP="00EB1CBE">
      <w:pPr>
        <w:pStyle w:val="BodyText"/>
        <w:tabs>
          <w:tab w:val="left" w:pos="360"/>
          <w:tab w:val="left" w:pos="720"/>
          <w:tab w:val="left" w:pos="1440"/>
          <w:tab w:val="left" w:pos="2160"/>
        </w:tabs>
        <w:ind w:left="1296" w:hanging="1296"/>
        <w:rPr>
          <w:rFonts w:cstheme="minorHAnsi"/>
          <w:b/>
        </w:rPr>
      </w:pPr>
      <w:r w:rsidRPr="00971397">
        <w:rPr>
          <w:rFonts w:cstheme="minorHAnsi"/>
          <w:b/>
        </w:rPr>
        <w:tab/>
      </w:r>
      <w:r w:rsidRPr="00971397">
        <w:rPr>
          <w:rFonts w:cstheme="minorHAnsi"/>
          <w:b/>
        </w:rPr>
        <w:tab/>
      </w:r>
      <w:r w:rsidRPr="00971397">
        <w:rPr>
          <w:rFonts w:cstheme="minorHAnsi"/>
          <w:b/>
        </w:rPr>
        <w:tab/>
        <w:t>AC-2 (12) Additional FedRAMP Requirements and Guidance:</w:t>
      </w:r>
    </w:p>
    <w:p w14:paraId="49CF87CC" w14:textId="77777777" w:rsidR="00A77B3E" w:rsidRPr="00971397" w:rsidRDefault="00000000" w:rsidP="00EB1CBE">
      <w:pPr>
        <w:pStyle w:val="BodyText"/>
        <w:tabs>
          <w:tab w:val="left" w:pos="360"/>
          <w:tab w:val="left" w:pos="720"/>
          <w:tab w:val="left" w:pos="1440"/>
          <w:tab w:val="left" w:pos="2160"/>
        </w:tabs>
        <w:ind w:left="1296" w:hanging="1296"/>
        <w:rPr>
          <w:rFonts w:cstheme="minorHAnsi"/>
        </w:rPr>
      </w:pPr>
      <w:r w:rsidRPr="00971397">
        <w:rPr>
          <w:rFonts w:cstheme="minorHAnsi"/>
          <w:b/>
        </w:rPr>
        <w:tab/>
      </w:r>
      <w:r w:rsidRPr="00971397">
        <w:rPr>
          <w:rFonts w:cstheme="minorHAnsi"/>
          <w:b/>
        </w:rPr>
        <w:tab/>
      </w:r>
      <w:r w:rsidRPr="00971397">
        <w:rPr>
          <w:rFonts w:cstheme="minorHAnsi"/>
          <w:b/>
        </w:rPr>
        <w:tab/>
        <w:t>(a) Requirement:</w:t>
      </w:r>
      <w:r w:rsidRPr="00971397">
        <w:rPr>
          <w:rFonts w:cstheme="minorHAnsi"/>
        </w:rPr>
        <w:t xml:space="preserve"> Required for privileged accounts.</w:t>
      </w:r>
    </w:p>
    <w:p w14:paraId="52189B8F" w14:textId="388AA5CB"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b/>
        </w:rPr>
        <w:tab/>
      </w:r>
      <w:r w:rsidRPr="00971397">
        <w:rPr>
          <w:rFonts w:cstheme="minorHAnsi"/>
          <w:b/>
        </w:rPr>
        <w:tab/>
      </w:r>
      <w:r w:rsidRPr="00971397">
        <w:rPr>
          <w:rFonts w:cstheme="minorHAnsi"/>
          <w:b/>
        </w:rPr>
        <w:tab/>
        <w:t>(b) Requirement:</w:t>
      </w:r>
      <w:r w:rsidRPr="00971397">
        <w:rPr>
          <w:rFonts w:cstheme="minorHAnsi"/>
        </w:rPr>
        <w:t xml:space="preserve"> Required 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07105FF" w14:textId="77777777">
        <w:tc>
          <w:tcPr>
            <w:tcW w:w="0" w:type="auto"/>
            <w:shd w:val="clear" w:color="auto" w:fill="CCECFC"/>
          </w:tcPr>
          <w:p w14:paraId="15148CF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AC-2(12) Control Summary Information</w:t>
            </w:r>
          </w:p>
        </w:tc>
      </w:tr>
      <w:tr w:rsidR="00C678CA" w:rsidRPr="00971397" w14:paraId="65D2F2FB" w14:textId="77777777">
        <w:tc>
          <w:tcPr>
            <w:tcW w:w="0" w:type="auto"/>
            <w:shd w:val="clear" w:color="auto" w:fill="FFFFFF"/>
          </w:tcPr>
          <w:p w14:paraId="1AFFE3C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3B1FA945" w14:textId="77777777">
        <w:tc>
          <w:tcPr>
            <w:tcW w:w="0" w:type="auto"/>
            <w:shd w:val="clear" w:color="auto" w:fill="FFFFFF"/>
          </w:tcPr>
          <w:p w14:paraId="68C07A4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AC-2(12)(a):</w:t>
            </w:r>
          </w:p>
        </w:tc>
      </w:tr>
      <w:tr w:rsidR="00C678CA" w:rsidRPr="00971397" w14:paraId="4523650D" w14:textId="77777777">
        <w:tc>
          <w:tcPr>
            <w:tcW w:w="0" w:type="auto"/>
            <w:shd w:val="clear" w:color="auto" w:fill="FFFFFF"/>
          </w:tcPr>
          <w:p w14:paraId="48AD8DB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AC-2(12)(b):</w:t>
            </w:r>
          </w:p>
        </w:tc>
      </w:tr>
      <w:tr w:rsidR="00C678CA" w:rsidRPr="00971397" w14:paraId="52F99E84" w14:textId="77777777">
        <w:tc>
          <w:tcPr>
            <w:tcW w:w="0" w:type="auto"/>
            <w:shd w:val="clear" w:color="auto" w:fill="FFFFFF"/>
          </w:tcPr>
          <w:p w14:paraId="79E871F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65684307" w14:textId="2218D43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86269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BE055F5" w14:textId="6B579CA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411032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84E7FDB" w14:textId="76956FE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273860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68BC51C" w14:textId="6A9C112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441478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B1580C4" w14:textId="05C1B2F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77461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10B476C1" w14:textId="77777777">
        <w:tc>
          <w:tcPr>
            <w:tcW w:w="0" w:type="auto"/>
            <w:shd w:val="clear" w:color="auto" w:fill="FFFFFF"/>
          </w:tcPr>
          <w:p w14:paraId="4D431A73" w14:textId="77777777" w:rsidR="00A77B3E" w:rsidRPr="00971397" w:rsidRDefault="00000000" w:rsidP="00A30C69">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Control Origination (check all that apply):</w:t>
            </w:r>
          </w:p>
          <w:p w14:paraId="225A8838" w14:textId="4D5D991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582822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628890A" w14:textId="555E82D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877623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C1DFD0D" w14:textId="43A7049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844667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581D350" w14:textId="6957674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369014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09453A4" w14:textId="5C29463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885762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559A188" w14:textId="4BB0B10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058193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A96A7E9" w14:textId="6503DBD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764592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633DA139" w14:textId="5F8C52D6" w:rsidR="008D6090" w:rsidRPr="00971397" w:rsidRDefault="008D6090" w:rsidP="008D6090">
      <w:pPr>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D6090" w:rsidRPr="00971397" w14:paraId="0DD742CD" w14:textId="77777777" w:rsidTr="00C96FEF">
        <w:tc>
          <w:tcPr>
            <w:tcW w:w="0" w:type="auto"/>
            <w:shd w:val="clear" w:color="auto" w:fill="CCECFC"/>
          </w:tcPr>
          <w:p w14:paraId="46783D5F" w14:textId="0FDF8BFC" w:rsidR="008D6090" w:rsidRPr="00971397" w:rsidRDefault="008D6090" w:rsidP="008D6090">
            <w:pPr>
              <w:pStyle w:val="BodyText"/>
              <w:tabs>
                <w:tab w:val="left" w:pos="360"/>
                <w:tab w:val="left" w:pos="720"/>
                <w:tab w:val="left" w:pos="1440"/>
                <w:tab w:val="left" w:pos="2160"/>
              </w:tabs>
              <w:spacing w:line="20" w:lineRule="atLeast"/>
              <w:ind w:left="20" w:hanging="20"/>
              <w:rPr>
                <w:rFonts w:cstheme="minorHAnsi"/>
                <w:b/>
                <w:bCs/>
              </w:rPr>
            </w:pPr>
            <w:r w:rsidRPr="0095416A">
              <w:rPr>
                <w:rFonts w:cstheme="minorHAnsi"/>
                <w:b/>
                <w:bCs/>
              </w:rPr>
              <w:t>AC-2(12) What is</w:t>
            </w:r>
            <w:r w:rsidRPr="00971397">
              <w:rPr>
                <w:rFonts w:cstheme="minorHAnsi"/>
                <w:b/>
                <w:bCs/>
              </w:rPr>
              <w:t xml:space="preserve"> the solution and how is it implemented?</w:t>
            </w:r>
          </w:p>
        </w:tc>
      </w:tr>
      <w:tr w:rsidR="008D6090" w:rsidRPr="00971397" w14:paraId="7467C381" w14:textId="77777777" w:rsidTr="00C96FEF">
        <w:tc>
          <w:tcPr>
            <w:tcW w:w="0" w:type="auto"/>
            <w:shd w:val="clear" w:color="auto" w:fill="FFFFFF"/>
          </w:tcPr>
          <w:p w14:paraId="162A6B6C" w14:textId="0E0A01DD" w:rsidR="008D6090" w:rsidRPr="00971397" w:rsidRDefault="008D6090" w:rsidP="008D609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Part a:</w:t>
            </w:r>
          </w:p>
        </w:tc>
      </w:tr>
      <w:tr w:rsidR="008D6090" w:rsidRPr="00971397" w14:paraId="29EC3326" w14:textId="77777777" w:rsidTr="00C96FEF">
        <w:tc>
          <w:tcPr>
            <w:tcW w:w="0" w:type="auto"/>
            <w:shd w:val="clear" w:color="auto" w:fill="FFFFFF"/>
          </w:tcPr>
          <w:p w14:paraId="7900ACA5" w14:textId="30F6416B" w:rsidR="008D6090" w:rsidRPr="00971397" w:rsidRDefault="008D6090" w:rsidP="008D609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Part b:</w:t>
            </w:r>
          </w:p>
        </w:tc>
      </w:tr>
    </w:tbl>
    <w:p w14:paraId="3FB1199C" w14:textId="508396D1"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22" w:name="_Toc144074431"/>
      <w:r w:rsidRPr="00971397">
        <w:rPr>
          <w:rFonts w:asciiTheme="minorHAnsi" w:hAnsiTheme="minorHAnsi" w:cstheme="minorHAnsi"/>
        </w:rPr>
        <w:t>AC-2(13) Disable Accounts for High-risk Individuals (M)(H)</w:t>
      </w:r>
      <w:bookmarkEnd w:id="22"/>
    </w:p>
    <w:p w14:paraId="3050136D" w14:textId="3907665B" w:rsidR="00A77B3E" w:rsidRPr="00971397" w:rsidRDefault="00000000" w:rsidP="00971397">
      <w:pPr>
        <w:spacing w:after="320"/>
        <w:rPr>
          <w:rFonts w:cstheme="minorHAnsi"/>
        </w:rPr>
      </w:pPr>
      <w:r w:rsidRPr="00971397">
        <w:rPr>
          <w:rFonts w:cstheme="minorHAnsi"/>
        </w:rPr>
        <w:t>Disable accounts of individuals within [FedRAMP Assignment: one (1) hour] of discovery of [Assignment: organization-defined significant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1CE8CED" w14:textId="77777777">
        <w:tc>
          <w:tcPr>
            <w:tcW w:w="0" w:type="auto"/>
            <w:shd w:val="clear" w:color="auto" w:fill="CCECFC"/>
          </w:tcPr>
          <w:p w14:paraId="0B060A8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AC-2(13) Control Summary Information</w:t>
            </w:r>
          </w:p>
        </w:tc>
      </w:tr>
      <w:tr w:rsidR="00C678CA" w:rsidRPr="00971397" w14:paraId="00BD5B8E" w14:textId="77777777">
        <w:tc>
          <w:tcPr>
            <w:tcW w:w="0" w:type="auto"/>
            <w:shd w:val="clear" w:color="auto" w:fill="FFFFFF"/>
          </w:tcPr>
          <w:p w14:paraId="6C01163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687E4DE" w14:textId="77777777">
        <w:tc>
          <w:tcPr>
            <w:tcW w:w="0" w:type="auto"/>
            <w:shd w:val="clear" w:color="auto" w:fill="FFFFFF"/>
          </w:tcPr>
          <w:p w14:paraId="7B6E037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AC-2(13)-1:</w:t>
            </w:r>
          </w:p>
        </w:tc>
      </w:tr>
      <w:tr w:rsidR="00C678CA" w:rsidRPr="00971397" w14:paraId="21DF0828" w14:textId="77777777">
        <w:tc>
          <w:tcPr>
            <w:tcW w:w="0" w:type="auto"/>
            <w:shd w:val="clear" w:color="auto" w:fill="FFFFFF"/>
          </w:tcPr>
          <w:p w14:paraId="6663E89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AC-2(13)-2:</w:t>
            </w:r>
          </w:p>
        </w:tc>
      </w:tr>
      <w:tr w:rsidR="00C678CA" w:rsidRPr="00971397" w14:paraId="0B5A8FEF" w14:textId="77777777">
        <w:tc>
          <w:tcPr>
            <w:tcW w:w="0" w:type="auto"/>
            <w:shd w:val="clear" w:color="auto" w:fill="FFFFFF"/>
          </w:tcPr>
          <w:p w14:paraId="0448A07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Implementation Status (check all that apply):</w:t>
            </w:r>
          </w:p>
          <w:p w14:paraId="71404546" w14:textId="2A7377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20537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9AE850A" w14:textId="01680E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976351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732BF27" w14:textId="0570C6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56617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0DC11F0" w14:textId="35A46DC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02907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5A8E4B4" w14:textId="7FB3284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79513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725D688" w14:textId="77777777">
        <w:tc>
          <w:tcPr>
            <w:tcW w:w="0" w:type="auto"/>
            <w:shd w:val="clear" w:color="auto" w:fill="FFFFFF"/>
          </w:tcPr>
          <w:p w14:paraId="2C5067D4" w14:textId="77777777" w:rsidR="00A77B3E" w:rsidRPr="00971397" w:rsidRDefault="00000000" w:rsidP="00A30C6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3AC015A" w14:textId="5BD2F4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591385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8BCA6E9" w14:textId="54CFC4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89771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85C063C" w14:textId="5F6BA0A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18324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D67F5DE" w14:textId="2257360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50295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84FFB1C" w14:textId="414A9B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972931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6F613EDE" w14:textId="5388B5C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06351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0B5BD25" w14:textId="08719D9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086088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61A4120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65A785C" w14:textId="77777777">
        <w:tc>
          <w:tcPr>
            <w:tcW w:w="0" w:type="auto"/>
            <w:shd w:val="clear" w:color="auto" w:fill="CCECFC"/>
          </w:tcPr>
          <w:p w14:paraId="6E55383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AC-2(13) What is the solution and how is it implemented?</w:t>
            </w:r>
          </w:p>
        </w:tc>
      </w:tr>
      <w:tr w:rsidR="00C678CA" w:rsidRPr="00971397" w14:paraId="0A706A2B" w14:textId="77777777">
        <w:tc>
          <w:tcPr>
            <w:tcW w:w="0" w:type="auto"/>
            <w:shd w:val="clear" w:color="auto" w:fill="FFFFFF"/>
          </w:tcPr>
          <w:p w14:paraId="67C84E4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5A59BB6"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3" w:name="_Toc144074432"/>
      <w:r w:rsidRPr="00971397">
        <w:rPr>
          <w:rFonts w:asciiTheme="minorHAnsi" w:hAnsiTheme="minorHAnsi" w:cstheme="minorHAnsi"/>
        </w:rPr>
        <w:t>AC-3 Access Enforcement (L)(M)(H)</w:t>
      </w:r>
      <w:bookmarkEnd w:id="23"/>
    </w:p>
    <w:p w14:paraId="1D406845" w14:textId="1FE6409D" w:rsidR="00A77B3E" w:rsidRPr="00971397" w:rsidRDefault="00000000" w:rsidP="00971397">
      <w:pPr>
        <w:spacing w:after="320"/>
        <w:rPr>
          <w:rFonts w:cstheme="minorHAnsi"/>
        </w:rPr>
      </w:pPr>
      <w:r w:rsidRPr="00971397">
        <w:rPr>
          <w:rFonts w:cstheme="minorHAnsi"/>
        </w:rPr>
        <w:t>Enforce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DB4495E" w14:textId="77777777">
        <w:tc>
          <w:tcPr>
            <w:tcW w:w="0" w:type="auto"/>
            <w:shd w:val="clear" w:color="auto" w:fill="CCECFC"/>
          </w:tcPr>
          <w:p w14:paraId="4AECE90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AC-3 Control Summary Information</w:t>
            </w:r>
          </w:p>
        </w:tc>
      </w:tr>
      <w:tr w:rsidR="00C678CA" w:rsidRPr="00971397" w14:paraId="3B48ED38" w14:textId="77777777">
        <w:tc>
          <w:tcPr>
            <w:tcW w:w="0" w:type="auto"/>
            <w:shd w:val="clear" w:color="auto" w:fill="FFFFFF"/>
          </w:tcPr>
          <w:p w14:paraId="086F923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50468FD" w14:textId="77777777">
        <w:tc>
          <w:tcPr>
            <w:tcW w:w="0" w:type="auto"/>
            <w:shd w:val="clear" w:color="auto" w:fill="FFFFFF"/>
          </w:tcPr>
          <w:p w14:paraId="77C161B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Implementation Status (check all that apply):</w:t>
            </w:r>
          </w:p>
          <w:p w14:paraId="50CFC583" w14:textId="0B76998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12891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DD9066F" w14:textId="7E8FFC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1310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9D8B3FB" w14:textId="187BCC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41662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97D6DFD" w14:textId="192A705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04230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BF15987" w14:textId="08C2AB5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46042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A0CA252" w14:textId="77777777">
        <w:tc>
          <w:tcPr>
            <w:tcW w:w="0" w:type="auto"/>
            <w:shd w:val="clear" w:color="auto" w:fill="FFFFFF"/>
          </w:tcPr>
          <w:p w14:paraId="153C565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6C892A2" w14:textId="57F1589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15508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7AE1A95" w14:textId="1B514F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07419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D3E95C8" w14:textId="09F2F21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16144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504D05B" w14:textId="0DBE370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34690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4B9FD77" w14:textId="08E263C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39758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E3D7FDE" w14:textId="7F463A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49038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85F45FB" w14:textId="02E584C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957188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31BC127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448AE3" w14:textId="77777777">
        <w:tc>
          <w:tcPr>
            <w:tcW w:w="0" w:type="auto"/>
            <w:shd w:val="clear" w:color="auto" w:fill="CCECFC"/>
          </w:tcPr>
          <w:p w14:paraId="171CF73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AC-3 What is the solution and how is it implemented?</w:t>
            </w:r>
          </w:p>
        </w:tc>
      </w:tr>
      <w:tr w:rsidR="00C678CA" w:rsidRPr="00971397" w14:paraId="2D2406B9" w14:textId="77777777">
        <w:tc>
          <w:tcPr>
            <w:tcW w:w="0" w:type="auto"/>
            <w:shd w:val="clear" w:color="auto" w:fill="FFFFFF"/>
          </w:tcPr>
          <w:p w14:paraId="5991101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A22A70B"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4" w:name="_Toc144074433"/>
      <w:r w:rsidRPr="00971397">
        <w:rPr>
          <w:rFonts w:asciiTheme="minorHAnsi" w:hAnsiTheme="minorHAnsi" w:cstheme="minorHAnsi"/>
        </w:rPr>
        <w:t>AC-4 Information Flow Enforcement (M)(H)</w:t>
      </w:r>
      <w:bookmarkEnd w:id="24"/>
    </w:p>
    <w:p w14:paraId="741FAA9F" w14:textId="751CD253" w:rsidR="00A77B3E" w:rsidRPr="00971397" w:rsidRDefault="00000000" w:rsidP="00971397">
      <w:pPr>
        <w:spacing w:after="320"/>
        <w:rPr>
          <w:rFonts w:cstheme="minorHAnsi"/>
        </w:rPr>
      </w:pPr>
      <w:r w:rsidRPr="00971397">
        <w:rPr>
          <w:rFonts w:cstheme="minorHAnsi"/>
        </w:rPr>
        <w:t>Enforce approved authorizations for controlling the flow of information within the system and between connected systems based on [Assignment: organization-defined information flow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165A082" w14:textId="77777777">
        <w:tc>
          <w:tcPr>
            <w:tcW w:w="0" w:type="auto"/>
            <w:shd w:val="clear" w:color="auto" w:fill="CCECFC"/>
          </w:tcPr>
          <w:p w14:paraId="7DE1903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AC-4 Control Summary Information</w:t>
            </w:r>
          </w:p>
        </w:tc>
      </w:tr>
      <w:tr w:rsidR="00C678CA" w:rsidRPr="00971397" w14:paraId="15EEB577" w14:textId="77777777">
        <w:tc>
          <w:tcPr>
            <w:tcW w:w="0" w:type="auto"/>
            <w:shd w:val="clear" w:color="auto" w:fill="FFFFFF"/>
          </w:tcPr>
          <w:p w14:paraId="42CB8D0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Responsible Role:</w:t>
            </w:r>
          </w:p>
        </w:tc>
      </w:tr>
      <w:tr w:rsidR="00C678CA" w:rsidRPr="00971397" w14:paraId="00030DD2" w14:textId="77777777">
        <w:tc>
          <w:tcPr>
            <w:tcW w:w="0" w:type="auto"/>
            <w:shd w:val="clear" w:color="auto" w:fill="FFFFFF"/>
          </w:tcPr>
          <w:p w14:paraId="01B4613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AC-4:</w:t>
            </w:r>
          </w:p>
        </w:tc>
      </w:tr>
      <w:tr w:rsidR="00C678CA" w:rsidRPr="00971397" w14:paraId="35C30893" w14:textId="77777777">
        <w:tc>
          <w:tcPr>
            <w:tcW w:w="0" w:type="auto"/>
            <w:shd w:val="clear" w:color="auto" w:fill="FFFFFF"/>
          </w:tcPr>
          <w:p w14:paraId="1035EEA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0118ACE" w14:textId="7250F7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98735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C06B97B" w14:textId="5CA487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97977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690689CF" w14:textId="7EB97D7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51394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AE1C7C8" w14:textId="4412C99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73000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2BA079F" w14:textId="526968D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21536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EA18A44" w14:textId="77777777">
        <w:tc>
          <w:tcPr>
            <w:tcW w:w="0" w:type="auto"/>
            <w:shd w:val="clear" w:color="auto" w:fill="FFFFFF"/>
          </w:tcPr>
          <w:p w14:paraId="162CB08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B7CA2E0" w14:textId="4AAF79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31807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7814CEF" w14:textId="75E4371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935290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6713356" w14:textId="4089CB5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180682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FCB1ACC" w14:textId="21C920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46401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DCFD28F" w14:textId="5EA43BC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45006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8CD989B" w14:textId="157521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2509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264586F" w14:textId="58DE780D"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864584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56423AC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5A3BC3D" w14:textId="77777777">
        <w:tc>
          <w:tcPr>
            <w:tcW w:w="0" w:type="auto"/>
            <w:shd w:val="clear" w:color="auto" w:fill="CCECFC"/>
          </w:tcPr>
          <w:p w14:paraId="45D5C99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AC-4 What is the solution and how is it implemented?</w:t>
            </w:r>
          </w:p>
        </w:tc>
      </w:tr>
      <w:tr w:rsidR="00C678CA" w:rsidRPr="00971397" w14:paraId="76867149" w14:textId="77777777">
        <w:tc>
          <w:tcPr>
            <w:tcW w:w="0" w:type="auto"/>
            <w:shd w:val="clear" w:color="auto" w:fill="FFFFFF"/>
          </w:tcPr>
          <w:p w14:paraId="657938D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EB4EDEA"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5" w:name="_Toc144074434"/>
      <w:r w:rsidRPr="00971397">
        <w:rPr>
          <w:rFonts w:asciiTheme="minorHAnsi" w:hAnsiTheme="minorHAnsi" w:cstheme="minorHAnsi"/>
        </w:rPr>
        <w:t>AC-4(4) Flow Control of Encrypted Information (H)</w:t>
      </w:r>
      <w:bookmarkEnd w:id="25"/>
    </w:p>
    <w:p w14:paraId="173F1133" w14:textId="38D93409"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 xml:space="preserve">Prevent encrypted information from bypassing [FedRAMP Assignment: intrusion detection mechanisms] by [Selection </w:t>
      </w:r>
      <w:r w:rsidR="009049CF" w:rsidRPr="00971397">
        <w:rPr>
          <w:rFonts w:cstheme="minorHAnsi"/>
        </w:rPr>
        <w:t>(one-or-more):</w:t>
      </w:r>
      <w:r w:rsidRPr="00971397">
        <w:rPr>
          <w:rFonts w:cstheme="minorHAnsi"/>
        </w:rPr>
        <w:t xml:space="preserve"> decrypting the information; blocking the flow of the encrypted information; terminating communications sessions attempting to pass encrypted information</w:t>
      </w:r>
      <w:del w:id="26" w:author="Harrington, Natasha" w:date="2024-09-11T08:27:00Z">
        <w:r w:rsidRPr="00971397" w:rsidDel="00622377">
          <w:rPr>
            <w:rFonts w:cstheme="minorHAnsi"/>
          </w:rPr>
          <w:delText>]</w:delText>
        </w:r>
      </w:del>
      <w:ins w:id="27" w:author="Harrington, Natasha" w:date="2024-09-11T08:27:00Z">
        <w:r w:rsidR="00622377" w:rsidRPr="00622377">
          <w:rPr>
            <w:rFonts w:cstheme="minorHAnsi"/>
          </w:rPr>
          <w:t>; [Assignment: organization-defined procedure or method]]</w:t>
        </w:r>
      </w:ins>
      <w:r w:rsidRPr="00971397">
        <w:rPr>
          <w:rFonts w:cstheme="minorHAnsi"/>
        </w:rPr>
        <w:t>.</w:t>
      </w:r>
    </w:p>
    <w:p w14:paraId="69839D6D"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lastRenderedPageBreak/>
        <w:tab/>
      </w:r>
      <w:r w:rsidRPr="00971397">
        <w:rPr>
          <w:rFonts w:cstheme="minorHAnsi"/>
          <w:b/>
        </w:rPr>
        <w:tab/>
      </w:r>
      <w:r w:rsidRPr="00971397">
        <w:rPr>
          <w:rFonts w:cstheme="minorHAnsi"/>
          <w:b/>
        </w:rPr>
        <w:tab/>
        <w:t>AC-4 (4) Additional FedRAMP Requirements and Guidance:</w:t>
      </w:r>
    </w:p>
    <w:p w14:paraId="75B39003" w14:textId="6AE6253F"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Requirement:</w:t>
      </w:r>
      <w:r w:rsidRPr="00971397">
        <w:rPr>
          <w:rFonts w:cstheme="minorHAnsi"/>
        </w:rPr>
        <w:t xml:space="preserve"> The service provider must support Agency requirements to comply with M-21-31 (</w:t>
      </w:r>
      <w:hyperlink r:id="rId13" w:history="1">
        <w:r w:rsidR="008D6090" w:rsidRPr="00971397">
          <w:rPr>
            <w:rStyle w:val="Hyperlink"/>
            <w:rFonts w:cstheme="minorHAnsi"/>
          </w:rPr>
          <w:t>https://www.whitehouse.gov/wp-content/uploads/2021/08/M-21-31-Improving-the-Federal-Governments-Investigative-and-Remediation-Capabilities-Related-to-Cybersecurity-Incidents.pdf</w:t>
        </w:r>
      </w:hyperlink>
      <w:r w:rsidRPr="00971397">
        <w:rPr>
          <w:rFonts w:cstheme="minorHAnsi"/>
        </w:rPr>
        <w:t>) and M-22-09 (</w:t>
      </w:r>
      <w:hyperlink r:id="rId14" w:history="1">
        <w:r w:rsidR="008D6090" w:rsidRPr="00971397">
          <w:rPr>
            <w:rStyle w:val="Hyperlink"/>
            <w:rFonts w:cstheme="minorHAnsi"/>
          </w:rPr>
          <w:t>https://www.whitehouse.gov/wp-content/uploads/2022/01/M-22-09.pdf</w:t>
        </w:r>
      </w:hyperlink>
      <w:r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8AC6DC0" w14:textId="77777777">
        <w:tc>
          <w:tcPr>
            <w:tcW w:w="0" w:type="auto"/>
            <w:shd w:val="clear" w:color="auto" w:fill="CCECFC"/>
          </w:tcPr>
          <w:p w14:paraId="04A8BEC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AC-4(4) Control Summary Information</w:t>
            </w:r>
          </w:p>
        </w:tc>
      </w:tr>
      <w:tr w:rsidR="00C678CA" w:rsidRPr="00971397" w14:paraId="694041CA" w14:textId="77777777">
        <w:tc>
          <w:tcPr>
            <w:tcW w:w="0" w:type="auto"/>
            <w:shd w:val="clear" w:color="auto" w:fill="FFFFFF"/>
          </w:tcPr>
          <w:p w14:paraId="69FB503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3A6FE6B" w14:textId="77777777">
        <w:tc>
          <w:tcPr>
            <w:tcW w:w="0" w:type="auto"/>
            <w:shd w:val="clear" w:color="auto" w:fill="FFFFFF"/>
          </w:tcPr>
          <w:p w14:paraId="6128C1F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AC-4(4)-1:</w:t>
            </w:r>
          </w:p>
        </w:tc>
      </w:tr>
      <w:tr w:rsidR="00C678CA" w:rsidRPr="00971397" w14:paraId="5BF4907A" w14:textId="77777777">
        <w:tc>
          <w:tcPr>
            <w:tcW w:w="0" w:type="auto"/>
            <w:shd w:val="clear" w:color="auto" w:fill="FFFFFF"/>
          </w:tcPr>
          <w:p w14:paraId="687B443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AC-4(4)-2:</w:t>
            </w:r>
          </w:p>
        </w:tc>
      </w:tr>
      <w:tr w:rsidR="00C678CA" w:rsidRPr="00971397" w14:paraId="45DE30D5" w14:textId="77777777">
        <w:tc>
          <w:tcPr>
            <w:tcW w:w="0" w:type="auto"/>
            <w:shd w:val="clear" w:color="auto" w:fill="FFFFFF"/>
          </w:tcPr>
          <w:p w14:paraId="50576F6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559055A" w14:textId="32C1E7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62783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32F261D" w14:textId="7DDD52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92488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2D5E6E6" w14:textId="114FE0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95235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307E086" w14:textId="0632B72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10715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03D2C6E" w14:textId="1F2534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92359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06BB1A2" w14:textId="77777777">
        <w:tc>
          <w:tcPr>
            <w:tcW w:w="0" w:type="auto"/>
            <w:shd w:val="clear" w:color="auto" w:fill="FFFFFF"/>
          </w:tcPr>
          <w:p w14:paraId="7804300C" w14:textId="77777777" w:rsidR="00A77B3E" w:rsidRPr="00971397" w:rsidRDefault="00000000" w:rsidP="00A30C6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3B42E53" w14:textId="0B56BA4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52995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2620AA2" w14:textId="596045E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47649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63EB295" w14:textId="6D851C1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4456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E55CDC6" w14:textId="0246135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093735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CC4285A" w14:textId="034DC13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57596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C4CF59D" w14:textId="702A217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08750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F7757AE" w14:textId="2EB59DF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375731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4E8A84C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C46C02C" w14:textId="77777777">
        <w:tc>
          <w:tcPr>
            <w:tcW w:w="0" w:type="auto"/>
            <w:shd w:val="clear" w:color="auto" w:fill="CCECFC"/>
          </w:tcPr>
          <w:p w14:paraId="3314492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AC-4(4) What is the solution and how is it implemented?</w:t>
            </w:r>
          </w:p>
        </w:tc>
      </w:tr>
      <w:tr w:rsidR="00C678CA" w:rsidRPr="00971397" w14:paraId="119D30DB" w14:textId="77777777">
        <w:tc>
          <w:tcPr>
            <w:tcW w:w="0" w:type="auto"/>
            <w:shd w:val="clear" w:color="auto" w:fill="FFFFFF"/>
          </w:tcPr>
          <w:p w14:paraId="3147268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667FD0D"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8" w:name="_Toc144074435"/>
      <w:r w:rsidRPr="00971397">
        <w:rPr>
          <w:rFonts w:asciiTheme="minorHAnsi" w:hAnsiTheme="minorHAnsi" w:cstheme="minorHAnsi"/>
        </w:rPr>
        <w:t>AC-4(21) Physical or Logical Separation of Information Flows (M)(H)</w:t>
      </w:r>
      <w:bookmarkEnd w:id="28"/>
    </w:p>
    <w:p w14:paraId="00F4927A" w14:textId="7F230486" w:rsidR="00A77B3E" w:rsidRPr="00971397" w:rsidRDefault="00000000" w:rsidP="00971397">
      <w:pPr>
        <w:spacing w:after="320"/>
        <w:rPr>
          <w:rFonts w:cstheme="minorHAnsi"/>
        </w:rPr>
      </w:pPr>
      <w:r w:rsidRPr="00971397">
        <w:rPr>
          <w:rFonts w:cstheme="minorHAnsi"/>
        </w:rPr>
        <w:t>Separate information flows logically or physically using [Assignment: organization-defined mechanisms and/or techniques] to accomplish [Assignment: organization-defined required separations by types of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B686154" w14:textId="77777777">
        <w:tc>
          <w:tcPr>
            <w:tcW w:w="0" w:type="auto"/>
            <w:shd w:val="clear" w:color="auto" w:fill="CCECFC"/>
          </w:tcPr>
          <w:p w14:paraId="41A3FE8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AC-4(21) Control Summary Information</w:t>
            </w:r>
          </w:p>
        </w:tc>
      </w:tr>
      <w:tr w:rsidR="00C678CA" w:rsidRPr="00971397" w14:paraId="5BDA2121" w14:textId="77777777">
        <w:tc>
          <w:tcPr>
            <w:tcW w:w="0" w:type="auto"/>
            <w:shd w:val="clear" w:color="auto" w:fill="FFFFFF"/>
          </w:tcPr>
          <w:p w14:paraId="7E6AA21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CFBB7F6" w14:textId="77777777">
        <w:tc>
          <w:tcPr>
            <w:tcW w:w="0" w:type="auto"/>
            <w:shd w:val="clear" w:color="auto" w:fill="FFFFFF"/>
          </w:tcPr>
          <w:p w14:paraId="5A35CCB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AC-4(21)-1:</w:t>
            </w:r>
          </w:p>
        </w:tc>
      </w:tr>
      <w:tr w:rsidR="00C678CA" w:rsidRPr="00971397" w14:paraId="405C1249" w14:textId="77777777">
        <w:tc>
          <w:tcPr>
            <w:tcW w:w="0" w:type="auto"/>
            <w:shd w:val="clear" w:color="auto" w:fill="FFFFFF"/>
          </w:tcPr>
          <w:p w14:paraId="3FCD41A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AC-4(21)-2:</w:t>
            </w:r>
          </w:p>
        </w:tc>
      </w:tr>
      <w:tr w:rsidR="00C678CA" w:rsidRPr="00971397" w14:paraId="2AA4DA0E" w14:textId="77777777">
        <w:tc>
          <w:tcPr>
            <w:tcW w:w="0" w:type="auto"/>
            <w:shd w:val="clear" w:color="auto" w:fill="FFFFFF"/>
          </w:tcPr>
          <w:p w14:paraId="27364EF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9802867" w14:textId="191C859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08447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49AECFA" w14:textId="14FF9C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26632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68232CB" w14:textId="4839E93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96948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BE39F3C" w14:textId="25D1D4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83271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660CCFC" w14:textId="0EE79C6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83084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419C709" w14:textId="77777777">
        <w:tc>
          <w:tcPr>
            <w:tcW w:w="0" w:type="auto"/>
            <w:shd w:val="clear" w:color="auto" w:fill="FFFFFF"/>
          </w:tcPr>
          <w:p w14:paraId="114E2441" w14:textId="77777777" w:rsidR="00A77B3E" w:rsidRPr="00971397" w:rsidRDefault="00000000" w:rsidP="00601BC2">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DD18AEE" w14:textId="30F1A6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67839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ACBCAF0" w14:textId="03A332E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12942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7354A68" w14:textId="4B2469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14407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2743CF1" w14:textId="356BCD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99515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052B622" w14:textId="30D32A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03018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021DBE5" w14:textId="490CEF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44140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DFD93BF" w14:textId="71A1FC2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931186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1BF5957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945659B" w14:textId="77777777">
        <w:tc>
          <w:tcPr>
            <w:tcW w:w="0" w:type="auto"/>
            <w:shd w:val="clear" w:color="auto" w:fill="CCECFC"/>
          </w:tcPr>
          <w:p w14:paraId="377331A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AC-4(21) What is the solution and how is it implemented?</w:t>
            </w:r>
          </w:p>
        </w:tc>
      </w:tr>
      <w:tr w:rsidR="00C678CA" w:rsidRPr="00971397" w14:paraId="00A60F4F" w14:textId="77777777">
        <w:tc>
          <w:tcPr>
            <w:tcW w:w="0" w:type="auto"/>
            <w:shd w:val="clear" w:color="auto" w:fill="FFFFFF"/>
          </w:tcPr>
          <w:p w14:paraId="5657C82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DA5F155"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9" w:name="_Toc144074436"/>
      <w:r w:rsidRPr="00971397">
        <w:rPr>
          <w:rFonts w:asciiTheme="minorHAnsi" w:hAnsiTheme="minorHAnsi" w:cstheme="minorHAnsi"/>
        </w:rPr>
        <w:t>AC-5 Separation of Duties (M)(H)</w:t>
      </w:r>
      <w:bookmarkEnd w:id="29"/>
    </w:p>
    <w:p w14:paraId="62284D74"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Identify and document [Assignment: organization-defined duties of individuals requiring separation]; and</w:t>
      </w:r>
    </w:p>
    <w:p w14:paraId="38EE8187" w14:textId="7B65B19B"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Define system access authorizations to support separation of duties.</w:t>
      </w:r>
    </w:p>
    <w:p w14:paraId="30EBE24C"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AC-5 Additional FedRAMP Requirements and Guidance:</w:t>
      </w:r>
    </w:p>
    <w:p w14:paraId="39114810" w14:textId="2EF48124"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9D7B974" w14:textId="77777777">
        <w:tc>
          <w:tcPr>
            <w:tcW w:w="0" w:type="auto"/>
            <w:shd w:val="clear" w:color="auto" w:fill="CCECFC"/>
          </w:tcPr>
          <w:p w14:paraId="67065AD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AC-5 Control Summary Information</w:t>
            </w:r>
          </w:p>
        </w:tc>
      </w:tr>
      <w:tr w:rsidR="00C678CA" w:rsidRPr="00971397" w14:paraId="68F32756" w14:textId="77777777">
        <w:tc>
          <w:tcPr>
            <w:tcW w:w="0" w:type="auto"/>
            <w:shd w:val="clear" w:color="auto" w:fill="FFFFFF"/>
          </w:tcPr>
          <w:p w14:paraId="63F27EB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D28B164" w14:textId="77777777">
        <w:tc>
          <w:tcPr>
            <w:tcW w:w="0" w:type="auto"/>
            <w:shd w:val="clear" w:color="auto" w:fill="FFFFFF"/>
          </w:tcPr>
          <w:p w14:paraId="533902A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AC-5(a):</w:t>
            </w:r>
          </w:p>
        </w:tc>
      </w:tr>
      <w:tr w:rsidR="00C678CA" w:rsidRPr="00971397" w14:paraId="4BC61BDC" w14:textId="77777777">
        <w:tc>
          <w:tcPr>
            <w:tcW w:w="0" w:type="auto"/>
            <w:shd w:val="clear" w:color="auto" w:fill="FFFFFF"/>
          </w:tcPr>
          <w:p w14:paraId="2D2A1D8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3BC63FE" w14:textId="35AA90A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12517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D54E2D6" w14:textId="5A5F592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950463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C8F043C" w14:textId="0B2F10F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31216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5A23922" w14:textId="343D7CB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752484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B767DD5" w14:textId="58280A4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588885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664557E" w14:textId="77777777">
        <w:tc>
          <w:tcPr>
            <w:tcW w:w="0" w:type="auto"/>
            <w:shd w:val="clear" w:color="auto" w:fill="FFFFFF"/>
          </w:tcPr>
          <w:p w14:paraId="0A27ABB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EF2D7A2" w14:textId="6E8F674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98269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5472104" w14:textId="562A38A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04099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4CA7504" w14:textId="44A9578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609461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5F7D6C5" w14:textId="35B4AE9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531283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FF725DF" w14:textId="6E36571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773949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774C1D6" w14:textId="51F42C1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333557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53D2940" w14:textId="358DCC79"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4094668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7230830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F76080" w14:textId="77777777">
        <w:tc>
          <w:tcPr>
            <w:tcW w:w="0" w:type="auto"/>
            <w:shd w:val="clear" w:color="auto" w:fill="CCECFC"/>
          </w:tcPr>
          <w:p w14:paraId="4A20D0C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AC-5 What is the solution and how is it implemented?</w:t>
            </w:r>
          </w:p>
        </w:tc>
      </w:tr>
      <w:tr w:rsidR="00C678CA" w:rsidRPr="00971397" w14:paraId="1D2EDEF0" w14:textId="77777777">
        <w:tc>
          <w:tcPr>
            <w:tcW w:w="0" w:type="auto"/>
            <w:shd w:val="clear" w:color="auto" w:fill="FFFFFF"/>
          </w:tcPr>
          <w:p w14:paraId="183DFD6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F5FC646" w14:textId="77777777">
        <w:tc>
          <w:tcPr>
            <w:tcW w:w="0" w:type="auto"/>
            <w:shd w:val="clear" w:color="auto" w:fill="FFFFFF"/>
          </w:tcPr>
          <w:p w14:paraId="2A2B6F7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78466569"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0" w:name="_Toc144074437"/>
      <w:r w:rsidRPr="00971397">
        <w:rPr>
          <w:rFonts w:asciiTheme="minorHAnsi" w:hAnsiTheme="minorHAnsi" w:cstheme="minorHAnsi"/>
        </w:rPr>
        <w:t>AC-6 Least Privilege (M)(H)</w:t>
      </w:r>
      <w:bookmarkEnd w:id="30"/>
    </w:p>
    <w:p w14:paraId="706EC4CD" w14:textId="79B19DD4" w:rsidR="00A77B3E" w:rsidRPr="00971397" w:rsidRDefault="00000000" w:rsidP="00971397">
      <w:pPr>
        <w:spacing w:after="320"/>
        <w:rPr>
          <w:rFonts w:cstheme="minorHAnsi"/>
        </w:rPr>
      </w:pPr>
      <w:r w:rsidRPr="00971397">
        <w:rPr>
          <w:rFonts w:cstheme="minorHAnsi"/>
        </w:rPr>
        <w:t>Employ the principle of least privilege, allowing only authorized accesses for users (or processes acting on behalf of users) that are necessary to accomplish assigned organizational tasks.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1DEF0C4" w14:textId="77777777">
        <w:tc>
          <w:tcPr>
            <w:tcW w:w="0" w:type="auto"/>
            <w:shd w:val="clear" w:color="auto" w:fill="CCECFC"/>
          </w:tcPr>
          <w:p w14:paraId="6480F25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 Control Summary Information</w:t>
            </w:r>
          </w:p>
        </w:tc>
      </w:tr>
      <w:tr w:rsidR="00C678CA" w:rsidRPr="00971397" w14:paraId="1D1E3C48" w14:textId="77777777">
        <w:tc>
          <w:tcPr>
            <w:tcW w:w="0" w:type="auto"/>
            <w:shd w:val="clear" w:color="auto" w:fill="FFFFFF"/>
          </w:tcPr>
          <w:p w14:paraId="20C7694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EFECDBC" w14:textId="77777777">
        <w:tc>
          <w:tcPr>
            <w:tcW w:w="0" w:type="auto"/>
            <w:shd w:val="clear" w:color="auto" w:fill="FFFFFF"/>
          </w:tcPr>
          <w:p w14:paraId="2BFB632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618D16C" w14:textId="1E9246C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0730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12703C9" w14:textId="2B8D32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08812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30C910E9" w14:textId="6898DAC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21571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C9A7AC9" w14:textId="1EC6AF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74173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D653714" w14:textId="3EFE9A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87711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5F9B65F" w14:textId="77777777">
        <w:tc>
          <w:tcPr>
            <w:tcW w:w="0" w:type="auto"/>
            <w:shd w:val="clear" w:color="auto" w:fill="FFFFFF"/>
          </w:tcPr>
          <w:p w14:paraId="40278C7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4844DC71" w14:textId="4809A19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99865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4C9B6C4" w14:textId="53F90C2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58923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9753D45" w14:textId="572183F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60497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1BC3F28" w14:textId="50DE11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24841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DCFB91F" w14:textId="1A1CAC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72249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4FDC110" w14:textId="21181F3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10423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5E464BF" w14:textId="2CD8B65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539234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17D6433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45FFE4" w14:textId="77777777">
        <w:tc>
          <w:tcPr>
            <w:tcW w:w="0" w:type="auto"/>
            <w:shd w:val="clear" w:color="auto" w:fill="CCECFC"/>
          </w:tcPr>
          <w:p w14:paraId="11DC58C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 What is the solution and how is it implemented?</w:t>
            </w:r>
          </w:p>
        </w:tc>
      </w:tr>
      <w:tr w:rsidR="00C678CA" w:rsidRPr="00971397" w14:paraId="0DEBD53D" w14:textId="77777777">
        <w:tc>
          <w:tcPr>
            <w:tcW w:w="0" w:type="auto"/>
            <w:shd w:val="clear" w:color="auto" w:fill="FFFFFF"/>
          </w:tcPr>
          <w:p w14:paraId="1176998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B6043CD"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31" w:name="_Toc144074438"/>
      <w:r w:rsidRPr="00971397">
        <w:rPr>
          <w:rFonts w:asciiTheme="minorHAnsi" w:hAnsiTheme="minorHAnsi" w:cstheme="minorHAnsi"/>
        </w:rPr>
        <w:t>AC-6(1) Authorize Access to Security Functions (M)(H)</w:t>
      </w:r>
      <w:bookmarkEnd w:id="31"/>
    </w:p>
    <w:p w14:paraId="2715E39E"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Authorize access for [Assignment: organization-defined individuals or roles] to:</w:t>
      </w:r>
    </w:p>
    <w:p w14:paraId="0DC9FD91" w14:textId="52292CC6"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 xml:space="preserve"> [FedRAMP Assignment: all functions not publicly accessible]; and</w:t>
      </w:r>
    </w:p>
    <w:p w14:paraId="345708F8" w14:textId="54D092E8"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 xml:space="preserve"> [FedRAMP Assignment: all security-relevant information not publicly available].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6EEC552" w14:textId="77777777">
        <w:tc>
          <w:tcPr>
            <w:tcW w:w="0" w:type="auto"/>
            <w:shd w:val="clear" w:color="auto" w:fill="CCECFC"/>
          </w:tcPr>
          <w:p w14:paraId="09FFD72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AC-6(1) Control Summary Information</w:t>
            </w:r>
          </w:p>
        </w:tc>
      </w:tr>
      <w:tr w:rsidR="00C678CA" w:rsidRPr="00971397" w14:paraId="10E9C71B" w14:textId="77777777">
        <w:tc>
          <w:tcPr>
            <w:tcW w:w="0" w:type="auto"/>
            <w:shd w:val="clear" w:color="auto" w:fill="FFFFFF"/>
          </w:tcPr>
          <w:p w14:paraId="0114AAD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45588BAF" w14:textId="77777777">
        <w:tc>
          <w:tcPr>
            <w:tcW w:w="0" w:type="auto"/>
            <w:shd w:val="clear" w:color="auto" w:fill="FFFFFF"/>
          </w:tcPr>
          <w:p w14:paraId="73880C9B" w14:textId="03ABE57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AC-6(1):</w:t>
            </w:r>
          </w:p>
        </w:tc>
      </w:tr>
      <w:tr w:rsidR="00C678CA" w:rsidRPr="00971397" w14:paraId="4B83FB56" w14:textId="77777777">
        <w:tc>
          <w:tcPr>
            <w:tcW w:w="0" w:type="auto"/>
            <w:shd w:val="clear" w:color="auto" w:fill="FFFFFF"/>
          </w:tcPr>
          <w:p w14:paraId="70F3940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AC-6(1)(a):</w:t>
            </w:r>
          </w:p>
        </w:tc>
      </w:tr>
      <w:tr w:rsidR="00C678CA" w:rsidRPr="00971397" w14:paraId="433ECC22" w14:textId="77777777">
        <w:tc>
          <w:tcPr>
            <w:tcW w:w="0" w:type="auto"/>
            <w:shd w:val="clear" w:color="auto" w:fill="FFFFFF"/>
          </w:tcPr>
          <w:p w14:paraId="214DDDB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AC-6(1)(b):</w:t>
            </w:r>
          </w:p>
        </w:tc>
      </w:tr>
      <w:tr w:rsidR="00C678CA" w:rsidRPr="00971397" w14:paraId="7B2AECA6" w14:textId="77777777">
        <w:tc>
          <w:tcPr>
            <w:tcW w:w="0" w:type="auto"/>
            <w:shd w:val="clear" w:color="auto" w:fill="FFFFFF"/>
          </w:tcPr>
          <w:p w14:paraId="5B29FF5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Implementation Status (check all that apply):</w:t>
            </w:r>
          </w:p>
          <w:p w14:paraId="75361914" w14:textId="3CFD5DA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703852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76CF7FF" w14:textId="4D9DD9B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743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6A72C27B" w14:textId="1E26F3D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110712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F9BE883" w14:textId="66CFA51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370866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B33BEC9" w14:textId="5BFF42C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7058801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F4FFB93" w14:textId="77777777">
        <w:tc>
          <w:tcPr>
            <w:tcW w:w="0" w:type="auto"/>
            <w:shd w:val="clear" w:color="auto" w:fill="FFFFFF"/>
          </w:tcPr>
          <w:p w14:paraId="38C58F05" w14:textId="77777777" w:rsidR="00A77B3E" w:rsidRPr="00971397" w:rsidRDefault="00000000" w:rsidP="00601BC2">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0E0C9041" w14:textId="4BA7509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389913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306D480" w14:textId="1C69C79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4270149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812DF89" w14:textId="53BF362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795183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716449D" w14:textId="09C5879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209527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C531D92" w14:textId="45EFDCF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01632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6BA2180B" w14:textId="69D37C3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435416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4814C11" w14:textId="1CACEB1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35657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2A72F040"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1F9743F" w14:textId="77777777">
        <w:tc>
          <w:tcPr>
            <w:tcW w:w="0" w:type="auto"/>
            <w:shd w:val="clear" w:color="auto" w:fill="CCECFC"/>
          </w:tcPr>
          <w:p w14:paraId="1677836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AC-6(1) What is the solution and how is it implemented?</w:t>
            </w:r>
          </w:p>
        </w:tc>
      </w:tr>
      <w:tr w:rsidR="00C678CA" w:rsidRPr="00971397" w14:paraId="5E4DF4CB" w14:textId="77777777">
        <w:tc>
          <w:tcPr>
            <w:tcW w:w="0" w:type="auto"/>
            <w:shd w:val="clear" w:color="auto" w:fill="FFFFFF"/>
          </w:tcPr>
          <w:p w14:paraId="2F62045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0BC801C7" w14:textId="77777777">
        <w:tc>
          <w:tcPr>
            <w:tcW w:w="0" w:type="auto"/>
            <w:shd w:val="clear" w:color="auto" w:fill="FFFFFF"/>
          </w:tcPr>
          <w:p w14:paraId="6FB4F28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12F8EAB7" w14:textId="77777777" w:rsidR="00A77B3E" w:rsidRPr="00971397" w:rsidRDefault="00000000" w:rsidP="00EB1CBE">
      <w:pPr>
        <w:pStyle w:val="Heading3"/>
        <w:tabs>
          <w:tab w:val="left" w:pos="360"/>
          <w:tab w:val="left" w:pos="720"/>
          <w:tab w:val="left" w:pos="1440"/>
          <w:tab w:val="left" w:pos="2160"/>
        </w:tabs>
        <w:ind w:left="1300" w:hanging="1300"/>
        <w:rPr>
          <w:rFonts w:asciiTheme="minorHAnsi" w:hAnsiTheme="minorHAnsi" w:cstheme="minorHAnsi"/>
        </w:rPr>
      </w:pPr>
      <w:bookmarkStart w:id="32" w:name="_Toc144074439"/>
      <w:r w:rsidRPr="00971397">
        <w:rPr>
          <w:rFonts w:asciiTheme="minorHAnsi" w:hAnsiTheme="minorHAnsi" w:cstheme="minorHAnsi"/>
        </w:rPr>
        <w:t>AC-6(2) Non-privileged Access for Nonsecurity Functions (M)(H)</w:t>
      </w:r>
      <w:bookmarkEnd w:id="32"/>
    </w:p>
    <w:p w14:paraId="2DCCE2F6" w14:textId="1242865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Require that users of system accounts (or roles) with access to [FedRAMP Assignment: all security functions] use non-privileged accounts or roles, when accessing nonsecurity functions.</w:t>
      </w:r>
    </w:p>
    <w:p w14:paraId="282BC705"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AC-6 (2) Additional FedRAMP Requirements and Guidance:</w:t>
      </w:r>
    </w:p>
    <w:p w14:paraId="36EF9268" w14:textId="662802C7" w:rsidR="008D6090"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lastRenderedPageBreak/>
        <w:tab/>
        <w:t>Guidance:</w:t>
      </w:r>
      <w:r w:rsidRPr="00971397">
        <w:rPr>
          <w:rFonts w:cstheme="minorHAnsi"/>
        </w:rPr>
        <w:t xml:space="preserve"> Examples of security functions include but are not limited to: establishing system accounts, configuring access authorizations (i.e.,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0F403C9" w14:textId="77777777">
        <w:tc>
          <w:tcPr>
            <w:tcW w:w="0" w:type="auto"/>
            <w:shd w:val="clear" w:color="auto" w:fill="CCECFC"/>
          </w:tcPr>
          <w:p w14:paraId="049E1E1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AC-6(2) Control Summary Information</w:t>
            </w:r>
          </w:p>
        </w:tc>
      </w:tr>
      <w:tr w:rsidR="00C678CA" w:rsidRPr="00971397" w14:paraId="3B98716A" w14:textId="77777777">
        <w:tc>
          <w:tcPr>
            <w:tcW w:w="0" w:type="auto"/>
            <w:shd w:val="clear" w:color="auto" w:fill="FFFFFF"/>
          </w:tcPr>
          <w:p w14:paraId="6C4203C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F33DA1F" w14:textId="77777777">
        <w:tc>
          <w:tcPr>
            <w:tcW w:w="0" w:type="auto"/>
            <w:shd w:val="clear" w:color="auto" w:fill="FFFFFF"/>
          </w:tcPr>
          <w:p w14:paraId="6243D449" w14:textId="7824854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AC-6(2):</w:t>
            </w:r>
          </w:p>
        </w:tc>
      </w:tr>
      <w:tr w:rsidR="00C678CA" w:rsidRPr="00971397" w14:paraId="187B8BE2" w14:textId="77777777">
        <w:tc>
          <w:tcPr>
            <w:tcW w:w="0" w:type="auto"/>
            <w:shd w:val="clear" w:color="auto" w:fill="FFFFFF"/>
          </w:tcPr>
          <w:p w14:paraId="6343BCC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8AE6FF1" w14:textId="07DF518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26223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1709533C" w14:textId="717739D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1038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BCAE0BD" w14:textId="2042DD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66926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11C987E" w14:textId="19CA670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58262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112C77C" w14:textId="365C40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50169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13A89C30" w14:textId="77777777">
        <w:tc>
          <w:tcPr>
            <w:tcW w:w="0" w:type="auto"/>
            <w:shd w:val="clear" w:color="auto" w:fill="FFFFFF"/>
          </w:tcPr>
          <w:p w14:paraId="56B21A8B" w14:textId="77777777" w:rsidR="00A77B3E" w:rsidRPr="00971397" w:rsidRDefault="00000000" w:rsidP="000261B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9B11E3E" w14:textId="34D43E4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7806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AE1D888" w14:textId="688C2BE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66511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53CD975" w14:textId="5E57F92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25730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A6F47AE" w14:textId="5864745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66004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A1DA085" w14:textId="7E2271E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35852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DA40501" w14:textId="22CEC1F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155375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860C669" w14:textId="4137152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5549138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467CA27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191E105" w14:textId="77777777">
        <w:tc>
          <w:tcPr>
            <w:tcW w:w="0" w:type="auto"/>
            <w:shd w:val="clear" w:color="auto" w:fill="CCECFC"/>
          </w:tcPr>
          <w:p w14:paraId="3670D46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AC-6(2) What is the solution and how is it implemented?</w:t>
            </w:r>
          </w:p>
        </w:tc>
      </w:tr>
      <w:tr w:rsidR="00C678CA" w:rsidRPr="00971397" w14:paraId="5B99A015" w14:textId="77777777">
        <w:tc>
          <w:tcPr>
            <w:tcW w:w="0" w:type="auto"/>
            <w:shd w:val="clear" w:color="auto" w:fill="FFFFFF"/>
          </w:tcPr>
          <w:p w14:paraId="74722F9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F9F1DD2"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3" w:name="_Toc144074440"/>
      <w:r w:rsidRPr="00971397">
        <w:rPr>
          <w:rFonts w:asciiTheme="minorHAnsi" w:hAnsiTheme="minorHAnsi" w:cstheme="minorHAnsi"/>
        </w:rPr>
        <w:lastRenderedPageBreak/>
        <w:t>AC-6(3) Network Access to Privileged Commands (H)</w:t>
      </w:r>
      <w:bookmarkEnd w:id="33"/>
    </w:p>
    <w:p w14:paraId="5C37B47B" w14:textId="75533B82" w:rsidR="00A77B3E" w:rsidRPr="00971397" w:rsidRDefault="00000000" w:rsidP="00971397">
      <w:pPr>
        <w:spacing w:after="320"/>
        <w:rPr>
          <w:rFonts w:cstheme="minorHAnsi"/>
        </w:rPr>
      </w:pPr>
      <w:r w:rsidRPr="00971397">
        <w:rPr>
          <w:rFonts w:cstheme="minorHAnsi"/>
        </w:rPr>
        <w:t>Authorize network access to [FedRAMP Assignment: all privileged commands] only for [Assignment: organization-defined compelling operational needs] and document the rationale for such access in the security plan for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18E7727" w14:textId="77777777">
        <w:tc>
          <w:tcPr>
            <w:tcW w:w="0" w:type="auto"/>
            <w:shd w:val="clear" w:color="auto" w:fill="CCECFC"/>
          </w:tcPr>
          <w:p w14:paraId="6013C58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AC-6(3) Control Summary Information</w:t>
            </w:r>
          </w:p>
        </w:tc>
      </w:tr>
      <w:tr w:rsidR="00C678CA" w:rsidRPr="00971397" w14:paraId="5D5AEE04" w14:textId="77777777">
        <w:tc>
          <w:tcPr>
            <w:tcW w:w="0" w:type="auto"/>
            <w:shd w:val="clear" w:color="auto" w:fill="FFFFFF"/>
          </w:tcPr>
          <w:p w14:paraId="017E179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F0AD52A" w14:textId="77777777">
        <w:tc>
          <w:tcPr>
            <w:tcW w:w="0" w:type="auto"/>
            <w:shd w:val="clear" w:color="auto" w:fill="FFFFFF"/>
          </w:tcPr>
          <w:p w14:paraId="0469EF3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AC-6(3)-1:</w:t>
            </w:r>
          </w:p>
        </w:tc>
      </w:tr>
      <w:tr w:rsidR="00C678CA" w:rsidRPr="00971397" w14:paraId="63F46B6E" w14:textId="77777777">
        <w:tc>
          <w:tcPr>
            <w:tcW w:w="0" w:type="auto"/>
            <w:shd w:val="clear" w:color="auto" w:fill="FFFFFF"/>
          </w:tcPr>
          <w:p w14:paraId="0DA0915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AC-6(3)-2:</w:t>
            </w:r>
          </w:p>
        </w:tc>
      </w:tr>
      <w:tr w:rsidR="00C678CA" w:rsidRPr="00971397" w14:paraId="285384D2" w14:textId="77777777">
        <w:tc>
          <w:tcPr>
            <w:tcW w:w="0" w:type="auto"/>
            <w:shd w:val="clear" w:color="auto" w:fill="FFFFFF"/>
          </w:tcPr>
          <w:p w14:paraId="32CA36F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2ABCA66" w14:textId="3BD4B3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87300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38059A9" w14:textId="77D072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71191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DFC817C" w14:textId="23A3678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03341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B004AC2" w14:textId="4FC994F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38941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540F715" w14:textId="4534FE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95123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6B85D47" w14:textId="77777777">
        <w:tc>
          <w:tcPr>
            <w:tcW w:w="0" w:type="auto"/>
            <w:shd w:val="clear" w:color="auto" w:fill="FFFFFF"/>
          </w:tcPr>
          <w:p w14:paraId="271B3BDD" w14:textId="77777777" w:rsidR="00A77B3E" w:rsidRPr="00971397" w:rsidRDefault="00000000" w:rsidP="000261B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AD46360" w14:textId="3804792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38627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20F54EC4" w14:textId="28A38A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36831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DDB7676" w14:textId="2FEA2A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20394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75C9516" w14:textId="05EF13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50949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5D04F85" w14:textId="1742AC5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4654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3879C0E" w14:textId="7197D8F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27387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47A666F" w14:textId="3A63A53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2961528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49DF6C6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p w14:paraId="1A94A8EC" w14:textId="77777777" w:rsidR="008D6090" w:rsidRPr="00971397" w:rsidRDefault="008D6090">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4C714F7" w14:textId="77777777">
        <w:tc>
          <w:tcPr>
            <w:tcW w:w="0" w:type="auto"/>
            <w:shd w:val="clear" w:color="auto" w:fill="CCECFC"/>
          </w:tcPr>
          <w:p w14:paraId="1B4E455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AC-6(3) What is the solution and how is it implemented?</w:t>
            </w:r>
          </w:p>
        </w:tc>
      </w:tr>
      <w:tr w:rsidR="00C678CA" w:rsidRPr="00971397" w14:paraId="26F028EE" w14:textId="77777777">
        <w:tc>
          <w:tcPr>
            <w:tcW w:w="0" w:type="auto"/>
            <w:shd w:val="clear" w:color="auto" w:fill="FFFFFF"/>
          </w:tcPr>
          <w:p w14:paraId="047C12F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65F09D3"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4" w:name="_Toc144074441"/>
      <w:r w:rsidRPr="00971397">
        <w:rPr>
          <w:rFonts w:asciiTheme="minorHAnsi" w:hAnsiTheme="minorHAnsi" w:cstheme="minorHAnsi"/>
        </w:rPr>
        <w:t>AC-6(5) Privileged Accounts (M)(H)</w:t>
      </w:r>
      <w:bookmarkEnd w:id="34"/>
    </w:p>
    <w:p w14:paraId="6A454A69" w14:textId="0354836D" w:rsidR="00A77B3E" w:rsidRPr="00971397" w:rsidRDefault="00000000" w:rsidP="00971397">
      <w:pPr>
        <w:spacing w:after="320"/>
        <w:rPr>
          <w:rFonts w:cstheme="minorHAnsi"/>
        </w:rPr>
      </w:pPr>
      <w:r w:rsidRPr="00971397">
        <w:rPr>
          <w:rFonts w:cstheme="minorHAnsi"/>
        </w:rPr>
        <w:t>Restrict privileged accounts on the system to [Assignment: organization-defined personnel or roles].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48A4462" w14:textId="77777777">
        <w:tc>
          <w:tcPr>
            <w:tcW w:w="0" w:type="auto"/>
            <w:shd w:val="clear" w:color="auto" w:fill="CCECFC"/>
          </w:tcPr>
          <w:p w14:paraId="7F44916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AC-6(5) Control Summary Information</w:t>
            </w:r>
          </w:p>
        </w:tc>
      </w:tr>
      <w:tr w:rsidR="00C678CA" w:rsidRPr="00971397" w14:paraId="63058821" w14:textId="77777777">
        <w:tc>
          <w:tcPr>
            <w:tcW w:w="0" w:type="auto"/>
            <w:shd w:val="clear" w:color="auto" w:fill="FFFFFF"/>
          </w:tcPr>
          <w:p w14:paraId="476E06B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3DB02C9" w14:textId="77777777">
        <w:tc>
          <w:tcPr>
            <w:tcW w:w="0" w:type="auto"/>
            <w:shd w:val="clear" w:color="auto" w:fill="FFFFFF"/>
          </w:tcPr>
          <w:p w14:paraId="66444369" w14:textId="2F4D56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AC-6(5):</w:t>
            </w:r>
          </w:p>
        </w:tc>
      </w:tr>
      <w:tr w:rsidR="00C678CA" w:rsidRPr="00971397" w14:paraId="4A2559E8" w14:textId="77777777">
        <w:tc>
          <w:tcPr>
            <w:tcW w:w="0" w:type="auto"/>
            <w:shd w:val="clear" w:color="auto" w:fill="FFFFFF"/>
          </w:tcPr>
          <w:p w14:paraId="6406CB9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3BD08EA" w14:textId="6E1022F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38820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60BE787" w14:textId="7E4853F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88955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1BDFCE4" w14:textId="4C4C95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17610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09B57F2" w14:textId="6114AB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31596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289C3B3" w14:textId="2C0644C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38003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0E3656B" w14:textId="77777777">
        <w:tc>
          <w:tcPr>
            <w:tcW w:w="0" w:type="auto"/>
            <w:shd w:val="clear" w:color="auto" w:fill="FFFFFF"/>
          </w:tcPr>
          <w:p w14:paraId="15F6F5BF" w14:textId="77777777" w:rsidR="00A77B3E" w:rsidRPr="00971397" w:rsidRDefault="00000000" w:rsidP="000261B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E3E5968" w14:textId="0BA894E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03285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8F8CD62" w14:textId="6EAD30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23710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BEC2A4D" w14:textId="0475F8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41380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E1FB5FF" w14:textId="5B4FFE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84203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195D261" w14:textId="233AEC3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82532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BB48571" w14:textId="1B9F63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64785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7700E5B" w14:textId="16A0B9B9"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3724829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6EB681B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F029F29" w14:textId="77777777">
        <w:tc>
          <w:tcPr>
            <w:tcW w:w="0" w:type="auto"/>
            <w:shd w:val="clear" w:color="auto" w:fill="CCECFC"/>
          </w:tcPr>
          <w:p w14:paraId="6A9B9DD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AC-6(5) What is the solution and how is it implemented?</w:t>
            </w:r>
          </w:p>
        </w:tc>
      </w:tr>
      <w:tr w:rsidR="00C678CA" w:rsidRPr="00971397" w14:paraId="00540BA9" w14:textId="77777777">
        <w:tc>
          <w:tcPr>
            <w:tcW w:w="0" w:type="auto"/>
            <w:shd w:val="clear" w:color="auto" w:fill="FFFFFF"/>
          </w:tcPr>
          <w:p w14:paraId="52A0DD3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3500319"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35" w:name="_Toc144074442"/>
      <w:r w:rsidRPr="00971397">
        <w:rPr>
          <w:rFonts w:asciiTheme="minorHAnsi" w:hAnsiTheme="minorHAnsi" w:cstheme="minorHAnsi"/>
        </w:rPr>
        <w:t>AC-6(7) Review of User Privileges (M)(H)</w:t>
      </w:r>
      <w:bookmarkEnd w:id="35"/>
    </w:p>
    <w:p w14:paraId="1F93B279" w14:textId="1BBC9BD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Review [FedRAMP Assignment: at a minimum, annually] the privileges assigned to [FedRAMP Assignment: all users with privileges] to validate the need for such privileges; and</w:t>
      </w:r>
    </w:p>
    <w:p w14:paraId="09F61D1E" w14:textId="4C7BB8CB"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Reassign or remove privileges, if necessary, to correctly reflect organizational mission and business needs.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50D7354" w14:textId="77777777">
        <w:tc>
          <w:tcPr>
            <w:tcW w:w="0" w:type="auto"/>
            <w:shd w:val="clear" w:color="auto" w:fill="CCECFC"/>
          </w:tcPr>
          <w:p w14:paraId="41C7B23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AC-6(7) Control Summary Information</w:t>
            </w:r>
          </w:p>
        </w:tc>
      </w:tr>
      <w:tr w:rsidR="00C678CA" w:rsidRPr="00971397" w14:paraId="0738ABBE" w14:textId="77777777">
        <w:tc>
          <w:tcPr>
            <w:tcW w:w="0" w:type="auto"/>
            <w:shd w:val="clear" w:color="auto" w:fill="FFFFFF"/>
          </w:tcPr>
          <w:p w14:paraId="100E149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2B630A4C" w14:textId="77777777">
        <w:tc>
          <w:tcPr>
            <w:tcW w:w="0" w:type="auto"/>
            <w:shd w:val="clear" w:color="auto" w:fill="FFFFFF"/>
          </w:tcPr>
          <w:p w14:paraId="2421450F" w14:textId="52173E1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AC-6(7)(a)-1:</w:t>
            </w:r>
          </w:p>
        </w:tc>
      </w:tr>
      <w:tr w:rsidR="00C678CA" w:rsidRPr="00971397" w14:paraId="2CACC3AA" w14:textId="77777777">
        <w:tc>
          <w:tcPr>
            <w:tcW w:w="0" w:type="auto"/>
            <w:shd w:val="clear" w:color="auto" w:fill="FFFFFF"/>
          </w:tcPr>
          <w:p w14:paraId="118EC1C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AC-6(7)(a)-2:</w:t>
            </w:r>
          </w:p>
        </w:tc>
      </w:tr>
      <w:tr w:rsidR="00C678CA" w:rsidRPr="00971397" w14:paraId="71B5DBCE" w14:textId="77777777">
        <w:tc>
          <w:tcPr>
            <w:tcW w:w="0" w:type="auto"/>
            <w:shd w:val="clear" w:color="auto" w:fill="FFFFFF"/>
          </w:tcPr>
          <w:p w14:paraId="7ADB187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4246608D" w14:textId="4E43CB9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260629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0F2DA77" w14:textId="103F6BC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640316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FB3C785" w14:textId="254E5B4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463561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EFA0D4F" w14:textId="05345C7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6621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9DD814A" w14:textId="45E475B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762249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512A91E" w14:textId="77777777">
        <w:tc>
          <w:tcPr>
            <w:tcW w:w="0" w:type="auto"/>
            <w:shd w:val="clear" w:color="auto" w:fill="FFFFFF"/>
          </w:tcPr>
          <w:p w14:paraId="68BE6B90" w14:textId="77777777" w:rsidR="00A77B3E" w:rsidRPr="00971397" w:rsidRDefault="00000000" w:rsidP="000261BD">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6C316BB8" w14:textId="4B91D6A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919003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EFE6E13" w14:textId="2F3D9C0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658548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1D1AF09" w14:textId="551504E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241218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434C7D5" w14:textId="7A50FD1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157647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7E30EDF" w14:textId="6208D41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345191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CBE4857" w14:textId="5135A3D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014836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AEA2ED0" w14:textId="32B03E0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19625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67EECFA5"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21AAE0" w14:textId="77777777">
        <w:tc>
          <w:tcPr>
            <w:tcW w:w="0" w:type="auto"/>
            <w:shd w:val="clear" w:color="auto" w:fill="CCECFC"/>
          </w:tcPr>
          <w:p w14:paraId="4FA0CE9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AC-6(7) What is the solution and how is it implemented?</w:t>
            </w:r>
          </w:p>
        </w:tc>
      </w:tr>
      <w:tr w:rsidR="00C678CA" w:rsidRPr="00971397" w14:paraId="0D75F299" w14:textId="77777777">
        <w:tc>
          <w:tcPr>
            <w:tcW w:w="0" w:type="auto"/>
            <w:shd w:val="clear" w:color="auto" w:fill="FFFFFF"/>
          </w:tcPr>
          <w:p w14:paraId="11A54C8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74AA0A6E" w14:textId="77777777">
        <w:tc>
          <w:tcPr>
            <w:tcW w:w="0" w:type="auto"/>
            <w:shd w:val="clear" w:color="auto" w:fill="FFFFFF"/>
          </w:tcPr>
          <w:p w14:paraId="00E88E5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3A5F01D8"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36" w:name="_Toc144074443"/>
      <w:r w:rsidRPr="00971397">
        <w:rPr>
          <w:rFonts w:asciiTheme="minorHAnsi" w:hAnsiTheme="minorHAnsi" w:cstheme="minorHAnsi"/>
        </w:rPr>
        <w:t>AC-6(8) Privilege Levels for Code Execution (H)</w:t>
      </w:r>
      <w:bookmarkEnd w:id="36"/>
    </w:p>
    <w:p w14:paraId="042B52D5" w14:textId="25601C64" w:rsidR="00A77B3E" w:rsidRPr="00971397" w:rsidRDefault="00000000" w:rsidP="00971397">
      <w:pPr>
        <w:spacing w:after="320"/>
        <w:rPr>
          <w:rFonts w:cstheme="minorHAnsi"/>
        </w:rPr>
      </w:pPr>
      <w:r w:rsidRPr="00971397">
        <w:rPr>
          <w:rFonts w:cstheme="minorHAnsi"/>
        </w:rPr>
        <w:t>Prevent the following software from executing at higher privilege levels than users executing the software: [FedRAMP Assignment: any software except software explicitly documented].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8815573" w14:textId="77777777">
        <w:tc>
          <w:tcPr>
            <w:tcW w:w="0" w:type="auto"/>
            <w:shd w:val="clear" w:color="auto" w:fill="CCECFC"/>
          </w:tcPr>
          <w:p w14:paraId="0D1562F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AC-6(8) Control Summary Information</w:t>
            </w:r>
          </w:p>
        </w:tc>
      </w:tr>
      <w:tr w:rsidR="00C678CA" w:rsidRPr="00971397" w14:paraId="7D779FDB" w14:textId="77777777">
        <w:tc>
          <w:tcPr>
            <w:tcW w:w="0" w:type="auto"/>
            <w:shd w:val="clear" w:color="auto" w:fill="FFFFFF"/>
          </w:tcPr>
          <w:p w14:paraId="64B7E27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B7A3624" w14:textId="77777777">
        <w:tc>
          <w:tcPr>
            <w:tcW w:w="0" w:type="auto"/>
            <w:shd w:val="clear" w:color="auto" w:fill="FFFFFF"/>
          </w:tcPr>
          <w:p w14:paraId="713C9056" w14:textId="3B34E41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AC-6(8):</w:t>
            </w:r>
          </w:p>
        </w:tc>
      </w:tr>
      <w:tr w:rsidR="00C678CA" w:rsidRPr="00971397" w14:paraId="751FA524" w14:textId="77777777">
        <w:tc>
          <w:tcPr>
            <w:tcW w:w="0" w:type="auto"/>
            <w:shd w:val="clear" w:color="auto" w:fill="FFFFFF"/>
          </w:tcPr>
          <w:p w14:paraId="5A7BE98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EB9DF51" w14:textId="1EE7DE3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01871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1BB8FE05" w14:textId="0BF1434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89243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2F5C642" w14:textId="389558A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92654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9C38D8B" w14:textId="7DDF07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343178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E19F6D8" w14:textId="17D9302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47768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6DB5A1B" w14:textId="77777777">
        <w:tc>
          <w:tcPr>
            <w:tcW w:w="0" w:type="auto"/>
            <w:shd w:val="clear" w:color="auto" w:fill="FFFFFF"/>
          </w:tcPr>
          <w:p w14:paraId="5A0F4CD7" w14:textId="77777777" w:rsidR="00A77B3E" w:rsidRPr="00971397" w:rsidRDefault="00000000" w:rsidP="000261B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803AA33" w14:textId="6828381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39683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FA5350D" w14:textId="73D4D6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50312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FF11B59" w14:textId="4BA17EF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52123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FB30730" w14:textId="5777B4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12875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2279ED1" w14:textId="57EAE1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7271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504A4B8" w14:textId="40D30EE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715725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E301D28" w14:textId="6896574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3035300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281C77B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1EAF6C9" w14:textId="77777777">
        <w:tc>
          <w:tcPr>
            <w:tcW w:w="0" w:type="auto"/>
            <w:shd w:val="clear" w:color="auto" w:fill="CCECFC"/>
          </w:tcPr>
          <w:p w14:paraId="672A041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AC-6(8) What is the solution and how is it implemented?</w:t>
            </w:r>
          </w:p>
        </w:tc>
      </w:tr>
      <w:tr w:rsidR="00C678CA" w:rsidRPr="00971397" w14:paraId="30C98408" w14:textId="77777777">
        <w:tc>
          <w:tcPr>
            <w:tcW w:w="0" w:type="auto"/>
            <w:shd w:val="clear" w:color="auto" w:fill="FFFFFF"/>
          </w:tcPr>
          <w:p w14:paraId="3E0A6B7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DDAEB8B"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7" w:name="_Toc144074444"/>
      <w:r w:rsidRPr="00971397">
        <w:rPr>
          <w:rFonts w:asciiTheme="minorHAnsi" w:hAnsiTheme="minorHAnsi" w:cstheme="minorHAnsi"/>
        </w:rPr>
        <w:t>AC-6(9) Log Use of Privileged Functions (M)(H)</w:t>
      </w:r>
      <w:bookmarkEnd w:id="37"/>
    </w:p>
    <w:p w14:paraId="1019CDF3" w14:textId="4E4B8244" w:rsidR="00A77B3E" w:rsidRPr="00971397" w:rsidRDefault="00000000" w:rsidP="00971397">
      <w:pPr>
        <w:spacing w:after="320"/>
        <w:rPr>
          <w:rFonts w:cstheme="minorHAnsi"/>
        </w:rPr>
      </w:pPr>
      <w:r w:rsidRPr="00971397">
        <w:rPr>
          <w:rFonts w:cstheme="minorHAnsi"/>
        </w:rPr>
        <w:t>Log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D70D32D" w14:textId="77777777">
        <w:tc>
          <w:tcPr>
            <w:tcW w:w="0" w:type="auto"/>
            <w:shd w:val="clear" w:color="auto" w:fill="CCECFC"/>
          </w:tcPr>
          <w:p w14:paraId="48FEAE4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AC-6(9) Control Summary Information</w:t>
            </w:r>
          </w:p>
        </w:tc>
      </w:tr>
      <w:tr w:rsidR="00C678CA" w:rsidRPr="00971397" w14:paraId="019A551E" w14:textId="77777777">
        <w:tc>
          <w:tcPr>
            <w:tcW w:w="0" w:type="auto"/>
            <w:shd w:val="clear" w:color="auto" w:fill="FFFFFF"/>
          </w:tcPr>
          <w:p w14:paraId="1C62491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05F83F0" w14:textId="77777777">
        <w:tc>
          <w:tcPr>
            <w:tcW w:w="0" w:type="auto"/>
            <w:shd w:val="clear" w:color="auto" w:fill="FFFFFF"/>
          </w:tcPr>
          <w:p w14:paraId="18C0130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BA5BC32" w14:textId="4DBCCCC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05821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0319D4C" w14:textId="4CE3E83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357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A6C479C" w14:textId="4C24B4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73512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704097C" w14:textId="16DF56C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12015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0EC9D69" w14:textId="4BFA86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091601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FA55BC2" w14:textId="77777777">
        <w:tc>
          <w:tcPr>
            <w:tcW w:w="0" w:type="auto"/>
            <w:shd w:val="clear" w:color="auto" w:fill="FFFFFF"/>
          </w:tcPr>
          <w:p w14:paraId="6B5549E7" w14:textId="77777777" w:rsidR="00A77B3E" w:rsidRPr="00971397" w:rsidRDefault="00000000" w:rsidP="000261B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2011A35" w14:textId="026D10C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054775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F572BB6" w14:textId="39332C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22911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E34B166" w14:textId="39E140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48632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6864616" w14:textId="6FBB421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31073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83B7E07" w14:textId="19EF591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53044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D5EA9AF" w14:textId="478B585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57568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3A081EF" w14:textId="6646D46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133770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55BDE23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2D41B1A" w14:textId="77777777">
        <w:tc>
          <w:tcPr>
            <w:tcW w:w="0" w:type="auto"/>
            <w:shd w:val="clear" w:color="auto" w:fill="CCECFC"/>
          </w:tcPr>
          <w:p w14:paraId="709C2F6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AC-6(9) What is the solution and how is it implemented?</w:t>
            </w:r>
          </w:p>
        </w:tc>
      </w:tr>
      <w:tr w:rsidR="00C678CA" w:rsidRPr="00971397" w14:paraId="0EB7FDF5" w14:textId="77777777">
        <w:tc>
          <w:tcPr>
            <w:tcW w:w="0" w:type="auto"/>
            <w:shd w:val="clear" w:color="auto" w:fill="FFFFFF"/>
          </w:tcPr>
          <w:p w14:paraId="0E20786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396611E"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8" w:name="_Toc144074445"/>
      <w:r w:rsidRPr="00971397">
        <w:rPr>
          <w:rFonts w:asciiTheme="minorHAnsi" w:hAnsiTheme="minorHAnsi" w:cstheme="minorHAnsi"/>
        </w:rPr>
        <w:t>AC-6(10) Prohibit Non-privileged Users from Executing Privileged Functions (M)(H)</w:t>
      </w:r>
      <w:bookmarkEnd w:id="38"/>
    </w:p>
    <w:p w14:paraId="03F6F9FC" w14:textId="23CBE797" w:rsidR="00A77B3E" w:rsidRPr="00971397" w:rsidRDefault="00000000" w:rsidP="00971397">
      <w:pPr>
        <w:spacing w:after="320"/>
        <w:rPr>
          <w:rFonts w:cstheme="minorHAnsi"/>
        </w:rPr>
      </w:pPr>
      <w:r w:rsidRPr="00971397">
        <w:rPr>
          <w:rFonts w:cstheme="minorHAnsi"/>
        </w:rPr>
        <w:t>Prevent non-privileged users from executing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6C6C9C" w14:textId="77777777">
        <w:tc>
          <w:tcPr>
            <w:tcW w:w="0" w:type="auto"/>
            <w:shd w:val="clear" w:color="auto" w:fill="CCECFC"/>
          </w:tcPr>
          <w:p w14:paraId="34E0F03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AC-6(10) Control Summary Information</w:t>
            </w:r>
          </w:p>
        </w:tc>
      </w:tr>
      <w:tr w:rsidR="00C678CA" w:rsidRPr="00971397" w14:paraId="209A1313" w14:textId="77777777">
        <w:tc>
          <w:tcPr>
            <w:tcW w:w="0" w:type="auto"/>
            <w:shd w:val="clear" w:color="auto" w:fill="FFFFFF"/>
          </w:tcPr>
          <w:p w14:paraId="3E8F757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DBC2384" w14:textId="77777777">
        <w:tc>
          <w:tcPr>
            <w:tcW w:w="0" w:type="auto"/>
            <w:shd w:val="clear" w:color="auto" w:fill="FFFFFF"/>
          </w:tcPr>
          <w:p w14:paraId="51DA864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75D8152" w14:textId="009CC5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981085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936FD7B" w14:textId="4C46B5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54928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DA73797" w14:textId="2F69F8F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16623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30C88E1" w14:textId="2BA25D6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28969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2EBDE4D" w14:textId="52CA96D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63969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AA292BC" w14:textId="77777777">
        <w:tc>
          <w:tcPr>
            <w:tcW w:w="0" w:type="auto"/>
            <w:shd w:val="clear" w:color="auto" w:fill="FFFFFF"/>
          </w:tcPr>
          <w:p w14:paraId="05AB35E1" w14:textId="77777777" w:rsidR="00A77B3E" w:rsidRPr="00971397" w:rsidRDefault="00000000" w:rsidP="000261B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43EB1B0" w14:textId="715B0F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37987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4336236" w14:textId="467FF3D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82458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24B9114" w14:textId="64E5CE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06371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8096F7A" w14:textId="1D14C3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82601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D06728B" w14:textId="1DE29EC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95008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B64F318" w14:textId="5C211D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64888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7ACECD30" w14:textId="495C55DC" w:rsidR="00A77B3E" w:rsidRPr="00971397" w:rsidRDefault="00000000" w:rsidP="00EB1CBE">
            <w:pPr>
              <w:pStyle w:val="BodyText"/>
              <w:tabs>
                <w:tab w:val="left" w:pos="360"/>
                <w:tab w:val="left" w:pos="720"/>
                <w:tab w:val="left" w:pos="1440"/>
                <w:tab w:val="left" w:pos="2160"/>
              </w:tabs>
              <w:spacing w:line="20" w:lineRule="atLeast"/>
              <w:ind w:left="330" w:hanging="20"/>
              <w:rPr>
                <w:rFonts w:cstheme="minorHAnsi"/>
              </w:rPr>
            </w:pPr>
            <w:sdt>
              <w:sdtPr>
                <w:rPr>
                  <w:rFonts w:cstheme="minorHAnsi"/>
                </w:rPr>
                <w:id w:val="172225620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79E4308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9BEC045" w14:textId="77777777">
        <w:tc>
          <w:tcPr>
            <w:tcW w:w="0" w:type="auto"/>
            <w:shd w:val="clear" w:color="auto" w:fill="CCECFC"/>
          </w:tcPr>
          <w:p w14:paraId="4225A88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AC-6(10) What is the solution and how is it implemented?</w:t>
            </w:r>
          </w:p>
        </w:tc>
      </w:tr>
      <w:tr w:rsidR="00C678CA" w:rsidRPr="00971397" w14:paraId="4FDBD375" w14:textId="77777777">
        <w:tc>
          <w:tcPr>
            <w:tcW w:w="0" w:type="auto"/>
            <w:shd w:val="clear" w:color="auto" w:fill="FFFFFF"/>
          </w:tcPr>
          <w:p w14:paraId="65E2FB9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F4C2165"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39" w:name="_Toc144074446"/>
      <w:r w:rsidRPr="00971397">
        <w:rPr>
          <w:rFonts w:asciiTheme="minorHAnsi" w:hAnsiTheme="minorHAnsi" w:cstheme="minorHAnsi"/>
        </w:rPr>
        <w:t>AC-7 Unsuccessful Logon Attempts (L)(M)(H)</w:t>
      </w:r>
      <w:bookmarkEnd w:id="39"/>
    </w:p>
    <w:p w14:paraId="66A9FD2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Enforce a limit of [Assignment: organization-defined number] consecutive invalid logon attempts by a user during a [Assignment: organization-defined time period]; and</w:t>
      </w:r>
    </w:p>
    <w:p w14:paraId="702EBB67" w14:textId="65B8295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r>
      <w:r w:rsidR="00BA6314" w:rsidRPr="00971397">
        <w:rPr>
          <w:rFonts w:cstheme="minorHAnsi"/>
        </w:rPr>
        <w:t>Automatically [Selection (one-or-more): lock the account or node for an [Assignment: organization-defined time period]; lock the account or node until released by an administrator; delay next logon prompt per [Assignment: organization-defined delay algorithm]; notify system administrator; take other [Assignment: organization-defined action]] when the maximum number of unsuccessful attempts is exceeded.</w:t>
      </w:r>
    </w:p>
    <w:p w14:paraId="4BD864FD"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AC-7 Additional FedRAMP Requirements and Guidance:</w:t>
      </w:r>
    </w:p>
    <w:p w14:paraId="7194636B" w14:textId="3FCD9828"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In alignment with NIST SP 800-63B.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8D309F2" w14:textId="77777777">
        <w:tc>
          <w:tcPr>
            <w:tcW w:w="0" w:type="auto"/>
            <w:shd w:val="clear" w:color="auto" w:fill="CCECFC"/>
          </w:tcPr>
          <w:p w14:paraId="64B6EDF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AC-7 Control Summary Information</w:t>
            </w:r>
          </w:p>
        </w:tc>
      </w:tr>
      <w:tr w:rsidR="00C678CA" w:rsidRPr="00971397" w14:paraId="099AACCC" w14:textId="77777777">
        <w:tc>
          <w:tcPr>
            <w:tcW w:w="0" w:type="auto"/>
            <w:shd w:val="clear" w:color="auto" w:fill="FFFFFF"/>
          </w:tcPr>
          <w:p w14:paraId="3331692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4B4929A" w14:textId="77777777">
        <w:tc>
          <w:tcPr>
            <w:tcW w:w="0" w:type="auto"/>
            <w:shd w:val="clear" w:color="auto" w:fill="FFFFFF"/>
          </w:tcPr>
          <w:p w14:paraId="0DE3BC1E" w14:textId="2571D7F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AC-7(a)-1:</w:t>
            </w:r>
          </w:p>
        </w:tc>
      </w:tr>
      <w:tr w:rsidR="00C678CA" w:rsidRPr="00971397" w14:paraId="30BC54BB" w14:textId="77777777">
        <w:tc>
          <w:tcPr>
            <w:tcW w:w="0" w:type="auto"/>
            <w:shd w:val="clear" w:color="auto" w:fill="FFFFFF"/>
          </w:tcPr>
          <w:p w14:paraId="4E6917A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AC-7(a)-2:</w:t>
            </w:r>
          </w:p>
        </w:tc>
      </w:tr>
      <w:tr w:rsidR="00C678CA" w:rsidRPr="00971397" w14:paraId="002B40B5" w14:textId="77777777">
        <w:tc>
          <w:tcPr>
            <w:tcW w:w="0" w:type="auto"/>
            <w:shd w:val="clear" w:color="auto" w:fill="FFFFFF"/>
          </w:tcPr>
          <w:p w14:paraId="440B4A3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AC-7(b):</w:t>
            </w:r>
          </w:p>
        </w:tc>
      </w:tr>
      <w:tr w:rsidR="00C678CA" w:rsidRPr="00971397" w14:paraId="6347DFF1" w14:textId="77777777">
        <w:tc>
          <w:tcPr>
            <w:tcW w:w="0" w:type="auto"/>
            <w:shd w:val="clear" w:color="auto" w:fill="FFFFFF"/>
          </w:tcPr>
          <w:p w14:paraId="165E049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Implementation Status (check all that apply):</w:t>
            </w:r>
          </w:p>
          <w:p w14:paraId="2FE40954" w14:textId="5504030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64911834"/>
                <w14:checkbox>
                  <w14:checked w14:val="0"/>
                  <w14:checkedState w14:val="2612" w14:font="MS Gothic"/>
                  <w14:uncheckedState w14:val="2610" w14:font="MS Gothic"/>
                </w14:checkbox>
              </w:sdtPr>
              <w:sdtContent>
                <w:r w:rsidR="002B469E" w:rsidRPr="00971397">
                  <w:rPr>
                    <w:rFonts w:ascii="Segoe UI Symbol" w:eastAsia="MS Gothic" w:hAnsi="Segoe UI Symbol" w:cs="Segoe UI Symbol"/>
                  </w:rPr>
                  <w:t>☐</w:t>
                </w:r>
              </w:sdtContent>
            </w:sdt>
            <w:r w:rsidRPr="00971397">
              <w:rPr>
                <w:rFonts w:cstheme="minorHAnsi"/>
              </w:rPr>
              <w:t xml:space="preserve"> Implemented</w:t>
            </w:r>
          </w:p>
          <w:p w14:paraId="5A469AE3" w14:textId="7751F26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25240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61B0CB6F" w14:textId="33B99A3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925112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6793A6A" w14:textId="46B9802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285461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3C2CD3A" w14:textId="488F665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512861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FDF089E" w14:textId="77777777">
        <w:tc>
          <w:tcPr>
            <w:tcW w:w="0" w:type="auto"/>
            <w:shd w:val="clear" w:color="auto" w:fill="FFFFFF"/>
          </w:tcPr>
          <w:p w14:paraId="5767116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813184C" w14:textId="6D08F2A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656574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F97F5D2" w14:textId="7F9BCED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200808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3BE6DCE" w14:textId="13C0CD4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974438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B873CB2" w14:textId="55B54F0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421278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E304FBB" w14:textId="4E6BDEC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012060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E6F9552" w14:textId="28315CF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757212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9C04335" w14:textId="76053B11" w:rsidR="00A77B3E" w:rsidRPr="00971397" w:rsidRDefault="00000000" w:rsidP="00EB1CBE">
            <w:pPr>
              <w:pStyle w:val="BodyText"/>
              <w:tabs>
                <w:tab w:val="left" w:pos="360"/>
                <w:tab w:val="left" w:pos="1440"/>
                <w:tab w:val="left" w:pos="2160"/>
              </w:tabs>
              <w:spacing w:line="20" w:lineRule="atLeast"/>
              <w:ind w:left="330" w:hanging="330"/>
              <w:rPr>
                <w:rFonts w:cstheme="minorHAnsi"/>
              </w:rPr>
            </w:pPr>
            <w:sdt>
              <w:sdtPr>
                <w:rPr>
                  <w:rFonts w:cstheme="minorHAnsi"/>
                </w:rPr>
                <w:id w:val="3130644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1A5A705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0992120" w14:textId="77777777">
        <w:tc>
          <w:tcPr>
            <w:tcW w:w="0" w:type="auto"/>
            <w:shd w:val="clear" w:color="auto" w:fill="CCECFC"/>
          </w:tcPr>
          <w:p w14:paraId="1A9566E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AC-7 What is the solution and how is it implemented?</w:t>
            </w:r>
          </w:p>
        </w:tc>
      </w:tr>
      <w:tr w:rsidR="00C678CA" w:rsidRPr="00971397" w14:paraId="2877491C" w14:textId="77777777">
        <w:tc>
          <w:tcPr>
            <w:tcW w:w="0" w:type="auto"/>
            <w:shd w:val="clear" w:color="auto" w:fill="FFFFFF"/>
          </w:tcPr>
          <w:p w14:paraId="3D98C2D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4382169" w14:textId="77777777">
        <w:tc>
          <w:tcPr>
            <w:tcW w:w="0" w:type="auto"/>
            <w:shd w:val="clear" w:color="auto" w:fill="FFFFFF"/>
          </w:tcPr>
          <w:p w14:paraId="033C87F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38669276"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40" w:name="_Toc144074447"/>
      <w:r w:rsidRPr="00971397">
        <w:rPr>
          <w:rFonts w:asciiTheme="minorHAnsi" w:hAnsiTheme="minorHAnsi" w:cstheme="minorHAnsi"/>
        </w:rPr>
        <w:t>AC-8 System Use Notification (L)(M)(H)</w:t>
      </w:r>
      <w:bookmarkEnd w:id="40"/>
    </w:p>
    <w:p w14:paraId="520D972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Display [FedRAMP Assignment: see additional Requirements and Guidance] to users before granting access to the system that provides privacy and security notices consistent with applicable laws, executive orders, directives, regulations, policies, standards, and guidelines and state that:</w:t>
      </w:r>
    </w:p>
    <w:p w14:paraId="6E6B93CB"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lastRenderedPageBreak/>
        <w:tab/>
      </w:r>
      <w:r w:rsidRPr="00971397">
        <w:rPr>
          <w:rFonts w:cstheme="minorHAnsi"/>
        </w:rPr>
        <w:tab/>
        <w:t>1.</w:t>
      </w:r>
      <w:r w:rsidRPr="00971397">
        <w:rPr>
          <w:rFonts w:cstheme="minorHAnsi"/>
        </w:rPr>
        <w:tab/>
        <w:t>Users are accessing a U.S. Government system;</w:t>
      </w:r>
    </w:p>
    <w:p w14:paraId="3011C58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System usage may be monitored, recorded, and subject to audit;</w:t>
      </w:r>
    </w:p>
    <w:p w14:paraId="34D3FD19"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Unauthorized use of the system is prohibited and subject to criminal and civil penalties; and</w:t>
      </w:r>
    </w:p>
    <w:p w14:paraId="43A18A3D"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4.</w:t>
      </w:r>
      <w:r w:rsidRPr="00971397">
        <w:rPr>
          <w:rFonts w:cstheme="minorHAnsi"/>
        </w:rPr>
        <w:tab/>
        <w:t>Use of the system indicates consent to monitoring and recording;</w:t>
      </w:r>
    </w:p>
    <w:p w14:paraId="27411E0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Retain the notification message or banner on the screen until users acknowledge the usage conditions and take explicit actions to log on to or further access the system; and</w:t>
      </w:r>
    </w:p>
    <w:p w14:paraId="082AB50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For publicly accessible systems:</w:t>
      </w:r>
    </w:p>
    <w:p w14:paraId="696FEBB7" w14:textId="64ED5C45"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r>
      <w:bookmarkStart w:id="41" w:name="_Hlk137639061"/>
      <w:r w:rsidR="00CD463B" w:rsidRPr="00971397">
        <w:rPr>
          <w:rFonts w:cstheme="minorHAnsi"/>
        </w:rPr>
        <w:t>Display system use information [FedRAMP Assignment: see additional Requirements and Guidance], before granting further access to the publicly accessible system.</w:t>
      </w:r>
      <w:bookmarkEnd w:id="41"/>
    </w:p>
    <w:p w14:paraId="05B2B655"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Display references, if any, to monitoring, recording, or auditing that are consistent with privacy accommodations for such systems that generally prohibit those activities; and</w:t>
      </w:r>
    </w:p>
    <w:p w14:paraId="6DC3C96F" w14:textId="617FEBEE"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Include a description of the authorized uses of the system.</w:t>
      </w:r>
    </w:p>
    <w:p w14:paraId="0B13A43C" w14:textId="77777777" w:rsidR="00A77B3E" w:rsidRPr="00971397" w:rsidRDefault="00000000" w:rsidP="00EB1CBE">
      <w:pPr>
        <w:pStyle w:val="BodyText"/>
        <w:tabs>
          <w:tab w:val="left" w:pos="360"/>
          <w:tab w:val="left" w:pos="720"/>
          <w:tab w:val="left" w:pos="1440"/>
          <w:tab w:val="left" w:pos="2160"/>
        </w:tabs>
        <w:ind w:left="1300" w:hanging="1300"/>
        <w:rPr>
          <w:rFonts w:cstheme="minorHAnsi"/>
          <w:b/>
        </w:rPr>
      </w:pPr>
      <w:r w:rsidRPr="00971397">
        <w:rPr>
          <w:rFonts w:cstheme="minorHAnsi"/>
          <w:b/>
        </w:rPr>
        <w:tab/>
      </w:r>
      <w:r w:rsidRPr="00971397">
        <w:rPr>
          <w:rFonts w:cstheme="minorHAnsi"/>
          <w:b/>
        </w:rPr>
        <w:tab/>
      </w:r>
      <w:r w:rsidRPr="00971397">
        <w:rPr>
          <w:rFonts w:cstheme="minorHAnsi"/>
          <w:b/>
        </w:rPr>
        <w:tab/>
        <w:t>AC-8 Additional FedRAMP Requirements and Guidance:</w:t>
      </w:r>
    </w:p>
    <w:p w14:paraId="0B903D7C"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If performed as part of a Configuration Baseline check, then the % of items requiring setting that are checked and that pass (or fail) check can be provided. </w:t>
      </w:r>
    </w:p>
    <w:p w14:paraId="37936D8D"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The service provider shall determine elements of the cloud environment that require the System Use Notification control. The elements of the cloud environment that require System Use Notification are approved and accepted by the JAB/AO.</w:t>
      </w:r>
    </w:p>
    <w:p w14:paraId="2DDE9A35"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The service provider shall determine how System Use Notification is going to be verified and provide appropriate periodicity of the check. The System Use Notification verification and periodicity are approved and accepted by the JAB/AO.</w:t>
      </w:r>
    </w:p>
    <w:p w14:paraId="47020BAF" w14:textId="7C56E9D1" w:rsidR="008D6090"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If not performed as part of a Configuration Baseline check, then there must be documented agreement on how to provide results of verification and the necessary periodicity of the verification by the service provider. The </w:t>
      </w:r>
      <w:r w:rsidRPr="00971397">
        <w:rPr>
          <w:rFonts w:cstheme="minorHAnsi"/>
        </w:rPr>
        <w:lastRenderedPageBreak/>
        <w:t xml:space="preserve">documented agreement on how to provide verification of the results </w:t>
      </w:r>
      <w:r w:rsidR="00DD28BC" w:rsidRPr="00971397">
        <w:rPr>
          <w:rFonts w:cstheme="minorHAnsi"/>
        </w:rPr>
        <w:t>is</w:t>
      </w:r>
      <w:r w:rsidRPr="00971397">
        <w:rPr>
          <w:rFonts w:cstheme="minorHAnsi"/>
        </w:rPr>
        <w:t xml:space="preserve"> approved and accepted by the 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A229C05" w14:textId="77777777">
        <w:tc>
          <w:tcPr>
            <w:tcW w:w="0" w:type="auto"/>
            <w:shd w:val="clear" w:color="auto" w:fill="CCECFC"/>
          </w:tcPr>
          <w:p w14:paraId="76D4508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AC-8 Control Summary Information</w:t>
            </w:r>
          </w:p>
        </w:tc>
      </w:tr>
      <w:tr w:rsidR="00C678CA" w:rsidRPr="00971397" w14:paraId="17D4EA59" w14:textId="77777777">
        <w:tc>
          <w:tcPr>
            <w:tcW w:w="0" w:type="auto"/>
            <w:shd w:val="clear" w:color="auto" w:fill="FFFFFF"/>
          </w:tcPr>
          <w:p w14:paraId="2CC8363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4E914E1C" w14:textId="77777777">
        <w:tc>
          <w:tcPr>
            <w:tcW w:w="0" w:type="auto"/>
            <w:shd w:val="clear" w:color="auto" w:fill="FFFFFF"/>
          </w:tcPr>
          <w:p w14:paraId="5E2F104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AC-8(a):</w:t>
            </w:r>
          </w:p>
        </w:tc>
      </w:tr>
      <w:tr w:rsidR="00C678CA" w:rsidRPr="00971397" w14:paraId="23D1FAD0" w14:textId="77777777">
        <w:tc>
          <w:tcPr>
            <w:tcW w:w="0" w:type="auto"/>
            <w:shd w:val="clear" w:color="auto" w:fill="FFFFFF"/>
          </w:tcPr>
          <w:p w14:paraId="376E76D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AC-8(c)(1):</w:t>
            </w:r>
          </w:p>
        </w:tc>
      </w:tr>
      <w:tr w:rsidR="00C678CA" w:rsidRPr="00971397" w14:paraId="52157C1B" w14:textId="77777777">
        <w:tc>
          <w:tcPr>
            <w:tcW w:w="0" w:type="auto"/>
            <w:shd w:val="clear" w:color="auto" w:fill="FFFFFF"/>
          </w:tcPr>
          <w:p w14:paraId="498FB5D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293F9608" w14:textId="2357F42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090442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76B68BB" w14:textId="20D2350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6870758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3E9D8DC6" w14:textId="3111566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201553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D54B57A" w14:textId="07E89D5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231414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5C2ED46" w14:textId="5DD7F44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983625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6ADE273" w14:textId="77777777">
        <w:tc>
          <w:tcPr>
            <w:tcW w:w="0" w:type="auto"/>
            <w:shd w:val="clear" w:color="auto" w:fill="FFFFFF"/>
          </w:tcPr>
          <w:p w14:paraId="1D47046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487FDEA5" w14:textId="6640456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693142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C8D3EE0" w14:textId="52E922C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783159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1B1F68A" w14:textId="7B40461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302658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34BB39F" w14:textId="64CDC4B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118679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A36AA0A" w14:textId="1D8A88E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694813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E2612DC" w14:textId="0413638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038502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5AE3180" w14:textId="016501D9" w:rsidR="00A77B3E" w:rsidRPr="00971397" w:rsidRDefault="00000000" w:rsidP="00EB1CBE">
            <w:pPr>
              <w:pStyle w:val="BodyText"/>
              <w:tabs>
                <w:tab w:val="left" w:pos="360"/>
                <w:tab w:val="left" w:pos="720"/>
                <w:tab w:val="left" w:pos="960"/>
                <w:tab w:val="left" w:pos="1440"/>
                <w:tab w:val="left" w:pos="2160"/>
              </w:tabs>
              <w:spacing w:line="20" w:lineRule="atLeast"/>
              <w:ind w:left="330" w:hanging="330"/>
              <w:rPr>
                <w:rFonts w:cstheme="minorHAnsi"/>
              </w:rPr>
            </w:pPr>
            <w:sdt>
              <w:sdtPr>
                <w:rPr>
                  <w:rFonts w:cstheme="minorHAnsi"/>
                </w:rPr>
                <w:id w:val="12694680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37D545A5"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21E31C8" w14:textId="77777777">
        <w:tc>
          <w:tcPr>
            <w:tcW w:w="0" w:type="auto"/>
            <w:shd w:val="clear" w:color="auto" w:fill="CCECFC"/>
          </w:tcPr>
          <w:p w14:paraId="0BDDAC0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AC-8 What is the solution and how is it implemented?</w:t>
            </w:r>
          </w:p>
        </w:tc>
      </w:tr>
      <w:tr w:rsidR="00C678CA" w:rsidRPr="00971397" w14:paraId="2B00172D" w14:textId="77777777">
        <w:tc>
          <w:tcPr>
            <w:tcW w:w="0" w:type="auto"/>
            <w:shd w:val="clear" w:color="auto" w:fill="FFFFFF"/>
          </w:tcPr>
          <w:p w14:paraId="6B68B54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55429BF5" w14:textId="77777777">
        <w:tc>
          <w:tcPr>
            <w:tcW w:w="0" w:type="auto"/>
            <w:shd w:val="clear" w:color="auto" w:fill="FFFFFF"/>
          </w:tcPr>
          <w:p w14:paraId="3D85E8D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Part b:</w:t>
            </w:r>
          </w:p>
        </w:tc>
      </w:tr>
      <w:tr w:rsidR="00C678CA" w:rsidRPr="00971397" w14:paraId="19353F8F" w14:textId="77777777">
        <w:tc>
          <w:tcPr>
            <w:tcW w:w="0" w:type="auto"/>
            <w:shd w:val="clear" w:color="auto" w:fill="FFFFFF"/>
          </w:tcPr>
          <w:p w14:paraId="7765D8A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2AD4101E"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42" w:name="_Toc144074448"/>
      <w:r w:rsidRPr="00971397">
        <w:rPr>
          <w:rFonts w:asciiTheme="minorHAnsi" w:hAnsiTheme="minorHAnsi" w:cstheme="minorHAnsi"/>
        </w:rPr>
        <w:t>AC-10 Concurrent Session Control (H)</w:t>
      </w:r>
      <w:bookmarkEnd w:id="42"/>
    </w:p>
    <w:p w14:paraId="141E595D" w14:textId="7931F469" w:rsidR="00A77B3E" w:rsidRPr="00971397" w:rsidRDefault="00000000" w:rsidP="00971397">
      <w:pPr>
        <w:spacing w:after="320"/>
        <w:rPr>
          <w:rFonts w:cstheme="minorHAnsi"/>
        </w:rPr>
      </w:pPr>
      <w:r w:rsidRPr="00971397">
        <w:rPr>
          <w:rFonts w:cstheme="minorHAnsi"/>
        </w:rPr>
        <w:t>Limit the number of concurrent sessions for each [Assignment: organization-defined account and/or account type] to [FedRAMP Assignment: three (3) sessions for privileged access and two (2) sessions for non-privileged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44ADF53" w14:textId="77777777">
        <w:tc>
          <w:tcPr>
            <w:tcW w:w="0" w:type="auto"/>
            <w:shd w:val="clear" w:color="auto" w:fill="CCECFC"/>
          </w:tcPr>
          <w:p w14:paraId="6B57043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AC-10 Control Summary Information</w:t>
            </w:r>
          </w:p>
        </w:tc>
      </w:tr>
      <w:tr w:rsidR="00C678CA" w:rsidRPr="00971397" w14:paraId="33C54D18" w14:textId="77777777">
        <w:tc>
          <w:tcPr>
            <w:tcW w:w="0" w:type="auto"/>
            <w:shd w:val="clear" w:color="auto" w:fill="FFFFFF"/>
          </w:tcPr>
          <w:p w14:paraId="47661F2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23D7078" w14:textId="77777777">
        <w:tc>
          <w:tcPr>
            <w:tcW w:w="0" w:type="auto"/>
            <w:shd w:val="clear" w:color="auto" w:fill="FFFFFF"/>
          </w:tcPr>
          <w:p w14:paraId="332B613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AC-10-1:</w:t>
            </w:r>
          </w:p>
        </w:tc>
      </w:tr>
      <w:tr w:rsidR="00C678CA" w:rsidRPr="00971397" w14:paraId="55C7D169" w14:textId="77777777">
        <w:tc>
          <w:tcPr>
            <w:tcW w:w="0" w:type="auto"/>
            <w:shd w:val="clear" w:color="auto" w:fill="FFFFFF"/>
          </w:tcPr>
          <w:p w14:paraId="2A107E3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AC-10-2:</w:t>
            </w:r>
          </w:p>
        </w:tc>
      </w:tr>
      <w:tr w:rsidR="00C678CA" w:rsidRPr="00971397" w14:paraId="317C90F7" w14:textId="77777777">
        <w:tc>
          <w:tcPr>
            <w:tcW w:w="0" w:type="auto"/>
            <w:shd w:val="clear" w:color="auto" w:fill="FFFFFF"/>
          </w:tcPr>
          <w:p w14:paraId="6DB98E8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29D7B4E" w14:textId="63DED8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07011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E9023E5" w14:textId="7A8C2EE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69719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ABDE9C1" w14:textId="0F5B8F2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18068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2BD4856" w14:textId="51442D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68918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28CE010" w14:textId="458CF1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88612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AE7E41D" w14:textId="77777777">
        <w:tc>
          <w:tcPr>
            <w:tcW w:w="0" w:type="auto"/>
            <w:shd w:val="clear" w:color="auto" w:fill="FFFFFF"/>
          </w:tcPr>
          <w:p w14:paraId="12D234B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53C1F6D" w14:textId="75C3485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52568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E8E6A1F" w14:textId="080DCAB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4522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889F2B8" w14:textId="717CB2C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76233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F312CF3" w14:textId="3511CA2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02611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C963149" w14:textId="1101A18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57201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8ED6A2C" w14:textId="4D9B088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76710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70F2414" w14:textId="1800BEF9"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100199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3B3C50CE" w14:textId="77777777" w:rsidR="008D6090" w:rsidRPr="00971397" w:rsidRDefault="008D6090">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6D5CCD" w14:textId="77777777">
        <w:tc>
          <w:tcPr>
            <w:tcW w:w="0" w:type="auto"/>
            <w:shd w:val="clear" w:color="auto" w:fill="CCECFC"/>
          </w:tcPr>
          <w:p w14:paraId="7D1E033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AC-10 What is the solution and how is it implemented?</w:t>
            </w:r>
          </w:p>
        </w:tc>
      </w:tr>
      <w:tr w:rsidR="00C678CA" w:rsidRPr="00971397" w14:paraId="7B9CEE39" w14:textId="77777777">
        <w:tc>
          <w:tcPr>
            <w:tcW w:w="0" w:type="auto"/>
            <w:shd w:val="clear" w:color="auto" w:fill="FFFFFF"/>
          </w:tcPr>
          <w:p w14:paraId="158DCA7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E6C0D59"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43" w:name="_Toc144074449"/>
      <w:r w:rsidRPr="00971397">
        <w:rPr>
          <w:rFonts w:asciiTheme="minorHAnsi" w:hAnsiTheme="minorHAnsi" w:cstheme="minorHAnsi"/>
        </w:rPr>
        <w:t>AC-11 Device Lock (M)(H)</w:t>
      </w:r>
      <w:bookmarkEnd w:id="43"/>
    </w:p>
    <w:p w14:paraId="2248E6ED" w14:textId="10659F0D"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r>
      <w:r w:rsidR="007D7E9F" w:rsidRPr="00971397">
        <w:rPr>
          <w:rFonts w:cstheme="minorHAnsi"/>
        </w:rPr>
        <w:t>Prevent further access to the system by [Selection (one-or-more): initiating a device lock after [FedRAMP Assignment: fifteen (15) minutes of inactivity</w:t>
      </w:r>
      <w:r w:rsidR="00DD28BC" w:rsidRPr="00971397">
        <w:rPr>
          <w:rFonts w:cstheme="minorHAnsi"/>
        </w:rPr>
        <w:t>]</w:t>
      </w:r>
      <w:r w:rsidR="007D7E9F" w:rsidRPr="00971397">
        <w:rPr>
          <w:rFonts w:cstheme="minorHAnsi"/>
        </w:rPr>
        <w:t>; requiring the user to initiate a device lock before leaving the system unattended]; and</w:t>
      </w:r>
    </w:p>
    <w:p w14:paraId="5416C360" w14:textId="0798C584"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 xml:space="preserve">Retain the device lock until the user </w:t>
      </w:r>
      <w:r w:rsidR="00E513F8" w:rsidRPr="00971397">
        <w:rPr>
          <w:rFonts w:cstheme="minorHAnsi"/>
        </w:rPr>
        <w:t>re-establishes</w:t>
      </w:r>
      <w:r w:rsidRPr="00971397">
        <w:rPr>
          <w:rFonts w:cstheme="minorHAnsi"/>
        </w:rPr>
        <w:t xml:space="preserve">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20A0B49" w14:textId="77777777">
        <w:tc>
          <w:tcPr>
            <w:tcW w:w="0" w:type="auto"/>
            <w:shd w:val="clear" w:color="auto" w:fill="CCECFC"/>
          </w:tcPr>
          <w:p w14:paraId="085222B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AC-11 Control Summary Information</w:t>
            </w:r>
          </w:p>
        </w:tc>
      </w:tr>
      <w:tr w:rsidR="00C678CA" w:rsidRPr="00971397" w14:paraId="06A23EBB" w14:textId="77777777">
        <w:tc>
          <w:tcPr>
            <w:tcW w:w="0" w:type="auto"/>
            <w:shd w:val="clear" w:color="auto" w:fill="FFFFFF"/>
          </w:tcPr>
          <w:p w14:paraId="665FDCB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518DEB6" w14:textId="77777777">
        <w:tc>
          <w:tcPr>
            <w:tcW w:w="0" w:type="auto"/>
            <w:shd w:val="clear" w:color="auto" w:fill="FFFFFF"/>
          </w:tcPr>
          <w:p w14:paraId="194D49E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AC-11(a):</w:t>
            </w:r>
          </w:p>
        </w:tc>
      </w:tr>
      <w:tr w:rsidR="00C678CA" w:rsidRPr="00971397" w14:paraId="76FBBCEF" w14:textId="77777777">
        <w:tc>
          <w:tcPr>
            <w:tcW w:w="0" w:type="auto"/>
            <w:shd w:val="clear" w:color="auto" w:fill="FFFFFF"/>
          </w:tcPr>
          <w:p w14:paraId="6624C40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B805D0A" w14:textId="59ECA7F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372074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67E1A14" w14:textId="6AFB623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57060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EBB5C1D" w14:textId="008403F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940076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4C99F46" w14:textId="43CA689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277264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5F018FE" w14:textId="6534FBB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69911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69CA71B" w14:textId="77777777">
        <w:tc>
          <w:tcPr>
            <w:tcW w:w="0" w:type="auto"/>
            <w:shd w:val="clear" w:color="auto" w:fill="FFFFFF"/>
          </w:tcPr>
          <w:p w14:paraId="328C15E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43315380" w14:textId="5240143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822067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65D36C2" w14:textId="16B54D4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950175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10A8179" w14:textId="54474D7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586336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B15E65C" w14:textId="1E94F67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575530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2332460" w14:textId="6822B53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958470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6F073F41" w14:textId="5DE0BD2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16232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4128C4A" w14:textId="4882F4B2"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5928424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52C3A7C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8037D6C" w14:textId="77777777">
        <w:tc>
          <w:tcPr>
            <w:tcW w:w="0" w:type="auto"/>
            <w:shd w:val="clear" w:color="auto" w:fill="CCECFC"/>
          </w:tcPr>
          <w:p w14:paraId="37093A0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AC-11 What is the solution and how is it implemented?</w:t>
            </w:r>
          </w:p>
        </w:tc>
      </w:tr>
      <w:tr w:rsidR="00C678CA" w:rsidRPr="00971397" w14:paraId="59142551" w14:textId="77777777">
        <w:tc>
          <w:tcPr>
            <w:tcW w:w="0" w:type="auto"/>
            <w:shd w:val="clear" w:color="auto" w:fill="FFFFFF"/>
          </w:tcPr>
          <w:p w14:paraId="38EF8D7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3036214" w14:textId="77777777">
        <w:tc>
          <w:tcPr>
            <w:tcW w:w="0" w:type="auto"/>
            <w:shd w:val="clear" w:color="auto" w:fill="FFFFFF"/>
          </w:tcPr>
          <w:p w14:paraId="74E868A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03D64E8B"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4" w:name="_Toc144074450"/>
      <w:r w:rsidRPr="00971397">
        <w:rPr>
          <w:rFonts w:asciiTheme="minorHAnsi" w:hAnsiTheme="minorHAnsi" w:cstheme="minorHAnsi"/>
        </w:rPr>
        <w:t>AC-11(1) Pattern-hiding Displays (M)(H)</w:t>
      </w:r>
      <w:bookmarkEnd w:id="44"/>
    </w:p>
    <w:p w14:paraId="4D12B02D" w14:textId="7FB77180" w:rsidR="00A77B3E" w:rsidRPr="00971397" w:rsidRDefault="00000000" w:rsidP="00971397">
      <w:pPr>
        <w:spacing w:after="320"/>
        <w:rPr>
          <w:rFonts w:cstheme="minorHAnsi"/>
        </w:rPr>
      </w:pPr>
      <w:r w:rsidRPr="00971397">
        <w:rPr>
          <w:rFonts w:cstheme="minorHAnsi"/>
        </w:rPr>
        <w:t>Conceal, via the device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BD6CEA8" w14:textId="77777777">
        <w:tc>
          <w:tcPr>
            <w:tcW w:w="0" w:type="auto"/>
            <w:shd w:val="clear" w:color="auto" w:fill="CCECFC"/>
          </w:tcPr>
          <w:p w14:paraId="60FD98A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AC-11(1) Control Summary Information</w:t>
            </w:r>
          </w:p>
        </w:tc>
      </w:tr>
      <w:tr w:rsidR="00C678CA" w:rsidRPr="00971397" w14:paraId="22AB5139" w14:textId="77777777">
        <w:tc>
          <w:tcPr>
            <w:tcW w:w="0" w:type="auto"/>
            <w:shd w:val="clear" w:color="auto" w:fill="FFFFFF"/>
          </w:tcPr>
          <w:p w14:paraId="7AC2EA8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FAAA0F3" w14:textId="77777777">
        <w:tc>
          <w:tcPr>
            <w:tcW w:w="0" w:type="auto"/>
            <w:shd w:val="clear" w:color="auto" w:fill="FFFFFF"/>
          </w:tcPr>
          <w:p w14:paraId="2157C30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EE1129F" w14:textId="6D479AE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3337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B943101" w14:textId="0417F2F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67369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F28EBFF" w14:textId="49DDBEF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77581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FF28069" w14:textId="2C9C08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047261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5350FC3" w14:textId="046B5E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01375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075C1B0" w14:textId="77777777">
        <w:tc>
          <w:tcPr>
            <w:tcW w:w="0" w:type="auto"/>
            <w:shd w:val="clear" w:color="auto" w:fill="FFFFFF"/>
          </w:tcPr>
          <w:p w14:paraId="7FED86CE" w14:textId="77777777" w:rsidR="00A77B3E" w:rsidRPr="00971397" w:rsidRDefault="00000000" w:rsidP="000261B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65988D7" w14:textId="043EF91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060668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3E3919F" w14:textId="1F7A9C8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4911048"/>
                <w14:checkbox>
                  <w14:checked w14:val="0"/>
                  <w14:checkedState w14:val="2612" w14:font="MS Gothic"/>
                  <w14:uncheckedState w14:val="2610" w14:font="MS Gothic"/>
                </w14:checkbox>
              </w:sdtPr>
              <w:sdtContent>
                <w:r w:rsidR="000261BD" w:rsidRPr="00971397">
                  <w:rPr>
                    <w:rFonts w:ascii="Segoe UI Symbol" w:eastAsia="MS Gothic" w:hAnsi="Segoe UI Symbol" w:cs="Segoe UI Symbol"/>
                  </w:rPr>
                  <w:t>☐</w:t>
                </w:r>
              </w:sdtContent>
            </w:sdt>
            <w:r w:rsidRPr="00971397">
              <w:rPr>
                <w:rFonts w:cstheme="minorHAnsi"/>
              </w:rPr>
              <w:t xml:space="preserve"> Service Provider System Specific</w:t>
            </w:r>
          </w:p>
          <w:p w14:paraId="0C5661B9" w14:textId="6D4F3E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06624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8EFAB54" w14:textId="786566A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52910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D8CAD66" w14:textId="6043A2C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73620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8E513DF" w14:textId="68E443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39455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7738287A" w14:textId="00ED962D"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9233252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0094500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B155FF7" w14:textId="77777777">
        <w:tc>
          <w:tcPr>
            <w:tcW w:w="0" w:type="auto"/>
            <w:shd w:val="clear" w:color="auto" w:fill="CCECFC"/>
          </w:tcPr>
          <w:p w14:paraId="54CF2D9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AC-11(1) What is the solution and how is it implemented?</w:t>
            </w:r>
          </w:p>
        </w:tc>
      </w:tr>
      <w:tr w:rsidR="00C678CA" w:rsidRPr="00971397" w14:paraId="59E54D2A" w14:textId="77777777">
        <w:tc>
          <w:tcPr>
            <w:tcW w:w="0" w:type="auto"/>
            <w:shd w:val="clear" w:color="auto" w:fill="FFFFFF"/>
          </w:tcPr>
          <w:p w14:paraId="6E0F3EB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CCE3314"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5" w:name="_Toc144074451"/>
      <w:r w:rsidRPr="00971397">
        <w:rPr>
          <w:rFonts w:asciiTheme="minorHAnsi" w:hAnsiTheme="minorHAnsi" w:cstheme="minorHAnsi"/>
        </w:rPr>
        <w:t>AC-12 Session Termination (M)(H)</w:t>
      </w:r>
      <w:bookmarkEnd w:id="45"/>
    </w:p>
    <w:p w14:paraId="73CA12DC" w14:textId="5D722CF8" w:rsidR="00A77B3E" w:rsidRPr="00971397" w:rsidRDefault="00000000" w:rsidP="00971397">
      <w:pPr>
        <w:spacing w:after="320"/>
        <w:rPr>
          <w:rFonts w:cstheme="minorHAnsi"/>
        </w:rPr>
      </w:pPr>
      <w:r w:rsidRPr="00971397">
        <w:rPr>
          <w:rFonts w:cstheme="minorHAnsi"/>
        </w:rPr>
        <w:t>Automatically terminate a user session after [Assignment: organization-defined conditions, or trigger events requiring session disconnect].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41F5C07" w14:textId="77777777">
        <w:tc>
          <w:tcPr>
            <w:tcW w:w="0" w:type="auto"/>
            <w:shd w:val="clear" w:color="auto" w:fill="CCECFC"/>
          </w:tcPr>
          <w:p w14:paraId="2A427F6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AC-12 Control Summary Information</w:t>
            </w:r>
          </w:p>
        </w:tc>
      </w:tr>
      <w:tr w:rsidR="00C678CA" w:rsidRPr="00971397" w14:paraId="570DE8D1" w14:textId="77777777">
        <w:tc>
          <w:tcPr>
            <w:tcW w:w="0" w:type="auto"/>
            <w:shd w:val="clear" w:color="auto" w:fill="FFFFFF"/>
          </w:tcPr>
          <w:p w14:paraId="521A53C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E7D5B5E" w14:textId="77777777">
        <w:tc>
          <w:tcPr>
            <w:tcW w:w="0" w:type="auto"/>
            <w:shd w:val="clear" w:color="auto" w:fill="FFFFFF"/>
          </w:tcPr>
          <w:p w14:paraId="4BA971B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AC-12:</w:t>
            </w:r>
          </w:p>
        </w:tc>
      </w:tr>
      <w:tr w:rsidR="00C678CA" w:rsidRPr="00971397" w14:paraId="66A1B626" w14:textId="77777777">
        <w:tc>
          <w:tcPr>
            <w:tcW w:w="0" w:type="auto"/>
            <w:shd w:val="clear" w:color="auto" w:fill="FFFFFF"/>
          </w:tcPr>
          <w:p w14:paraId="6A26FAB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46D28F3" w14:textId="54BF9FE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46372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1AC8F6C1" w14:textId="394AB7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38754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AAF02FC" w14:textId="59AA8C5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70638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7125238" w14:textId="39C57F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45538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4E8EB90" w14:textId="7142D8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48908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1ABB5AE" w14:textId="77777777">
        <w:tc>
          <w:tcPr>
            <w:tcW w:w="0" w:type="auto"/>
            <w:shd w:val="clear" w:color="auto" w:fill="FFFFFF"/>
          </w:tcPr>
          <w:p w14:paraId="64D5AA8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73FC6F0F" w14:textId="52FA3EF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78597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63D871D" w14:textId="22B03DA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15636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1753654" w14:textId="21A24AB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7599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8B229B4" w14:textId="3BD9BC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80797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5F6BB87" w14:textId="42BE43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49193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584FB6B" w14:textId="236B47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78065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9ADF563" w14:textId="75F16F4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211820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3365781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8D313CF" w14:textId="77777777">
        <w:tc>
          <w:tcPr>
            <w:tcW w:w="0" w:type="auto"/>
            <w:shd w:val="clear" w:color="auto" w:fill="CCECFC"/>
          </w:tcPr>
          <w:p w14:paraId="56BD578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AC-12 What is the solution and how is it implemented?</w:t>
            </w:r>
          </w:p>
        </w:tc>
      </w:tr>
      <w:tr w:rsidR="00C678CA" w:rsidRPr="00971397" w14:paraId="1991E512" w14:textId="77777777">
        <w:tc>
          <w:tcPr>
            <w:tcW w:w="0" w:type="auto"/>
            <w:shd w:val="clear" w:color="auto" w:fill="FFFFFF"/>
          </w:tcPr>
          <w:p w14:paraId="14ABB02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D0DA4A8"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46" w:name="_Toc144074452"/>
      <w:r w:rsidRPr="00971397">
        <w:rPr>
          <w:rFonts w:asciiTheme="minorHAnsi" w:hAnsiTheme="minorHAnsi" w:cstheme="minorHAnsi"/>
        </w:rPr>
        <w:t>AC-14 Permitted Actions Without Identification or Authentication (L)(M)(H)</w:t>
      </w:r>
      <w:bookmarkEnd w:id="46"/>
    </w:p>
    <w:p w14:paraId="5F726E9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Identify [Assignment: organization-defined user actions] that can be performed on the system without identification or authentication consistent with organizational mission and business functions; and</w:t>
      </w:r>
    </w:p>
    <w:p w14:paraId="3908521F" w14:textId="01B381F8"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Document and provide supporting rationale in the security plan for the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2AEA3C0" w14:textId="77777777">
        <w:tc>
          <w:tcPr>
            <w:tcW w:w="0" w:type="auto"/>
            <w:shd w:val="clear" w:color="auto" w:fill="CCECFC"/>
          </w:tcPr>
          <w:p w14:paraId="0F4344A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AC-14 Control Summary Information</w:t>
            </w:r>
          </w:p>
        </w:tc>
      </w:tr>
      <w:tr w:rsidR="00C678CA" w:rsidRPr="00971397" w14:paraId="69717D24" w14:textId="77777777">
        <w:tc>
          <w:tcPr>
            <w:tcW w:w="0" w:type="auto"/>
            <w:shd w:val="clear" w:color="auto" w:fill="FFFFFF"/>
          </w:tcPr>
          <w:p w14:paraId="20CCBCB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2704E99" w14:textId="77777777">
        <w:tc>
          <w:tcPr>
            <w:tcW w:w="0" w:type="auto"/>
            <w:shd w:val="clear" w:color="auto" w:fill="FFFFFF"/>
          </w:tcPr>
          <w:p w14:paraId="41DAD02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AC-14(a):</w:t>
            </w:r>
          </w:p>
        </w:tc>
      </w:tr>
      <w:tr w:rsidR="00C678CA" w:rsidRPr="00971397" w14:paraId="39AFF6EF" w14:textId="77777777">
        <w:tc>
          <w:tcPr>
            <w:tcW w:w="0" w:type="auto"/>
            <w:shd w:val="clear" w:color="auto" w:fill="FFFFFF"/>
          </w:tcPr>
          <w:p w14:paraId="298402A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8675814" w14:textId="4F0C4D5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237735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FAACEB5" w14:textId="6C8B021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070516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6C8CE9F" w14:textId="4CDF5B5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792061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0AB6D93" w14:textId="0DE4495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793898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B9762A4" w14:textId="438B404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96650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16EC355" w14:textId="77777777">
        <w:tc>
          <w:tcPr>
            <w:tcW w:w="0" w:type="auto"/>
            <w:shd w:val="clear" w:color="auto" w:fill="FFFFFF"/>
          </w:tcPr>
          <w:p w14:paraId="2EA101F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71D65EF0" w14:textId="1C05BC8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86981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8050C15" w14:textId="487F7CB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16260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4AD54E1" w14:textId="2281116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635016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89DE7A6" w14:textId="0A15D70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25378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CCC8FB7" w14:textId="4781ACF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59815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EB2331A" w14:textId="7A42A81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754264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55F3B32" w14:textId="61A7B11B"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5323697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5148695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9078CB0" w14:textId="77777777">
        <w:tc>
          <w:tcPr>
            <w:tcW w:w="0" w:type="auto"/>
            <w:shd w:val="clear" w:color="auto" w:fill="CCECFC"/>
          </w:tcPr>
          <w:p w14:paraId="61FF450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AC-14 What is the solution and how is it implemented?</w:t>
            </w:r>
          </w:p>
        </w:tc>
      </w:tr>
      <w:tr w:rsidR="00C678CA" w:rsidRPr="00971397" w14:paraId="732A1E83" w14:textId="77777777">
        <w:tc>
          <w:tcPr>
            <w:tcW w:w="0" w:type="auto"/>
            <w:shd w:val="clear" w:color="auto" w:fill="FFFFFF"/>
          </w:tcPr>
          <w:p w14:paraId="51ACF46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2EFB642" w14:textId="77777777">
        <w:tc>
          <w:tcPr>
            <w:tcW w:w="0" w:type="auto"/>
            <w:shd w:val="clear" w:color="auto" w:fill="FFFFFF"/>
          </w:tcPr>
          <w:p w14:paraId="31E17FC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312FC7F6"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47" w:name="_Toc144074453"/>
      <w:r w:rsidRPr="00971397">
        <w:rPr>
          <w:rFonts w:asciiTheme="minorHAnsi" w:hAnsiTheme="minorHAnsi" w:cstheme="minorHAnsi"/>
        </w:rPr>
        <w:t>AC-17 Remote Access (L)(M)(H)</w:t>
      </w:r>
      <w:bookmarkEnd w:id="47"/>
    </w:p>
    <w:p w14:paraId="1116F4DF"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Establish and document usage restrictions, configuration/connection requirements, and implementation guidance for each type of remote access allowed; and</w:t>
      </w:r>
    </w:p>
    <w:p w14:paraId="27F8EA8B" w14:textId="394A7FAF"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Authorize each type of remote access to the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33366BA" w14:textId="77777777">
        <w:tc>
          <w:tcPr>
            <w:tcW w:w="0" w:type="auto"/>
            <w:shd w:val="clear" w:color="auto" w:fill="CCECFC"/>
          </w:tcPr>
          <w:p w14:paraId="134AAF4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AC-17 Control Summary Information</w:t>
            </w:r>
          </w:p>
        </w:tc>
      </w:tr>
      <w:tr w:rsidR="00C678CA" w:rsidRPr="00971397" w14:paraId="411B7A71" w14:textId="77777777">
        <w:tc>
          <w:tcPr>
            <w:tcW w:w="0" w:type="auto"/>
            <w:shd w:val="clear" w:color="auto" w:fill="FFFFFF"/>
          </w:tcPr>
          <w:p w14:paraId="55F8B3E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Responsible Role:</w:t>
            </w:r>
          </w:p>
        </w:tc>
      </w:tr>
      <w:tr w:rsidR="00C678CA" w:rsidRPr="00971397" w14:paraId="33E86206" w14:textId="77777777">
        <w:tc>
          <w:tcPr>
            <w:tcW w:w="0" w:type="auto"/>
            <w:shd w:val="clear" w:color="auto" w:fill="FFFFFF"/>
          </w:tcPr>
          <w:p w14:paraId="563517B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DDCB3EE" w14:textId="5F380CC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104188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6EF9E7C" w14:textId="45EED46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376171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19FB989" w14:textId="4A2A0A4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9477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79DA956" w14:textId="0953AE6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204165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6765002" w14:textId="7236002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21888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EA849EE" w14:textId="77777777">
        <w:tc>
          <w:tcPr>
            <w:tcW w:w="0" w:type="auto"/>
            <w:shd w:val="clear" w:color="auto" w:fill="FFFFFF"/>
          </w:tcPr>
          <w:p w14:paraId="75055F6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A2A3A2D" w14:textId="3086D1C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74423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106B413" w14:textId="057B8B4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252001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937340A" w14:textId="04E96A1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31845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5D43647" w14:textId="1847C3E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968024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933290A" w14:textId="364CBA2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159728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ABA7060" w14:textId="49D783A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642856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D75E393" w14:textId="4272C8D5"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8404102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29290CE6"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1918E16" w14:textId="77777777">
        <w:tc>
          <w:tcPr>
            <w:tcW w:w="0" w:type="auto"/>
            <w:shd w:val="clear" w:color="auto" w:fill="CCECFC"/>
          </w:tcPr>
          <w:p w14:paraId="26E09A7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AC-17 What is the solution and how is it implemented?</w:t>
            </w:r>
          </w:p>
        </w:tc>
      </w:tr>
      <w:tr w:rsidR="00C678CA" w:rsidRPr="00971397" w14:paraId="03DB4347" w14:textId="77777777">
        <w:tc>
          <w:tcPr>
            <w:tcW w:w="0" w:type="auto"/>
            <w:shd w:val="clear" w:color="auto" w:fill="FFFFFF"/>
          </w:tcPr>
          <w:p w14:paraId="18049BD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D48882E" w14:textId="77777777">
        <w:tc>
          <w:tcPr>
            <w:tcW w:w="0" w:type="auto"/>
            <w:shd w:val="clear" w:color="auto" w:fill="FFFFFF"/>
          </w:tcPr>
          <w:p w14:paraId="0DB0A8C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729D2007"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8" w:name="_Toc144074454"/>
      <w:r w:rsidRPr="00971397">
        <w:rPr>
          <w:rFonts w:asciiTheme="minorHAnsi" w:hAnsiTheme="minorHAnsi" w:cstheme="minorHAnsi"/>
        </w:rPr>
        <w:t>AC-17(1) Monitoring and Control (M)(H)</w:t>
      </w:r>
      <w:bookmarkEnd w:id="48"/>
    </w:p>
    <w:p w14:paraId="1CA7C296" w14:textId="5791BC7C" w:rsidR="00A77B3E" w:rsidRPr="00971397" w:rsidRDefault="00000000" w:rsidP="00971397">
      <w:pPr>
        <w:spacing w:after="320"/>
        <w:rPr>
          <w:rFonts w:cstheme="minorHAnsi"/>
        </w:rPr>
      </w:pPr>
      <w:r w:rsidRPr="00971397">
        <w:rPr>
          <w:rFonts w:cstheme="minorHAnsi"/>
        </w:rPr>
        <w:t>Employ automated mechanisms to monitor and control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A89C4E2" w14:textId="77777777">
        <w:tc>
          <w:tcPr>
            <w:tcW w:w="0" w:type="auto"/>
            <w:shd w:val="clear" w:color="auto" w:fill="CCECFC"/>
          </w:tcPr>
          <w:p w14:paraId="6AE0BB9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AC-17(1) Control Summary Information</w:t>
            </w:r>
          </w:p>
        </w:tc>
      </w:tr>
      <w:tr w:rsidR="00C678CA" w:rsidRPr="00971397" w14:paraId="614C5891" w14:textId="77777777">
        <w:tc>
          <w:tcPr>
            <w:tcW w:w="0" w:type="auto"/>
            <w:shd w:val="clear" w:color="auto" w:fill="FFFFFF"/>
          </w:tcPr>
          <w:p w14:paraId="2252E5F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Responsible Role:</w:t>
            </w:r>
          </w:p>
        </w:tc>
      </w:tr>
      <w:tr w:rsidR="00C678CA" w:rsidRPr="00971397" w14:paraId="709562D0" w14:textId="77777777">
        <w:tc>
          <w:tcPr>
            <w:tcW w:w="0" w:type="auto"/>
            <w:shd w:val="clear" w:color="auto" w:fill="FFFFFF"/>
          </w:tcPr>
          <w:p w14:paraId="48EEA2D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5EA0F17" w14:textId="691350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4260175"/>
                <w14:checkbox>
                  <w14:checked w14:val="0"/>
                  <w14:checkedState w14:val="2612" w14:font="MS Gothic"/>
                  <w14:uncheckedState w14:val="2610" w14:font="MS Gothic"/>
                </w14:checkbox>
              </w:sdtPr>
              <w:sdtContent>
                <w:r w:rsidR="0037712F" w:rsidRPr="00971397">
                  <w:rPr>
                    <w:rFonts w:ascii="Segoe UI Symbol" w:eastAsia="MS Gothic" w:hAnsi="Segoe UI Symbol" w:cs="Segoe UI Symbol"/>
                  </w:rPr>
                  <w:t>☐</w:t>
                </w:r>
              </w:sdtContent>
            </w:sdt>
            <w:r w:rsidRPr="00971397">
              <w:rPr>
                <w:rFonts w:cstheme="minorHAnsi"/>
              </w:rPr>
              <w:t xml:space="preserve"> Implemented</w:t>
            </w:r>
          </w:p>
          <w:p w14:paraId="7F5197EE" w14:textId="52AB4E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211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83E7699" w14:textId="2272A8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23735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F58D694" w14:textId="7102B5A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91514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E2C9D24" w14:textId="498231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82488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85A6605" w14:textId="77777777">
        <w:tc>
          <w:tcPr>
            <w:tcW w:w="0" w:type="auto"/>
            <w:shd w:val="clear" w:color="auto" w:fill="FFFFFF"/>
          </w:tcPr>
          <w:p w14:paraId="2DFCC59E" w14:textId="77777777" w:rsidR="00A77B3E" w:rsidRPr="00971397" w:rsidRDefault="00000000" w:rsidP="000261B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5360235" w14:textId="533DB6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15273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3FF93DB" w14:textId="1F1823A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94844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ED801EA" w14:textId="4466081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53900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FCE412D" w14:textId="12F194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42228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6A74D04" w14:textId="0C7F13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38734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B425AFC" w14:textId="2F7999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5638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BA948CB" w14:textId="27C77C0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195094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7F08923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314EB0D" w14:textId="77777777">
        <w:tc>
          <w:tcPr>
            <w:tcW w:w="0" w:type="auto"/>
            <w:shd w:val="clear" w:color="auto" w:fill="CCECFC"/>
          </w:tcPr>
          <w:p w14:paraId="06DE8EB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AC-17(1) What is the solution and how is it implemented?</w:t>
            </w:r>
          </w:p>
        </w:tc>
      </w:tr>
      <w:tr w:rsidR="00C678CA" w:rsidRPr="00971397" w14:paraId="73292B52" w14:textId="77777777">
        <w:tc>
          <w:tcPr>
            <w:tcW w:w="0" w:type="auto"/>
            <w:shd w:val="clear" w:color="auto" w:fill="FFFFFF"/>
          </w:tcPr>
          <w:p w14:paraId="748A27E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D6FCC5F"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9" w:name="_Toc144074455"/>
      <w:r w:rsidRPr="00971397">
        <w:rPr>
          <w:rFonts w:asciiTheme="minorHAnsi" w:hAnsiTheme="minorHAnsi" w:cstheme="minorHAnsi"/>
        </w:rPr>
        <w:t>AC-17(2) Protection of Confidentiality and Integrity Using Encryption (M)(H)</w:t>
      </w:r>
      <w:bookmarkEnd w:id="49"/>
    </w:p>
    <w:p w14:paraId="7B23F4FE" w14:textId="0F8B42F6" w:rsidR="00A77B3E" w:rsidRPr="00971397" w:rsidRDefault="00000000" w:rsidP="00971397">
      <w:pPr>
        <w:spacing w:after="320"/>
        <w:rPr>
          <w:rFonts w:cstheme="minorHAnsi"/>
        </w:rPr>
      </w:pPr>
      <w:r w:rsidRPr="00971397">
        <w:rPr>
          <w:rFonts w:cstheme="minorHAnsi"/>
        </w:rPr>
        <w:t>Implement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5BE3169" w14:textId="77777777">
        <w:tc>
          <w:tcPr>
            <w:tcW w:w="0" w:type="auto"/>
            <w:shd w:val="clear" w:color="auto" w:fill="CCECFC"/>
          </w:tcPr>
          <w:p w14:paraId="2D7AA95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AC-17(2) Control Summary Information</w:t>
            </w:r>
          </w:p>
        </w:tc>
      </w:tr>
      <w:tr w:rsidR="00C678CA" w:rsidRPr="00971397" w14:paraId="0042378E" w14:textId="77777777">
        <w:tc>
          <w:tcPr>
            <w:tcW w:w="0" w:type="auto"/>
            <w:shd w:val="clear" w:color="auto" w:fill="FFFFFF"/>
          </w:tcPr>
          <w:p w14:paraId="7C7A70B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Responsible Role:</w:t>
            </w:r>
          </w:p>
        </w:tc>
      </w:tr>
      <w:tr w:rsidR="00C678CA" w:rsidRPr="00971397" w14:paraId="35D7A005" w14:textId="77777777">
        <w:tc>
          <w:tcPr>
            <w:tcW w:w="0" w:type="auto"/>
            <w:shd w:val="clear" w:color="auto" w:fill="FFFFFF"/>
          </w:tcPr>
          <w:p w14:paraId="075A02C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32A3F81" w14:textId="733C31C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77850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6D2EF3A" w14:textId="5902C2D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52376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5305795" w14:textId="6C70D1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54906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A9CA03F" w14:textId="38E809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46920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5BC5A0E" w14:textId="346F4EA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763561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165A505D" w14:textId="77777777">
        <w:tc>
          <w:tcPr>
            <w:tcW w:w="0" w:type="auto"/>
            <w:shd w:val="clear" w:color="auto" w:fill="FFFFFF"/>
          </w:tcPr>
          <w:p w14:paraId="2C22A234" w14:textId="77777777" w:rsidR="00A77B3E" w:rsidRPr="00971397" w:rsidRDefault="00000000" w:rsidP="000261B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7B57C2F" w14:textId="72520E0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10910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869E201" w14:textId="5D8B88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94691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1100C6B" w14:textId="16A900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763462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FB9265C" w14:textId="3167A00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44730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D0167D3" w14:textId="46FC2A4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20912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9F8B94F" w14:textId="5D51B94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24634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5E9D342" w14:textId="156753C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948117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21C9BAE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495F454" w14:textId="77777777">
        <w:tc>
          <w:tcPr>
            <w:tcW w:w="0" w:type="auto"/>
            <w:shd w:val="clear" w:color="auto" w:fill="CCECFC"/>
          </w:tcPr>
          <w:p w14:paraId="531415D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AC-17(2) What is the solution and how is it implemented?</w:t>
            </w:r>
          </w:p>
        </w:tc>
      </w:tr>
      <w:tr w:rsidR="00C678CA" w:rsidRPr="00971397" w14:paraId="53156D09" w14:textId="77777777">
        <w:tc>
          <w:tcPr>
            <w:tcW w:w="0" w:type="auto"/>
            <w:shd w:val="clear" w:color="auto" w:fill="FFFFFF"/>
          </w:tcPr>
          <w:p w14:paraId="47CB089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804C67C"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50" w:name="_Toc144074456"/>
      <w:r w:rsidRPr="00971397">
        <w:rPr>
          <w:rFonts w:asciiTheme="minorHAnsi" w:hAnsiTheme="minorHAnsi" w:cstheme="minorHAnsi"/>
        </w:rPr>
        <w:t>AC-17(3) Managed Access Control Points (M)(H)</w:t>
      </w:r>
      <w:bookmarkEnd w:id="50"/>
    </w:p>
    <w:p w14:paraId="017678D0" w14:textId="716EF8E2" w:rsidR="00A77B3E" w:rsidRPr="00971397" w:rsidRDefault="00000000" w:rsidP="00971397">
      <w:pPr>
        <w:spacing w:after="320"/>
        <w:rPr>
          <w:rFonts w:cstheme="minorHAnsi"/>
        </w:rPr>
      </w:pPr>
      <w:r w:rsidRPr="00971397">
        <w:rPr>
          <w:rFonts w:cstheme="minorHAnsi"/>
        </w:rPr>
        <w:t>Route remote accesses through authorized and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4103126" w14:textId="77777777">
        <w:tc>
          <w:tcPr>
            <w:tcW w:w="0" w:type="auto"/>
            <w:shd w:val="clear" w:color="auto" w:fill="CCECFC"/>
          </w:tcPr>
          <w:p w14:paraId="390586C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AC-17(3) Control Summary Information</w:t>
            </w:r>
          </w:p>
        </w:tc>
      </w:tr>
      <w:tr w:rsidR="00C678CA" w:rsidRPr="00971397" w14:paraId="03D7F598" w14:textId="77777777">
        <w:tc>
          <w:tcPr>
            <w:tcW w:w="0" w:type="auto"/>
            <w:shd w:val="clear" w:color="auto" w:fill="FFFFFF"/>
          </w:tcPr>
          <w:p w14:paraId="1C3A4E3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9BA602F" w14:textId="77777777">
        <w:tc>
          <w:tcPr>
            <w:tcW w:w="0" w:type="auto"/>
            <w:shd w:val="clear" w:color="auto" w:fill="FFFFFF"/>
          </w:tcPr>
          <w:p w14:paraId="0EF578A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Implementation Status (check all that apply):</w:t>
            </w:r>
          </w:p>
          <w:p w14:paraId="7A2152A3" w14:textId="682723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59336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B6C201D" w14:textId="5CF71A6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603642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E18DDC4" w14:textId="24FC25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74929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B006AF8" w14:textId="19C4708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49171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A145981" w14:textId="6C401E8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19704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1C7D898" w14:textId="77777777">
        <w:tc>
          <w:tcPr>
            <w:tcW w:w="0" w:type="auto"/>
            <w:shd w:val="clear" w:color="auto" w:fill="FFFFFF"/>
          </w:tcPr>
          <w:p w14:paraId="2E08DF5D" w14:textId="77777777" w:rsidR="00A77B3E" w:rsidRPr="00971397" w:rsidRDefault="00000000" w:rsidP="000261B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56DC908" w14:textId="24B594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95083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FC5EE00" w14:textId="4A3784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21857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67487BBF" w14:textId="036C1E4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80469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2C03111" w14:textId="2173C9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53567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2273B7C" w14:textId="2024788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17696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621C383" w14:textId="6A189D5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29769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8564CA9" w14:textId="49162DF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032809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5ACD19F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DB4357" w14:textId="77777777">
        <w:tc>
          <w:tcPr>
            <w:tcW w:w="0" w:type="auto"/>
            <w:shd w:val="clear" w:color="auto" w:fill="CCECFC"/>
          </w:tcPr>
          <w:p w14:paraId="0969A49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AC-17(3) What is the solution and how is it implemented?</w:t>
            </w:r>
          </w:p>
        </w:tc>
      </w:tr>
      <w:tr w:rsidR="00C678CA" w:rsidRPr="00971397" w14:paraId="27C4E560" w14:textId="77777777">
        <w:tc>
          <w:tcPr>
            <w:tcW w:w="0" w:type="auto"/>
            <w:shd w:val="clear" w:color="auto" w:fill="FFFFFF"/>
          </w:tcPr>
          <w:p w14:paraId="5AB3335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7A04EC5"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51" w:name="_Toc144074457"/>
      <w:r w:rsidRPr="00971397">
        <w:rPr>
          <w:rFonts w:asciiTheme="minorHAnsi" w:hAnsiTheme="minorHAnsi" w:cstheme="minorHAnsi"/>
        </w:rPr>
        <w:t>AC-17(4) Privileged Commands and Access (M)(H)</w:t>
      </w:r>
      <w:bookmarkEnd w:id="51"/>
    </w:p>
    <w:p w14:paraId="6BFAAC90" w14:textId="049D27E9"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Authorize the execution of privileged commands and access to security-relevant information via remote access only in a format that provides assessable evidence and for the following needs: [Assignment: organization-defined needs]; and</w:t>
      </w:r>
    </w:p>
    <w:p w14:paraId="2F570EB5" w14:textId="77BF7EAC"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Document the rationale for remote access in the security plan for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73B6F53" w14:textId="77777777">
        <w:tc>
          <w:tcPr>
            <w:tcW w:w="0" w:type="auto"/>
            <w:shd w:val="clear" w:color="auto" w:fill="CCECFC"/>
          </w:tcPr>
          <w:p w14:paraId="39DBFB1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lastRenderedPageBreak/>
              <w:t>AC-17(4) Control Summary Information</w:t>
            </w:r>
          </w:p>
        </w:tc>
      </w:tr>
      <w:tr w:rsidR="00C678CA" w:rsidRPr="00971397" w14:paraId="56427203" w14:textId="77777777">
        <w:tc>
          <w:tcPr>
            <w:tcW w:w="0" w:type="auto"/>
            <w:shd w:val="clear" w:color="auto" w:fill="FFFFFF"/>
          </w:tcPr>
          <w:p w14:paraId="4E2AAD2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3D66685C" w14:textId="77777777">
        <w:tc>
          <w:tcPr>
            <w:tcW w:w="0" w:type="auto"/>
            <w:shd w:val="clear" w:color="auto" w:fill="FFFFFF"/>
          </w:tcPr>
          <w:p w14:paraId="4E1CAEB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AC-17(4)(a):</w:t>
            </w:r>
          </w:p>
        </w:tc>
      </w:tr>
      <w:tr w:rsidR="00C678CA" w:rsidRPr="00971397" w14:paraId="3B48C24A" w14:textId="77777777">
        <w:tc>
          <w:tcPr>
            <w:tcW w:w="0" w:type="auto"/>
            <w:shd w:val="clear" w:color="auto" w:fill="FFFFFF"/>
          </w:tcPr>
          <w:p w14:paraId="1CBE63C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4F0647F2" w14:textId="2E1BEC8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335356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F02DE6A" w14:textId="30E51B1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432768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6C1B57A1" w14:textId="383790C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274700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FFDB47F" w14:textId="7C52B11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270067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3025376" w14:textId="09671B6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159356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2A46BED" w14:textId="77777777">
        <w:tc>
          <w:tcPr>
            <w:tcW w:w="0" w:type="auto"/>
            <w:shd w:val="clear" w:color="auto" w:fill="FFFFFF"/>
          </w:tcPr>
          <w:p w14:paraId="7152646D" w14:textId="77777777" w:rsidR="00A77B3E" w:rsidRPr="00971397" w:rsidRDefault="00000000" w:rsidP="00045063">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00E397BF" w14:textId="6E0FF4A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571410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6412E76" w14:textId="54CE940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375045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DA047EC" w14:textId="40CBAD7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196032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8F412FD" w14:textId="7DDAE6E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524053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68916E8" w14:textId="6129879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25571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4406F17" w14:textId="7D12421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463368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6F290A8" w14:textId="35472502"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404019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68CD3657"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3D22EEE" w14:textId="77777777">
        <w:tc>
          <w:tcPr>
            <w:tcW w:w="0" w:type="auto"/>
            <w:shd w:val="clear" w:color="auto" w:fill="CCECFC"/>
          </w:tcPr>
          <w:p w14:paraId="23AAA03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AC-17(4) What is the solution and how is it implemented?</w:t>
            </w:r>
          </w:p>
        </w:tc>
      </w:tr>
      <w:tr w:rsidR="00C678CA" w:rsidRPr="00971397" w14:paraId="121D962B" w14:textId="77777777">
        <w:tc>
          <w:tcPr>
            <w:tcW w:w="0" w:type="auto"/>
            <w:shd w:val="clear" w:color="auto" w:fill="FFFFFF"/>
          </w:tcPr>
          <w:p w14:paraId="115F5A7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42EEEE17" w14:textId="77777777">
        <w:tc>
          <w:tcPr>
            <w:tcW w:w="0" w:type="auto"/>
            <w:shd w:val="clear" w:color="auto" w:fill="FFFFFF"/>
          </w:tcPr>
          <w:p w14:paraId="14169F6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6330CBDC"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52" w:name="_Toc144074458"/>
      <w:r w:rsidRPr="00971397">
        <w:rPr>
          <w:rFonts w:asciiTheme="minorHAnsi" w:hAnsiTheme="minorHAnsi" w:cstheme="minorHAnsi"/>
        </w:rPr>
        <w:lastRenderedPageBreak/>
        <w:t>AC-18 Wireless Access (L)(M)(H)</w:t>
      </w:r>
      <w:bookmarkEnd w:id="52"/>
    </w:p>
    <w:p w14:paraId="62099927"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Establish configuration requirements, connection requirements, and implementation guidance for each type of wireless access; and</w:t>
      </w:r>
    </w:p>
    <w:p w14:paraId="1F917E1F" w14:textId="628F2774"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Authorize each type of wireless access to the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ACD730E" w14:textId="77777777">
        <w:tc>
          <w:tcPr>
            <w:tcW w:w="0" w:type="auto"/>
            <w:shd w:val="clear" w:color="auto" w:fill="CCECFC"/>
          </w:tcPr>
          <w:p w14:paraId="2BA02C3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AC-18 Control Summary Information</w:t>
            </w:r>
          </w:p>
        </w:tc>
      </w:tr>
      <w:tr w:rsidR="00C678CA" w:rsidRPr="00971397" w14:paraId="4BC0E1CA" w14:textId="77777777">
        <w:tc>
          <w:tcPr>
            <w:tcW w:w="0" w:type="auto"/>
            <w:shd w:val="clear" w:color="auto" w:fill="FFFFFF"/>
          </w:tcPr>
          <w:p w14:paraId="76C3AC9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9CFE277" w14:textId="77777777">
        <w:tc>
          <w:tcPr>
            <w:tcW w:w="0" w:type="auto"/>
            <w:shd w:val="clear" w:color="auto" w:fill="FFFFFF"/>
          </w:tcPr>
          <w:p w14:paraId="41A2E06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0884124" w14:textId="43C84BD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90573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637B482" w14:textId="0E13DCA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743240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2149C12" w14:textId="06A4124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20345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BB424E6" w14:textId="73B66D7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56326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8F85489" w14:textId="6CA809A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600974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59A85E1" w14:textId="77777777">
        <w:tc>
          <w:tcPr>
            <w:tcW w:w="0" w:type="auto"/>
            <w:shd w:val="clear" w:color="auto" w:fill="FFFFFF"/>
          </w:tcPr>
          <w:p w14:paraId="272FA8C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A6AA0F3" w14:textId="0223449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0719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7AD6F22" w14:textId="423E844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914773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38D318E" w14:textId="137C4A6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6144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AB31C5C" w14:textId="5257EBF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753313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453ADFF" w14:textId="3F8DFEC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4666891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6946C86E" w14:textId="7797FF1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369839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B841806" w14:textId="06D39B64"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4470030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440EF190"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A3D5114" w14:textId="77777777">
        <w:tc>
          <w:tcPr>
            <w:tcW w:w="0" w:type="auto"/>
            <w:shd w:val="clear" w:color="auto" w:fill="CCECFC"/>
          </w:tcPr>
          <w:p w14:paraId="0C55FFA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AC-18 What is the solution and how is it implemented?</w:t>
            </w:r>
          </w:p>
        </w:tc>
      </w:tr>
      <w:tr w:rsidR="00C678CA" w:rsidRPr="00971397" w14:paraId="5B196787" w14:textId="77777777">
        <w:tc>
          <w:tcPr>
            <w:tcW w:w="0" w:type="auto"/>
            <w:shd w:val="clear" w:color="auto" w:fill="FFFFFF"/>
          </w:tcPr>
          <w:p w14:paraId="7D5C5AE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00DFCA80" w14:textId="77777777">
        <w:tc>
          <w:tcPr>
            <w:tcW w:w="0" w:type="auto"/>
            <w:shd w:val="clear" w:color="auto" w:fill="FFFFFF"/>
          </w:tcPr>
          <w:p w14:paraId="78A584A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Part b:</w:t>
            </w:r>
          </w:p>
        </w:tc>
      </w:tr>
    </w:tbl>
    <w:p w14:paraId="24684879"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53" w:name="_Toc144074459"/>
      <w:r w:rsidRPr="00971397">
        <w:rPr>
          <w:rFonts w:asciiTheme="minorHAnsi" w:hAnsiTheme="minorHAnsi" w:cstheme="minorHAnsi"/>
        </w:rPr>
        <w:t>AC-18(1) Authentication and Encryption (M)(H)</w:t>
      </w:r>
      <w:bookmarkEnd w:id="53"/>
    </w:p>
    <w:p w14:paraId="07FBE7D7" w14:textId="4A4D5A3F" w:rsidR="00A77B3E" w:rsidRPr="00971397" w:rsidRDefault="00000000" w:rsidP="00971397">
      <w:pPr>
        <w:spacing w:after="320"/>
        <w:rPr>
          <w:rFonts w:cstheme="minorHAnsi"/>
        </w:rPr>
      </w:pPr>
      <w:r w:rsidRPr="00971397">
        <w:rPr>
          <w:rFonts w:cstheme="minorHAnsi"/>
        </w:rPr>
        <w:t xml:space="preserve">Protect wireless access to the system using authentication of [Selection </w:t>
      </w:r>
      <w:r w:rsidR="009049CF" w:rsidRPr="00971397">
        <w:rPr>
          <w:rFonts w:cstheme="minorHAnsi"/>
        </w:rPr>
        <w:t>(one-or-more):</w:t>
      </w:r>
      <w:r w:rsidRPr="00971397">
        <w:rPr>
          <w:rFonts w:cstheme="minorHAnsi"/>
        </w:rPr>
        <w:t xml:space="preserve"> users; devices] and encryption.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B1775E8" w14:textId="77777777">
        <w:tc>
          <w:tcPr>
            <w:tcW w:w="0" w:type="auto"/>
            <w:shd w:val="clear" w:color="auto" w:fill="CCECFC"/>
          </w:tcPr>
          <w:p w14:paraId="65F9CC1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AC-18(1) Control Summary Information</w:t>
            </w:r>
          </w:p>
        </w:tc>
      </w:tr>
      <w:tr w:rsidR="00C678CA" w:rsidRPr="00971397" w14:paraId="0EC5F820" w14:textId="77777777">
        <w:tc>
          <w:tcPr>
            <w:tcW w:w="0" w:type="auto"/>
            <w:shd w:val="clear" w:color="auto" w:fill="FFFFFF"/>
          </w:tcPr>
          <w:p w14:paraId="0E13202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596720B" w14:textId="77777777">
        <w:tc>
          <w:tcPr>
            <w:tcW w:w="0" w:type="auto"/>
            <w:shd w:val="clear" w:color="auto" w:fill="FFFFFF"/>
          </w:tcPr>
          <w:p w14:paraId="5BCCA9AE" w14:textId="48DE54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AC-18(1):</w:t>
            </w:r>
          </w:p>
        </w:tc>
      </w:tr>
      <w:tr w:rsidR="00C678CA" w:rsidRPr="00971397" w14:paraId="1488A9D8" w14:textId="77777777">
        <w:tc>
          <w:tcPr>
            <w:tcW w:w="0" w:type="auto"/>
            <w:shd w:val="clear" w:color="auto" w:fill="FFFFFF"/>
          </w:tcPr>
          <w:p w14:paraId="07A1F72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B943164" w14:textId="6368E4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4309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F37C470" w14:textId="0B4AFA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8587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977C0F3" w14:textId="3D6E0A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797570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231EFF6" w14:textId="4D0833E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37368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0CF875B" w14:textId="308698B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50908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2CC1358" w14:textId="77777777">
        <w:tc>
          <w:tcPr>
            <w:tcW w:w="0" w:type="auto"/>
            <w:shd w:val="clear" w:color="auto" w:fill="FFFFFF"/>
          </w:tcPr>
          <w:p w14:paraId="59E879A4" w14:textId="77777777" w:rsidR="00A77B3E" w:rsidRPr="00971397" w:rsidRDefault="00000000" w:rsidP="00626F9E">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68F6EEE" w14:textId="66A612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8093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79F7EF3" w14:textId="7639E1F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89155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CD5E5A1" w14:textId="13419F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09596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4D7118E" w14:textId="54DF282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63845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9C933AD" w14:textId="727E5F4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13051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6D04B70" w14:textId="373C4B6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77064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FEAEE7D" w14:textId="4FA4A8D5"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422414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5A0ED9F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6E549BF" w14:textId="77777777">
        <w:tc>
          <w:tcPr>
            <w:tcW w:w="0" w:type="auto"/>
            <w:shd w:val="clear" w:color="auto" w:fill="CCECFC"/>
          </w:tcPr>
          <w:p w14:paraId="06CC4E5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AC-18(1) What is the solution and how is it implemented?</w:t>
            </w:r>
          </w:p>
        </w:tc>
      </w:tr>
      <w:tr w:rsidR="00C678CA" w:rsidRPr="00971397" w14:paraId="2D299927" w14:textId="77777777">
        <w:tc>
          <w:tcPr>
            <w:tcW w:w="0" w:type="auto"/>
            <w:shd w:val="clear" w:color="auto" w:fill="FFFFFF"/>
          </w:tcPr>
          <w:p w14:paraId="054B19C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FE5322E"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54" w:name="_Toc144074460"/>
      <w:r w:rsidRPr="00971397">
        <w:rPr>
          <w:rFonts w:asciiTheme="minorHAnsi" w:hAnsiTheme="minorHAnsi" w:cstheme="minorHAnsi"/>
        </w:rPr>
        <w:t>AC-18(3) Disable Wireless Networking (M)(H)</w:t>
      </w:r>
      <w:bookmarkEnd w:id="54"/>
    </w:p>
    <w:p w14:paraId="06C2CD5B" w14:textId="77777777" w:rsidR="00A77B3E" w:rsidRPr="00971397" w:rsidRDefault="00000000" w:rsidP="00971397">
      <w:pPr>
        <w:spacing w:after="320"/>
        <w:rPr>
          <w:rFonts w:cstheme="minorHAnsi"/>
        </w:rPr>
      </w:pPr>
      <w:r w:rsidRPr="00971397">
        <w:rPr>
          <w:rFonts w:cstheme="minorHAnsi"/>
        </w:rPr>
        <w:t>Disable, when not intended for use, wireless networking capabilities embedded within system components prior to issuance and deployment.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B1941AF" w14:textId="77777777">
        <w:tc>
          <w:tcPr>
            <w:tcW w:w="0" w:type="auto"/>
            <w:shd w:val="clear" w:color="auto" w:fill="CCECFC"/>
          </w:tcPr>
          <w:p w14:paraId="58AB34E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AC-18(3) Control Summary Information</w:t>
            </w:r>
          </w:p>
        </w:tc>
      </w:tr>
      <w:tr w:rsidR="00C678CA" w:rsidRPr="00971397" w14:paraId="4D81E03E" w14:textId="77777777">
        <w:tc>
          <w:tcPr>
            <w:tcW w:w="0" w:type="auto"/>
            <w:shd w:val="clear" w:color="auto" w:fill="FFFFFF"/>
          </w:tcPr>
          <w:p w14:paraId="52F9A02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E075D09" w14:textId="77777777">
        <w:tc>
          <w:tcPr>
            <w:tcW w:w="0" w:type="auto"/>
            <w:shd w:val="clear" w:color="auto" w:fill="FFFFFF"/>
          </w:tcPr>
          <w:p w14:paraId="0A848FD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A8E81AC" w14:textId="24EECC8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03140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8116C2A" w14:textId="25C266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59060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F6F6870" w14:textId="1C5DD96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278127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0068114" w14:textId="19A90F5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082118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492C7CA" w14:textId="7E1B19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70697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8C48121" w14:textId="77777777">
        <w:tc>
          <w:tcPr>
            <w:tcW w:w="0" w:type="auto"/>
            <w:shd w:val="clear" w:color="auto" w:fill="FFFFFF"/>
          </w:tcPr>
          <w:p w14:paraId="0B88F525" w14:textId="77777777" w:rsidR="00A77B3E" w:rsidRPr="00971397" w:rsidRDefault="00000000" w:rsidP="00626F9E">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0313BE0" w14:textId="72E29EF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90990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BD2B307" w14:textId="591624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70305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D2AE549" w14:textId="0EB564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91372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71AB283D" w14:textId="2E9D633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06074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E339CC7" w14:textId="0301BF5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959574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D12586F" w14:textId="721BBB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05972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3D76182" w14:textId="37CD6A1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205462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559AC51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AC5901C" w14:textId="77777777">
        <w:tc>
          <w:tcPr>
            <w:tcW w:w="0" w:type="auto"/>
            <w:shd w:val="clear" w:color="auto" w:fill="CCECFC"/>
          </w:tcPr>
          <w:p w14:paraId="2D874DE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AC-18(3) What is the solution and how is it implemented?</w:t>
            </w:r>
          </w:p>
        </w:tc>
      </w:tr>
      <w:tr w:rsidR="00C678CA" w:rsidRPr="00971397" w14:paraId="64E299E3" w14:textId="77777777">
        <w:tc>
          <w:tcPr>
            <w:tcW w:w="0" w:type="auto"/>
            <w:shd w:val="clear" w:color="auto" w:fill="FFFFFF"/>
          </w:tcPr>
          <w:p w14:paraId="4836442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43678FF"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55" w:name="_Toc144074461"/>
      <w:r w:rsidRPr="00971397">
        <w:rPr>
          <w:rFonts w:asciiTheme="minorHAnsi" w:hAnsiTheme="minorHAnsi" w:cstheme="minorHAnsi"/>
        </w:rPr>
        <w:t>AC-18(4) Restrict Configurations by Users (H)</w:t>
      </w:r>
      <w:bookmarkEnd w:id="55"/>
    </w:p>
    <w:p w14:paraId="01443B8A" w14:textId="1EBAE383" w:rsidR="00A77B3E" w:rsidRPr="00971397" w:rsidRDefault="00000000" w:rsidP="00971397">
      <w:pPr>
        <w:spacing w:after="320"/>
        <w:rPr>
          <w:rFonts w:cstheme="minorHAnsi"/>
        </w:rPr>
      </w:pPr>
      <w:r w:rsidRPr="00971397">
        <w:rPr>
          <w:rFonts w:cstheme="minorHAnsi"/>
        </w:rPr>
        <w:t>Identify and explicitly authorize users allowed to independently configure wireless networking capabilities.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BD1F01A" w14:textId="77777777">
        <w:tc>
          <w:tcPr>
            <w:tcW w:w="0" w:type="auto"/>
            <w:shd w:val="clear" w:color="auto" w:fill="CCECFC"/>
          </w:tcPr>
          <w:p w14:paraId="31ACC36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AC-18(4) Control Summary Information</w:t>
            </w:r>
          </w:p>
        </w:tc>
      </w:tr>
      <w:tr w:rsidR="00C678CA" w:rsidRPr="00971397" w14:paraId="0376DAB1" w14:textId="77777777">
        <w:tc>
          <w:tcPr>
            <w:tcW w:w="0" w:type="auto"/>
            <w:shd w:val="clear" w:color="auto" w:fill="FFFFFF"/>
          </w:tcPr>
          <w:p w14:paraId="4FF4F56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3FB0693" w14:textId="77777777">
        <w:tc>
          <w:tcPr>
            <w:tcW w:w="0" w:type="auto"/>
            <w:shd w:val="clear" w:color="auto" w:fill="FFFFFF"/>
          </w:tcPr>
          <w:p w14:paraId="01B0783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A00AD7F" w14:textId="14D72A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05430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70CC0F9" w14:textId="65822C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0469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F53E725" w14:textId="106657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26368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0D77CB6" w14:textId="6FE960B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76845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5D83F23" w14:textId="4BA379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68792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491AE7F" w14:textId="77777777">
        <w:tc>
          <w:tcPr>
            <w:tcW w:w="0" w:type="auto"/>
            <w:shd w:val="clear" w:color="auto" w:fill="FFFFFF"/>
          </w:tcPr>
          <w:p w14:paraId="5037D565" w14:textId="77777777" w:rsidR="00A77B3E" w:rsidRPr="00971397" w:rsidRDefault="00000000" w:rsidP="00626F9E">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902730A" w14:textId="4FE4D6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80077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E03F6F6" w14:textId="42C39A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55328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9261B47" w14:textId="27FF01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3756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5F13974" w14:textId="258C373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23936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235D5A2" w14:textId="541D3F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40879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6516E0F" w14:textId="3E44E4B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49526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CF816DB" w14:textId="69AF7BE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771867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63DFF70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EFAF245" w14:textId="77777777">
        <w:tc>
          <w:tcPr>
            <w:tcW w:w="0" w:type="auto"/>
            <w:shd w:val="clear" w:color="auto" w:fill="CCECFC"/>
          </w:tcPr>
          <w:p w14:paraId="2213DC6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AC-18(4) What is the solution and how is it implemented?</w:t>
            </w:r>
          </w:p>
        </w:tc>
      </w:tr>
      <w:tr w:rsidR="00C678CA" w:rsidRPr="00971397" w14:paraId="5BBB4D71" w14:textId="77777777">
        <w:tc>
          <w:tcPr>
            <w:tcW w:w="0" w:type="auto"/>
            <w:shd w:val="clear" w:color="auto" w:fill="FFFFFF"/>
          </w:tcPr>
          <w:p w14:paraId="2C2D2A4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B96C09E"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56" w:name="_Toc144074462"/>
      <w:r w:rsidRPr="00971397">
        <w:rPr>
          <w:rFonts w:asciiTheme="minorHAnsi" w:hAnsiTheme="minorHAnsi" w:cstheme="minorHAnsi"/>
        </w:rPr>
        <w:t>AC-18(5) Antennas and Transmission Power Levels (H)</w:t>
      </w:r>
      <w:bookmarkEnd w:id="56"/>
    </w:p>
    <w:p w14:paraId="0E73D19C" w14:textId="151BA67F" w:rsidR="00A77B3E" w:rsidRPr="00971397" w:rsidRDefault="00000000" w:rsidP="00971397">
      <w:pPr>
        <w:spacing w:after="320"/>
        <w:rPr>
          <w:rFonts w:cstheme="minorHAnsi"/>
        </w:rPr>
      </w:pPr>
      <w:r w:rsidRPr="00971397">
        <w:rPr>
          <w:rFonts w:cstheme="minorHAnsi"/>
        </w:rPr>
        <w:t>Select radio antennas and calibrate transmission power levels to reduce the probability that signals from wireless access points can be received outside of organization-controlled boundaries.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C7E73AD" w14:textId="77777777">
        <w:tc>
          <w:tcPr>
            <w:tcW w:w="0" w:type="auto"/>
            <w:shd w:val="clear" w:color="auto" w:fill="CCECFC"/>
          </w:tcPr>
          <w:p w14:paraId="0C3D089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AC-18(5) Control Summary Information</w:t>
            </w:r>
          </w:p>
        </w:tc>
      </w:tr>
      <w:tr w:rsidR="00C678CA" w:rsidRPr="00971397" w14:paraId="3D18F56B" w14:textId="77777777">
        <w:tc>
          <w:tcPr>
            <w:tcW w:w="0" w:type="auto"/>
            <w:shd w:val="clear" w:color="auto" w:fill="FFFFFF"/>
          </w:tcPr>
          <w:p w14:paraId="3A2874E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7138042" w14:textId="77777777">
        <w:tc>
          <w:tcPr>
            <w:tcW w:w="0" w:type="auto"/>
            <w:shd w:val="clear" w:color="auto" w:fill="FFFFFF"/>
          </w:tcPr>
          <w:p w14:paraId="018BD24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C0DCCEB" w14:textId="224C72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64661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87B543F" w14:textId="5B06B1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26002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E5BEA73" w14:textId="1A3F380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21463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73E1765" w14:textId="0DB210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13164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4143A75" w14:textId="4431D6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07847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FBB0EB4" w14:textId="77777777">
        <w:tc>
          <w:tcPr>
            <w:tcW w:w="0" w:type="auto"/>
            <w:shd w:val="clear" w:color="auto" w:fill="FFFFFF"/>
          </w:tcPr>
          <w:p w14:paraId="522C313A" w14:textId="77777777" w:rsidR="00A77B3E" w:rsidRPr="00971397" w:rsidRDefault="00000000" w:rsidP="00626F9E">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4696254" w14:textId="5832118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29601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9EDE557" w14:textId="307F384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2801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684169F" w14:textId="76B07A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41212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4648755" w14:textId="09FBD6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71086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FA8C335" w14:textId="1713200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19029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855C7B6" w14:textId="2CB5CC9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8365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DDB438B" w14:textId="252F3C3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584839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062FD5C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B24AFA0" w14:textId="77777777">
        <w:tc>
          <w:tcPr>
            <w:tcW w:w="0" w:type="auto"/>
            <w:shd w:val="clear" w:color="auto" w:fill="CCECFC"/>
          </w:tcPr>
          <w:p w14:paraId="7427EFB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AC-18(5) What is the solution and how is it implemented?</w:t>
            </w:r>
          </w:p>
        </w:tc>
      </w:tr>
      <w:tr w:rsidR="00C678CA" w:rsidRPr="00971397" w14:paraId="05D098CD" w14:textId="77777777">
        <w:tc>
          <w:tcPr>
            <w:tcW w:w="0" w:type="auto"/>
            <w:shd w:val="clear" w:color="auto" w:fill="FFFFFF"/>
          </w:tcPr>
          <w:p w14:paraId="09726D1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E82AAD8"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57" w:name="_Toc144074463"/>
      <w:r w:rsidRPr="00971397">
        <w:rPr>
          <w:rFonts w:asciiTheme="minorHAnsi" w:hAnsiTheme="minorHAnsi" w:cstheme="minorHAnsi"/>
        </w:rPr>
        <w:t>AC-19 Access Control for Mobile Devices (L)(M)(H)</w:t>
      </w:r>
      <w:bookmarkEnd w:id="57"/>
    </w:p>
    <w:p w14:paraId="65E0E70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Establish configuration requirements, connection requirements, and implementation guidance for organization-controlled mobile devices, to include when such devices are outside of controlled areas; and</w:t>
      </w:r>
    </w:p>
    <w:p w14:paraId="4AA05309" w14:textId="2A2E397B"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Authorize the connection of mobile devices to organizational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A8A6998" w14:textId="77777777">
        <w:tc>
          <w:tcPr>
            <w:tcW w:w="0" w:type="auto"/>
            <w:shd w:val="clear" w:color="auto" w:fill="CCECFC"/>
          </w:tcPr>
          <w:p w14:paraId="039E4A0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AC-19 Control Summary Information</w:t>
            </w:r>
          </w:p>
        </w:tc>
      </w:tr>
      <w:tr w:rsidR="00C678CA" w:rsidRPr="00971397" w14:paraId="73E8FC21" w14:textId="77777777">
        <w:tc>
          <w:tcPr>
            <w:tcW w:w="0" w:type="auto"/>
            <w:shd w:val="clear" w:color="auto" w:fill="FFFFFF"/>
          </w:tcPr>
          <w:p w14:paraId="5B01ECD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69DB3A0A" w14:textId="77777777">
        <w:tc>
          <w:tcPr>
            <w:tcW w:w="0" w:type="auto"/>
            <w:shd w:val="clear" w:color="auto" w:fill="FFFFFF"/>
          </w:tcPr>
          <w:p w14:paraId="4C1D650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EB91B01" w14:textId="50D42E2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19929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E4DB2F4" w14:textId="2BBAEAF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48117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5D72051" w14:textId="1E1D86D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650586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8FFAFEB" w14:textId="192CA87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687799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40CCB2D" w14:textId="5AEE312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71169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00EB253" w14:textId="77777777">
        <w:tc>
          <w:tcPr>
            <w:tcW w:w="0" w:type="auto"/>
            <w:shd w:val="clear" w:color="auto" w:fill="FFFFFF"/>
          </w:tcPr>
          <w:p w14:paraId="1A4E706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4E3B8A18" w14:textId="358DD82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115682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D2D90A9" w14:textId="2C70FB4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816456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8138A59" w14:textId="15678DF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036817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0AF41D6" w14:textId="7A3BB89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822261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E7D8FDA" w14:textId="6DF8FA9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78575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2046141" w14:textId="1579D7B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4011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D13EA42" w14:textId="72E05539"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3638927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7EDC1DD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FF29E01" w14:textId="77777777">
        <w:tc>
          <w:tcPr>
            <w:tcW w:w="0" w:type="auto"/>
            <w:shd w:val="clear" w:color="auto" w:fill="CCECFC"/>
          </w:tcPr>
          <w:p w14:paraId="5D7300C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AC-19 What is the solution and how is it implemented?</w:t>
            </w:r>
          </w:p>
        </w:tc>
      </w:tr>
      <w:tr w:rsidR="00C678CA" w:rsidRPr="00971397" w14:paraId="6DE704A1" w14:textId="77777777">
        <w:tc>
          <w:tcPr>
            <w:tcW w:w="0" w:type="auto"/>
            <w:shd w:val="clear" w:color="auto" w:fill="FFFFFF"/>
          </w:tcPr>
          <w:p w14:paraId="39A4448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A3F2F93" w14:textId="77777777">
        <w:tc>
          <w:tcPr>
            <w:tcW w:w="0" w:type="auto"/>
            <w:shd w:val="clear" w:color="auto" w:fill="FFFFFF"/>
          </w:tcPr>
          <w:p w14:paraId="52A976C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7510EE78" w14:textId="77777777" w:rsidR="00A77B3E" w:rsidRPr="00971397" w:rsidRDefault="00000000" w:rsidP="008D6090">
      <w:pPr>
        <w:pStyle w:val="Heading3"/>
        <w:tabs>
          <w:tab w:val="left" w:pos="360"/>
          <w:tab w:val="left" w:pos="720"/>
          <w:tab w:val="left" w:pos="1440"/>
          <w:tab w:val="left" w:pos="2160"/>
        </w:tabs>
        <w:spacing w:line="20" w:lineRule="atLeast"/>
        <w:rPr>
          <w:rFonts w:asciiTheme="minorHAnsi" w:hAnsiTheme="minorHAnsi" w:cstheme="minorHAnsi"/>
        </w:rPr>
      </w:pPr>
      <w:bookmarkStart w:id="58" w:name="_Toc144074464"/>
      <w:r w:rsidRPr="00971397">
        <w:rPr>
          <w:rFonts w:asciiTheme="minorHAnsi" w:hAnsiTheme="minorHAnsi" w:cstheme="minorHAnsi"/>
        </w:rPr>
        <w:t>AC-19(5) Full Device or Container-based Encryption (M)(H)</w:t>
      </w:r>
      <w:bookmarkEnd w:id="58"/>
    </w:p>
    <w:p w14:paraId="177B3112" w14:textId="080A9EC5" w:rsidR="00A77B3E" w:rsidRPr="00971397" w:rsidRDefault="00000000" w:rsidP="00971397">
      <w:pPr>
        <w:spacing w:after="320"/>
        <w:rPr>
          <w:rFonts w:cstheme="minorHAnsi"/>
        </w:rPr>
      </w:pPr>
      <w:r w:rsidRPr="00971397">
        <w:rPr>
          <w:rFonts w:cstheme="minorHAnsi"/>
        </w:rPr>
        <w:t>Employ [Selection: Assignment: full-device encryption; container-based encryption] to protect the confidentiality and integrity of information on [Assignment: organization-defined mobile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E19CAD0" w14:textId="77777777">
        <w:tc>
          <w:tcPr>
            <w:tcW w:w="0" w:type="auto"/>
            <w:shd w:val="clear" w:color="auto" w:fill="CCECFC"/>
          </w:tcPr>
          <w:p w14:paraId="6C1649C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AC-19(5) Control Summary Information</w:t>
            </w:r>
          </w:p>
        </w:tc>
      </w:tr>
      <w:tr w:rsidR="00C678CA" w:rsidRPr="00971397" w14:paraId="7168580F" w14:textId="77777777">
        <w:tc>
          <w:tcPr>
            <w:tcW w:w="0" w:type="auto"/>
            <w:shd w:val="clear" w:color="auto" w:fill="FFFFFF"/>
          </w:tcPr>
          <w:p w14:paraId="2E864DE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C2033BE" w14:textId="77777777">
        <w:tc>
          <w:tcPr>
            <w:tcW w:w="0" w:type="auto"/>
            <w:shd w:val="clear" w:color="auto" w:fill="FFFFFF"/>
          </w:tcPr>
          <w:p w14:paraId="4B0724E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AC-19(5)-1:</w:t>
            </w:r>
          </w:p>
        </w:tc>
      </w:tr>
      <w:tr w:rsidR="00C678CA" w:rsidRPr="00971397" w14:paraId="5930E10F" w14:textId="77777777">
        <w:tc>
          <w:tcPr>
            <w:tcW w:w="0" w:type="auto"/>
            <w:shd w:val="clear" w:color="auto" w:fill="FFFFFF"/>
          </w:tcPr>
          <w:p w14:paraId="2A6E013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AC-19(5)-2:</w:t>
            </w:r>
          </w:p>
        </w:tc>
      </w:tr>
      <w:tr w:rsidR="00C678CA" w:rsidRPr="00971397" w14:paraId="3294CE09" w14:textId="77777777">
        <w:tc>
          <w:tcPr>
            <w:tcW w:w="0" w:type="auto"/>
            <w:shd w:val="clear" w:color="auto" w:fill="FFFFFF"/>
          </w:tcPr>
          <w:p w14:paraId="4336ECF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D2E9F5F" w14:textId="6FD204C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99624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0A4C3D8" w14:textId="20E1BA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80107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BFA287B" w14:textId="44AA80C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04539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6EFEFFE" w14:textId="0E65D79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020491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DD6C01B" w14:textId="027F8C0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44600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433F672" w14:textId="77777777">
        <w:tc>
          <w:tcPr>
            <w:tcW w:w="0" w:type="auto"/>
            <w:shd w:val="clear" w:color="auto" w:fill="FFFFFF"/>
          </w:tcPr>
          <w:p w14:paraId="11B0FD6C" w14:textId="77777777" w:rsidR="00A77B3E" w:rsidRPr="00971397" w:rsidRDefault="00000000" w:rsidP="00626F9E">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DF6DD05" w14:textId="7DD4FA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70510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289D8EB" w14:textId="16A760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41865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D536984" w14:textId="2977594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17848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403C4FF" w14:textId="0978BD1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81955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FA92E85" w14:textId="7EAC4A2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04846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86A93E2" w14:textId="1D8FC0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06247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BB830C6" w14:textId="1A448BD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077638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7882371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E40C26D" w14:textId="77777777">
        <w:tc>
          <w:tcPr>
            <w:tcW w:w="0" w:type="auto"/>
            <w:shd w:val="clear" w:color="auto" w:fill="CCECFC"/>
          </w:tcPr>
          <w:p w14:paraId="3687AE9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AC-19(5) What is the solution and how is it implemented?</w:t>
            </w:r>
          </w:p>
        </w:tc>
      </w:tr>
      <w:tr w:rsidR="00C678CA" w:rsidRPr="00971397" w14:paraId="02FE5654" w14:textId="77777777">
        <w:tc>
          <w:tcPr>
            <w:tcW w:w="0" w:type="auto"/>
            <w:shd w:val="clear" w:color="auto" w:fill="FFFFFF"/>
          </w:tcPr>
          <w:p w14:paraId="656F899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2427A47"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59" w:name="_Toc144074465"/>
      <w:r w:rsidRPr="00971397">
        <w:rPr>
          <w:rFonts w:asciiTheme="minorHAnsi" w:hAnsiTheme="minorHAnsi" w:cstheme="minorHAnsi"/>
        </w:rPr>
        <w:t>AC-20 Use of External Systems (L)(M)(H)</w:t>
      </w:r>
      <w:bookmarkEnd w:id="59"/>
    </w:p>
    <w:p w14:paraId="7B59E49C" w14:textId="5C5269EE"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r>
      <w:r w:rsidR="00231C59" w:rsidRPr="00971397">
        <w:rPr>
          <w:rFonts w:cstheme="minorHAnsi"/>
        </w:rPr>
        <w:t>[Selection (one-or-more): Establish [Assignment: organization-defined terms and conditions]; Identify [Assignment: organization-defined controls asserted to be implemented on external systems]], consistent with the trust relationships established with other organizations owning, operating, and/or maintaining external systems, allowing authorized individuals to:</w:t>
      </w:r>
    </w:p>
    <w:p w14:paraId="42A43E51"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Access the system from external systems; and</w:t>
      </w:r>
    </w:p>
    <w:p w14:paraId="31F776D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Process, store, or transmit organization-controlled information using external systems; or</w:t>
      </w:r>
    </w:p>
    <w:p w14:paraId="0F27276B" w14:textId="59FAE7F8"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Prohibit the use of [Assignment: organizationally-defined types of external systems].</w:t>
      </w:r>
    </w:p>
    <w:p w14:paraId="6C1FEA57"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AC-20 Additional FedRAMP Requirements and Guidance:</w:t>
      </w:r>
    </w:p>
    <w:p w14:paraId="07427102" w14:textId="77777777" w:rsidR="006860ED"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r>
      <w:r w:rsidR="006860ED" w:rsidRPr="00971397">
        <w:rPr>
          <w:rFonts w:cstheme="minorHAnsi"/>
          <w:b/>
        </w:rPr>
        <w:t>Guidance:</w:t>
      </w:r>
      <w:r w:rsidR="006860ED" w:rsidRPr="00971397">
        <w:rPr>
          <w:rFonts w:cstheme="minorHAnsi"/>
        </w:rPr>
        <w:t xml:space="preserve"> The interrelated controls of AC-20, CA-3, and SA-9 should be differentiated as follows:</w:t>
      </w:r>
    </w:p>
    <w:p w14:paraId="1AF61752" w14:textId="77777777" w:rsidR="006860ED" w:rsidRPr="00971397" w:rsidRDefault="006860ED"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rPr>
        <w:t>AC-20 describes system access to and from external systems.</w:t>
      </w:r>
    </w:p>
    <w:p w14:paraId="6DE9641A" w14:textId="77777777" w:rsidR="006860ED" w:rsidRPr="00971397" w:rsidRDefault="006860ED"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rPr>
        <w:t>CA-3 describes documentation of an agreement between the respective system owners when data is exchanged between the CSO and an external system.</w:t>
      </w:r>
    </w:p>
    <w:p w14:paraId="5C157287" w14:textId="2EED7448" w:rsidR="00A77B3E" w:rsidRPr="00971397" w:rsidRDefault="006860ED"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lastRenderedPageBreak/>
        <w:tab/>
      </w:r>
      <w:r w:rsidRPr="00971397">
        <w:rPr>
          <w:rFonts w:cstheme="minorHAnsi"/>
          <w:b/>
        </w:rPr>
        <w:tab/>
      </w:r>
      <w:r w:rsidRPr="00971397">
        <w:rPr>
          <w:rFonts w:cstheme="minorHAnsi"/>
        </w:rPr>
        <w:t>SA-9 describes the responsibilities of external system owners. These responsibilities would typically be captured in the agreement required by CA-3.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1C377E7" w14:textId="77777777">
        <w:tc>
          <w:tcPr>
            <w:tcW w:w="0" w:type="auto"/>
            <w:shd w:val="clear" w:color="auto" w:fill="CCECFC"/>
          </w:tcPr>
          <w:p w14:paraId="3DD7903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AC-20 Control Summary Information</w:t>
            </w:r>
          </w:p>
        </w:tc>
      </w:tr>
      <w:tr w:rsidR="00C678CA" w:rsidRPr="00971397" w14:paraId="0CA5A4DB" w14:textId="77777777">
        <w:tc>
          <w:tcPr>
            <w:tcW w:w="0" w:type="auto"/>
            <w:shd w:val="clear" w:color="auto" w:fill="FFFFFF"/>
          </w:tcPr>
          <w:p w14:paraId="12DB931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2ECC39E" w14:textId="77777777">
        <w:tc>
          <w:tcPr>
            <w:tcW w:w="0" w:type="auto"/>
            <w:shd w:val="clear" w:color="auto" w:fill="FFFFFF"/>
          </w:tcPr>
          <w:p w14:paraId="49B2297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AC-20(a):</w:t>
            </w:r>
          </w:p>
        </w:tc>
      </w:tr>
      <w:tr w:rsidR="00C678CA" w:rsidRPr="00971397" w14:paraId="4AEA5D2E" w14:textId="77777777">
        <w:tc>
          <w:tcPr>
            <w:tcW w:w="0" w:type="auto"/>
            <w:shd w:val="clear" w:color="auto" w:fill="FFFFFF"/>
          </w:tcPr>
          <w:p w14:paraId="60196FF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AC-20(b):</w:t>
            </w:r>
          </w:p>
        </w:tc>
      </w:tr>
      <w:tr w:rsidR="00C678CA" w:rsidRPr="00971397" w14:paraId="79B83EDF" w14:textId="77777777">
        <w:tc>
          <w:tcPr>
            <w:tcW w:w="0" w:type="auto"/>
            <w:shd w:val="clear" w:color="auto" w:fill="FFFFFF"/>
          </w:tcPr>
          <w:p w14:paraId="1C059BD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E38FAD9" w14:textId="1ED18C6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84272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AFC2BF4" w14:textId="3CCAD9A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420259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72EF04F" w14:textId="15ECA8E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336834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EC5B0CF" w14:textId="50AE87B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23884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11CD22F" w14:textId="6C3784F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91041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E0AB25B" w14:textId="77777777">
        <w:tc>
          <w:tcPr>
            <w:tcW w:w="0" w:type="auto"/>
            <w:shd w:val="clear" w:color="auto" w:fill="FFFFFF"/>
          </w:tcPr>
          <w:p w14:paraId="2C50DD2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5403F63" w14:textId="338D15D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062287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CCC913A" w14:textId="58FAFDA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08438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EEC5D39" w14:textId="31346A3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535414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CC136FC" w14:textId="7700E9D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429381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B67553C" w14:textId="6B18D68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14762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63DCA05" w14:textId="5D8E199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38621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B7BF8F5" w14:textId="63FCE93C"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9715721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2B6947B8"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D31F171" w14:textId="77777777">
        <w:tc>
          <w:tcPr>
            <w:tcW w:w="0" w:type="auto"/>
            <w:shd w:val="clear" w:color="auto" w:fill="CCECFC"/>
          </w:tcPr>
          <w:p w14:paraId="00F11EA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AC-20 What is the solution and how is it implemented?</w:t>
            </w:r>
          </w:p>
        </w:tc>
      </w:tr>
      <w:tr w:rsidR="00C678CA" w:rsidRPr="00971397" w14:paraId="1A1071C3" w14:textId="77777777">
        <w:tc>
          <w:tcPr>
            <w:tcW w:w="0" w:type="auto"/>
            <w:shd w:val="clear" w:color="auto" w:fill="FFFFFF"/>
          </w:tcPr>
          <w:p w14:paraId="400850C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C2D048A" w14:textId="77777777">
        <w:tc>
          <w:tcPr>
            <w:tcW w:w="0" w:type="auto"/>
            <w:shd w:val="clear" w:color="auto" w:fill="FFFFFF"/>
          </w:tcPr>
          <w:p w14:paraId="03E8FC8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Part b:</w:t>
            </w:r>
          </w:p>
        </w:tc>
      </w:tr>
    </w:tbl>
    <w:p w14:paraId="0613E3C6"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60" w:name="_Toc144074466"/>
      <w:r w:rsidRPr="00971397">
        <w:rPr>
          <w:rFonts w:asciiTheme="minorHAnsi" w:hAnsiTheme="minorHAnsi" w:cstheme="minorHAnsi"/>
        </w:rPr>
        <w:t>AC-20(1) Limits on Authorized Use (M)(H)</w:t>
      </w:r>
      <w:bookmarkEnd w:id="60"/>
    </w:p>
    <w:p w14:paraId="4415DAE7"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Permit authorized individuals to use an external system to access the system or to process, store, or transmit organization-controlled information only after:</w:t>
      </w:r>
    </w:p>
    <w:p w14:paraId="157B9DB2" w14:textId="60DFF2EE"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Verification of the implementation of controls on the external system as specified in the organization’s security and privacy policies and security and privacy plans; or</w:t>
      </w:r>
    </w:p>
    <w:p w14:paraId="4E1EABBE" w14:textId="0EF0FAF4"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Retention of approved system connection or processing agreements with the organizational entity hosting the external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D0E81AC" w14:textId="77777777">
        <w:tc>
          <w:tcPr>
            <w:tcW w:w="0" w:type="auto"/>
            <w:shd w:val="clear" w:color="auto" w:fill="CCECFC"/>
          </w:tcPr>
          <w:p w14:paraId="09AF81A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AC-20(1) Control Summary Information</w:t>
            </w:r>
          </w:p>
        </w:tc>
      </w:tr>
      <w:tr w:rsidR="00C678CA" w:rsidRPr="00971397" w14:paraId="049C37B4" w14:textId="77777777">
        <w:tc>
          <w:tcPr>
            <w:tcW w:w="0" w:type="auto"/>
            <w:shd w:val="clear" w:color="auto" w:fill="FFFFFF"/>
          </w:tcPr>
          <w:p w14:paraId="2091635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4ADBD904" w14:textId="77777777">
        <w:tc>
          <w:tcPr>
            <w:tcW w:w="0" w:type="auto"/>
            <w:shd w:val="clear" w:color="auto" w:fill="FFFFFF"/>
          </w:tcPr>
          <w:p w14:paraId="7811B1F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59E5CFDC" w14:textId="3EF8B5C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534399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064177E" w14:textId="14A0F6F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822930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AE61E2D" w14:textId="6153355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015150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920A9A5" w14:textId="3F61C73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91629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518FE2D" w14:textId="48B1009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560074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59E7837" w14:textId="77777777">
        <w:tc>
          <w:tcPr>
            <w:tcW w:w="0" w:type="auto"/>
            <w:shd w:val="clear" w:color="auto" w:fill="FFFFFF"/>
          </w:tcPr>
          <w:p w14:paraId="6F215208" w14:textId="77777777" w:rsidR="00A77B3E" w:rsidRPr="00971397" w:rsidRDefault="00000000" w:rsidP="00626F9E">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6C54E61A" w14:textId="189237E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580972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00C748D" w14:textId="39A03FD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118859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8DFF780" w14:textId="163A08C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906898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326BEC4" w14:textId="2098927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642592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0715A2B" w14:textId="63BC9FB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203258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679CEBDA" w14:textId="724C1FD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876659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A10E7EF" w14:textId="7AD7A71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9061631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6B76BF41"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A29D83B" w14:textId="77777777">
        <w:tc>
          <w:tcPr>
            <w:tcW w:w="0" w:type="auto"/>
            <w:shd w:val="clear" w:color="auto" w:fill="CCECFC"/>
          </w:tcPr>
          <w:p w14:paraId="4594025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AC-20(1) What is the solution and how is it implemented?</w:t>
            </w:r>
          </w:p>
        </w:tc>
      </w:tr>
      <w:tr w:rsidR="00C678CA" w:rsidRPr="00971397" w14:paraId="54117392" w14:textId="77777777">
        <w:tc>
          <w:tcPr>
            <w:tcW w:w="0" w:type="auto"/>
            <w:shd w:val="clear" w:color="auto" w:fill="FFFFFF"/>
          </w:tcPr>
          <w:p w14:paraId="1860C92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50CB71D9" w14:textId="77777777">
        <w:tc>
          <w:tcPr>
            <w:tcW w:w="0" w:type="auto"/>
            <w:shd w:val="clear" w:color="auto" w:fill="FFFFFF"/>
          </w:tcPr>
          <w:p w14:paraId="3C8B8DC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27DB6827"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61" w:name="_Toc144074467"/>
      <w:r w:rsidRPr="00971397">
        <w:rPr>
          <w:rFonts w:asciiTheme="minorHAnsi" w:hAnsiTheme="minorHAnsi" w:cstheme="minorHAnsi"/>
        </w:rPr>
        <w:t>AC-20(2) Portable Storage Devices — Restricted Use (M)(H)</w:t>
      </w:r>
      <w:bookmarkEnd w:id="61"/>
    </w:p>
    <w:p w14:paraId="3D55FC6E" w14:textId="3EF7052B" w:rsidR="00A77B3E" w:rsidRPr="00971397" w:rsidRDefault="00000000" w:rsidP="00971397">
      <w:pPr>
        <w:spacing w:after="320"/>
        <w:rPr>
          <w:rFonts w:cstheme="minorHAnsi"/>
        </w:rPr>
      </w:pPr>
      <w:r w:rsidRPr="00971397">
        <w:rPr>
          <w:rFonts w:cstheme="minorHAnsi"/>
        </w:rPr>
        <w:t>Restrict the use of organization-controlled portable storage devices by authorized individuals on external systems using [Assignment: organization-defined restrictions].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6B2AAA2" w14:textId="77777777">
        <w:tc>
          <w:tcPr>
            <w:tcW w:w="0" w:type="auto"/>
            <w:shd w:val="clear" w:color="auto" w:fill="CCECFC"/>
          </w:tcPr>
          <w:p w14:paraId="26C1DFC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AC-20(2) Control Summary Information</w:t>
            </w:r>
          </w:p>
        </w:tc>
      </w:tr>
      <w:tr w:rsidR="00C678CA" w:rsidRPr="00971397" w14:paraId="6F495747" w14:textId="77777777">
        <w:tc>
          <w:tcPr>
            <w:tcW w:w="0" w:type="auto"/>
            <w:shd w:val="clear" w:color="auto" w:fill="FFFFFF"/>
          </w:tcPr>
          <w:p w14:paraId="3F4904C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0C6513F" w14:textId="77777777">
        <w:tc>
          <w:tcPr>
            <w:tcW w:w="0" w:type="auto"/>
            <w:shd w:val="clear" w:color="auto" w:fill="FFFFFF"/>
          </w:tcPr>
          <w:p w14:paraId="6BA62AD6" w14:textId="253955D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AC-20(2):</w:t>
            </w:r>
          </w:p>
        </w:tc>
      </w:tr>
      <w:tr w:rsidR="00C678CA" w:rsidRPr="00971397" w14:paraId="25FD2D55" w14:textId="77777777">
        <w:tc>
          <w:tcPr>
            <w:tcW w:w="0" w:type="auto"/>
            <w:shd w:val="clear" w:color="auto" w:fill="FFFFFF"/>
          </w:tcPr>
          <w:p w14:paraId="3327C15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7301BB1" w14:textId="696FAA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82509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BA311EB" w14:textId="49A4DF5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78524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9F33C30" w14:textId="13BC56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47638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358D2C7" w14:textId="4F74AB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59227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19B183A" w14:textId="20C166E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762089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E140FAF" w14:textId="77777777">
        <w:tc>
          <w:tcPr>
            <w:tcW w:w="0" w:type="auto"/>
            <w:shd w:val="clear" w:color="auto" w:fill="FFFFFF"/>
          </w:tcPr>
          <w:p w14:paraId="7CC0DB8F" w14:textId="77777777" w:rsidR="00A77B3E" w:rsidRPr="00971397" w:rsidRDefault="00000000" w:rsidP="00626F9E">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DB3FA4F" w14:textId="217B5E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11448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C9657D4" w14:textId="07C074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66847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EB44385" w14:textId="210F76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21665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48F278D" w14:textId="42A165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72757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2ED04B8" w14:textId="54EC190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06672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9DADF08" w14:textId="32753F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31148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CAB2E17" w14:textId="0D3F420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680822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52AA728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726BB13" w14:textId="77777777">
        <w:tc>
          <w:tcPr>
            <w:tcW w:w="0" w:type="auto"/>
            <w:shd w:val="clear" w:color="auto" w:fill="CCECFC"/>
          </w:tcPr>
          <w:p w14:paraId="6FF9A47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AC-20(2) What is the solution and how is it implemented?</w:t>
            </w:r>
          </w:p>
        </w:tc>
      </w:tr>
      <w:tr w:rsidR="00C678CA" w:rsidRPr="00971397" w14:paraId="4F61C074" w14:textId="77777777">
        <w:tc>
          <w:tcPr>
            <w:tcW w:w="0" w:type="auto"/>
            <w:shd w:val="clear" w:color="auto" w:fill="FFFFFF"/>
          </w:tcPr>
          <w:p w14:paraId="03E3A5F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420FAEE"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62" w:name="_Toc144074468"/>
      <w:r w:rsidRPr="00971397">
        <w:rPr>
          <w:rFonts w:asciiTheme="minorHAnsi" w:hAnsiTheme="minorHAnsi" w:cstheme="minorHAnsi"/>
        </w:rPr>
        <w:t>AC-21 Information Sharing (M)(H)</w:t>
      </w:r>
      <w:bookmarkEnd w:id="62"/>
    </w:p>
    <w:p w14:paraId="30475FA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Enable authorized users to determine whether access authorizations assigned to a sharing partner match the information’s access and use restrictions for [Assignment: organization-defined information sharing circumstances where user discretion is required]; and</w:t>
      </w:r>
    </w:p>
    <w:p w14:paraId="5CB83C73" w14:textId="2CD2E7B0"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Employ [Assignment: organization-defined automated mechanisms or manual processes] to assist users in making information sharing and 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20C1199" w14:textId="77777777">
        <w:tc>
          <w:tcPr>
            <w:tcW w:w="0" w:type="auto"/>
            <w:shd w:val="clear" w:color="auto" w:fill="CCECFC"/>
          </w:tcPr>
          <w:p w14:paraId="22F3E7B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AC-21 Control Summary Information</w:t>
            </w:r>
          </w:p>
        </w:tc>
      </w:tr>
      <w:tr w:rsidR="00C678CA" w:rsidRPr="00971397" w14:paraId="7593741C" w14:textId="77777777">
        <w:tc>
          <w:tcPr>
            <w:tcW w:w="0" w:type="auto"/>
            <w:shd w:val="clear" w:color="auto" w:fill="FFFFFF"/>
          </w:tcPr>
          <w:p w14:paraId="240BD91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6058013" w14:textId="77777777">
        <w:tc>
          <w:tcPr>
            <w:tcW w:w="0" w:type="auto"/>
            <w:shd w:val="clear" w:color="auto" w:fill="FFFFFF"/>
          </w:tcPr>
          <w:p w14:paraId="34DA4E9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AC-21(a):</w:t>
            </w:r>
          </w:p>
        </w:tc>
      </w:tr>
      <w:tr w:rsidR="00C678CA" w:rsidRPr="00971397" w14:paraId="3A51C047" w14:textId="77777777">
        <w:tc>
          <w:tcPr>
            <w:tcW w:w="0" w:type="auto"/>
            <w:shd w:val="clear" w:color="auto" w:fill="FFFFFF"/>
          </w:tcPr>
          <w:p w14:paraId="0C0F197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AC-21(b):</w:t>
            </w:r>
          </w:p>
        </w:tc>
      </w:tr>
      <w:tr w:rsidR="00C678CA" w:rsidRPr="00971397" w14:paraId="70CE536A" w14:textId="77777777">
        <w:tc>
          <w:tcPr>
            <w:tcW w:w="0" w:type="auto"/>
            <w:shd w:val="clear" w:color="auto" w:fill="FFFFFF"/>
          </w:tcPr>
          <w:p w14:paraId="6D4A44E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54214FA" w14:textId="02C4DF5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24978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32BAA89" w14:textId="207626C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04680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D3A434E" w14:textId="7F49F63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16644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F34D2A3" w14:textId="74A0FD8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540164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881A61D" w14:textId="49C254F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005959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1CE4F7AC" w14:textId="77777777">
        <w:tc>
          <w:tcPr>
            <w:tcW w:w="0" w:type="auto"/>
            <w:shd w:val="clear" w:color="auto" w:fill="FFFFFF"/>
          </w:tcPr>
          <w:p w14:paraId="3663022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0F560A01" w14:textId="14CC75D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199090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2CA838E" w14:textId="308F6C6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919213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E25CB75" w14:textId="7536279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55013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AFB1E7E" w14:textId="0B60077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13229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ECDC38E" w14:textId="19331D1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068794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6D3FB1F" w14:textId="6CA706D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328017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D55BA9D" w14:textId="0871A088"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1456239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D808F4" w:rsidRPr="00971397">
              <w:rPr>
                <w:rFonts w:cstheme="minorHAnsi"/>
              </w:rPr>
              <w:t>[Click here to enter text]</w:t>
            </w:r>
            <w:r w:rsidRPr="00971397">
              <w:rPr>
                <w:rFonts w:cstheme="minorHAnsi"/>
              </w:rPr>
              <w:t>, Date of Authorization</w:t>
            </w:r>
          </w:p>
        </w:tc>
      </w:tr>
    </w:tbl>
    <w:p w14:paraId="16FE44C6"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61906F4" w14:textId="77777777">
        <w:tc>
          <w:tcPr>
            <w:tcW w:w="0" w:type="auto"/>
            <w:shd w:val="clear" w:color="auto" w:fill="CCECFC"/>
          </w:tcPr>
          <w:p w14:paraId="33A117C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AC-21 What is the solution and how is it implemented?</w:t>
            </w:r>
          </w:p>
        </w:tc>
      </w:tr>
      <w:tr w:rsidR="00C678CA" w:rsidRPr="00971397" w14:paraId="4D7E0864" w14:textId="77777777">
        <w:tc>
          <w:tcPr>
            <w:tcW w:w="0" w:type="auto"/>
            <w:shd w:val="clear" w:color="auto" w:fill="FFFFFF"/>
          </w:tcPr>
          <w:p w14:paraId="492C8F3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39674DB" w14:textId="77777777">
        <w:tc>
          <w:tcPr>
            <w:tcW w:w="0" w:type="auto"/>
            <w:shd w:val="clear" w:color="auto" w:fill="FFFFFF"/>
          </w:tcPr>
          <w:p w14:paraId="7714CA0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6E0DF65C"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63" w:name="_Toc144074469"/>
      <w:r w:rsidRPr="00971397">
        <w:rPr>
          <w:rFonts w:asciiTheme="minorHAnsi" w:hAnsiTheme="minorHAnsi" w:cstheme="minorHAnsi"/>
        </w:rPr>
        <w:t>AC-22 Publicly Accessible Content (L)(M)(H)</w:t>
      </w:r>
      <w:bookmarkEnd w:id="63"/>
    </w:p>
    <w:p w14:paraId="28B10A8E"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Designate individuals authorized to make information publicly accessible;</w:t>
      </w:r>
    </w:p>
    <w:p w14:paraId="2AEEA90D"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Train authorized individuals to ensure that publicly accessible information does not contain nonpublic information;</w:t>
      </w:r>
    </w:p>
    <w:p w14:paraId="20D82BCB"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c.</w:t>
      </w:r>
      <w:r w:rsidRPr="00971397">
        <w:rPr>
          <w:rFonts w:cstheme="minorHAnsi"/>
        </w:rPr>
        <w:tab/>
        <w:t>Review the proposed content of information prior to posting onto the publicly accessible system to ensure that nonpublic information is not included; and</w:t>
      </w:r>
    </w:p>
    <w:p w14:paraId="7CDA93CC" w14:textId="38098832"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Review the content on the publicly accessible system for nonpublic information [FedRAMP Assignment: at least quarterly] and remove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0577AD" w14:textId="77777777">
        <w:tc>
          <w:tcPr>
            <w:tcW w:w="0" w:type="auto"/>
            <w:shd w:val="clear" w:color="auto" w:fill="CCECFC"/>
          </w:tcPr>
          <w:p w14:paraId="6864EDD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AC-22 Control Summary Information</w:t>
            </w:r>
          </w:p>
        </w:tc>
      </w:tr>
      <w:tr w:rsidR="00C678CA" w:rsidRPr="00971397" w14:paraId="63CD7EEC" w14:textId="77777777">
        <w:tc>
          <w:tcPr>
            <w:tcW w:w="0" w:type="auto"/>
            <w:shd w:val="clear" w:color="auto" w:fill="FFFFFF"/>
          </w:tcPr>
          <w:p w14:paraId="03CCD32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Responsible Role:</w:t>
            </w:r>
          </w:p>
        </w:tc>
      </w:tr>
      <w:tr w:rsidR="00C678CA" w:rsidRPr="00971397" w14:paraId="39E35268" w14:textId="77777777">
        <w:tc>
          <w:tcPr>
            <w:tcW w:w="0" w:type="auto"/>
            <w:shd w:val="clear" w:color="auto" w:fill="FFFFFF"/>
          </w:tcPr>
          <w:p w14:paraId="5D8B08F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AC-22(d):</w:t>
            </w:r>
          </w:p>
        </w:tc>
      </w:tr>
      <w:tr w:rsidR="00C678CA" w:rsidRPr="00971397" w14:paraId="657A3992" w14:textId="77777777">
        <w:tc>
          <w:tcPr>
            <w:tcW w:w="0" w:type="auto"/>
            <w:shd w:val="clear" w:color="auto" w:fill="FFFFFF"/>
          </w:tcPr>
          <w:p w14:paraId="60DD2A7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FB3B48F" w14:textId="1D06351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2828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C229FCD" w14:textId="20AADD7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470646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67594ABF" w14:textId="1C6B1C3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312243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79561F8" w14:textId="6E8D384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995362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8DC461A" w14:textId="68628FA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669216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85BC749" w14:textId="77777777">
        <w:tc>
          <w:tcPr>
            <w:tcW w:w="0" w:type="auto"/>
            <w:shd w:val="clear" w:color="auto" w:fill="FFFFFF"/>
          </w:tcPr>
          <w:p w14:paraId="1CFF85F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11C3D643" w14:textId="2D7935A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23870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20FF8748" w14:textId="59FC921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34059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5F59ED1" w14:textId="49D13FB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177701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ADA5A3E" w14:textId="7F25D39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77721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5C4DDB4" w14:textId="69C8E59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69963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C7A32C8" w14:textId="71F292F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444729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6FB0E2F" w14:textId="1098FAA8"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7262326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23F92DCA"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27A1677" w14:textId="77777777">
        <w:tc>
          <w:tcPr>
            <w:tcW w:w="0" w:type="auto"/>
            <w:shd w:val="clear" w:color="auto" w:fill="CCECFC"/>
          </w:tcPr>
          <w:p w14:paraId="295E51E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AC-22 What is the solution and how is it implemented?</w:t>
            </w:r>
          </w:p>
        </w:tc>
      </w:tr>
      <w:tr w:rsidR="00C678CA" w:rsidRPr="00971397" w14:paraId="2099051A" w14:textId="77777777">
        <w:tc>
          <w:tcPr>
            <w:tcW w:w="0" w:type="auto"/>
            <w:shd w:val="clear" w:color="auto" w:fill="FFFFFF"/>
          </w:tcPr>
          <w:p w14:paraId="40BCA88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5B99095" w14:textId="77777777">
        <w:tc>
          <w:tcPr>
            <w:tcW w:w="0" w:type="auto"/>
            <w:shd w:val="clear" w:color="auto" w:fill="FFFFFF"/>
          </w:tcPr>
          <w:p w14:paraId="29657EA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4EFF7560" w14:textId="77777777">
        <w:tc>
          <w:tcPr>
            <w:tcW w:w="0" w:type="auto"/>
            <w:shd w:val="clear" w:color="auto" w:fill="FFFFFF"/>
          </w:tcPr>
          <w:p w14:paraId="2AEC86E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6B16B992" w14:textId="77777777">
        <w:tc>
          <w:tcPr>
            <w:tcW w:w="0" w:type="auto"/>
            <w:shd w:val="clear" w:color="auto" w:fill="FFFFFF"/>
          </w:tcPr>
          <w:p w14:paraId="3946C59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61DA0B13" w14:textId="77777777" w:rsidR="00A77B3E" w:rsidRPr="00971397" w:rsidRDefault="00000000">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64" w:name="_Toc144074470"/>
      <w:r w:rsidRPr="00971397">
        <w:rPr>
          <w:rFonts w:asciiTheme="minorHAnsi" w:hAnsiTheme="minorHAnsi" w:cstheme="minorHAnsi"/>
        </w:rPr>
        <w:lastRenderedPageBreak/>
        <w:t>Awareness and Training</w:t>
      </w:r>
      <w:bookmarkEnd w:id="64"/>
    </w:p>
    <w:p w14:paraId="04E7CD9E"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65" w:name="_Toc144074471"/>
      <w:r w:rsidRPr="00971397">
        <w:rPr>
          <w:rFonts w:asciiTheme="minorHAnsi" w:hAnsiTheme="minorHAnsi" w:cstheme="minorHAnsi"/>
        </w:rPr>
        <w:t>AT-1 Policy and Procedures (L)(M)(H)</w:t>
      </w:r>
      <w:bookmarkEnd w:id="65"/>
    </w:p>
    <w:p w14:paraId="4BC7E79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4F0C4061" w14:textId="6C44B2B9"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awareness and training policy that:</w:t>
      </w:r>
    </w:p>
    <w:p w14:paraId="240EAFBE"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6278D214"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50204319"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awareness and training policy and the associated awareness and training controls;</w:t>
      </w:r>
    </w:p>
    <w:p w14:paraId="00BAFD4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awareness and training policy and procedures; and</w:t>
      </w:r>
    </w:p>
    <w:p w14:paraId="2092AB6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awareness and training:</w:t>
      </w:r>
    </w:p>
    <w:p w14:paraId="35C5C9B6" w14:textId="75EC358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4756F61E" w14:textId="361C8123"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400E71E" w14:textId="77777777">
        <w:tc>
          <w:tcPr>
            <w:tcW w:w="0" w:type="auto"/>
            <w:shd w:val="clear" w:color="auto" w:fill="CCECFC"/>
          </w:tcPr>
          <w:p w14:paraId="6E2CB3F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AT-1 Control Summary Information</w:t>
            </w:r>
          </w:p>
        </w:tc>
      </w:tr>
      <w:tr w:rsidR="00C678CA" w:rsidRPr="00971397" w14:paraId="6B92BDA8" w14:textId="77777777">
        <w:tc>
          <w:tcPr>
            <w:tcW w:w="0" w:type="auto"/>
            <w:shd w:val="clear" w:color="auto" w:fill="FFFFFF"/>
          </w:tcPr>
          <w:p w14:paraId="71AF426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70EE92B7" w14:textId="77777777">
        <w:tc>
          <w:tcPr>
            <w:tcW w:w="0" w:type="auto"/>
            <w:shd w:val="clear" w:color="auto" w:fill="FFFFFF"/>
          </w:tcPr>
          <w:p w14:paraId="7782D33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AT-1(a):</w:t>
            </w:r>
          </w:p>
        </w:tc>
      </w:tr>
      <w:tr w:rsidR="00C678CA" w:rsidRPr="00971397" w14:paraId="30EB0C80" w14:textId="77777777">
        <w:tc>
          <w:tcPr>
            <w:tcW w:w="0" w:type="auto"/>
            <w:shd w:val="clear" w:color="auto" w:fill="FFFFFF"/>
          </w:tcPr>
          <w:p w14:paraId="0B7F624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AT-1(a)(1):</w:t>
            </w:r>
          </w:p>
        </w:tc>
      </w:tr>
      <w:tr w:rsidR="00C678CA" w:rsidRPr="00971397" w14:paraId="17D177C2" w14:textId="77777777">
        <w:tc>
          <w:tcPr>
            <w:tcW w:w="0" w:type="auto"/>
            <w:shd w:val="clear" w:color="auto" w:fill="FFFFFF"/>
          </w:tcPr>
          <w:p w14:paraId="444B4CE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Parameter AT-1(b):</w:t>
            </w:r>
          </w:p>
        </w:tc>
      </w:tr>
      <w:tr w:rsidR="00C678CA" w:rsidRPr="00971397" w14:paraId="517119D5" w14:textId="77777777">
        <w:tc>
          <w:tcPr>
            <w:tcW w:w="0" w:type="auto"/>
            <w:shd w:val="clear" w:color="auto" w:fill="FFFFFF"/>
          </w:tcPr>
          <w:p w14:paraId="59EC1867" w14:textId="5A65AB9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AT-1(c)(1)-1:</w:t>
            </w:r>
          </w:p>
        </w:tc>
      </w:tr>
      <w:tr w:rsidR="00C678CA" w:rsidRPr="00971397" w14:paraId="39F1EFD5" w14:textId="77777777">
        <w:tc>
          <w:tcPr>
            <w:tcW w:w="0" w:type="auto"/>
            <w:shd w:val="clear" w:color="auto" w:fill="FFFFFF"/>
          </w:tcPr>
          <w:p w14:paraId="7AF8E83A" w14:textId="0974C68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AT-1(c)(1)-2:</w:t>
            </w:r>
          </w:p>
        </w:tc>
      </w:tr>
      <w:tr w:rsidR="00C678CA" w:rsidRPr="00971397" w14:paraId="0C6EB47C" w14:textId="77777777">
        <w:tc>
          <w:tcPr>
            <w:tcW w:w="0" w:type="auto"/>
            <w:shd w:val="clear" w:color="auto" w:fill="FFFFFF"/>
          </w:tcPr>
          <w:p w14:paraId="118A947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AT-1(c)(2)-1:</w:t>
            </w:r>
          </w:p>
        </w:tc>
      </w:tr>
      <w:tr w:rsidR="00C678CA" w:rsidRPr="00971397" w14:paraId="660E4A8E" w14:textId="77777777">
        <w:tc>
          <w:tcPr>
            <w:tcW w:w="0" w:type="auto"/>
            <w:shd w:val="clear" w:color="auto" w:fill="FFFFFF"/>
          </w:tcPr>
          <w:p w14:paraId="0E0EBA5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AT-1(c)(2)-2:</w:t>
            </w:r>
          </w:p>
        </w:tc>
      </w:tr>
      <w:tr w:rsidR="00C678CA" w:rsidRPr="00971397" w14:paraId="61838F71" w14:textId="77777777">
        <w:tc>
          <w:tcPr>
            <w:tcW w:w="0" w:type="auto"/>
            <w:shd w:val="clear" w:color="auto" w:fill="FFFFFF"/>
          </w:tcPr>
          <w:p w14:paraId="4D4F0BF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6C8AEF86" w14:textId="2970DBD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582485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913DDFE" w14:textId="5016853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974473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A382BEB" w14:textId="7B1039E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814335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7F9BD9F" w14:textId="29996EE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461315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2EC624B" w14:textId="4863E16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950444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1EBB561" w14:textId="77777777">
        <w:tc>
          <w:tcPr>
            <w:tcW w:w="0" w:type="auto"/>
            <w:shd w:val="clear" w:color="auto" w:fill="FFFFFF"/>
          </w:tcPr>
          <w:p w14:paraId="0F22C4B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43E21C3D" w14:textId="113524C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890001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46235FD" w14:textId="32EBE7F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326644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6BDFEFB" w14:textId="0EA5176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6766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tc>
      </w:tr>
    </w:tbl>
    <w:p w14:paraId="5A9A2E0B"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EFEA809" w14:textId="77777777">
        <w:tc>
          <w:tcPr>
            <w:tcW w:w="0" w:type="auto"/>
            <w:shd w:val="clear" w:color="auto" w:fill="CCECFC"/>
          </w:tcPr>
          <w:p w14:paraId="67E533B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AT-1 What is the solution and how is it implemented?</w:t>
            </w:r>
          </w:p>
        </w:tc>
      </w:tr>
      <w:tr w:rsidR="00C678CA" w:rsidRPr="00971397" w14:paraId="7ABFB319" w14:textId="77777777">
        <w:tc>
          <w:tcPr>
            <w:tcW w:w="0" w:type="auto"/>
            <w:shd w:val="clear" w:color="auto" w:fill="FFFFFF"/>
          </w:tcPr>
          <w:p w14:paraId="6A813AF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625CA2D1" w14:textId="77777777">
        <w:tc>
          <w:tcPr>
            <w:tcW w:w="0" w:type="auto"/>
            <w:shd w:val="clear" w:color="auto" w:fill="FFFFFF"/>
          </w:tcPr>
          <w:p w14:paraId="2746CE1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04EA2202" w14:textId="77777777">
        <w:tc>
          <w:tcPr>
            <w:tcW w:w="0" w:type="auto"/>
            <w:shd w:val="clear" w:color="auto" w:fill="FFFFFF"/>
          </w:tcPr>
          <w:p w14:paraId="16DF05B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25275DE0"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66" w:name="_Toc144074472"/>
      <w:r w:rsidRPr="00971397">
        <w:rPr>
          <w:rFonts w:asciiTheme="minorHAnsi" w:hAnsiTheme="minorHAnsi" w:cstheme="minorHAnsi"/>
        </w:rPr>
        <w:lastRenderedPageBreak/>
        <w:t>AT-2 Literacy Training and Awareness (L)(M)(H)</w:t>
      </w:r>
      <w:bookmarkEnd w:id="66"/>
    </w:p>
    <w:p w14:paraId="7249283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Provide security and privacy literacy training to system users (including managers, senior executives, and contractors):</w:t>
      </w:r>
    </w:p>
    <w:p w14:paraId="7B990857"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As part of initial training for new users and [FedRAMP Assignment: at least annually] thereafter; and</w:t>
      </w:r>
    </w:p>
    <w:p w14:paraId="38E1F8B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When required by system changes or following [Assignment: organization-defined events];</w:t>
      </w:r>
    </w:p>
    <w:p w14:paraId="500ED80C"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Employ the following techniques to increase the security and privacy awareness of system users [Assignment: organization-defined awareness techniques];</w:t>
      </w:r>
    </w:p>
    <w:p w14:paraId="6483293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Update literacy training and awareness content [FedRAMP Assignment: at least annually] and following [Assignment: organization-defined events]; and</w:t>
      </w:r>
    </w:p>
    <w:p w14:paraId="692FB867" w14:textId="217DEBA9"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Incorporate lessons learned from internal or external security or privacy incidents into literacy training and awareness techniques.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14EC977" w14:textId="77777777">
        <w:tc>
          <w:tcPr>
            <w:tcW w:w="0" w:type="auto"/>
            <w:shd w:val="clear" w:color="auto" w:fill="CCECFC"/>
          </w:tcPr>
          <w:p w14:paraId="66C2269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AT-2 Control Summary Information</w:t>
            </w:r>
          </w:p>
        </w:tc>
      </w:tr>
      <w:tr w:rsidR="00C678CA" w:rsidRPr="00971397" w14:paraId="6D83B048" w14:textId="77777777">
        <w:tc>
          <w:tcPr>
            <w:tcW w:w="0" w:type="auto"/>
            <w:shd w:val="clear" w:color="auto" w:fill="FFFFFF"/>
          </w:tcPr>
          <w:p w14:paraId="0693C1E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0B9C59E" w14:textId="77777777">
        <w:tc>
          <w:tcPr>
            <w:tcW w:w="0" w:type="auto"/>
            <w:shd w:val="clear" w:color="auto" w:fill="FFFFFF"/>
          </w:tcPr>
          <w:p w14:paraId="700EBEC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AT-2(a)(1):</w:t>
            </w:r>
          </w:p>
        </w:tc>
      </w:tr>
      <w:tr w:rsidR="00C678CA" w:rsidRPr="00971397" w14:paraId="1108EF04" w14:textId="77777777">
        <w:tc>
          <w:tcPr>
            <w:tcW w:w="0" w:type="auto"/>
            <w:shd w:val="clear" w:color="auto" w:fill="FFFFFF"/>
          </w:tcPr>
          <w:p w14:paraId="71DEF27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AT-2(a)(2):</w:t>
            </w:r>
          </w:p>
        </w:tc>
      </w:tr>
      <w:tr w:rsidR="00C678CA" w:rsidRPr="00971397" w14:paraId="343C22AF" w14:textId="77777777">
        <w:tc>
          <w:tcPr>
            <w:tcW w:w="0" w:type="auto"/>
            <w:shd w:val="clear" w:color="auto" w:fill="FFFFFF"/>
          </w:tcPr>
          <w:p w14:paraId="1EC6306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AT-2(b):</w:t>
            </w:r>
          </w:p>
        </w:tc>
      </w:tr>
      <w:tr w:rsidR="00C678CA" w:rsidRPr="00971397" w14:paraId="07BCB7DC" w14:textId="77777777">
        <w:tc>
          <w:tcPr>
            <w:tcW w:w="0" w:type="auto"/>
            <w:shd w:val="clear" w:color="auto" w:fill="FFFFFF"/>
          </w:tcPr>
          <w:p w14:paraId="020B54B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AT-2(c)-1:</w:t>
            </w:r>
          </w:p>
        </w:tc>
      </w:tr>
      <w:tr w:rsidR="00C678CA" w:rsidRPr="00971397" w14:paraId="33DFE2C1" w14:textId="77777777">
        <w:tc>
          <w:tcPr>
            <w:tcW w:w="0" w:type="auto"/>
            <w:shd w:val="clear" w:color="auto" w:fill="FFFFFF"/>
          </w:tcPr>
          <w:p w14:paraId="6DE6372E" w14:textId="3F8D2A5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AT-2(c)-2:</w:t>
            </w:r>
          </w:p>
        </w:tc>
      </w:tr>
      <w:tr w:rsidR="00C678CA" w:rsidRPr="00971397" w14:paraId="58456F29" w14:textId="77777777">
        <w:tc>
          <w:tcPr>
            <w:tcW w:w="0" w:type="auto"/>
            <w:shd w:val="clear" w:color="auto" w:fill="FFFFFF"/>
          </w:tcPr>
          <w:p w14:paraId="2F0AC4D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B2DD421" w14:textId="248297C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683937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82FCB08" w14:textId="6CDC973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206301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C8CD1F8" w14:textId="2FAE3D4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808100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15FC553" w14:textId="374C90E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216059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221DDC4" w14:textId="6DBE06A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451156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F4B6E70" w14:textId="77777777">
        <w:tc>
          <w:tcPr>
            <w:tcW w:w="0" w:type="auto"/>
            <w:shd w:val="clear" w:color="auto" w:fill="FFFFFF"/>
          </w:tcPr>
          <w:p w14:paraId="7AC6524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254E8A11" w14:textId="57A868E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917502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1136ACB" w14:textId="1C33325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172981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0F4C58F" w14:textId="70895F3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89746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794BFAA7" w14:textId="61908EB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48843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2DBD4AC" w14:textId="26BF903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29733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67ABBFF" w14:textId="64BE3A8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841762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D8B2D08" w14:textId="776C6193"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20320692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7C29C8" w:rsidRPr="00971397">
              <w:rPr>
                <w:rFonts w:cstheme="minorHAnsi"/>
              </w:rPr>
              <w:t>[Click here to enter text]</w:t>
            </w:r>
            <w:r w:rsidRPr="00971397">
              <w:rPr>
                <w:rFonts w:cstheme="minorHAnsi"/>
              </w:rPr>
              <w:t>, Date of Authorization</w:t>
            </w:r>
          </w:p>
        </w:tc>
      </w:tr>
    </w:tbl>
    <w:p w14:paraId="4BD8930E"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924C7DA" w14:textId="77777777">
        <w:tc>
          <w:tcPr>
            <w:tcW w:w="0" w:type="auto"/>
            <w:shd w:val="clear" w:color="auto" w:fill="CCECFC"/>
          </w:tcPr>
          <w:p w14:paraId="4E8E6E2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AT-2 What is the solution and how is it implemented?</w:t>
            </w:r>
          </w:p>
        </w:tc>
      </w:tr>
      <w:tr w:rsidR="00C678CA" w:rsidRPr="00971397" w14:paraId="4A09BBFA" w14:textId="77777777">
        <w:tc>
          <w:tcPr>
            <w:tcW w:w="0" w:type="auto"/>
            <w:shd w:val="clear" w:color="auto" w:fill="FFFFFF"/>
          </w:tcPr>
          <w:p w14:paraId="2313CF7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91FD227" w14:textId="77777777">
        <w:tc>
          <w:tcPr>
            <w:tcW w:w="0" w:type="auto"/>
            <w:shd w:val="clear" w:color="auto" w:fill="FFFFFF"/>
          </w:tcPr>
          <w:p w14:paraId="727D39D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4F661216" w14:textId="77777777">
        <w:tc>
          <w:tcPr>
            <w:tcW w:w="0" w:type="auto"/>
            <w:shd w:val="clear" w:color="auto" w:fill="FFFFFF"/>
          </w:tcPr>
          <w:p w14:paraId="64CE0A1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74C59DC2" w14:textId="77777777">
        <w:tc>
          <w:tcPr>
            <w:tcW w:w="0" w:type="auto"/>
            <w:shd w:val="clear" w:color="auto" w:fill="FFFFFF"/>
          </w:tcPr>
          <w:p w14:paraId="19D0A7E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5C4203B3"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67" w:name="_Toc144074473"/>
      <w:r w:rsidRPr="00971397">
        <w:rPr>
          <w:rFonts w:asciiTheme="minorHAnsi" w:hAnsiTheme="minorHAnsi" w:cstheme="minorHAnsi"/>
        </w:rPr>
        <w:t>AT-2(2) Insider Threat (L)(M)(H)</w:t>
      </w:r>
      <w:bookmarkEnd w:id="67"/>
    </w:p>
    <w:p w14:paraId="1063DF28" w14:textId="51729AD8" w:rsidR="00A77B3E" w:rsidRPr="00971397" w:rsidRDefault="00000000" w:rsidP="00971397">
      <w:pPr>
        <w:spacing w:after="320"/>
        <w:rPr>
          <w:rFonts w:cstheme="minorHAnsi"/>
        </w:rPr>
      </w:pPr>
      <w:r w:rsidRPr="00971397">
        <w:rPr>
          <w:rFonts w:cstheme="minorHAnsi"/>
        </w:rPr>
        <w:t>Provide literacy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81662E" w14:textId="77777777">
        <w:tc>
          <w:tcPr>
            <w:tcW w:w="0" w:type="auto"/>
            <w:shd w:val="clear" w:color="auto" w:fill="CCECFC"/>
          </w:tcPr>
          <w:p w14:paraId="6274C39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AT-2(2) Control Summary Information</w:t>
            </w:r>
          </w:p>
        </w:tc>
      </w:tr>
      <w:tr w:rsidR="00C678CA" w:rsidRPr="00971397" w14:paraId="3BA56C2E" w14:textId="77777777">
        <w:tc>
          <w:tcPr>
            <w:tcW w:w="0" w:type="auto"/>
            <w:shd w:val="clear" w:color="auto" w:fill="FFFFFF"/>
          </w:tcPr>
          <w:p w14:paraId="6339CE1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7E8849E" w14:textId="77777777">
        <w:tc>
          <w:tcPr>
            <w:tcW w:w="0" w:type="auto"/>
            <w:shd w:val="clear" w:color="auto" w:fill="FFFFFF"/>
          </w:tcPr>
          <w:p w14:paraId="5433F04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795F69C" w14:textId="3F60208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4897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F22B38E" w14:textId="020C1A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48111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14F5C93" w14:textId="473AA77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34437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C9F5556" w14:textId="25CF32C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129412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799874D" w14:textId="573E9BE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84360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697A17D" w14:textId="77777777">
        <w:tc>
          <w:tcPr>
            <w:tcW w:w="0" w:type="auto"/>
            <w:shd w:val="clear" w:color="auto" w:fill="FFFFFF"/>
          </w:tcPr>
          <w:p w14:paraId="6E346D99" w14:textId="77777777" w:rsidR="00A77B3E" w:rsidRPr="00971397" w:rsidRDefault="00000000" w:rsidP="000A1DD1">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6C5D7C5E" w14:textId="4AED1FA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19015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97910AB" w14:textId="14AB5D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79232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48146F7" w14:textId="48F4012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32794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E8C3936" w14:textId="30DEF7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22948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47BB166" w14:textId="592A84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66264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851554C" w14:textId="65A72E3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51818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34203C7" w14:textId="53CE195B"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213041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7C29C8" w:rsidRPr="00971397">
              <w:rPr>
                <w:rFonts w:cstheme="minorHAnsi"/>
              </w:rPr>
              <w:t>[Click here to enter text]</w:t>
            </w:r>
            <w:r w:rsidRPr="00971397">
              <w:rPr>
                <w:rFonts w:cstheme="minorHAnsi"/>
              </w:rPr>
              <w:t xml:space="preserve"> Date of Authorization</w:t>
            </w:r>
          </w:p>
        </w:tc>
      </w:tr>
    </w:tbl>
    <w:p w14:paraId="721B1B1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BC3F03A" w14:textId="77777777">
        <w:tc>
          <w:tcPr>
            <w:tcW w:w="0" w:type="auto"/>
            <w:shd w:val="clear" w:color="auto" w:fill="CCECFC"/>
          </w:tcPr>
          <w:p w14:paraId="14EB23A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AT-2(2) What is the solution and how is it implemented?</w:t>
            </w:r>
          </w:p>
        </w:tc>
      </w:tr>
      <w:tr w:rsidR="00C678CA" w:rsidRPr="00971397" w14:paraId="22E93A7E" w14:textId="77777777">
        <w:tc>
          <w:tcPr>
            <w:tcW w:w="0" w:type="auto"/>
            <w:shd w:val="clear" w:color="auto" w:fill="FFFFFF"/>
          </w:tcPr>
          <w:p w14:paraId="46E38EC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875B136"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68" w:name="_Toc144074474"/>
      <w:r w:rsidRPr="00971397">
        <w:rPr>
          <w:rFonts w:asciiTheme="minorHAnsi" w:hAnsiTheme="minorHAnsi" w:cstheme="minorHAnsi"/>
        </w:rPr>
        <w:t>AT-2(3) Social Engineering and Mining (M)(H)</w:t>
      </w:r>
      <w:bookmarkEnd w:id="68"/>
    </w:p>
    <w:p w14:paraId="5B892AD1" w14:textId="27E74CD7" w:rsidR="00A77B3E" w:rsidRPr="00971397" w:rsidRDefault="00000000" w:rsidP="00971397">
      <w:pPr>
        <w:spacing w:after="320"/>
        <w:rPr>
          <w:rFonts w:cstheme="minorHAnsi"/>
        </w:rPr>
      </w:pPr>
      <w:r w:rsidRPr="00971397">
        <w:rPr>
          <w:rFonts w:cstheme="minorHAnsi"/>
        </w:rPr>
        <w:t>Provide literacy training on recognizing and reporting potential and actual instances of social engineering and social mining.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BB8DD1" w14:textId="77777777">
        <w:tc>
          <w:tcPr>
            <w:tcW w:w="0" w:type="auto"/>
            <w:shd w:val="clear" w:color="auto" w:fill="CCECFC"/>
          </w:tcPr>
          <w:p w14:paraId="383C7E0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AT-2(3) Control Summary Information</w:t>
            </w:r>
          </w:p>
        </w:tc>
      </w:tr>
      <w:tr w:rsidR="00C678CA" w:rsidRPr="00971397" w14:paraId="19587C6E" w14:textId="77777777">
        <w:tc>
          <w:tcPr>
            <w:tcW w:w="0" w:type="auto"/>
            <w:shd w:val="clear" w:color="auto" w:fill="FFFFFF"/>
          </w:tcPr>
          <w:p w14:paraId="4D3C320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324BCEE" w14:textId="77777777">
        <w:tc>
          <w:tcPr>
            <w:tcW w:w="0" w:type="auto"/>
            <w:shd w:val="clear" w:color="auto" w:fill="FFFFFF"/>
          </w:tcPr>
          <w:p w14:paraId="72AA56C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BD03A29" w14:textId="31248B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17959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E53E1FA" w14:textId="032F82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76475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3111EAC" w14:textId="218B81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78331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2D260B6" w14:textId="7125552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47628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BD4F0C0" w14:textId="51122E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92914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D4C7707" w14:textId="77777777">
        <w:tc>
          <w:tcPr>
            <w:tcW w:w="0" w:type="auto"/>
            <w:shd w:val="clear" w:color="auto" w:fill="FFFFFF"/>
          </w:tcPr>
          <w:p w14:paraId="4370E5BB" w14:textId="77777777" w:rsidR="00A77B3E" w:rsidRPr="00971397" w:rsidRDefault="00000000" w:rsidP="000A1DD1">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5D2A06A8" w14:textId="2DF54A1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37666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04E3F10" w14:textId="21B432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55899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4D60F18" w14:textId="6F9C1C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54343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30DF418" w14:textId="158A7FE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72869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95A1789" w14:textId="10DBD01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20920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0459BF2" w14:textId="22A27B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38989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97C36BC" w14:textId="5F7DF8F2"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6781012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797F409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B5777DA" w14:textId="77777777">
        <w:tc>
          <w:tcPr>
            <w:tcW w:w="0" w:type="auto"/>
            <w:shd w:val="clear" w:color="auto" w:fill="CCECFC"/>
          </w:tcPr>
          <w:p w14:paraId="21DECC7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AT-2(3) What is the solution and how is it implemented?</w:t>
            </w:r>
          </w:p>
        </w:tc>
      </w:tr>
      <w:tr w:rsidR="00C678CA" w:rsidRPr="00971397" w14:paraId="739A1FDF" w14:textId="77777777">
        <w:tc>
          <w:tcPr>
            <w:tcW w:w="0" w:type="auto"/>
            <w:shd w:val="clear" w:color="auto" w:fill="FFFFFF"/>
          </w:tcPr>
          <w:p w14:paraId="659DD8F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AC5B687"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69" w:name="_Toc144074475"/>
      <w:r w:rsidRPr="00971397">
        <w:rPr>
          <w:rFonts w:asciiTheme="minorHAnsi" w:hAnsiTheme="minorHAnsi" w:cstheme="minorHAnsi"/>
        </w:rPr>
        <w:t>AT-3 Role-based Training (L)(M)(H)</w:t>
      </w:r>
      <w:bookmarkEnd w:id="69"/>
    </w:p>
    <w:p w14:paraId="0DF8577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Provide role-based security and privacy training to personnel with the following roles and responsibilities: [Assignment: organization-defined roles and responsibilities]:</w:t>
      </w:r>
    </w:p>
    <w:p w14:paraId="0B3F9ABE"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Before authorizing access to the system, information, or performing assigned duties, and [FedRAMP Assignment: at least annually] thereafter; and</w:t>
      </w:r>
    </w:p>
    <w:p w14:paraId="222014D6"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When required by system changes;</w:t>
      </w:r>
    </w:p>
    <w:p w14:paraId="43CC16D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Update role-based training content [FedRAMP Assignment: at least annually] and following [Assignment: organization-defined events]; and</w:t>
      </w:r>
    </w:p>
    <w:p w14:paraId="21C62E99" w14:textId="7DB3C40A"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lastRenderedPageBreak/>
        <w:tab/>
        <w:t>c.</w:t>
      </w:r>
      <w:r w:rsidRPr="00971397">
        <w:rPr>
          <w:rFonts w:cstheme="minorHAnsi"/>
        </w:rPr>
        <w:tab/>
        <w:t>Incorporate lessons learned from internal or external security or privacy incidents into role-based training.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CC92ED1" w14:textId="77777777">
        <w:tc>
          <w:tcPr>
            <w:tcW w:w="0" w:type="auto"/>
            <w:shd w:val="clear" w:color="auto" w:fill="CCECFC"/>
          </w:tcPr>
          <w:p w14:paraId="4AF67A9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AT-3 Control Summary Information</w:t>
            </w:r>
          </w:p>
        </w:tc>
      </w:tr>
      <w:tr w:rsidR="00C678CA" w:rsidRPr="00971397" w14:paraId="51AA2714" w14:textId="77777777">
        <w:tc>
          <w:tcPr>
            <w:tcW w:w="0" w:type="auto"/>
            <w:shd w:val="clear" w:color="auto" w:fill="FFFFFF"/>
          </w:tcPr>
          <w:p w14:paraId="7D160AD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22CBD4F" w14:textId="77777777">
        <w:tc>
          <w:tcPr>
            <w:tcW w:w="0" w:type="auto"/>
            <w:shd w:val="clear" w:color="auto" w:fill="FFFFFF"/>
          </w:tcPr>
          <w:p w14:paraId="07AA0FC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AT-3(a):</w:t>
            </w:r>
          </w:p>
        </w:tc>
      </w:tr>
      <w:tr w:rsidR="00C678CA" w:rsidRPr="00971397" w14:paraId="787647C2" w14:textId="77777777">
        <w:tc>
          <w:tcPr>
            <w:tcW w:w="0" w:type="auto"/>
            <w:shd w:val="clear" w:color="auto" w:fill="FFFFFF"/>
          </w:tcPr>
          <w:p w14:paraId="29673C0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AT-3(a)(1):</w:t>
            </w:r>
          </w:p>
        </w:tc>
      </w:tr>
      <w:tr w:rsidR="00C678CA" w:rsidRPr="00971397" w14:paraId="14705B7C" w14:textId="77777777">
        <w:tc>
          <w:tcPr>
            <w:tcW w:w="0" w:type="auto"/>
            <w:shd w:val="clear" w:color="auto" w:fill="FFFFFF"/>
          </w:tcPr>
          <w:p w14:paraId="6CABC34D" w14:textId="66CCEC8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AT-3(b)-1:</w:t>
            </w:r>
          </w:p>
        </w:tc>
      </w:tr>
      <w:tr w:rsidR="00C678CA" w:rsidRPr="00971397" w14:paraId="7E7D8262" w14:textId="77777777">
        <w:tc>
          <w:tcPr>
            <w:tcW w:w="0" w:type="auto"/>
            <w:shd w:val="clear" w:color="auto" w:fill="FFFFFF"/>
          </w:tcPr>
          <w:p w14:paraId="357256E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AT-3(b)-2:</w:t>
            </w:r>
          </w:p>
        </w:tc>
      </w:tr>
      <w:tr w:rsidR="00C678CA" w:rsidRPr="00971397" w14:paraId="31E7B3F7" w14:textId="77777777">
        <w:tc>
          <w:tcPr>
            <w:tcW w:w="0" w:type="auto"/>
            <w:shd w:val="clear" w:color="auto" w:fill="FFFFFF"/>
          </w:tcPr>
          <w:p w14:paraId="2FFFE3F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06D91FAD" w14:textId="422527E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81216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2A0D204" w14:textId="776F6C3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7466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EA5B6B2" w14:textId="2AF7756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7062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65EC34D" w14:textId="2A5D666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55938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C772588" w14:textId="411147F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30929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22DBBC8" w14:textId="77777777">
        <w:tc>
          <w:tcPr>
            <w:tcW w:w="0" w:type="auto"/>
            <w:shd w:val="clear" w:color="auto" w:fill="FFFFFF"/>
          </w:tcPr>
          <w:p w14:paraId="20EFD16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B40A7D2" w14:textId="69B6967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38815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A72E97F" w14:textId="6F894B1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306247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5748E8B" w14:textId="2E381B9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07279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738D496D" w14:textId="1AE6061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76869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E46E020" w14:textId="1797692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528540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010D31D" w14:textId="38F48E0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322615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07FCED0" w14:textId="1C85D926"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2535059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1F89C6AB"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E93C70B" w14:textId="77777777">
        <w:tc>
          <w:tcPr>
            <w:tcW w:w="0" w:type="auto"/>
            <w:shd w:val="clear" w:color="auto" w:fill="CCECFC"/>
          </w:tcPr>
          <w:p w14:paraId="03974DE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lastRenderedPageBreak/>
              <w:t>AT-3 What is the solution and how is it implemented?</w:t>
            </w:r>
          </w:p>
        </w:tc>
      </w:tr>
      <w:tr w:rsidR="00C678CA" w:rsidRPr="00971397" w14:paraId="6D5F6CD7" w14:textId="77777777">
        <w:tc>
          <w:tcPr>
            <w:tcW w:w="0" w:type="auto"/>
            <w:shd w:val="clear" w:color="auto" w:fill="FFFFFF"/>
          </w:tcPr>
          <w:p w14:paraId="6647D91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510E862" w14:textId="77777777">
        <w:tc>
          <w:tcPr>
            <w:tcW w:w="0" w:type="auto"/>
            <w:shd w:val="clear" w:color="auto" w:fill="FFFFFF"/>
          </w:tcPr>
          <w:p w14:paraId="00DF642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246802BD" w14:textId="77777777">
        <w:tc>
          <w:tcPr>
            <w:tcW w:w="0" w:type="auto"/>
            <w:shd w:val="clear" w:color="auto" w:fill="FFFFFF"/>
          </w:tcPr>
          <w:p w14:paraId="44AFB96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453DE0E1"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70" w:name="_Toc144074476"/>
      <w:r w:rsidRPr="00971397">
        <w:rPr>
          <w:rFonts w:asciiTheme="minorHAnsi" w:hAnsiTheme="minorHAnsi" w:cstheme="minorHAnsi"/>
        </w:rPr>
        <w:t>AT-4 Training Records (L)(M)(H)</w:t>
      </w:r>
      <w:bookmarkEnd w:id="70"/>
    </w:p>
    <w:p w14:paraId="71E8F7DE"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Document and monitor information security and privacy training activities, including security and privacy awareness training and specific role-based security and privacy training; and</w:t>
      </w:r>
    </w:p>
    <w:p w14:paraId="2E81A444" w14:textId="72F72CD2"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Retain individual training records for [FedRAMP Assignment: five (5) years or 5 years after completion of a specific training program].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22ADF90" w14:textId="77777777">
        <w:tc>
          <w:tcPr>
            <w:tcW w:w="0" w:type="auto"/>
            <w:shd w:val="clear" w:color="auto" w:fill="CCECFC"/>
          </w:tcPr>
          <w:p w14:paraId="3E87934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AT-4 Control Summary Information</w:t>
            </w:r>
          </w:p>
        </w:tc>
      </w:tr>
      <w:tr w:rsidR="00C678CA" w:rsidRPr="00971397" w14:paraId="4489EDFA" w14:textId="77777777">
        <w:tc>
          <w:tcPr>
            <w:tcW w:w="0" w:type="auto"/>
            <w:shd w:val="clear" w:color="auto" w:fill="FFFFFF"/>
          </w:tcPr>
          <w:p w14:paraId="71CF9B6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692FE57B" w14:textId="77777777">
        <w:tc>
          <w:tcPr>
            <w:tcW w:w="0" w:type="auto"/>
            <w:shd w:val="clear" w:color="auto" w:fill="FFFFFF"/>
          </w:tcPr>
          <w:p w14:paraId="7A7B59C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AT-4(b):</w:t>
            </w:r>
          </w:p>
        </w:tc>
      </w:tr>
      <w:tr w:rsidR="00C678CA" w:rsidRPr="00971397" w14:paraId="235901E5" w14:textId="77777777">
        <w:tc>
          <w:tcPr>
            <w:tcW w:w="0" w:type="auto"/>
            <w:shd w:val="clear" w:color="auto" w:fill="FFFFFF"/>
          </w:tcPr>
          <w:p w14:paraId="6D8396E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C40A8A7" w14:textId="7D4558C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105275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7930A61" w14:textId="608E4D7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15199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F01DA85" w14:textId="007EB7D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732453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528EB64" w14:textId="4509A1E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081262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DDB5BAE" w14:textId="01B415E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609376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6806C1A" w14:textId="77777777">
        <w:tc>
          <w:tcPr>
            <w:tcW w:w="0" w:type="auto"/>
            <w:shd w:val="clear" w:color="auto" w:fill="FFFFFF"/>
          </w:tcPr>
          <w:p w14:paraId="28AA864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0EF4F8E" w14:textId="1292B61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656766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7CBBFAB" w14:textId="259A65A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7437215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E84EF19" w14:textId="79E3D36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53289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CD53BBF" w14:textId="1F9BA9B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353355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B61C190" w14:textId="7EA0FDD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181617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04B8D7A" w14:textId="3794E90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912965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D7F44D4" w14:textId="755DB29A"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4620789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7C021A6"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636614" w14:textId="77777777">
        <w:tc>
          <w:tcPr>
            <w:tcW w:w="0" w:type="auto"/>
            <w:shd w:val="clear" w:color="auto" w:fill="CCECFC"/>
          </w:tcPr>
          <w:p w14:paraId="60D7AF0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AT-4 What is the solution and how is it implemented?</w:t>
            </w:r>
          </w:p>
        </w:tc>
      </w:tr>
      <w:tr w:rsidR="00C678CA" w:rsidRPr="00971397" w14:paraId="0CC5E16D" w14:textId="77777777">
        <w:tc>
          <w:tcPr>
            <w:tcW w:w="0" w:type="auto"/>
            <w:shd w:val="clear" w:color="auto" w:fill="FFFFFF"/>
          </w:tcPr>
          <w:p w14:paraId="794FFDB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491745D" w14:textId="77777777">
        <w:tc>
          <w:tcPr>
            <w:tcW w:w="0" w:type="auto"/>
            <w:shd w:val="clear" w:color="auto" w:fill="FFFFFF"/>
          </w:tcPr>
          <w:p w14:paraId="1E65DB0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1B29EA2E" w14:textId="77777777" w:rsidR="00A77B3E" w:rsidRPr="00971397" w:rsidRDefault="00000000">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71" w:name="_Toc144074477"/>
      <w:r w:rsidRPr="00971397">
        <w:rPr>
          <w:rFonts w:asciiTheme="minorHAnsi" w:hAnsiTheme="minorHAnsi" w:cstheme="minorHAnsi"/>
        </w:rPr>
        <w:t>Audit and Accountability</w:t>
      </w:r>
      <w:bookmarkEnd w:id="71"/>
    </w:p>
    <w:p w14:paraId="3209AABF"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72" w:name="_Toc144074478"/>
      <w:r w:rsidRPr="00971397">
        <w:rPr>
          <w:rFonts w:asciiTheme="minorHAnsi" w:hAnsiTheme="minorHAnsi" w:cstheme="minorHAnsi"/>
        </w:rPr>
        <w:t>AU-1 Policy and Procedures (L)(M)(H)</w:t>
      </w:r>
      <w:bookmarkEnd w:id="72"/>
    </w:p>
    <w:p w14:paraId="37E8388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62CD7665" w14:textId="09C63B58"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audit and accountability policy that:</w:t>
      </w:r>
    </w:p>
    <w:p w14:paraId="7F43FB58"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6E0E6C6E"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3A62B5C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audit and accountability policy and the associated audit and accountability controls;</w:t>
      </w:r>
    </w:p>
    <w:p w14:paraId="77E3F924"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audit and accountability policy and procedures; and</w:t>
      </w:r>
    </w:p>
    <w:p w14:paraId="7FD9CB3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c.</w:t>
      </w:r>
      <w:r w:rsidRPr="00971397">
        <w:rPr>
          <w:rFonts w:cstheme="minorHAnsi"/>
        </w:rPr>
        <w:tab/>
        <w:t>Review and update the current audit and accountability:</w:t>
      </w:r>
    </w:p>
    <w:p w14:paraId="615607F9" w14:textId="405D2DE4"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15986C9C" w14:textId="3459B12B"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4FE5769" w14:textId="77777777">
        <w:tc>
          <w:tcPr>
            <w:tcW w:w="0" w:type="auto"/>
            <w:shd w:val="clear" w:color="auto" w:fill="CCECFC"/>
          </w:tcPr>
          <w:p w14:paraId="138B606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AU-1 Control Summary Information</w:t>
            </w:r>
          </w:p>
        </w:tc>
      </w:tr>
      <w:tr w:rsidR="00C678CA" w:rsidRPr="00971397" w14:paraId="31857858" w14:textId="77777777">
        <w:tc>
          <w:tcPr>
            <w:tcW w:w="0" w:type="auto"/>
            <w:shd w:val="clear" w:color="auto" w:fill="FFFFFF"/>
          </w:tcPr>
          <w:p w14:paraId="0C6C4AF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42B3C6E2" w14:textId="77777777">
        <w:tc>
          <w:tcPr>
            <w:tcW w:w="0" w:type="auto"/>
            <w:shd w:val="clear" w:color="auto" w:fill="FFFFFF"/>
          </w:tcPr>
          <w:p w14:paraId="686696C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AU-1(a):</w:t>
            </w:r>
          </w:p>
        </w:tc>
      </w:tr>
      <w:tr w:rsidR="00C678CA" w:rsidRPr="00971397" w14:paraId="3B630ED6" w14:textId="77777777">
        <w:tc>
          <w:tcPr>
            <w:tcW w:w="0" w:type="auto"/>
            <w:shd w:val="clear" w:color="auto" w:fill="FFFFFF"/>
          </w:tcPr>
          <w:p w14:paraId="05E19D7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AU-1(a)(1):</w:t>
            </w:r>
          </w:p>
        </w:tc>
      </w:tr>
      <w:tr w:rsidR="00C678CA" w:rsidRPr="00971397" w14:paraId="5A2D5A65" w14:textId="77777777">
        <w:tc>
          <w:tcPr>
            <w:tcW w:w="0" w:type="auto"/>
            <w:shd w:val="clear" w:color="auto" w:fill="FFFFFF"/>
          </w:tcPr>
          <w:p w14:paraId="623D067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AU-1(b):</w:t>
            </w:r>
          </w:p>
        </w:tc>
      </w:tr>
      <w:tr w:rsidR="00C678CA" w:rsidRPr="00971397" w14:paraId="0ACA08B2" w14:textId="77777777">
        <w:tc>
          <w:tcPr>
            <w:tcW w:w="0" w:type="auto"/>
            <w:shd w:val="clear" w:color="auto" w:fill="FFFFFF"/>
          </w:tcPr>
          <w:p w14:paraId="18F1AEC2" w14:textId="6FB0900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AU-1(c)(1)-1:</w:t>
            </w:r>
          </w:p>
        </w:tc>
      </w:tr>
      <w:tr w:rsidR="00C678CA" w:rsidRPr="00971397" w14:paraId="673CD4DD" w14:textId="77777777">
        <w:tc>
          <w:tcPr>
            <w:tcW w:w="0" w:type="auto"/>
            <w:shd w:val="clear" w:color="auto" w:fill="FFFFFF"/>
          </w:tcPr>
          <w:p w14:paraId="03BC3B55" w14:textId="63928FF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AU-1(c)(1)-2:</w:t>
            </w:r>
          </w:p>
        </w:tc>
      </w:tr>
      <w:tr w:rsidR="00C678CA" w:rsidRPr="00971397" w14:paraId="72E931A1" w14:textId="77777777">
        <w:tc>
          <w:tcPr>
            <w:tcW w:w="0" w:type="auto"/>
            <w:shd w:val="clear" w:color="auto" w:fill="FFFFFF"/>
          </w:tcPr>
          <w:p w14:paraId="23BF09D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AU-1(c)(2)-1:</w:t>
            </w:r>
          </w:p>
        </w:tc>
      </w:tr>
      <w:tr w:rsidR="00C678CA" w:rsidRPr="00971397" w14:paraId="67CE7D54" w14:textId="77777777">
        <w:tc>
          <w:tcPr>
            <w:tcW w:w="0" w:type="auto"/>
            <w:shd w:val="clear" w:color="auto" w:fill="FFFFFF"/>
          </w:tcPr>
          <w:p w14:paraId="7721D3F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AU-1(c)(2)-2:</w:t>
            </w:r>
          </w:p>
        </w:tc>
      </w:tr>
      <w:tr w:rsidR="00C678CA" w:rsidRPr="00971397" w14:paraId="73A2732E" w14:textId="77777777">
        <w:tc>
          <w:tcPr>
            <w:tcW w:w="0" w:type="auto"/>
            <w:shd w:val="clear" w:color="auto" w:fill="FFFFFF"/>
          </w:tcPr>
          <w:p w14:paraId="77AAF96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752F9260" w14:textId="7FD34A3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12627434"/>
                <w14:checkbox>
                  <w14:checked w14:val="0"/>
                  <w14:checkedState w14:val="2612" w14:font="MS Gothic"/>
                  <w14:uncheckedState w14:val="2610" w14:font="MS Gothic"/>
                </w14:checkbox>
              </w:sdtPr>
              <w:sdtContent>
                <w:r w:rsidR="002F2459" w:rsidRPr="00971397">
                  <w:rPr>
                    <w:rFonts w:ascii="Segoe UI Symbol" w:eastAsia="MS Gothic" w:hAnsi="Segoe UI Symbol" w:cs="Segoe UI Symbol"/>
                  </w:rPr>
                  <w:t>☐</w:t>
                </w:r>
              </w:sdtContent>
            </w:sdt>
            <w:r w:rsidRPr="00971397">
              <w:rPr>
                <w:rFonts w:cstheme="minorHAnsi"/>
              </w:rPr>
              <w:t xml:space="preserve"> Implemented</w:t>
            </w:r>
          </w:p>
          <w:p w14:paraId="3D0F6DAD" w14:textId="1172595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944707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3EF68FB" w14:textId="03E9656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906353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29B2492" w14:textId="1D49707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284780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4D6E880" w14:textId="0C5EDEF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825829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4CE113F" w14:textId="77777777">
        <w:tc>
          <w:tcPr>
            <w:tcW w:w="0" w:type="auto"/>
            <w:shd w:val="clear" w:color="auto" w:fill="FFFFFF"/>
          </w:tcPr>
          <w:p w14:paraId="3A298F2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6765336A" w14:textId="6934825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478037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0725375" w14:textId="5150216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67550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CF88333" w14:textId="42F0981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203392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tc>
      </w:tr>
    </w:tbl>
    <w:p w14:paraId="00786FF0"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F9DB49" w14:textId="77777777">
        <w:tc>
          <w:tcPr>
            <w:tcW w:w="0" w:type="auto"/>
            <w:shd w:val="clear" w:color="auto" w:fill="CCECFC"/>
          </w:tcPr>
          <w:p w14:paraId="276AF9B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AU-1 What is the solution and how is it implemented?</w:t>
            </w:r>
          </w:p>
        </w:tc>
      </w:tr>
      <w:tr w:rsidR="00C678CA" w:rsidRPr="00971397" w14:paraId="0F7BA14A" w14:textId="77777777">
        <w:tc>
          <w:tcPr>
            <w:tcW w:w="0" w:type="auto"/>
            <w:shd w:val="clear" w:color="auto" w:fill="FFFFFF"/>
          </w:tcPr>
          <w:p w14:paraId="055E58A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0730AB87" w14:textId="77777777">
        <w:tc>
          <w:tcPr>
            <w:tcW w:w="0" w:type="auto"/>
            <w:shd w:val="clear" w:color="auto" w:fill="FFFFFF"/>
          </w:tcPr>
          <w:p w14:paraId="14E7443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04C057E3" w14:textId="77777777">
        <w:tc>
          <w:tcPr>
            <w:tcW w:w="0" w:type="auto"/>
            <w:shd w:val="clear" w:color="auto" w:fill="FFFFFF"/>
          </w:tcPr>
          <w:p w14:paraId="713120B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61F83F75"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73" w:name="_Toc144074479"/>
      <w:r w:rsidRPr="00971397">
        <w:rPr>
          <w:rFonts w:asciiTheme="minorHAnsi" w:hAnsiTheme="minorHAnsi" w:cstheme="minorHAnsi"/>
        </w:rPr>
        <w:t>AU-2 Event Logging (L)(M)(H)</w:t>
      </w:r>
      <w:bookmarkEnd w:id="73"/>
    </w:p>
    <w:p w14:paraId="0BA75AD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Identify the types of events that the system is capable of logging in support of the audit function: [FedRAMP Assignment: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p>
    <w:p w14:paraId="2E550D8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Coordinate the event logging function with other organizational entities requiring audit-related information to guide and inform the selection criteria for events to be logged;</w:t>
      </w:r>
    </w:p>
    <w:p w14:paraId="0FF4AD9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Specify the following event types for logging within the system: [FedRAMP Assignment: organization-defined subset of the auditable events defined in AU-2a to be audited continually for each identified event.];</w:t>
      </w:r>
    </w:p>
    <w:p w14:paraId="38B4408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Provide a rationale for why the event types selected for logging are deemed to be adequate to support after-the-fact investigations of incidents; and</w:t>
      </w:r>
    </w:p>
    <w:p w14:paraId="2298C9A0" w14:textId="162A146A"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Review and update the event types selected for logging [FedRAMP Assignment: annually and whenever there is a change in the threat environment].</w:t>
      </w:r>
    </w:p>
    <w:p w14:paraId="5A7BBA3E"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AU-2 Additional FedRAMP Requirements and Guidance:</w:t>
      </w:r>
    </w:p>
    <w:p w14:paraId="57A4C26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(e) Guidance:</w:t>
      </w:r>
      <w:r w:rsidRPr="00971397">
        <w:rPr>
          <w:rFonts w:cstheme="minorHAnsi"/>
        </w:rPr>
        <w:t xml:space="preserve"> Annually or whenever changes in the threat environment are communicated to the service provider by the JAB/AO.</w:t>
      </w:r>
    </w:p>
    <w:p w14:paraId="7B75FD49" w14:textId="675DD855"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Coordination between service provider and consumer shall be documented and accepted by the 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0740E1B" w14:textId="77777777">
        <w:tc>
          <w:tcPr>
            <w:tcW w:w="0" w:type="auto"/>
            <w:shd w:val="clear" w:color="auto" w:fill="CCECFC"/>
          </w:tcPr>
          <w:p w14:paraId="7882E40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lastRenderedPageBreak/>
              <w:t>AU-2 Control Summary Information</w:t>
            </w:r>
          </w:p>
        </w:tc>
      </w:tr>
      <w:tr w:rsidR="00C678CA" w:rsidRPr="00971397" w14:paraId="3FBB89F5" w14:textId="77777777">
        <w:tc>
          <w:tcPr>
            <w:tcW w:w="0" w:type="auto"/>
            <w:shd w:val="clear" w:color="auto" w:fill="FFFFFF"/>
          </w:tcPr>
          <w:p w14:paraId="0F4E08F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C2E99F0" w14:textId="77777777">
        <w:tc>
          <w:tcPr>
            <w:tcW w:w="0" w:type="auto"/>
            <w:shd w:val="clear" w:color="auto" w:fill="FFFFFF"/>
          </w:tcPr>
          <w:p w14:paraId="18A850C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AU-2(a):</w:t>
            </w:r>
          </w:p>
        </w:tc>
      </w:tr>
      <w:tr w:rsidR="00C678CA" w:rsidRPr="00971397" w14:paraId="554A5B08" w14:textId="77777777">
        <w:tc>
          <w:tcPr>
            <w:tcW w:w="0" w:type="auto"/>
            <w:shd w:val="clear" w:color="auto" w:fill="FFFFFF"/>
          </w:tcPr>
          <w:p w14:paraId="72D44AE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AU-2(c):</w:t>
            </w:r>
          </w:p>
        </w:tc>
      </w:tr>
      <w:tr w:rsidR="00C678CA" w:rsidRPr="00971397" w14:paraId="45E44856" w14:textId="77777777">
        <w:tc>
          <w:tcPr>
            <w:tcW w:w="0" w:type="auto"/>
            <w:shd w:val="clear" w:color="auto" w:fill="FFFFFF"/>
          </w:tcPr>
          <w:p w14:paraId="209316F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AU-2(e):</w:t>
            </w:r>
          </w:p>
        </w:tc>
      </w:tr>
      <w:tr w:rsidR="00C678CA" w:rsidRPr="00971397" w14:paraId="15B2C045" w14:textId="77777777">
        <w:tc>
          <w:tcPr>
            <w:tcW w:w="0" w:type="auto"/>
            <w:shd w:val="clear" w:color="auto" w:fill="FFFFFF"/>
          </w:tcPr>
          <w:p w14:paraId="61B7DFD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612F15A" w14:textId="5B06C56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0460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FC1F703" w14:textId="5EC0864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827935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F2E2ED1" w14:textId="0667A5B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92204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9C6E42A" w14:textId="23B7B2F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267823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E2BE9BD" w14:textId="045D1B3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3381541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BD8EAD4" w14:textId="77777777">
        <w:tc>
          <w:tcPr>
            <w:tcW w:w="0" w:type="auto"/>
            <w:shd w:val="clear" w:color="auto" w:fill="FFFFFF"/>
          </w:tcPr>
          <w:p w14:paraId="0586CAE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1F236786" w14:textId="23574F9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413770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2C474477" w14:textId="3023626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138769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51A5954" w14:textId="212BE64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58255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EE1CC07" w14:textId="372EBE5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58880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75CDA38" w14:textId="10A658F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470269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02C8098" w14:textId="263689E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705262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64E106C" w14:textId="065C6757"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5677079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2BB5C0E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4F9106" w14:textId="77777777">
        <w:tc>
          <w:tcPr>
            <w:tcW w:w="0" w:type="auto"/>
            <w:shd w:val="clear" w:color="auto" w:fill="CCECFC"/>
          </w:tcPr>
          <w:p w14:paraId="76B70BE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AU-2 What is the solution and how is it implemented?</w:t>
            </w:r>
          </w:p>
        </w:tc>
      </w:tr>
      <w:tr w:rsidR="00C678CA" w:rsidRPr="00971397" w14:paraId="091FB04C" w14:textId="77777777">
        <w:tc>
          <w:tcPr>
            <w:tcW w:w="0" w:type="auto"/>
            <w:shd w:val="clear" w:color="auto" w:fill="FFFFFF"/>
          </w:tcPr>
          <w:p w14:paraId="727B8EB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63063FF1" w14:textId="77777777">
        <w:tc>
          <w:tcPr>
            <w:tcW w:w="0" w:type="auto"/>
            <w:shd w:val="clear" w:color="auto" w:fill="FFFFFF"/>
          </w:tcPr>
          <w:p w14:paraId="1FBAF99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1FD72A89" w14:textId="77777777">
        <w:tc>
          <w:tcPr>
            <w:tcW w:w="0" w:type="auto"/>
            <w:shd w:val="clear" w:color="auto" w:fill="FFFFFF"/>
          </w:tcPr>
          <w:p w14:paraId="01CFE6D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Part c:</w:t>
            </w:r>
          </w:p>
        </w:tc>
      </w:tr>
      <w:tr w:rsidR="00C678CA" w:rsidRPr="00971397" w14:paraId="15C2B838" w14:textId="77777777">
        <w:tc>
          <w:tcPr>
            <w:tcW w:w="0" w:type="auto"/>
            <w:shd w:val="clear" w:color="auto" w:fill="FFFFFF"/>
          </w:tcPr>
          <w:p w14:paraId="1C87833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33E2F27D" w14:textId="77777777">
        <w:tc>
          <w:tcPr>
            <w:tcW w:w="0" w:type="auto"/>
            <w:shd w:val="clear" w:color="auto" w:fill="FFFFFF"/>
          </w:tcPr>
          <w:p w14:paraId="6A21F5E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bl>
    <w:p w14:paraId="247D63E7"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74" w:name="_Toc144074480"/>
      <w:r w:rsidRPr="00971397">
        <w:rPr>
          <w:rFonts w:asciiTheme="minorHAnsi" w:hAnsiTheme="minorHAnsi" w:cstheme="minorHAnsi"/>
        </w:rPr>
        <w:t>AU-3 Content of Audit Records (L)(M)(H)</w:t>
      </w:r>
      <w:bookmarkEnd w:id="74"/>
    </w:p>
    <w:p w14:paraId="796E5B1F"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Ensure that audit records contain information that establishes the following:</w:t>
      </w:r>
    </w:p>
    <w:p w14:paraId="19AABC0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What type of event occurred;</w:t>
      </w:r>
    </w:p>
    <w:p w14:paraId="45FC5DD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When the event occurred;</w:t>
      </w:r>
    </w:p>
    <w:p w14:paraId="7DA8E04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Where the event occurred;</w:t>
      </w:r>
    </w:p>
    <w:p w14:paraId="52B05E6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Source of the event;</w:t>
      </w:r>
    </w:p>
    <w:p w14:paraId="53227D31"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Outcome of the event; and</w:t>
      </w:r>
    </w:p>
    <w:p w14:paraId="0D9D3DAF" w14:textId="215B7A6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f.</w:t>
      </w:r>
      <w:r w:rsidRPr="00971397">
        <w:rPr>
          <w:rFonts w:cstheme="minorHAnsi"/>
        </w:rPr>
        <w:tab/>
        <w:t>Identity of any individuals, subjects, or objects/entities associated with the event.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7635378" w14:textId="77777777">
        <w:tc>
          <w:tcPr>
            <w:tcW w:w="0" w:type="auto"/>
            <w:shd w:val="clear" w:color="auto" w:fill="CCECFC"/>
          </w:tcPr>
          <w:p w14:paraId="64540C2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AU-3 Control Summary Information</w:t>
            </w:r>
          </w:p>
        </w:tc>
      </w:tr>
      <w:tr w:rsidR="00C678CA" w:rsidRPr="00971397" w14:paraId="12697718" w14:textId="77777777">
        <w:tc>
          <w:tcPr>
            <w:tcW w:w="0" w:type="auto"/>
            <w:shd w:val="clear" w:color="auto" w:fill="FFFFFF"/>
          </w:tcPr>
          <w:p w14:paraId="0885DC8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0E0870B" w14:textId="77777777">
        <w:tc>
          <w:tcPr>
            <w:tcW w:w="0" w:type="auto"/>
            <w:shd w:val="clear" w:color="auto" w:fill="FFFFFF"/>
          </w:tcPr>
          <w:p w14:paraId="730A7D9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74816B63" w14:textId="0EB7F17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090242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401AB47" w14:textId="6620086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230211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6F149570" w14:textId="2E8CA8A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222954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3B5D0F1" w14:textId="657FDAA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645382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11D6CB6" w14:textId="1C97996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78754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5F5C443" w14:textId="77777777">
        <w:tc>
          <w:tcPr>
            <w:tcW w:w="0" w:type="auto"/>
            <w:shd w:val="clear" w:color="auto" w:fill="FFFFFF"/>
          </w:tcPr>
          <w:p w14:paraId="10A96D7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4ED9381C" w14:textId="024F707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485277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E4A67C1" w14:textId="1D6A4A3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537213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77B524D" w14:textId="77391CC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01608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110F8C4" w14:textId="5B83A07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99386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32431CD" w14:textId="2AB4061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18615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E973A99" w14:textId="039E4C5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487777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AAFD11B" w14:textId="34458138"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5846461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507714CE"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E21E1E8" w14:textId="77777777">
        <w:tc>
          <w:tcPr>
            <w:tcW w:w="0" w:type="auto"/>
            <w:shd w:val="clear" w:color="auto" w:fill="CCECFC"/>
          </w:tcPr>
          <w:p w14:paraId="0366143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AU-3 What is the solution and how is it implemented?</w:t>
            </w:r>
          </w:p>
        </w:tc>
      </w:tr>
      <w:tr w:rsidR="00C678CA" w:rsidRPr="00971397" w14:paraId="4EA3479F" w14:textId="77777777">
        <w:tc>
          <w:tcPr>
            <w:tcW w:w="0" w:type="auto"/>
            <w:shd w:val="clear" w:color="auto" w:fill="FFFFFF"/>
          </w:tcPr>
          <w:p w14:paraId="34AC3CB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F34F5EA" w14:textId="77777777">
        <w:tc>
          <w:tcPr>
            <w:tcW w:w="0" w:type="auto"/>
            <w:shd w:val="clear" w:color="auto" w:fill="FFFFFF"/>
          </w:tcPr>
          <w:p w14:paraId="68FF8F9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0CD514DC" w14:textId="77777777">
        <w:tc>
          <w:tcPr>
            <w:tcW w:w="0" w:type="auto"/>
            <w:shd w:val="clear" w:color="auto" w:fill="FFFFFF"/>
          </w:tcPr>
          <w:p w14:paraId="1DCAEC3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13BDEFDB" w14:textId="77777777">
        <w:tc>
          <w:tcPr>
            <w:tcW w:w="0" w:type="auto"/>
            <w:shd w:val="clear" w:color="auto" w:fill="FFFFFF"/>
          </w:tcPr>
          <w:p w14:paraId="658E00B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47E8F76E" w14:textId="77777777">
        <w:tc>
          <w:tcPr>
            <w:tcW w:w="0" w:type="auto"/>
            <w:shd w:val="clear" w:color="auto" w:fill="FFFFFF"/>
          </w:tcPr>
          <w:p w14:paraId="78A75EB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0F2EBDB2" w14:textId="77777777">
        <w:tc>
          <w:tcPr>
            <w:tcW w:w="0" w:type="auto"/>
            <w:shd w:val="clear" w:color="auto" w:fill="FFFFFF"/>
          </w:tcPr>
          <w:p w14:paraId="4F69214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bl>
    <w:p w14:paraId="0F3016C8"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75" w:name="_Toc144074481"/>
      <w:r w:rsidRPr="00971397">
        <w:rPr>
          <w:rFonts w:asciiTheme="minorHAnsi" w:hAnsiTheme="minorHAnsi" w:cstheme="minorHAnsi"/>
        </w:rPr>
        <w:t>AU-3(1) Additional Audit Information (M)(H)</w:t>
      </w:r>
      <w:bookmarkEnd w:id="75"/>
    </w:p>
    <w:p w14:paraId="2536963E" w14:textId="722FE9DF"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Generate audit records containing the following additional information: [FedRAMP Assignment: session, connection, transaction, or activity duration; for client-server transactions, the number of bytes received and bytes sent; additional informational messages to diagnose or identify the event; characteristics that describe or identify the object or resource being acted upon; individual identities of group account users; full-text of privileged commands].</w:t>
      </w:r>
    </w:p>
    <w:p w14:paraId="3A2E8E35"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AU-3 (1) Additional FedRAMP Requirements and Guidance:</w:t>
      </w:r>
    </w:p>
    <w:p w14:paraId="06B66C4F" w14:textId="5839EE02"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Guidance:</w:t>
      </w:r>
      <w:r w:rsidRPr="00971397">
        <w:rPr>
          <w:rFonts w:cstheme="minorHAns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ED7F95E" w14:textId="77777777">
        <w:tc>
          <w:tcPr>
            <w:tcW w:w="0" w:type="auto"/>
            <w:shd w:val="clear" w:color="auto" w:fill="CCECFC"/>
          </w:tcPr>
          <w:p w14:paraId="1F65C8E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AU-3(1) Control Summary Information</w:t>
            </w:r>
          </w:p>
        </w:tc>
      </w:tr>
      <w:tr w:rsidR="00C678CA" w:rsidRPr="00971397" w14:paraId="5FCF89C7" w14:textId="77777777">
        <w:tc>
          <w:tcPr>
            <w:tcW w:w="0" w:type="auto"/>
            <w:shd w:val="clear" w:color="auto" w:fill="FFFFFF"/>
          </w:tcPr>
          <w:p w14:paraId="5E86434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Responsible Role:</w:t>
            </w:r>
          </w:p>
        </w:tc>
      </w:tr>
      <w:tr w:rsidR="00C678CA" w:rsidRPr="00971397" w14:paraId="7A14E14B" w14:textId="77777777">
        <w:tc>
          <w:tcPr>
            <w:tcW w:w="0" w:type="auto"/>
            <w:shd w:val="clear" w:color="auto" w:fill="FFFFFF"/>
          </w:tcPr>
          <w:p w14:paraId="37E57DB9" w14:textId="387AE28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AU-3(1):</w:t>
            </w:r>
          </w:p>
        </w:tc>
      </w:tr>
      <w:tr w:rsidR="00C678CA" w:rsidRPr="00971397" w14:paraId="64FAABBF" w14:textId="77777777">
        <w:tc>
          <w:tcPr>
            <w:tcW w:w="0" w:type="auto"/>
            <w:shd w:val="clear" w:color="auto" w:fill="FFFFFF"/>
          </w:tcPr>
          <w:p w14:paraId="0E13F83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F25A368" w14:textId="076B5A2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96151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1FA8F51" w14:textId="2537B3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99488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458FBA8" w14:textId="64B4EA5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93214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4BB1EB8" w14:textId="2C9F94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51990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99645A6" w14:textId="0E10809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95195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DF252DA" w14:textId="77777777">
        <w:tc>
          <w:tcPr>
            <w:tcW w:w="0" w:type="auto"/>
            <w:shd w:val="clear" w:color="auto" w:fill="FFFFFF"/>
          </w:tcPr>
          <w:p w14:paraId="7F9BB24C" w14:textId="77777777" w:rsidR="00A77B3E" w:rsidRPr="00971397" w:rsidRDefault="00000000" w:rsidP="00DD676C">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3140DBD" w14:textId="64BE1D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3370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35FD684" w14:textId="59F4C09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07114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EB54B0A" w14:textId="4CAB78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124009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C0C843D" w14:textId="2C34A0C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82291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73A0E8B" w14:textId="2A8642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81075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94CEA66" w14:textId="6EDB7D6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73060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6C92737" w14:textId="0E65D8D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527180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5461684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CFDA518" w14:textId="77777777">
        <w:tc>
          <w:tcPr>
            <w:tcW w:w="0" w:type="auto"/>
            <w:shd w:val="clear" w:color="auto" w:fill="CCECFC"/>
          </w:tcPr>
          <w:p w14:paraId="37EA925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AU-3(1) What is the solution and how is it implemented?</w:t>
            </w:r>
          </w:p>
        </w:tc>
      </w:tr>
      <w:tr w:rsidR="00C678CA" w:rsidRPr="00971397" w14:paraId="21EDF766" w14:textId="77777777">
        <w:tc>
          <w:tcPr>
            <w:tcW w:w="0" w:type="auto"/>
            <w:shd w:val="clear" w:color="auto" w:fill="FFFFFF"/>
          </w:tcPr>
          <w:p w14:paraId="69B3631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138CFCF"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76" w:name="_Toc144074482"/>
      <w:r w:rsidRPr="00971397">
        <w:rPr>
          <w:rFonts w:asciiTheme="minorHAnsi" w:hAnsiTheme="minorHAnsi" w:cstheme="minorHAnsi"/>
        </w:rPr>
        <w:t>AU-4 Audit Log Storage Capacity (L)(M)(H)</w:t>
      </w:r>
      <w:bookmarkEnd w:id="76"/>
    </w:p>
    <w:p w14:paraId="3D5892F4" w14:textId="196839C7" w:rsidR="00A77B3E" w:rsidRPr="00971397" w:rsidRDefault="00000000" w:rsidP="00971397">
      <w:pPr>
        <w:spacing w:after="320"/>
        <w:rPr>
          <w:rFonts w:cstheme="minorHAnsi"/>
        </w:rPr>
      </w:pPr>
      <w:r w:rsidRPr="00971397">
        <w:rPr>
          <w:rFonts w:cstheme="minorHAnsi"/>
        </w:rPr>
        <w:t>Allocate audit log storage capacity to accommodate [Assignment: organization-defined audit log retention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826B99" w14:textId="77777777">
        <w:tc>
          <w:tcPr>
            <w:tcW w:w="0" w:type="auto"/>
            <w:shd w:val="clear" w:color="auto" w:fill="CCECFC"/>
          </w:tcPr>
          <w:p w14:paraId="0A0A704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AU-4 Control Summary Information</w:t>
            </w:r>
          </w:p>
        </w:tc>
      </w:tr>
      <w:tr w:rsidR="00C678CA" w:rsidRPr="00971397" w14:paraId="40110EA6" w14:textId="77777777">
        <w:tc>
          <w:tcPr>
            <w:tcW w:w="0" w:type="auto"/>
            <w:shd w:val="clear" w:color="auto" w:fill="FFFFFF"/>
          </w:tcPr>
          <w:p w14:paraId="1F66A69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6CF7C1D" w14:textId="77777777">
        <w:tc>
          <w:tcPr>
            <w:tcW w:w="0" w:type="auto"/>
            <w:shd w:val="clear" w:color="auto" w:fill="FFFFFF"/>
          </w:tcPr>
          <w:p w14:paraId="696BC77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AU-4:</w:t>
            </w:r>
          </w:p>
        </w:tc>
      </w:tr>
      <w:tr w:rsidR="00C678CA" w:rsidRPr="00971397" w14:paraId="0389135A" w14:textId="77777777">
        <w:tc>
          <w:tcPr>
            <w:tcW w:w="0" w:type="auto"/>
            <w:shd w:val="clear" w:color="auto" w:fill="FFFFFF"/>
          </w:tcPr>
          <w:p w14:paraId="40D94F9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BCFDCCD" w14:textId="02EEDBB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21635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056891B" w14:textId="38A2A7D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12220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32D68230" w14:textId="3F0C53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72986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A4D39CF" w14:textId="0B2B0A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51836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FAFBA41" w14:textId="358C1C5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07505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1CE14FB" w14:textId="77777777">
        <w:tc>
          <w:tcPr>
            <w:tcW w:w="0" w:type="auto"/>
            <w:shd w:val="clear" w:color="auto" w:fill="FFFFFF"/>
          </w:tcPr>
          <w:p w14:paraId="3CB81EF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E88B734" w14:textId="33EB1C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675005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DE93F0C" w14:textId="6F6182B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10972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824A49F" w14:textId="0EFD9CC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35670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0CC4BDE" w14:textId="7A6A336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387202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88750E7" w14:textId="03BAB03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98507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A376BCF" w14:textId="260EE0E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56299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B2FBF63" w14:textId="102365D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298093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5A0796C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553B681" w14:textId="77777777">
        <w:tc>
          <w:tcPr>
            <w:tcW w:w="0" w:type="auto"/>
            <w:shd w:val="clear" w:color="auto" w:fill="CCECFC"/>
          </w:tcPr>
          <w:p w14:paraId="702F657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AU-4 What is the solution and how is it implemented?</w:t>
            </w:r>
          </w:p>
        </w:tc>
      </w:tr>
      <w:tr w:rsidR="00C678CA" w:rsidRPr="00971397" w14:paraId="66FD366F" w14:textId="77777777">
        <w:tc>
          <w:tcPr>
            <w:tcW w:w="0" w:type="auto"/>
            <w:shd w:val="clear" w:color="auto" w:fill="FFFFFF"/>
          </w:tcPr>
          <w:p w14:paraId="578D68E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B1E3118"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77" w:name="_Toc144074483"/>
      <w:r w:rsidRPr="00971397">
        <w:rPr>
          <w:rFonts w:asciiTheme="minorHAnsi" w:hAnsiTheme="minorHAnsi" w:cstheme="minorHAnsi"/>
        </w:rPr>
        <w:lastRenderedPageBreak/>
        <w:t>AU-5 Response to Audit Logging Process Failures (L)(M)(H)</w:t>
      </w:r>
      <w:bookmarkEnd w:id="77"/>
    </w:p>
    <w:p w14:paraId="704E275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Alert [Assignment: organization-defined personnel or roles] within [Assignment: organization-defined time period] in the event of an audit logging process failure; and</w:t>
      </w:r>
    </w:p>
    <w:p w14:paraId="16F2DFC6" w14:textId="320B857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Take the following additional actions: [FedRAMP Assignment: overwrite oldest record].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AA98206" w14:textId="77777777">
        <w:tc>
          <w:tcPr>
            <w:tcW w:w="0" w:type="auto"/>
            <w:shd w:val="clear" w:color="auto" w:fill="CCECFC"/>
          </w:tcPr>
          <w:p w14:paraId="7E7F749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AU-5 Control Summary Information</w:t>
            </w:r>
          </w:p>
        </w:tc>
      </w:tr>
      <w:tr w:rsidR="00C678CA" w:rsidRPr="00971397" w14:paraId="70B668D9" w14:textId="77777777">
        <w:tc>
          <w:tcPr>
            <w:tcW w:w="0" w:type="auto"/>
            <w:shd w:val="clear" w:color="auto" w:fill="FFFFFF"/>
          </w:tcPr>
          <w:p w14:paraId="53EE1C0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AE2ABA4" w14:textId="77777777">
        <w:tc>
          <w:tcPr>
            <w:tcW w:w="0" w:type="auto"/>
            <w:shd w:val="clear" w:color="auto" w:fill="FFFFFF"/>
          </w:tcPr>
          <w:p w14:paraId="20E13609" w14:textId="1BFAACB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AU-5(a)-1:</w:t>
            </w:r>
          </w:p>
        </w:tc>
      </w:tr>
      <w:tr w:rsidR="00C678CA" w:rsidRPr="00971397" w14:paraId="74A996AC" w14:textId="77777777">
        <w:tc>
          <w:tcPr>
            <w:tcW w:w="0" w:type="auto"/>
            <w:shd w:val="clear" w:color="auto" w:fill="FFFFFF"/>
          </w:tcPr>
          <w:p w14:paraId="64DFB18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AU-5(a)-2:</w:t>
            </w:r>
          </w:p>
        </w:tc>
      </w:tr>
      <w:tr w:rsidR="00C678CA" w:rsidRPr="00971397" w14:paraId="718B79FD" w14:textId="77777777">
        <w:tc>
          <w:tcPr>
            <w:tcW w:w="0" w:type="auto"/>
            <w:shd w:val="clear" w:color="auto" w:fill="FFFFFF"/>
          </w:tcPr>
          <w:p w14:paraId="29064B8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AU-5(b):</w:t>
            </w:r>
          </w:p>
        </w:tc>
      </w:tr>
      <w:tr w:rsidR="00C678CA" w:rsidRPr="00971397" w14:paraId="7AF3F089" w14:textId="77777777">
        <w:tc>
          <w:tcPr>
            <w:tcW w:w="0" w:type="auto"/>
            <w:shd w:val="clear" w:color="auto" w:fill="FFFFFF"/>
          </w:tcPr>
          <w:p w14:paraId="0ED3CED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EB3696B" w14:textId="434932D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431268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3E0211C" w14:textId="513B531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748226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8631718" w14:textId="17DFCB7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35139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C79F187" w14:textId="15AC276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042677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D337A9F" w14:textId="6D591BE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903781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EB47464" w14:textId="77777777">
        <w:tc>
          <w:tcPr>
            <w:tcW w:w="0" w:type="auto"/>
            <w:shd w:val="clear" w:color="auto" w:fill="FFFFFF"/>
          </w:tcPr>
          <w:p w14:paraId="7B5FC29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3B9CAD7" w14:textId="6A78649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68120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29A770CD" w14:textId="4FB424A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44054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79F2205" w14:textId="48F486B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014319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EE8E079" w14:textId="22B4E43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343637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6F866CF" w14:textId="710C4A7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511435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128CFFC6" w14:textId="5636618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87614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63D09F9" w14:textId="52470030"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51573671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5BE1FF7C"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29015DF" w14:textId="77777777">
        <w:tc>
          <w:tcPr>
            <w:tcW w:w="0" w:type="auto"/>
            <w:shd w:val="clear" w:color="auto" w:fill="CCECFC"/>
          </w:tcPr>
          <w:p w14:paraId="08132C1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AU-5 What is the solution and how is it implemented?</w:t>
            </w:r>
          </w:p>
        </w:tc>
      </w:tr>
      <w:tr w:rsidR="00C678CA" w:rsidRPr="00971397" w14:paraId="48F49400" w14:textId="77777777">
        <w:tc>
          <w:tcPr>
            <w:tcW w:w="0" w:type="auto"/>
            <w:shd w:val="clear" w:color="auto" w:fill="FFFFFF"/>
          </w:tcPr>
          <w:p w14:paraId="4CA3F4D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F3FB16A" w14:textId="77777777">
        <w:tc>
          <w:tcPr>
            <w:tcW w:w="0" w:type="auto"/>
            <w:shd w:val="clear" w:color="auto" w:fill="FFFFFF"/>
          </w:tcPr>
          <w:p w14:paraId="69DEB12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6985ED79"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78" w:name="_Toc144074484"/>
      <w:r w:rsidRPr="00971397">
        <w:rPr>
          <w:rFonts w:asciiTheme="minorHAnsi" w:hAnsiTheme="minorHAnsi" w:cstheme="minorHAnsi"/>
        </w:rPr>
        <w:t>AU-5(1) Storage Capacity Warning (H)</w:t>
      </w:r>
      <w:bookmarkEnd w:id="78"/>
    </w:p>
    <w:p w14:paraId="328F66E9" w14:textId="66D0DBEB" w:rsidR="00A77B3E" w:rsidRPr="00971397" w:rsidRDefault="00E1498A" w:rsidP="00971397">
      <w:pPr>
        <w:spacing w:after="320"/>
        <w:rPr>
          <w:rFonts w:cstheme="minorHAnsi"/>
        </w:rPr>
      </w:pPr>
      <w:r w:rsidRPr="00971397">
        <w:rPr>
          <w:rFonts w:cstheme="minorHAnsi"/>
        </w:rPr>
        <w:t>Provide a warning to [Assignment: organization-defined personnel, roles, and/or locations] within [Assignment: organization-defined time period] when allocated audit log storage volume reaches [FedRAMP Assignment: 75%, or one month before expected negative impact] of repository maximum audit log storage capacity.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C34BF34" w14:textId="77777777">
        <w:tc>
          <w:tcPr>
            <w:tcW w:w="0" w:type="auto"/>
            <w:shd w:val="clear" w:color="auto" w:fill="CCECFC"/>
          </w:tcPr>
          <w:p w14:paraId="426BCA1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AU-5(1) Control Summary Information</w:t>
            </w:r>
          </w:p>
        </w:tc>
      </w:tr>
      <w:tr w:rsidR="00C678CA" w:rsidRPr="00971397" w14:paraId="398A2150" w14:textId="77777777">
        <w:tc>
          <w:tcPr>
            <w:tcW w:w="0" w:type="auto"/>
            <w:shd w:val="clear" w:color="auto" w:fill="FFFFFF"/>
          </w:tcPr>
          <w:p w14:paraId="4E98087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94B9C47" w14:textId="77777777">
        <w:tc>
          <w:tcPr>
            <w:tcW w:w="0" w:type="auto"/>
            <w:shd w:val="clear" w:color="auto" w:fill="FFFFFF"/>
          </w:tcPr>
          <w:p w14:paraId="032CD09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AU-5(1)-1:</w:t>
            </w:r>
          </w:p>
        </w:tc>
      </w:tr>
      <w:tr w:rsidR="00C678CA" w:rsidRPr="00971397" w14:paraId="55E12531" w14:textId="77777777">
        <w:tc>
          <w:tcPr>
            <w:tcW w:w="0" w:type="auto"/>
            <w:shd w:val="clear" w:color="auto" w:fill="FFFFFF"/>
          </w:tcPr>
          <w:p w14:paraId="14B7451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AU-5(1)-2:</w:t>
            </w:r>
          </w:p>
        </w:tc>
      </w:tr>
      <w:tr w:rsidR="00C678CA" w:rsidRPr="00971397" w14:paraId="34594269" w14:textId="77777777">
        <w:tc>
          <w:tcPr>
            <w:tcW w:w="0" w:type="auto"/>
            <w:shd w:val="clear" w:color="auto" w:fill="FFFFFF"/>
          </w:tcPr>
          <w:p w14:paraId="395CB35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AU-5(1)-3:</w:t>
            </w:r>
          </w:p>
        </w:tc>
      </w:tr>
      <w:tr w:rsidR="00C678CA" w:rsidRPr="00971397" w14:paraId="51103AF6" w14:textId="77777777">
        <w:tc>
          <w:tcPr>
            <w:tcW w:w="0" w:type="auto"/>
            <w:shd w:val="clear" w:color="auto" w:fill="FFFFFF"/>
          </w:tcPr>
          <w:p w14:paraId="5F55914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0B26604" w14:textId="27614C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02029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700ADE1" w14:textId="249C10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75777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01B3F1F" w14:textId="4290DF4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28666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0514C72" w14:textId="39B41F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7552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9EE967D" w14:textId="64846B5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84135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78FF4B1" w14:textId="77777777">
        <w:tc>
          <w:tcPr>
            <w:tcW w:w="0" w:type="auto"/>
            <w:shd w:val="clear" w:color="auto" w:fill="FFFFFF"/>
          </w:tcPr>
          <w:p w14:paraId="76B2CB73" w14:textId="77777777" w:rsidR="00A77B3E" w:rsidRPr="00971397" w:rsidRDefault="00000000" w:rsidP="00DC387C">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434040C" w14:textId="42B206F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69427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A8C1136" w14:textId="672EF7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43543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A7CF7B9" w14:textId="5C079B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93936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77382309" w14:textId="0AF1B00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83093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FA4FE44" w14:textId="369E2E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08607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7BB430E" w14:textId="4C7317D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67451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6084D73" w14:textId="21EB5DF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9673052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58AB01D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67E8E88" w14:textId="77777777">
        <w:tc>
          <w:tcPr>
            <w:tcW w:w="0" w:type="auto"/>
            <w:shd w:val="clear" w:color="auto" w:fill="CCECFC"/>
          </w:tcPr>
          <w:p w14:paraId="33718EC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AU-5(1) What is the solution and how is it implemented?</w:t>
            </w:r>
          </w:p>
        </w:tc>
      </w:tr>
      <w:tr w:rsidR="00C678CA" w:rsidRPr="00971397" w14:paraId="7BA317A5" w14:textId="77777777">
        <w:tc>
          <w:tcPr>
            <w:tcW w:w="0" w:type="auto"/>
            <w:shd w:val="clear" w:color="auto" w:fill="FFFFFF"/>
          </w:tcPr>
          <w:p w14:paraId="602EBA0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ACF203C"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79" w:name="_Toc144074485"/>
      <w:r w:rsidRPr="00971397">
        <w:rPr>
          <w:rFonts w:asciiTheme="minorHAnsi" w:hAnsiTheme="minorHAnsi" w:cstheme="minorHAnsi"/>
        </w:rPr>
        <w:t>AU-5(2) Real-time Alerts (H)</w:t>
      </w:r>
      <w:bookmarkEnd w:id="79"/>
    </w:p>
    <w:p w14:paraId="44A15539" w14:textId="088CB31C" w:rsidR="00A77B3E" w:rsidRPr="00971397" w:rsidRDefault="00000000" w:rsidP="00971397">
      <w:pPr>
        <w:spacing w:after="320"/>
        <w:rPr>
          <w:rFonts w:cstheme="minorHAnsi"/>
        </w:rPr>
      </w:pPr>
      <w:r w:rsidRPr="00971397">
        <w:rPr>
          <w:rFonts w:cstheme="minorHAnsi"/>
        </w:rPr>
        <w:t>Provide an alert within [FedRAMP Assignment: real-time] to [FedRAMP Assignment: service provider personnel with authority to address failed audit events] when the following audit failure events occur: [</w:t>
      </w:r>
      <w:r w:rsidR="00EE4260" w:rsidRPr="00971397">
        <w:rPr>
          <w:rFonts w:cstheme="minorHAnsi"/>
        </w:rPr>
        <w:t xml:space="preserve">Assignment: </w:t>
      </w:r>
      <w:r w:rsidRPr="00971397">
        <w:rPr>
          <w:rFonts w:cstheme="minorHAnsi"/>
        </w:rPr>
        <w:t>organization-defined audit logging failure events requiring real-time alerts].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87F39C9" w14:textId="77777777">
        <w:tc>
          <w:tcPr>
            <w:tcW w:w="0" w:type="auto"/>
            <w:shd w:val="clear" w:color="auto" w:fill="CCECFC"/>
          </w:tcPr>
          <w:p w14:paraId="7C4F47B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AU-5(2) Control Summary Information</w:t>
            </w:r>
          </w:p>
        </w:tc>
      </w:tr>
      <w:tr w:rsidR="00C678CA" w:rsidRPr="00971397" w14:paraId="741AED15" w14:textId="77777777">
        <w:tc>
          <w:tcPr>
            <w:tcW w:w="0" w:type="auto"/>
            <w:shd w:val="clear" w:color="auto" w:fill="FFFFFF"/>
          </w:tcPr>
          <w:p w14:paraId="13D882B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1DC0C2E" w14:textId="77777777">
        <w:tc>
          <w:tcPr>
            <w:tcW w:w="0" w:type="auto"/>
            <w:shd w:val="clear" w:color="auto" w:fill="FFFFFF"/>
          </w:tcPr>
          <w:p w14:paraId="4806399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AU-5(2)-1:</w:t>
            </w:r>
          </w:p>
        </w:tc>
      </w:tr>
      <w:tr w:rsidR="00C678CA" w:rsidRPr="00971397" w14:paraId="6C5A5974" w14:textId="77777777">
        <w:tc>
          <w:tcPr>
            <w:tcW w:w="0" w:type="auto"/>
            <w:shd w:val="clear" w:color="auto" w:fill="FFFFFF"/>
          </w:tcPr>
          <w:p w14:paraId="61CC0EA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AU-5(2)-2:</w:t>
            </w:r>
          </w:p>
        </w:tc>
      </w:tr>
      <w:tr w:rsidR="00C678CA" w:rsidRPr="00971397" w14:paraId="25B91844" w14:textId="77777777">
        <w:tc>
          <w:tcPr>
            <w:tcW w:w="0" w:type="auto"/>
            <w:shd w:val="clear" w:color="auto" w:fill="FFFFFF"/>
          </w:tcPr>
          <w:p w14:paraId="6126B9F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AU-5(2)-3:</w:t>
            </w:r>
          </w:p>
        </w:tc>
      </w:tr>
      <w:tr w:rsidR="00C678CA" w:rsidRPr="00971397" w14:paraId="0281178B" w14:textId="77777777">
        <w:tc>
          <w:tcPr>
            <w:tcW w:w="0" w:type="auto"/>
            <w:shd w:val="clear" w:color="auto" w:fill="FFFFFF"/>
          </w:tcPr>
          <w:p w14:paraId="48E4B2E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8AF5B33" w14:textId="6502E8D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99312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A4A77DD" w14:textId="0E802A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117657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5E525F0" w14:textId="5D59EF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76796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2ED3B0E" w14:textId="7EDF83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270977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1FF843E" w14:textId="750EA0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432332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3CE1847" w14:textId="77777777">
        <w:tc>
          <w:tcPr>
            <w:tcW w:w="0" w:type="auto"/>
            <w:shd w:val="clear" w:color="auto" w:fill="FFFFFF"/>
          </w:tcPr>
          <w:p w14:paraId="2D70DAE2" w14:textId="77777777" w:rsidR="00A77B3E" w:rsidRPr="00971397" w:rsidRDefault="00000000" w:rsidP="009D6AF2">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5D89CA19" w14:textId="6AEF9E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625732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A1B0231" w14:textId="0A924F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93240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92FD4DD" w14:textId="2BF2B9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32475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B05EB91" w14:textId="5A6D255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77617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D2AE5E1" w14:textId="3DE0EE6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99169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1C1B82A" w14:textId="7CBFAF7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43663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FC2EB69" w14:textId="5B719BA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19061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4861C7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A4047CF" w14:textId="77777777">
        <w:tc>
          <w:tcPr>
            <w:tcW w:w="0" w:type="auto"/>
            <w:shd w:val="clear" w:color="auto" w:fill="CCECFC"/>
          </w:tcPr>
          <w:p w14:paraId="17FE84F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AU-5(2) What is the solution and how is it implemented?</w:t>
            </w:r>
          </w:p>
        </w:tc>
      </w:tr>
      <w:tr w:rsidR="00C678CA" w:rsidRPr="00971397" w14:paraId="039F99FA" w14:textId="77777777">
        <w:tc>
          <w:tcPr>
            <w:tcW w:w="0" w:type="auto"/>
            <w:shd w:val="clear" w:color="auto" w:fill="FFFFFF"/>
          </w:tcPr>
          <w:p w14:paraId="2F0F93A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CE2C36B"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80" w:name="_Toc144074486"/>
      <w:r w:rsidRPr="00971397">
        <w:rPr>
          <w:rFonts w:asciiTheme="minorHAnsi" w:hAnsiTheme="minorHAnsi" w:cstheme="minorHAnsi"/>
        </w:rPr>
        <w:t>AU-6 Audit Record Review, Analysis, and Reporting (L)(M)(H)</w:t>
      </w:r>
      <w:bookmarkEnd w:id="80"/>
    </w:p>
    <w:p w14:paraId="426FB12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Review and analyze system audit records [FedRAMP Assignment: at least weekly] for indications of [Assignment: organization-defined inappropriate or unusual activity] and the potential impact of the inappropriate or unusual activity;</w:t>
      </w:r>
    </w:p>
    <w:p w14:paraId="51EC9B8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Report findings to [Assignment: organization-defined personnel or roles]; and</w:t>
      </w:r>
    </w:p>
    <w:p w14:paraId="0C78550B" w14:textId="561F0D8C"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Adjust the level of audit record review, analysis, and reporting within the system when there is a change in risk based on law enforcement information, intelligence information, or other credible sources of information.</w:t>
      </w:r>
    </w:p>
    <w:p w14:paraId="7F633E5D"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AU-6 Additional FedRAMP Requirements and Guidance:</w:t>
      </w:r>
    </w:p>
    <w:p w14:paraId="007D4D59" w14:textId="5D90217F"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Coordination between service provider and consumer shall be documented and accepted by the JAB/AO. In multi-tenant environments, capability and </w:t>
      </w:r>
      <w:r w:rsidRPr="00971397">
        <w:rPr>
          <w:rFonts w:cstheme="minorHAnsi"/>
        </w:rPr>
        <w:lastRenderedPageBreak/>
        <w:t>means for providing review, analysis, and reporting to consumer for data pertaining to consumer shall be documented.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5B64D75" w14:textId="77777777">
        <w:tc>
          <w:tcPr>
            <w:tcW w:w="0" w:type="auto"/>
            <w:shd w:val="clear" w:color="auto" w:fill="CCECFC"/>
          </w:tcPr>
          <w:p w14:paraId="620CF23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AU-6 Control Summary Information</w:t>
            </w:r>
          </w:p>
        </w:tc>
      </w:tr>
      <w:tr w:rsidR="00C678CA" w:rsidRPr="00971397" w14:paraId="1813910C" w14:textId="77777777">
        <w:tc>
          <w:tcPr>
            <w:tcW w:w="0" w:type="auto"/>
            <w:shd w:val="clear" w:color="auto" w:fill="FFFFFF"/>
          </w:tcPr>
          <w:p w14:paraId="5DC6360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17DBF58" w14:textId="77777777">
        <w:tc>
          <w:tcPr>
            <w:tcW w:w="0" w:type="auto"/>
            <w:shd w:val="clear" w:color="auto" w:fill="FFFFFF"/>
          </w:tcPr>
          <w:p w14:paraId="41B03F6B" w14:textId="30560D6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AU-6(a)-1:</w:t>
            </w:r>
          </w:p>
        </w:tc>
      </w:tr>
      <w:tr w:rsidR="00C678CA" w:rsidRPr="00971397" w14:paraId="6FF4FE10" w14:textId="77777777">
        <w:tc>
          <w:tcPr>
            <w:tcW w:w="0" w:type="auto"/>
            <w:shd w:val="clear" w:color="auto" w:fill="FFFFFF"/>
          </w:tcPr>
          <w:p w14:paraId="702253C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AU-6(a)-2:</w:t>
            </w:r>
          </w:p>
        </w:tc>
      </w:tr>
      <w:tr w:rsidR="00C678CA" w:rsidRPr="00971397" w14:paraId="00E77000" w14:textId="77777777">
        <w:tc>
          <w:tcPr>
            <w:tcW w:w="0" w:type="auto"/>
            <w:shd w:val="clear" w:color="auto" w:fill="FFFFFF"/>
          </w:tcPr>
          <w:p w14:paraId="24C3A6E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AU-6(b):</w:t>
            </w:r>
          </w:p>
        </w:tc>
      </w:tr>
      <w:tr w:rsidR="00C678CA" w:rsidRPr="00971397" w14:paraId="3D28C97C" w14:textId="77777777">
        <w:tc>
          <w:tcPr>
            <w:tcW w:w="0" w:type="auto"/>
            <w:shd w:val="clear" w:color="auto" w:fill="FFFFFF"/>
          </w:tcPr>
          <w:p w14:paraId="49C04F5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71AFD3C7" w14:textId="341A9B0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69596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15C808B" w14:textId="2C24FF6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7592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4BC02BA" w14:textId="635ECF9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719568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BC1762F" w14:textId="3D85F44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962731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7DFBB7F" w14:textId="3F2AFF4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735792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C1B8F9D" w14:textId="77777777">
        <w:tc>
          <w:tcPr>
            <w:tcW w:w="0" w:type="auto"/>
            <w:shd w:val="clear" w:color="auto" w:fill="FFFFFF"/>
          </w:tcPr>
          <w:p w14:paraId="60C6656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62DD619" w14:textId="632F2FD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46649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77B4C36" w14:textId="2698A53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765211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0275FE6" w14:textId="62E2829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253297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196E1CF" w14:textId="6AF7763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24889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461815E" w14:textId="5637E83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57151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BACAB59" w14:textId="1CE5A17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8837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A3631A7" w14:textId="6DD32C12"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1727333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8613980"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87A2E3C" w14:textId="77777777">
        <w:tc>
          <w:tcPr>
            <w:tcW w:w="0" w:type="auto"/>
            <w:shd w:val="clear" w:color="auto" w:fill="CCECFC"/>
          </w:tcPr>
          <w:p w14:paraId="04E7B79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AU-6 What is the solution and how is it implemented?</w:t>
            </w:r>
          </w:p>
        </w:tc>
      </w:tr>
      <w:tr w:rsidR="00C678CA" w:rsidRPr="00971397" w14:paraId="1F60C6B0" w14:textId="77777777">
        <w:tc>
          <w:tcPr>
            <w:tcW w:w="0" w:type="auto"/>
            <w:shd w:val="clear" w:color="auto" w:fill="FFFFFF"/>
          </w:tcPr>
          <w:p w14:paraId="124C979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Part a:</w:t>
            </w:r>
          </w:p>
        </w:tc>
      </w:tr>
      <w:tr w:rsidR="00C678CA" w:rsidRPr="00971397" w14:paraId="185202C1" w14:textId="77777777">
        <w:tc>
          <w:tcPr>
            <w:tcW w:w="0" w:type="auto"/>
            <w:shd w:val="clear" w:color="auto" w:fill="FFFFFF"/>
          </w:tcPr>
          <w:p w14:paraId="5EB31C5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4B298B77" w14:textId="77777777">
        <w:tc>
          <w:tcPr>
            <w:tcW w:w="0" w:type="auto"/>
            <w:shd w:val="clear" w:color="auto" w:fill="FFFFFF"/>
          </w:tcPr>
          <w:p w14:paraId="1D4069D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13D821B6"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81" w:name="_Toc144074487"/>
      <w:r w:rsidRPr="00971397">
        <w:rPr>
          <w:rFonts w:asciiTheme="minorHAnsi" w:hAnsiTheme="minorHAnsi" w:cstheme="minorHAnsi"/>
        </w:rPr>
        <w:t>AU-6(1) Automated Process Integration (M)(H)</w:t>
      </w:r>
      <w:bookmarkEnd w:id="81"/>
    </w:p>
    <w:p w14:paraId="4E0A807F" w14:textId="14FC3B8D" w:rsidR="00A77B3E" w:rsidRPr="00971397" w:rsidRDefault="00000000" w:rsidP="00971397">
      <w:pPr>
        <w:spacing w:after="320"/>
        <w:rPr>
          <w:rFonts w:cstheme="minorHAnsi"/>
        </w:rPr>
      </w:pPr>
      <w:r w:rsidRPr="00971397">
        <w:rPr>
          <w:rFonts w:cstheme="minorHAnsi"/>
        </w:rPr>
        <w:t>Integrate audit record review, analysis, and reporting processes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6A6B41B" w14:textId="77777777">
        <w:tc>
          <w:tcPr>
            <w:tcW w:w="0" w:type="auto"/>
            <w:shd w:val="clear" w:color="auto" w:fill="CCECFC"/>
          </w:tcPr>
          <w:p w14:paraId="03F0598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AU-6(1) Control Summary Information</w:t>
            </w:r>
          </w:p>
        </w:tc>
      </w:tr>
      <w:tr w:rsidR="00C678CA" w:rsidRPr="00971397" w14:paraId="3AC90E92" w14:textId="77777777">
        <w:tc>
          <w:tcPr>
            <w:tcW w:w="0" w:type="auto"/>
            <w:shd w:val="clear" w:color="auto" w:fill="FFFFFF"/>
          </w:tcPr>
          <w:p w14:paraId="34584E8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7A2B906" w14:textId="77777777">
        <w:tc>
          <w:tcPr>
            <w:tcW w:w="0" w:type="auto"/>
            <w:shd w:val="clear" w:color="auto" w:fill="FFFFFF"/>
          </w:tcPr>
          <w:p w14:paraId="4E40D11A" w14:textId="0B8636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AU-6(1):</w:t>
            </w:r>
          </w:p>
        </w:tc>
      </w:tr>
      <w:tr w:rsidR="00C678CA" w:rsidRPr="00971397" w14:paraId="7B5BAB52" w14:textId="77777777">
        <w:tc>
          <w:tcPr>
            <w:tcW w:w="0" w:type="auto"/>
            <w:shd w:val="clear" w:color="auto" w:fill="FFFFFF"/>
          </w:tcPr>
          <w:p w14:paraId="28A0E83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FF9089A" w14:textId="1E973B1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390031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FCBE37F" w14:textId="3203A24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48105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BE35A06" w14:textId="2ABFD7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98377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C017EAF" w14:textId="273884D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68241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065C5A2" w14:textId="1C6C686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64876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ED4F89E" w14:textId="77777777">
        <w:tc>
          <w:tcPr>
            <w:tcW w:w="0" w:type="auto"/>
            <w:shd w:val="clear" w:color="auto" w:fill="FFFFFF"/>
          </w:tcPr>
          <w:p w14:paraId="06C84FF8" w14:textId="77777777" w:rsidR="00A77B3E" w:rsidRPr="00971397" w:rsidRDefault="00000000" w:rsidP="009D6AF2">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DB09537" w14:textId="62DBAD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29645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A593AB2" w14:textId="0F7B857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5783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C2D7EBB" w14:textId="6B3DB72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49131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8638B07" w14:textId="0860B9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33642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DD93CC5" w14:textId="0F5C467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22953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1FD385E" w14:textId="5740559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8789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7A685014" w14:textId="42D79035"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223175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1B5287D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2F58EE1" w14:textId="77777777">
        <w:tc>
          <w:tcPr>
            <w:tcW w:w="0" w:type="auto"/>
            <w:shd w:val="clear" w:color="auto" w:fill="CCECFC"/>
          </w:tcPr>
          <w:p w14:paraId="4832E12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AU-6(1) What is the solution and how is it implemented?</w:t>
            </w:r>
          </w:p>
        </w:tc>
      </w:tr>
      <w:tr w:rsidR="00C678CA" w:rsidRPr="00971397" w14:paraId="56F35F5F" w14:textId="77777777">
        <w:tc>
          <w:tcPr>
            <w:tcW w:w="0" w:type="auto"/>
            <w:shd w:val="clear" w:color="auto" w:fill="FFFFFF"/>
          </w:tcPr>
          <w:p w14:paraId="0177408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19EA1AB"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82" w:name="_Toc144074488"/>
      <w:r w:rsidRPr="00971397">
        <w:rPr>
          <w:rFonts w:asciiTheme="minorHAnsi" w:hAnsiTheme="minorHAnsi" w:cstheme="minorHAnsi"/>
        </w:rPr>
        <w:t>AU-6(3) Correlate Audit Record Repositories (M)(H)</w:t>
      </w:r>
      <w:bookmarkEnd w:id="82"/>
    </w:p>
    <w:p w14:paraId="496E9A23" w14:textId="25CEEFA1" w:rsidR="00A77B3E" w:rsidRPr="00971397" w:rsidRDefault="00000000" w:rsidP="00971397">
      <w:pPr>
        <w:spacing w:after="320"/>
        <w:rPr>
          <w:rFonts w:cstheme="minorHAnsi"/>
        </w:rPr>
      </w:pPr>
      <w:r w:rsidRPr="00971397">
        <w:rPr>
          <w:rFonts w:cstheme="minorHAnsi"/>
        </w:rPr>
        <w:t>Analyze and correlate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571CADC" w14:textId="77777777">
        <w:tc>
          <w:tcPr>
            <w:tcW w:w="0" w:type="auto"/>
            <w:shd w:val="clear" w:color="auto" w:fill="CCECFC"/>
          </w:tcPr>
          <w:p w14:paraId="331C082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AU-6(3) Control Summary Information</w:t>
            </w:r>
          </w:p>
        </w:tc>
      </w:tr>
      <w:tr w:rsidR="00C678CA" w:rsidRPr="00971397" w14:paraId="178DA329" w14:textId="77777777">
        <w:tc>
          <w:tcPr>
            <w:tcW w:w="0" w:type="auto"/>
            <w:shd w:val="clear" w:color="auto" w:fill="FFFFFF"/>
          </w:tcPr>
          <w:p w14:paraId="09803C1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DB0E783" w14:textId="77777777">
        <w:tc>
          <w:tcPr>
            <w:tcW w:w="0" w:type="auto"/>
            <w:shd w:val="clear" w:color="auto" w:fill="FFFFFF"/>
          </w:tcPr>
          <w:p w14:paraId="2FB911D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9EE5CEA" w14:textId="4902296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60081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86F67DA" w14:textId="00F64E2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30914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64F01725" w14:textId="2C601F8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28742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9B4D782" w14:textId="1EFDDA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27663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9BC73BC" w14:textId="0FF903D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4046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6510E23" w14:textId="77777777">
        <w:tc>
          <w:tcPr>
            <w:tcW w:w="0" w:type="auto"/>
            <w:shd w:val="clear" w:color="auto" w:fill="FFFFFF"/>
          </w:tcPr>
          <w:p w14:paraId="76AE5BDC" w14:textId="77777777" w:rsidR="00A77B3E" w:rsidRPr="00971397" w:rsidRDefault="00000000" w:rsidP="00F9522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A070DDF" w14:textId="3D9195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851505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BABDCBC" w14:textId="5182C95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87202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B3FDF08" w14:textId="1A0B8D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57062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C5BFB5D" w14:textId="0C25DE2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90911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FC7073B" w14:textId="03E963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61818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116D6A95" w14:textId="57AC99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26919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D9E8B41" w14:textId="0DE2ED7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473164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5E98202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2D2855C" w14:textId="77777777">
        <w:tc>
          <w:tcPr>
            <w:tcW w:w="0" w:type="auto"/>
            <w:shd w:val="clear" w:color="auto" w:fill="CCECFC"/>
          </w:tcPr>
          <w:p w14:paraId="0D16E81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AU-6(3) What is the solution and how is it implemented?</w:t>
            </w:r>
          </w:p>
        </w:tc>
      </w:tr>
      <w:tr w:rsidR="00C678CA" w:rsidRPr="00971397" w14:paraId="056BEBC9" w14:textId="77777777">
        <w:tc>
          <w:tcPr>
            <w:tcW w:w="0" w:type="auto"/>
            <w:shd w:val="clear" w:color="auto" w:fill="FFFFFF"/>
          </w:tcPr>
          <w:p w14:paraId="2152ED7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841286F"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83" w:name="_Toc144074489"/>
      <w:r w:rsidRPr="00971397">
        <w:rPr>
          <w:rFonts w:asciiTheme="minorHAnsi" w:hAnsiTheme="minorHAnsi" w:cstheme="minorHAnsi"/>
        </w:rPr>
        <w:t>AU-6(4) Central Review and Analysis (H)</w:t>
      </w:r>
      <w:bookmarkEnd w:id="83"/>
    </w:p>
    <w:p w14:paraId="6EB9828B" w14:textId="2830FA8E" w:rsidR="00A77B3E" w:rsidRPr="00971397" w:rsidRDefault="00000000" w:rsidP="00971397">
      <w:pPr>
        <w:spacing w:after="320"/>
        <w:rPr>
          <w:rFonts w:cstheme="minorHAnsi"/>
        </w:rPr>
      </w:pPr>
      <w:r w:rsidRPr="00971397">
        <w:rPr>
          <w:rFonts w:cstheme="minorHAnsi"/>
        </w:rPr>
        <w:t>Provide and implement the capability to centrally review and analyze audit records from multiple components within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D0C6C0C" w14:textId="77777777">
        <w:tc>
          <w:tcPr>
            <w:tcW w:w="0" w:type="auto"/>
            <w:shd w:val="clear" w:color="auto" w:fill="CCECFC"/>
          </w:tcPr>
          <w:p w14:paraId="5DD204B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AU-6(4) Control Summary Information</w:t>
            </w:r>
          </w:p>
        </w:tc>
      </w:tr>
      <w:tr w:rsidR="00C678CA" w:rsidRPr="00971397" w14:paraId="6E3385E8" w14:textId="77777777">
        <w:tc>
          <w:tcPr>
            <w:tcW w:w="0" w:type="auto"/>
            <w:shd w:val="clear" w:color="auto" w:fill="FFFFFF"/>
          </w:tcPr>
          <w:p w14:paraId="4099FAB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5119663" w14:textId="77777777">
        <w:tc>
          <w:tcPr>
            <w:tcW w:w="0" w:type="auto"/>
            <w:shd w:val="clear" w:color="auto" w:fill="FFFFFF"/>
          </w:tcPr>
          <w:p w14:paraId="49A5102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C69F0E6" w14:textId="426481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58725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74B98FE" w14:textId="4CB51D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58760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A3948A0" w14:textId="383658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05521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2A401BB" w14:textId="73FB103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83629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8E35A72" w14:textId="293AFA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366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784D87B" w14:textId="77777777">
        <w:tc>
          <w:tcPr>
            <w:tcW w:w="0" w:type="auto"/>
            <w:shd w:val="clear" w:color="auto" w:fill="FFFFFF"/>
          </w:tcPr>
          <w:p w14:paraId="1EC33F0A" w14:textId="77777777" w:rsidR="00A77B3E" w:rsidRPr="00971397" w:rsidRDefault="00000000" w:rsidP="00F9522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3562BC3" w14:textId="67C996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53760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BD9BC78" w14:textId="2597D0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34156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B201F42" w14:textId="423527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798585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A5C14C0" w14:textId="5E7AB33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30242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994C133" w14:textId="519180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04635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AC484E3" w14:textId="11071C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45676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702ADD9E" w14:textId="770D09D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98582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7E71B7A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5CCD4FE" w14:textId="77777777">
        <w:tc>
          <w:tcPr>
            <w:tcW w:w="0" w:type="auto"/>
            <w:shd w:val="clear" w:color="auto" w:fill="CCECFC"/>
          </w:tcPr>
          <w:p w14:paraId="6BA0759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AU-6(4) What is the solution and how is it implemented?</w:t>
            </w:r>
          </w:p>
        </w:tc>
      </w:tr>
      <w:tr w:rsidR="00C678CA" w:rsidRPr="00971397" w14:paraId="7548006C" w14:textId="77777777">
        <w:tc>
          <w:tcPr>
            <w:tcW w:w="0" w:type="auto"/>
            <w:shd w:val="clear" w:color="auto" w:fill="FFFFFF"/>
          </w:tcPr>
          <w:p w14:paraId="1E13B65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6452BFD"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84" w:name="_Toc144074490"/>
      <w:r w:rsidRPr="00971397">
        <w:rPr>
          <w:rFonts w:asciiTheme="minorHAnsi" w:hAnsiTheme="minorHAnsi" w:cstheme="minorHAnsi"/>
        </w:rPr>
        <w:t>AU-6(5) Integrated Analysis of Audit Records (H)</w:t>
      </w:r>
      <w:bookmarkEnd w:id="84"/>
    </w:p>
    <w:p w14:paraId="1276A95B" w14:textId="2373A021" w:rsidR="00A77B3E" w:rsidRPr="00971397" w:rsidRDefault="007E05DC" w:rsidP="00971397">
      <w:pPr>
        <w:spacing w:after="320"/>
        <w:rPr>
          <w:rFonts w:cstheme="minorHAnsi"/>
        </w:rPr>
      </w:pPr>
      <w:r w:rsidRPr="00971397">
        <w:rPr>
          <w:rFonts w:cstheme="minorHAnsi"/>
        </w:rPr>
        <w:t>Integrate analysis of audit records with analysis of [FedRAMP Assignment: Selection (</w:t>
      </w:r>
      <w:r w:rsidR="00795D0E" w:rsidRPr="00971397">
        <w:rPr>
          <w:rFonts w:cstheme="minorHAnsi"/>
        </w:rPr>
        <w:t>one-or-</w:t>
      </w:r>
      <w:r w:rsidRPr="00971397">
        <w:rPr>
          <w:rFonts w:cstheme="minorHAnsi"/>
        </w:rPr>
        <w:t>more): vulnerability scanning information; performance data; information system monitoring information; penetration test data; [Assignment: organization-defined data/information collected from other sources]] to further enhance the ability to identify inappropriate or unusual 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CA2D13D" w14:textId="77777777">
        <w:tc>
          <w:tcPr>
            <w:tcW w:w="0" w:type="auto"/>
            <w:shd w:val="clear" w:color="auto" w:fill="CCECFC"/>
          </w:tcPr>
          <w:p w14:paraId="6D4BB67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AU-6(5) Control Summary Information</w:t>
            </w:r>
          </w:p>
        </w:tc>
      </w:tr>
      <w:tr w:rsidR="00C678CA" w:rsidRPr="00971397" w14:paraId="40D65F3B" w14:textId="77777777">
        <w:tc>
          <w:tcPr>
            <w:tcW w:w="0" w:type="auto"/>
            <w:shd w:val="clear" w:color="auto" w:fill="FFFFFF"/>
          </w:tcPr>
          <w:p w14:paraId="5D41D00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5BE099B" w14:textId="77777777">
        <w:tc>
          <w:tcPr>
            <w:tcW w:w="0" w:type="auto"/>
            <w:shd w:val="clear" w:color="auto" w:fill="FFFFFF"/>
          </w:tcPr>
          <w:p w14:paraId="7B10273B" w14:textId="6DFFB0D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AU-6(5):</w:t>
            </w:r>
          </w:p>
        </w:tc>
      </w:tr>
      <w:tr w:rsidR="00C678CA" w:rsidRPr="00971397" w14:paraId="168883A1" w14:textId="77777777">
        <w:tc>
          <w:tcPr>
            <w:tcW w:w="0" w:type="auto"/>
            <w:shd w:val="clear" w:color="auto" w:fill="FFFFFF"/>
          </w:tcPr>
          <w:p w14:paraId="56834CD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6286DB1" w14:textId="7F1A30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23430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804C3A4" w14:textId="6BF5B65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54669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9D24817" w14:textId="6C3D55B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73741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3246835" w14:textId="5CB7C0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53351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6BE8887" w14:textId="3D41829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18151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BD67540" w14:textId="77777777">
        <w:tc>
          <w:tcPr>
            <w:tcW w:w="0" w:type="auto"/>
            <w:shd w:val="clear" w:color="auto" w:fill="FFFFFF"/>
          </w:tcPr>
          <w:p w14:paraId="0E2E7023" w14:textId="77777777" w:rsidR="00A77B3E" w:rsidRPr="00971397" w:rsidRDefault="00000000" w:rsidP="00F9522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690AE7B" w14:textId="16A630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65847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7826E44" w14:textId="1756B03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56183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1CCE86B" w14:textId="7932E2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35204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CFD0FD0" w14:textId="76F9DA2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40158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3546839" w14:textId="3420B1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36422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82F0C07" w14:textId="3B66BAD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93339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FED40AA" w14:textId="763AFAD9"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9618089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1D5CFAA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010A357" w14:textId="77777777">
        <w:tc>
          <w:tcPr>
            <w:tcW w:w="0" w:type="auto"/>
            <w:shd w:val="clear" w:color="auto" w:fill="CCECFC"/>
          </w:tcPr>
          <w:p w14:paraId="1307DF5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AU-6(5) What is the solution and how is it implemented?</w:t>
            </w:r>
          </w:p>
        </w:tc>
      </w:tr>
      <w:tr w:rsidR="00C678CA" w:rsidRPr="00971397" w14:paraId="6BE96CBE" w14:textId="77777777">
        <w:tc>
          <w:tcPr>
            <w:tcW w:w="0" w:type="auto"/>
            <w:shd w:val="clear" w:color="auto" w:fill="FFFFFF"/>
          </w:tcPr>
          <w:p w14:paraId="09570F0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4FD9AFF" w14:textId="77777777" w:rsidR="00A77B3E" w:rsidRPr="00971397" w:rsidRDefault="00000000" w:rsidP="00EB1CBE">
      <w:pPr>
        <w:pStyle w:val="Heading3"/>
        <w:tabs>
          <w:tab w:val="left" w:pos="360"/>
          <w:tab w:val="left" w:pos="720"/>
          <w:tab w:val="left" w:pos="1440"/>
          <w:tab w:val="left" w:pos="2160"/>
        </w:tabs>
        <w:ind w:left="20" w:hanging="14"/>
        <w:rPr>
          <w:rFonts w:asciiTheme="minorHAnsi" w:hAnsiTheme="minorHAnsi" w:cstheme="minorHAnsi"/>
        </w:rPr>
      </w:pPr>
      <w:bookmarkStart w:id="85" w:name="_Toc144074491"/>
      <w:r w:rsidRPr="00971397">
        <w:rPr>
          <w:rFonts w:asciiTheme="minorHAnsi" w:hAnsiTheme="minorHAnsi" w:cstheme="minorHAnsi"/>
        </w:rPr>
        <w:t>AU-6(6) Correlation with Physical Monitoring (H)</w:t>
      </w:r>
      <w:bookmarkEnd w:id="85"/>
    </w:p>
    <w:p w14:paraId="13D7C3A1" w14:textId="7B003F5F"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Correlate information from audit records with information obtained from monitoring physical access to further enhance the ability to identify suspicious, inappropriate, unusual, or malevolent activity</w:t>
      </w:r>
      <w:r w:rsidR="00103CD6" w:rsidRPr="00971397">
        <w:rPr>
          <w:rFonts w:cstheme="minorHAnsi"/>
        </w:rPr>
        <w:t>.</w:t>
      </w:r>
    </w:p>
    <w:p w14:paraId="5778B886"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AU-6 (6) Additional FedRAMP Requirements and Guidance:</w:t>
      </w:r>
    </w:p>
    <w:p w14:paraId="72DD0204" w14:textId="172F4512"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Requirement:</w:t>
      </w:r>
      <w:r w:rsidRPr="00971397">
        <w:rPr>
          <w:rFonts w:cstheme="minorHAnsi"/>
        </w:rPr>
        <w:t xml:space="preserve"> Coordination between service provider and consumer shall be documented and accepted by the 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8B98937" w14:textId="77777777">
        <w:tc>
          <w:tcPr>
            <w:tcW w:w="0" w:type="auto"/>
            <w:shd w:val="clear" w:color="auto" w:fill="CCECFC"/>
          </w:tcPr>
          <w:p w14:paraId="23A33F2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AU-6(6) Control Summary Information</w:t>
            </w:r>
          </w:p>
        </w:tc>
      </w:tr>
      <w:tr w:rsidR="00C678CA" w:rsidRPr="00971397" w14:paraId="5BC9B036" w14:textId="77777777">
        <w:tc>
          <w:tcPr>
            <w:tcW w:w="0" w:type="auto"/>
            <w:shd w:val="clear" w:color="auto" w:fill="FFFFFF"/>
          </w:tcPr>
          <w:p w14:paraId="10D1CD9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5AF9B88" w14:textId="77777777">
        <w:tc>
          <w:tcPr>
            <w:tcW w:w="0" w:type="auto"/>
            <w:shd w:val="clear" w:color="auto" w:fill="FFFFFF"/>
          </w:tcPr>
          <w:p w14:paraId="6379FFF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A5D028A" w14:textId="14F3072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06459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D374C3D" w14:textId="777412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10333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D748D6A" w14:textId="528B16F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08160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B61D966" w14:textId="2FFE81E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10415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3DDF93F" w14:textId="04A6DD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03658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1CF6B4B1" w14:textId="77777777">
        <w:tc>
          <w:tcPr>
            <w:tcW w:w="0" w:type="auto"/>
            <w:shd w:val="clear" w:color="auto" w:fill="FFFFFF"/>
          </w:tcPr>
          <w:p w14:paraId="6CEEB2B4" w14:textId="77777777" w:rsidR="00A77B3E" w:rsidRPr="00971397" w:rsidRDefault="00000000" w:rsidP="00F9522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C4A9ECD" w14:textId="7635F5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65238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5BAD83D" w14:textId="243DCE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61266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C069E17" w14:textId="1EB5B0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34475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4EB8AA2" w14:textId="1B8F15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25215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B323E1F" w14:textId="181E74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90605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185F9DC" w14:textId="5C9066D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763187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BCF5B84" w14:textId="0052B3E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191218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F7EA6B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7EE921D" w14:textId="77777777">
        <w:tc>
          <w:tcPr>
            <w:tcW w:w="0" w:type="auto"/>
            <w:shd w:val="clear" w:color="auto" w:fill="CCECFC"/>
          </w:tcPr>
          <w:p w14:paraId="78CDBD9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AU-6(6) What is the solution and how is it implemented?</w:t>
            </w:r>
          </w:p>
        </w:tc>
      </w:tr>
      <w:tr w:rsidR="00C678CA" w:rsidRPr="00971397" w14:paraId="41524C13" w14:textId="77777777">
        <w:tc>
          <w:tcPr>
            <w:tcW w:w="0" w:type="auto"/>
            <w:shd w:val="clear" w:color="auto" w:fill="FFFFFF"/>
          </w:tcPr>
          <w:p w14:paraId="6668109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D3D441B"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86" w:name="_Toc144074492"/>
      <w:r w:rsidRPr="00971397">
        <w:rPr>
          <w:rFonts w:asciiTheme="minorHAnsi" w:hAnsiTheme="minorHAnsi" w:cstheme="minorHAnsi"/>
        </w:rPr>
        <w:t>AU-6(7) Permitted Actions (H)</w:t>
      </w:r>
      <w:bookmarkEnd w:id="86"/>
    </w:p>
    <w:p w14:paraId="7829B884" w14:textId="3F887FA8" w:rsidR="00A77B3E" w:rsidRPr="00971397" w:rsidRDefault="00000000" w:rsidP="00971397">
      <w:pPr>
        <w:spacing w:after="320"/>
        <w:rPr>
          <w:rFonts w:cstheme="minorHAnsi"/>
        </w:rPr>
      </w:pPr>
      <w:r w:rsidRPr="00971397">
        <w:rPr>
          <w:rFonts w:cstheme="minorHAnsi"/>
        </w:rPr>
        <w:t>Specify the permitted actions for each [FedRAMP Assignment: information system process; role; user] associated with the review, analysis, and reporting of audit record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2CEBE7C" w14:textId="77777777">
        <w:tc>
          <w:tcPr>
            <w:tcW w:w="0" w:type="auto"/>
            <w:shd w:val="clear" w:color="auto" w:fill="CCECFC"/>
          </w:tcPr>
          <w:p w14:paraId="7398AA6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AU-6(7) Control Summary Information</w:t>
            </w:r>
          </w:p>
        </w:tc>
      </w:tr>
      <w:tr w:rsidR="00C678CA" w:rsidRPr="00971397" w14:paraId="7A196807" w14:textId="77777777">
        <w:tc>
          <w:tcPr>
            <w:tcW w:w="0" w:type="auto"/>
            <w:shd w:val="clear" w:color="auto" w:fill="FFFFFF"/>
          </w:tcPr>
          <w:p w14:paraId="106E7F6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C7BB87F" w14:textId="77777777">
        <w:tc>
          <w:tcPr>
            <w:tcW w:w="0" w:type="auto"/>
            <w:shd w:val="clear" w:color="auto" w:fill="FFFFFF"/>
          </w:tcPr>
          <w:p w14:paraId="3BB8D2CC" w14:textId="5389BD2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AU-6(7):</w:t>
            </w:r>
          </w:p>
        </w:tc>
      </w:tr>
      <w:tr w:rsidR="00C678CA" w:rsidRPr="00971397" w14:paraId="3CFEB9E0" w14:textId="77777777">
        <w:tc>
          <w:tcPr>
            <w:tcW w:w="0" w:type="auto"/>
            <w:shd w:val="clear" w:color="auto" w:fill="FFFFFF"/>
          </w:tcPr>
          <w:p w14:paraId="7161B88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CF1DFF3" w14:textId="15177AB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50927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6294850" w14:textId="593632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101035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8C81981" w14:textId="35F53E0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86253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F8727D5" w14:textId="39030E8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25878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F0FD22D" w14:textId="48764C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769783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D038E57" w14:textId="77777777">
        <w:tc>
          <w:tcPr>
            <w:tcW w:w="0" w:type="auto"/>
            <w:shd w:val="clear" w:color="auto" w:fill="FFFFFF"/>
          </w:tcPr>
          <w:p w14:paraId="132DA2B1" w14:textId="77777777" w:rsidR="00A77B3E" w:rsidRPr="00971397" w:rsidRDefault="00000000" w:rsidP="00BE4EB2">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8C70B62" w14:textId="554CBC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9492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70C9972" w14:textId="4F7D3D9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62882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6967AB5D" w14:textId="1477C8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76391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925FFC7" w14:textId="2955E89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31357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1D24BD6" w14:textId="793AAF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37831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BB422B8" w14:textId="61D91AA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18509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8A49562" w14:textId="63F73AE9"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274655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0C78933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6C43BA5" w14:textId="77777777">
        <w:tc>
          <w:tcPr>
            <w:tcW w:w="0" w:type="auto"/>
            <w:shd w:val="clear" w:color="auto" w:fill="CCECFC"/>
          </w:tcPr>
          <w:p w14:paraId="08B4AFA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AU-6(7) What is the solution and how is it implemented?</w:t>
            </w:r>
          </w:p>
        </w:tc>
      </w:tr>
      <w:tr w:rsidR="00C678CA" w:rsidRPr="00971397" w14:paraId="4A3A09E8" w14:textId="77777777">
        <w:tc>
          <w:tcPr>
            <w:tcW w:w="0" w:type="auto"/>
            <w:shd w:val="clear" w:color="auto" w:fill="FFFFFF"/>
          </w:tcPr>
          <w:p w14:paraId="0130DA7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F9ADABB"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87" w:name="_Toc144074493"/>
      <w:r w:rsidRPr="00971397">
        <w:rPr>
          <w:rFonts w:asciiTheme="minorHAnsi" w:hAnsiTheme="minorHAnsi" w:cstheme="minorHAnsi"/>
        </w:rPr>
        <w:t>AU-7 Audit Record Reduction and Report Generation (M)(H)</w:t>
      </w:r>
      <w:bookmarkEnd w:id="87"/>
    </w:p>
    <w:p w14:paraId="62C607E1"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Provide and implement an audit record reduction and report generation capability that:</w:t>
      </w:r>
    </w:p>
    <w:p w14:paraId="62293BAC"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Supports on-demand audit record review, analysis, and reporting requirements and after-the-fact investigations of incidents; and</w:t>
      </w:r>
    </w:p>
    <w:p w14:paraId="62E315C4" w14:textId="7777777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CC69031" w14:textId="77777777">
        <w:tc>
          <w:tcPr>
            <w:tcW w:w="0" w:type="auto"/>
            <w:shd w:val="clear" w:color="auto" w:fill="CCECFC"/>
          </w:tcPr>
          <w:p w14:paraId="49A151A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AU-7 Control Summary Information</w:t>
            </w:r>
          </w:p>
        </w:tc>
      </w:tr>
      <w:tr w:rsidR="00C678CA" w:rsidRPr="00971397" w14:paraId="438A84A2" w14:textId="77777777">
        <w:tc>
          <w:tcPr>
            <w:tcW w:w="0" w:type="auto"/>
            <w:shd w:val="clear" w:color="auto" w:fill="FFFFFF"/>
          </w:tcPr>
          <w:p w14:paraId="789692C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646FC6B" w14:textId="77777777">
        <w:tc>
          <w:tcPr>
            <w:tcW w:w="0" w:type="auto"/>
            <w:shd w:val="clear" w:color="auto" w:fill="FFFFFF"/>
          </w:tcPr>
          <w:p w14:paraId="340F23A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3D8821C" w14:textId="511DF85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72215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40432FA" w14:textId="7555B35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62032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024939D" w14:textId="2AE3D1F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077661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63FAC00" w14:textId="63725AA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52869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3B65E28" w14:textId="4273E04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480629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DD32CB4" w14:textId="77777777">
        <w:tc>
          <w:tcPr>
            <w:tcW w:w="0" w:type="auto"/>
            <w:shd w:val="clear" w:color="auto" w:fill="FFFFFF"/>
          </w:tcPr>
          <w:p w14:paraId="1C4E978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0E18A74F" w14:textId="4AF629F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12656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2D7462F" w14:textId="208E306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4503022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7AC53A9" w14:textId="53BA9CC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63604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9126B63" w14:textId="20C808C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583396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2AE8B82" w14:textId="0D3160A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830276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D2ACC33" w14:textId="5B7365B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916695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DE88F6E" w14:textId="0C0CE25F" w:rsidR="00A77B3E" w:rsidRPr="00971397" w:rsidRDefault="00000000" w:rsidP="00EB1CBE">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13819350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966C2A4"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5B5391" w14:textId="77777777">
        <w:tc>
          <w:tcPr>
            <w:tcW w:w="0" w:type="auto"/>
            <w:shd w:val="clear" w:color="auto" w:fill="CCECFC"/>
          </w:tcPr>
          <w:p w14:paraId="3645F1D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AU-7 What is the solution and how is it implemented?</w:t>
            </w:r>
          </w:p>
        </w:tc>
      </w:tr>
      <w:tr w:rsidR="00C678CA" w:rsidRPr="00971397" w14:paraId="37461B0F" w14:textId="77777777">
        <w:tc>
          <w:tcPr>
            <w:tcW w:w="0" w:type="auto"/>
            <w:shd w:val="clear" w:color="auto" w:fill="FFFFFF"/>
          </w:tcPr>
          <w:p w14:paraId="53B73A5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A19127E" w14:textId="77777777">
        <w:tc>
          <w:tcPr>
            <w:tcW w:w="0" w:type="auto"/>
            <w:shd w:val="clear" w:color="auto" w:fill="FFFFFF"/>
          </w:tcPr>
          <w:p w14:paraId="1788E72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2EE75C9E"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88" w:name="_Toc144074494"/>
      <w:r w:rsidRPr="00971397">
        <w:rPr>
          <w:rFonts w:asciiTheme="minorHAnsi" w:hAnsiTheme="minorHAnsi" w:cstheme="minorHAnsi"/>
        </w:rPr>
        <w:t>AU-7(1) Automatic Processing (M)(H)</w:t>
      </w:r>
      <w:bookmarkEnd w:id="88"/>
    </w:p>
    <w:p w14:paraId="7C8C41D8" w14:textId="2A68536E" w:rsidR="00A77B3E" w:rsidRPr="00971397" w:rsidRDefault="00000000" w:rsidP="00971397">
      <w:pPr>
        <w:spacing w:after="320"/>
        <w:rPr>
          <w:rFonts w:cstheme="minorHAnsi"/>
        </w:rPr>
      </w:pPr>
      <w:r w:rsidRPr="00971397">
        <w:rPr>
          <w:rFonts w:cstheme="minorHAnsi"/>
        </w:rPr>
        <w:t>Provide and implement the capability to process, sort, and search audit records for events of interest based on the following content: [Assignment: organization-defined fields within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ABD724D" w14:textId="77777777">
        <w:tc>
          <w:tcPr>
            <w:tcW w:w="0" w:type="auto"/>
            <w:shd w:val="clear" w:color="auto" w:fill="CCECFC"/>
          </w:tcPr>
          <w:p w14:paraId="2BC6F54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AU-7(1) Control Summary Information</w:t>
            </w:r>
          </w:p>
        </w:tc>
      </w:tr>
      <w:tr w:rsidR="00C678CA" w:rsidRPr="00971397" w14:paraId="68A8B881" w14:textId="77777777">
        <w:tc>
          <w:tcPr>
            <w:tcW w:w="0" w:type="auto"/>
            <w:shd w:val="clear" w:color="auto" w:fill="FFFFFF"/>
          </w:tcPr>
          <w:p w14:paraId="20D6B9F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39ABAEE" w14:textId="77777777">
        <w:tc>
          <w:tcPr>
            <w:tcW w:w="0" w:type="auto"/>
            <w:shd w:val="clear" w:color="auto" w:fill="FFFFFF"/>
          </w:tcPr>
          <w:p w14:paraId="2BBB182A" w14:textId="23F9388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AU-7(1):</w:t>
            </w:r>
          </w:p>
        </w:tc>
      </w:tr>
      <w:tr w:rsidR="00C678CA" w:rsidRPr="00971397" w14:paraId="09730286" w14:textId="77777777">
        <w:tc>
          <w:tcPr>
            <w:tcW w:w="0" w:type="auto"/>
            <w:shd w:val="clear" w:color="auto" w:fill="FFFFFF"/>
          </w:tcPr>
          <w:p w14:paraId="220214B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4E1FC5C" w14:textId="33F29F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6352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C9B38A1" w14:textId="5BDC6B8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62382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9D83ED8" w14:textId="0A7F7E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62477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7EFD3D0" w14:textId="5D8E9C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25592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69DA942" w14:textId="2D8177F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52518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F6967F8" w14:textId="77777777">
        <w:tc>
          <w:tcPr>
            <w:tcW w:w="0" w:type="auto"/>
            <w:shd w:val="clear" w:color="auto" w:fill="FFFFFF"/>
          </w:tcPr>
          <w:p w14:paraId="1C349557" w14:textId="77777777" w:rsidR="00A77B3E" w:rsidRPr="00971397" w:rsidRDefault="00000000" w:rsidP="00010B93">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2851E919" w14:textId="2FE749E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58974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9682A4A" w14:textId="628D9E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96585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C2B3A4A" w14:textId="7B6E83C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421775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16807D2" w14:textId="72AA8B1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49623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F00BC17" w14:textId="615B9B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0889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A3C65B2" w14:textId="111E60E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114551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A162A80" w14:textId="2A7EE45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140584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9C69A2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E8DC471" w14:textId="77777777">
        <w:tc>
          <w:tcPr>
            <w:tcW w:w="0" w:type="auto"/>
            <w:shd w:val="clear" w:color="auto" w:fill="CCECFC"/>
          </w:tcPr>
          <w:p w14:paraId="13152DE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AU-7(1) What is the solution and how is it implemented?</w:t>
            </w:r>
          </w:p>
        </w:tc>
      </w:tr>
      <w:tr w:rsidR="00C678CA" w:rsidRPr="00971397" w14:paraId="4FDC74BB" w14:textId="77777777">
        <w:tc>
          <w:tcPr>
            <w:tcW w:w="0" w:type="auto"/>
            <w:shd w:val="clear" w:color="auto" w:fill="FFFFFF"/>
          </w:tcPr>
          <w:p w14:paraId="0FB5E34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776F948"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89" w:name="_Toc144074495"/>
      <w:r w:rsidRPr="00971397">
        <w:rPr>
          <w:rFonts w:asciiTheme="minorHAnsi" w:hAnsiTheme="minorHAnsi" w:cstheme="minorHAnsi"/>
        </w:rPr>
        <w:t>AU-8 Time Stamps (L)(M)(H)</w:t>
      </w:r>
      <w:bookmarkEnd w:id="89"/>
    </w:p>
    <w:p w14:paraId="0A4626B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Use internal system clocks to generate time stamps for audit records; and</w:t>
      </w:r>
    </w:p>
    <w:p w14:paraId="4047C8A4" w14:textId="7777777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Record time stamps for audit records that meet [FedRAMP Assignment: one second granularity of time measurement] and that use Coordinated Universal Time, have a fixed local time offset from Coordinated Universal Time, or that include the local time offset as part of the time stamp.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80830F5" w14:textId="77777777">
        <w:tc>
          <w:tcPr>
            <w:tcW w:w="0" w:type="auto"/>
            <w:shd w:val="clear" w:color="auto" w:fill="CCECFC"/>
          </w:tcPr>
          <w:p w14:paraId="7BF7446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AU-8 Control Summary Information</w:t>
            </w:r>
          </w:p>
        </w:tc>
      </w:tr>
      <w:tr w:rsidR="00C678CA" w:rsidRPr="00971397" w14:paraId="521E681F" w14:textId="77777777">
        <w:tc>
          <w:tcPr>
            <w:tcW w:w="0" w:type="auto"/>
            <w:shd w:val="clear" w:color="auto" w:fill="FFFFFF"/>
          </w:tcPr>
          <w:p w14:paraId="4D4B057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Responsible Role:</w:t>
            </w:r>
          </w:p>
        </w:tc>
      </w:tr>
      <w:tr w:rsidR="00C678CA" w:rsidRPr="00971397" w14:paraId="0FD06C65" w14:textId="77777777">
        <w:tc>
          <w:tcPr>
            <w:tcW w:w="0" w:type="auto"/>
            <w:shd w:val="clear" w:color="auto" w:fill="FFFFFF"/>
          </w:tcPr>
          <w:p w14:paraId="738D53B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AU-8(b):</w:t>
            </w:r>
          </w:p>
        </w:tc>
      </w:tr>
      <w:tr w:rsidR="00C678CA" w:rsidRPr="00971397" w14:paraId="22590A53" w14:textId="77777777">
        <w:tc>
          <w:tcPr>
            <w:tcW w:w="0" w:type="auto"/>
            <w:shd w:val="clear" w:color="auto" w:fill="FFFFFF"/>
          </w:tcPr>
          <w:p w14:paraId="49DB101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740450E9" w14:textId="1EA9CE3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198445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4A0FAB2" w14:textId="03DBEC3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71323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EBE68D7" w14:textId="34CD88A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20793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9C8C258" w14:textId="775B8A6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254720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5D47352" w14:textId="5FED94C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522305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5B25A63" w14:textId="77777777">
        <w:tc>
          <w:tcPr>
            <w:tcW w:w="0" w:type="auto"/>
            <w:shd w:val="clear" w:color="auto" w:fill="FFFFFF"/>
          </w:tcPr>
          <w:p w14:paraId="4CEDDD7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5C559A08" w14:textId="3A61F17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67761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B031E83" w14:textId="567535D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576857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1B6803A" w14:textId="24A6578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8377367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7161F57A" w14:textId="4CF637D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472241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613434D" w14:textId="41EA1C5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73613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C09D616" w14:textId="72A80D8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231779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066E028" w14:textId="141C8DC9" w:rsidR="00A77B3E" w:rsidRPr="00971397" w:rsidRDefault="00000000" w:rsidP="00EB1CBE">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8277324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06426B79"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255C983" w14:textId="77777777">
        <w:tc>
          <w:tcPr>
            <w:tcW w:w="0" w:type="auto"/>
            <w:shd w:val="clear" w:color="auto" w:fill="CCECFC"/>
          </w:tcPr>
          <w:p w14:paraId="3D21BCD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AU-8 What is the solution and how is it implemented?</w:t>
            </w:r>
          </w:p>
        </w:tc>
      </w:tr>
      <w:tr w:rsidR="00C678CA" w:rsidRPr="00971397" w14:paraId="39AC907B" w14:textId="77777777">
        <w:tc>
          <w:tcPr>
            <w:tcW w:w="0" w:type="auto"/>
            <w:shd w:val="clear" w:color="auto" w:fill="FFFFFF"/>
          </w:tcPr>
          <w:p w14:paraId="40207EC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540C94A" w14:textId="77777777">
        <w:tc>
          <w:tcPr>
            <w:tcW w:w="0" w:type="auto"/>
            <w:shd w:val="clear" w:color="auto" w:fill="FFFFFF"/>
          </w:tcPr>
          <w:p w14:paraId="2C2F7FA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1176E863"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90" w:name="_Toc144074496"/>
      <w:r w:rsidRPr="00971397">
        <w:rPr>
          <w:rFonts w:asciiTheme="minorHAnsi" w:hAnsiTheme="minorHAnsi" w:cstheme="minorHAnsi"/>
        </w:rPr>
        <w:lastRenderedPageBreak/>
        <w:t>AU-9 Protection of Audit Information (L)(M)(H)</w:t>
      </w:r>
      <w:bookmarkEnd w:id="90"/>
    </w:p>
    <w:p w14:paraId="19BDE2E7"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Protect audit information and audit logging tools from unauthorized access, modification, and deletion; and</w:t>
      </w:r>
    </w:p>
    <w:p w14:paraId="0F1A9A0E" w14:textId="10388BCF"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Alert [Assignment: organization-defined personnel or roles] upon detection of unauthorized access, modification, or deletion of audit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8C6BBD3" w14:textId="77777777">
        <w:tc>
          <w:tcPr>
            <w:tcW w:w="0" w:type="auto"/>
            <w:shd w:val="clear" w:color="auto" w:fill="CCECFC"/>
          </w:tcPr>
          <w:p w14:paraId="0A94C7E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AU-9 Control Summary Information</w:t>
            </w:r>
          </w:p>
        </w:tc>
      </w:tr>
      <w:tr w:rsidR="00C678CA" w:rsidRPr="00971397" w14:paraId="2CE89DC3" w14:textId="77777777">
        <w:tc>
          <w:tcPr>
            <w:tcW w:w="0" w:type="auto"/>
            <w:shd w:val="clear" w:color="auto" w:fill="FFFFFF"/>
          </w:tcPr>
          <w:p w14:paraId="4B20304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4D0CB9F" w14:textId="77777777">
        <w:tc>
          <w:tcPr>
            <w:tcW w:w="0" w:type="auto"/>
            <w:shd w:val="clear" w:color="auto" w:fill="FFFFFF"/>
          </w:tcPr>
          <w:p w14:paraId="72F8FB6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AU-9(b):</w:t>
            </w:r>
          </w:p>
        </w:tc>
      </w:tr>
      <w:tr w:rsidR="00C678CA" w:rsidRPr="00971397" w14:paraId="143BDA26" w14:textId="77777777">
        <w:tc>
          <w:tcPr>
            <w:tcW w:w="0" w:type="auto"/>
            <w:shd w:val="clear" w:color="auto" w:fill="FFFFFF"/>
          </w:tcPr>
          <w:p w14:paraId="692077B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D9C8E7B" w14:textId="787F01A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093725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1A12BB9C" w14:textId="4A67512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6593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BB4089E" w14:textId="7B1EA38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39572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4BB710A" w14:textId="73CE9C7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18979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5EC45BA" w14:textId="54258CD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061251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C0F3DC8" w14:textId="77777777">
        <w:tc>
          <w:tcPr>
            <w:tcW w:w="0" w:type="auto"/>
            <w:shd w:val="clear" w:color="auto" w:fill="FFFFFF"/>
          </w:tcPr>
          <w:p w14:paraId="572C94A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44FDB5A" w14:textId="182D81C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91098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69F023B" w14:textId="39A3B1C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902588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D2578E8" w14:textId="190EB07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710450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19C5691" w14:textId="11F3970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33113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5B1BCF0" w14:textId="6CBA99C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92232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EAA08E0" w14:textId="2D0117E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476373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C232A01" w14:textId="64F30C69"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7070688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4FC1FE31"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C77AAA7" w14:textId="77777777">
        <w:tc>
          <w:tcPr>
            <w:tcW w:w="0" w:type="auto"/>
            <w:shd w:val="clear" w:color="auto" w:fill="CCECFC"/>
          </w:tcPr>
          <w:p w14:paraId="6041842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lastRenderedPageBreak/>
              <w:t>AU-9 What is the solution and how is it implemented?</w:t>
            </w:r>
          </w:p>
        </w:tc>
      </w:tr>
      <w:tr w:rsidR="00C678CA" w:rsidRPr="00971397" w14:paraId="4FE103AA" w14:textId="77777777">
        <w:tc>
          <w:tcPr>
            <w:tcW w:w="0" w:type="auto"/>
            <w:shd w:val="clear" w:color="auto" w:fill="FFFFFF"/>
          </w:tcPr>
          <w:p w14:paraId="25DAA46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E01CD35" w14:textId="77777777">
        <w:tc>
          <w:tcPr>
            <w:tcW w:w="0" w:type="auto"/>
            <w:shd w:val="clear" w:color="auto" w:fill="FFFFFF"/>
          </w:tcPr>
          <w:p w14:paraId="0656763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662A510E"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91" w:name="_Toc144074497"/>
      <w:r w:rsidRPr="00971397">
        <w:rPr>
          <w:rFonts w:asciiTheme="minorHAnsi" w:hAnsiTheme="minorHAnsi" w:cstheme="minorHAnsi"/>
        </w:rPr>
        <w:t>AU-9(2) Store on Separate Physical Systems or Components (H)</w:t>
      </w:r>
      <w:bookmarkEnd w:id="91"/>
    </w:p>
    <w:p w14:paraId="00746805" w14:textId="77777777" w:rsidR="00A77B3E" w:rsidRPr="00971397" w:rsidRDefault="00000000" w:rsidP="00971397">
      <w:pPr>
        <w:spacing w:after="320"/>
        <w:rPr>
          <w:rFonts w:cstheme="minorHAnsi"/>
        </w:rPr>
      </w:pPr>
      <w:r w:rsidRPr="00971397">
        <w:rPr>
          <w:rFonts w:cstheme="minorHAnsi"/>
        </w:rPr>
        <w:t>Store audit records [FedRAMP Assignment: at least weekly] in a repository that is part of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BA31226" w14:textId="77777777">
        <w:tc>
          <w:tcPr>
            <w:tcW w:w="0" w:type="auto"/>
            <w:shd w:val="clear" w:color="auto" w:fill="CCECFC"/>
          </w:tcPr>
          <w:p w14:paraId="53ED24A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AU-9(2) Control Summary Information</w:t>
            </w:r>
          </w:p>
        </w:tc>
      </w:tr>
      <w:tr w:rsidR="00C678CA" w:rsidRPr="00971397" w14:paraId="6721E940" w14:textId="77777777">
        <w:tc>
          <w:tcPr>
            <w:tcW w:w="0" w:type="auto"/>
            <w:shd w:val="clear" w:color="auto" w:fill="FFFFFF"/>
          </w:tcPr>
          <w:p w14:paraId="49FC179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1C1B519" w14:textId="77777777">
        <w:tc>
          <w:tcPr>
            <w:tcW w:w="0" w:type="auto"/>
            <w:shd w:val="clear" w:color="auto" w:fill="FFFFFF"/>
          </w:tcPr>
          <w:p w14:paraId="1AFE1D96" w14:textId="30DA354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AU-9(2):</w:t>
            </w:r>
          </w:p>
        </w:tc>
      </w:tr>
      <w:tr w:rsidR="00C678CA" w:rsidRPr="00971397" w14:paraId="37558EC4" w14:textId="77777777">
        <w:tc>
          <w:tcPr>
            <w:tcW w:w="0" w:type="auto"/>
            <w:shd w:val="clear" w:color="auto" w:fill="FFFFFF"/>
          </w:tcPr>
          <w:p w14:paraId="1F4D3D0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129F653" w14:textId="077FB3A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43105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1DBB95F" w14:textId="082BDB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42772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5636F05" w14:textId="54A371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08947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2A6CFE3" w14:textId="1AEBB7D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61685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481EC5D" w14:textId="73B3843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08823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F36CB8B" w14:textId="77777777">
        <w:tc>
          <w:tcPr>
            <w:tcW w:w="0" w:type="auto"/>
            <w:shd w:val="clear" w:color="auto" w:fill="FFFFFF"/>
          </w:tcPr>
          <w:p w14:paraId="6852CD18" w14:textId="77777777" w:rsidR="00A77B3E" w:rsidRPr="00971397" w:rsidRDefault="00000000" w:rsidP="00C35051">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B92EE08" w14:textId="08FB21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53680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EC27A5A" w14:textId="20F2DE5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91208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65DCB98B" w14:textId="6A07AA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02355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FC6E415" w14:textId="39172DE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31748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C28EA9E" w14:textId="21850BE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53425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8BDAC4D" w14:textId="3A34CF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49344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F87FE62" w14:textId="05052C52"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32965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42B7A7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EF24643" w14:textId="77777777">
        <w:tc>
          <w:tcPr>
            <w:tcW w:w="0" w:type="auto"/>
            <w:shd w:val="clear" w:color="auto" w:fill="CCECFC"/>
          </w:tcPr>
          <w:p w14:paraId="0305574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AU-9(2) What is the solution and how is it implemented?</w:t>
            </w:r>
          </w:p>
        </w:tc>
      </w:tr>
      <w:tr w:rsidR="00C678CA" w:rsidRPr="00971397" w14:paraId="1E797C7D" w14:textId="77777777">
        <w:tc>
          <w:tcPr>
            <w:tcW w:w="0" w:type="auto"/>
            <w:shd w:val="clear" w:color="auto" w:fill="FFFFFF"/>
          </w:tcPr>
          <w:p w14:paraId="2F7E61C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5A98A8C" w14:textId="77777777" w:rsidR="00A77B3E" w:rsidRPr="00971397" w:rsidRDefault="00000000" w:rsidP="00EB1CBE">
      <w:pPr>
        <w:pStyle w:val="Heading3"/>
        <w:tabs>
          <w:tab w:val="left" w:pos="360"/>
          <w:tab w:val="left" w:pos="720"/>
          <w:tab w:val="left" w:pos="1440"/>
          <w:tab w:val="left" w:pos="2160"/>
        </w:tabs>
        <w:ind w:left="20" w:hanging="14"/>
        <w:rPr>
          <w:rFonts w:asciiTheme="minorHAnsi" w:hAnsiTheme="minorHAnsi" w:cstheme="minorHAnsi"/>
        </w:rPr>
      </w:pPr>
      <w:bookmarkStart w:id="92" w:name="_Toc144074498"/>
      <w:r w:rsidRPr="00971397">
        <w:rPr>
          <w:rFonts w:asciiTheme="minorHAnsi" w:hAnsiTheme="minorHAnsi" w:cstheme="minorHAnsi"/>
        </w:rPr>
        <w:t>AU-9(3) Cryptographic Protection (H)</w:t>
      </w:r>
      <w:bookmarkEnd w:id="92"/>
    </w:p>
    <w:p w14:paraId="3D791341" w14:textId="4730BC62"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Implement cryptographic mechanisms to protect the integrity of audit information and audit tools.</w:t>
      </w:r>
    </w:p>
    <w:p w14:paraId="68E47469"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AU-9 (3) Additional FedRAMP Requirements and Guidance:</w:t>
      </w:r>
    </w:p>
    <w:p w14:paraId="46480C9A" w14:textId="33B7C3AF"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Guidance:</w:t>
      </w:r>
      <w:r w:rsidRPr="00971397">
        <w:rPr>
          <w:rFonts w:cstheme="minorHAnsi"/>
        </w:rPr>
        <w:t xml:space="preserve"> Note that this enhancement requires the use of cryptography which must be compliant with Federal requirements and utilize FIPS validated or NSA approved cryptography (see SC-13.)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20F7BF5" w14:textId="77777777">
        <w:tc>
          <w:tcPr>
            <w:tcW w:w="0" w:type="auto"/>
            <w:shd w:val="clear" w:color="auto" w:fill="CCECFC"/>
          </w:tcPr>
          <w:p w14:paraId="551858B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AU-9(3) Control Summary Information</w:t>
            </w:r>
          </w:p>
        </w:tc>
      </w:tr>
      <w:tr w:rsidR="00C678CA" w:rsidRPr="00971397" w14:paraId="46490CE0" w14:textId="77777777">
        <w:tc>
          <w:tcPr>
            <w:tcW w:w="0" w:type="auto"/>
            <w:shd w:val="clear" w:color="auto" w:fill="FFFFFF"/>
          </w:tcPr>
          <w:p w14:paraId="471330E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2D2B112" w14:textId="77777777">
        <w:tc>
          <w:tcPr>
            <w:tcW w:w="0" w:type="auto"/>
            <w:shd w:val="clear" w:color="auto" w:fill="FFFFFF"/>
          </w:tcPr>
          <w:p w14:paraId="7B7FD53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223E277" w14:textId="0E90D96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70326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5B3EBAF" w14:textId="6894E9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48204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2658D8A" w14:textId="0928B0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97493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CF3AF5D" w14:textId="565DFA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0588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B9B6085" w14:textId="1B90FFE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68142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1028CFC" w14:textId="77777777">
        <w:tc>
          <w:tcPr>
            <w:tcW w:w="0" w:type="auto"/>
            <w:shd w:val="clear" w:color="auto" w:fill="FFFFFF"/>
          </w:tcPr>
          <w:p w14:paraId="77DFE8CF" w14:textId="77777777" w:rsidR="00A77B3E" w:rsidRPr="00971397" w:rsidRDefault="00000000" w:rsidP="00C75206">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3F35544" w14:textId="6D708F1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7250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91B0C84" w14:textId="45F8A89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44361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6DBBCC43" w14:textId="208735A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905247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8981BE7" w14:textId="081C93F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96397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E73469B" w14:textId="4D2329B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90460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7689269" w14:textId="0B8886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51136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1C58169" w14:textId="63582BD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246940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79E7725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33310E1" w14:textId="77777777">
        <w:tc>
          <w:tcPr>
            <w:tcW w:w="0" w:type="auto"/>
            <w:shd w:val="clear" w:color="auto" w:fill="CCECFC"/>
          </w:tcPr>
          <w:p w14:paraId="3F1A68C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AU-9(3) What is the solution and how is it implemented?</w:t>
            </w:r>
          </w:p>
        </w:tc>
      </w:tr>
      <w:tr w:rsidR="00C678CA" w:rsidRPr="00971397" w14:paraId="7EF628FC" w14:textId="77777777">
        <w:tc>
          <w:tcPr>
            <w:tcW w:w="0" w:type="auto"/>
            <w:shd w:val="clear" w:color="auto" w:fill="FFFFFF"/>
          </w:tcPr>
          <w:p w14:paraId="091B7F7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48F3831"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93" w:name="_Toc144074499"/>
      <w:r w:rsidRPr="00971397">
        <w:rPr>
          <w:rFonts w:asciiTheme="minorHAnsi" w:hAnsiTheme="minorHAnsi" w:cstheme="minorHAnsi"/>
        </w:rPr>
        <w:t>AU-9(4) Access by Subset of Privileged Users (M)(H)</w:t>
      </w:r>
      <w:bookmarkEnd w:id="93"/>
    </w:p>
    <w:p w14:paraId="4BBF90E7" w14:textId="414FE79E" w:rsidR="00A77B3E" w:rsidRPr="00971397" w:rsidRDefault="00000000" w:rsidP="00971397">
      <w:pPr>
        <w:spacing w:after="320"/>
        <w:rPr>
          <w:rFonts w:cstheme="minorHAnsi"/>
        </w:rPr>
      </w:pPr>
      <w:r w:rsidRPr="00971397">
        <w:rPr>
          <w:rFonts w:cstheme="minorHAnsi"/>
        </w:rPr>
        <w:t>Authorize access to management of audit logging functionality to only [Assignment: organization-defined subset of privileged users or roles].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B258DEA" w14:textId="77777777">
        <w:tc>
          <w:tcPr>
            <w:tcW w:w="0" w:type="auto"/>
            <w:shd w:val="clear" w:color="auto" w:fill="CCECFC"/>
          </w:tcPr>
          <w:p w14:paraId="5D68738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AU-9(4) Control Summary Information</w:t>
            </w:r>
          </w:p>
        </w:tc>
      </w:tr>
      <w:tr w:rsidR="00C678CA" w:rsidRPr="00971397" w14:paraId="413FD789" w14:textId="77777777">
        <w:tc>
          <w:tcPr>
            <w:tcW w:w="0" w:type="auto"/>
            <w:shd w:val="clear" w:color="auto" w:fill="FFFFFF"/>
          </w:tcPr>
          <w:p w14:paraId="3AC20B7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FF2A4F1" w14:textId="77777777">
        <w:tc>
          <w:tcPr>
            <w:tcW w:w="0" w:type="auto"/>
            <w:shd w:val="clear" w:color="auto" w:fill="FFFFFF"/>
          </w:tcPr>
          <w:p w14:paraId="493C78C9" w14:textId="1A2634F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AU-9(4):</w:t>
            </w:r>
          </w:p>
        </w:tc>
      </w:tr>
      <w:tr w:rsidR="00C678CA" w:rsidRPr="00971397" w14:paraId="503C44AE" w14:textId="77777777">
        <w:tc>
          <w:tcPr>
            <w:tcW w:w="0" w:type="auto"/>
            <w:shd w:val="clear" w:color="auto" w:fill="FFFFFF"/>
          </w:tcPr>
          <w:p w14:paraId="0AAE76F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215904E" w14:textId="4842D9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69550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04DE63C" w14:textId="28D8468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573661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7868D32" w14:textId="08F153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11863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FE3ABAD" w14:textId="020DCD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555028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C3DF712" w14:textId="4988697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91113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DF105EC" w14:textId="77777777">
        <w:tc>
          <w:tcPr>
            <w:tcW w:w="0" w:type="auto"/>
            <w:shd w:val="clear" w:color="auto" w:fill="FFFFFF"/>
          </w:tcPr>
          <w:p w14:paraId="3323AA91" w14:textId="77777777" w:rsidR="00A77B3E" w:rsidRPr="00971397" w:rsidRDefault="00000000" w:rsidP="006D53C5">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A5350F8" w14:textId="442B38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0658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9562131" w14:textId="5E4092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94139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844529B" w14:textId="4122497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36996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021DD2C" w14:textId="482209A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67603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E2ECB29" w14:textId="323E7D2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77191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434A622" w14:textId="5E6C2D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890541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2D62FB4" w14:textId="0B61C20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976455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27D206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9795887" w14:textId="77777777">
        <w:tc>
          <w:tcPr>
            <w:tcW w:w="0" w:type="auto"/>
            <w:shd w:val="clear" w:color="auto" w:fill="CCECFC"/>
          </w:tcPr>
          <w:p w14:paraId="0550D7F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AU-9(4) What is the solution and how is it implemented?</w:t>
            </w:r>
          </w:p>
        </w:tc>
      </w:tr>
      <w:tr w:rsidR="00C678CA" w:rsidRPr="00971397" w14:paraId="0686FB0E" w14:textId="77777777">
        <w:tc>
          <w:tcPr>
            <w:tcW w:w="0" w:type="auto"/>
            <w:shd w:val="clear" w:color="auto" w:fill="FFFFFF"/>
          </w:tcPr>
          <w:p w14:paraId="0F45DEF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359F559"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94" w:name="_Toc144074500"/>
      <w:r w:rsidRPr="00971397">
        <w:rPr>
          <w:rFonts w:asciiTheme="minorHAnsi" w:hAnsiTheme="minorHAnsi" w:cstheme="minorHAnsi"/>
        </w:rPr>
        <w:t>AU-10 Non-repudiation (H)</w:t>
      </w:r>
      <w:bookmarkEnd w:id="94"/>
    </w:p>
    <w:p w14:paraId="3969A495" w14:textId="2A9B8904" w:rsidR="00A77B3E" w:rsidRPr="00971397" w:rsidRDefault="00000000" w:rsidP="00971397">
      <w:pPr>
        <w:spacing w:after="320"/>
        <w:rPr>
          <w:rFonts w:cstheme="minorHAnsi"/>
        </w:rPr>
      </w:pPr>
      <w:r w:rsidRPr="00971397">
        <w:rPr>
          <w:rFonts w:cstheme="minorHAnsi"/>
        </w:rPr>
        <w:t>Provide irrefutable evidence that an individual (or process acting on behalf of an individual) has performed [FedRAMP Assignment: minimum actions including the addition, modification, deletion, approval, sending, or receiving of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F1FE816" w14:textId="77777777">
        <w:tc>
          <w:tcPr>
            <w:tcW w:w="0" w:type="auto"/>
            <w:shd w:val="clear" w:color="auto" w:fill="CCECFC"/>
          </w:tcPr>
          <w:p w14:paraId="24DBCBA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AU-10 Control Summary Information</w:t>
            </w:r>
          </w:p>
        </w:tc>
      </w:tr>
      <w:tr w:rsidR="00C678CA" w:rsidRPr="00971397" w14:paraId="66DE2F99" w14:textId="77777777">
        <w:tc>
          <w:tcPr>
            <w:tcW w:w="0" w:type="auto"/>
            <w:shd w:val="clear" w:color="auto" w:fill="FFFFFF"/>
          </w:tcPr>
          <w:p w14:paraId="26174C7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9585E88" w14:textId="77777777">
        <w:tc>
          <w:tcPr>
            <w:tcW w:w="0" w:type="auto"/>
            <w:shd w:val="clear" w:color="auto" w:fill="FFFFFF"/>
          </w:tcPr>
          <w:p w14:paraId="74D4F8C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AU-10:</w:t>
            </w:r>
          </w:p>
        </w:tc>
      </w:tr>
      <w:tr w:rsidR="00C678CA" w:rsidRPr="00971397" w14:paraId="09CB8EA0" w14:textId="77777777">
        <w:tc>
          <w:tcPr>
            <w:tcW w:w="0" w:type="auto"/>
            <w:shd w:val="clear" w:color="auto" w:fill="FFFFFF"/>
          </w:tcPr>
          <w:p w14:paraId="3E2F4D7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7BBA1B4" w14:textId="49D672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76865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4373734" w14:textId="268739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04328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54DA44D" w14:textId="133457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93847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EA4F2B7" w14:textId="1900C9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173361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9004108" w14:textId="1953F2D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84349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E48C49A" w14:textId="77777777">
        <w:tc>
          <w:tcPr>
            <w:tcW w:w="0" w:type="auto"/>
            <w:shd w:val="clear" w:color="auto" w:fill="FFFFFF"/>
          </w:tcPr>
          <w:p w14:paraId="612B44D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3FE1A6B" w14:textId="5E97DEE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60797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6485AEE" w14:textId="386CC1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160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0D5310E" w14:textId="3CF549F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05040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7DC7C2B2" w14:textId="0C83B83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92972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38513FB" w14:textId="153D36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67242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35C84FC" w14:textId="46717BD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0308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F669AAE" w14:textId="05344409"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632855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08AB150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3582747" w14:textId="77777777">
        <w:tc>
          <w:tcPr>
            <w:tcW w:w="0" w:type="auto"/>
            <w:shd w:val="clear" w:color="auto" w:fill="CCECFC"/>
          </w:tcPr>
          <w:p w14:paraId="265343A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AU-10 What is the solution and how is it implemented?</w:t>
            </w:r>
          </w:p>
        </w:tc>
      </w:tr>
      <w:tr w:rsidR="00C678CA" w:rsidRPr="00971397" w14:paraId="1D73BE12" w14:textId="77777777">
        <w:tc>
          <w:tcPr>
            <w:tcW w:w="0" w:type="auto"/>
            <w:shd w:val="clear" w:color="auto" w:fill="FFFFFF"/>
          </w:tcPr>
          <w:p w14:paraId="47E7AA0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C4F69FD" w14:textId="77777777" w:rsidR="00A77B3E" w:rsidRPr="00971397" w:rsidRDefault="00000000" w:rsidP="00EB1CBE">
      <w:pPr>
        <w:pStyle w:val="Heading2"/>
        <w:tabs>
          <w:tab w:val="left" w:pos="360"/>
          <w:tab w:val="left" w:pos="720"/>
          <w:tab w:val="left" w:pos="1440"/>
          <w:tab w:val="left" w:pos="2160"/>
        </w:tabs>
        <w:ind w:left="20" w:hanging="14"/>
        <w:rPr>
          <w:rFonts w:asciiTheme="minorHAnsi" w:hAnsiTheme="minorHAnsi" w:cstheme="minorHAnsi"/>
        </w:rPr>
      </w:pPr>
      <w:bookmarkStart w:id="95" w:name="_Toc144074501"/>
      <w:r w:rsidRPr="00971397">
        <w:rPr>
          <w:rFonts w:asciiTheme="minorHAnsi" w:hAnsiTheme="minorHAnsi" w:cstheme="minorHAnsi"/>
        </w:rPr>
        <w:t>AU-11 Audit Record Retention (L)(M)(H)</w:t>
      </w:r>
      <w:bookmarkEnd w:id="95"/>
    </w:p>
    <w:p w14:paraId="1C7E250B" w14:textId="2CFADD92"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Retain audit records for [FedRAMP Assignment: a time period in compliance with M-21-31] to provide support for after-the-fact investigations of incidents and to meet regulatory and organizational information retention requirements.</w:t>
      </w:r>
    </w:p>
    <w:p w14:paraId="2E5FE213"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AU-11 Additional FedRAMP Requirements and Guidance:</w:t>
      </w:r>
    </w:p>
    <w:p w14:paraId="2F70CCE4" w14:textId="704E3BCC"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The service provider is encouraged to align with M-21-31 where possible</w:t>
      </w:r>
      <w:r w:rsidR="000A2E1B" w:rsidRPr="00971397">
        <w:rPr>
          <w:rFonts w:cstheme="minorHAnsi"/>
        </w:rPr>
        <w:t>.</w:t>
      </w:r>
    </w:p>
    <w:p w14:paraId="15712671" w14:textId="0C787ECE" w:rsidR="00A77B3E" w:rsidRPr="00971397" w:rsidRDefault="00000000" w:rsidP="00EB1CBE">
      <w:pPr>
        <w:pStyle w:val="BodyText"/>
        <w:tabs>
          <w:tab w:val="left" w:pos="360"/>
          <w:tab w:val="left" w:pos="720"/>
          <w:tab w:val="left" w:pos="1440"/>
          <w:tab w:val="left" w:pos="2160"/>
        </w:tabs>
        <w:ind w:left="720" w:hanging="14"/>
        <w:rPr>
          <w:rFonts w:cstheme="minorHAnsi"/>
        </w:rPr>
      </w:pPr>
      <w:r w:rsidRPr="00971397">
        <w:rPr>
          <w:rFonts w:cstheme="minorHAnsi"/>
          <w:b/>
        </w:rPr>
        <w:tab/>
        <w:t>Requirement:</w:t>
      </w:r>
      <w:r w:rsidRPr="00971397">
        <w:rPr>
          <w:rFonts w:cstheme="minorHAnsi"/>
        </w:rPr>
        <w:t xml:space="preserve"> The service provider retains audit records online for at least ninety </w:t>
      </w:r>
      <w:r w:rsidR="004844B1" w:rsidRPr="00971397">
        <w:rPr>
          <w:rFonts w:cstheme="minorHAnsi"/>
        </w:rPr>
        <w:t xml:space="preserve">(90) </w:t>
      </w:r>
      <w:r w:rsidRPr="00971397">
        <w:rPr>
          <w:rFonts w:cstheme="minorHAnsi"/>
        </w:rPr>
        <w:t>days and further preserves audit records off-line for a period that is in accordance with NARA requirements.</w:t>
      </w:r>
    </w:p>
    <w:p w14:paraId="12884BB8" w14:textId="26DDDEC7" w:rsidR="00A77B3E" w:rsidRPr="00971397" w:rsidRDefault="00E33648" w:rsidP="00971397">
      <w:pPr>
        <w:pStyle w:val="BodyText"/>
        <w:tabs>
          <w:tab w:val="left" w:pos="360"/>
          <w:tab w:val="left" w:pos="720"/>
          <w:tab w:val="left" w:pos="1440"/>
          <w:tab w:val="left" w:pos="2160"/>
        </w:tabs>
        <w:spacing w:after="320"/>
        <w:ind w:left="705" w:hanging="14"/>
        <w:rPr>
          <w:rFonts w:cstheme="minorHAnsi"/>
        </w:rPr>
      </w:pPr>
      <w:r w:rsidRPr="00971397">
        <w:rPr>
          <w:rFonts w:cstheme="minorHAnsi"/>
          <w:b/>
        </w:rPr>
        <w:tab/>
        <w:t>Requirement:</w:t>
      </w:r>
      <w:r w:rsidRPr="00971397">
        <w:rPr>
          <w:rFonts w:cstheme="minorHAnsi"/>
        </w:rPr>
        <w:t xml:space="preserve"> The service provider must support Agency requirements to comply with M-21-31 (</w:t>
      </w:r>
      <w:hyperlink r:id="rId15" w:history="1">
        <w:r w:rsidR="008D6090" w:rsidRPr="00971397">
          <w:rPr>
            <w:rStyle w:val="Hyperlink"/>
            <w:rFonts w:cstheme="minorHAnsi"/>
          </w:rPr>
          <w:t>https://www.whitehouse.gov/wp-content/uploads/2021/08/M-21-31-Improving-the-Federal-Governments-Investigative-and-Remediation-Capabilities-Related-to-Cybersecurity-Incidents.pdf</w:t>
        </w:r>
      </w:hyperlink>
      <w:r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7158EB8" w14:textId="77777777">
        <w:tc>
          <w:tcPr>
            <w:tcW w:w="0" w:type="auto"/>
            <w:shd w:val="clear" w:color="auto" w:fill="CCECFC"/>
          </w:tcPr>
          <w:p w14:paraId="11CD968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AU-11 Control Summary Information</w:t>
            </w:r>
          </w:p>
        </w:tc>
      </w:tr>
      <w:tr w:rsidR="00C678CA" w:rsidRPr="00971397" w14:paraId="707EF4D6" w14:textId="77777777">
        <w:tc>
          <w:tcPr>
            <w:tcW w:w="0" w:type="auto"/>
            <w:shd w:val="clear" w:color="auto" w:fill="FFFFFF"/>
          </w:tcPr>
          <w:p w14:paraId="3110E71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Responsible Role:</w:t>
            </w:r>
          </w:p>
        </w:tc>
      </w:tr>
      <w:tr w:rsidR="00C678CA" w:rsidRPr="00971397" w14:paraId="4224B67A" w14:textId="77777777">
        <w:tc>
          <w:tcPr>
            <w:tcW w:w="0" w:type="auto"/>
            <w:shd w:val="clear" w:color="auto" w:fill="FFFFFF"/>
          </w:tcPr>
          <w:p w14:paraId="5183A38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AU-11:</w:t>
            </w:r>
          </w:p>
        </w:tc>
      </w:tr>
      <w:tr w:rsidR="00C678CA" w:rsidRPr="00971397" w14:paraId="44513C47" w14:textId="77777777">
        <w:tc>
          <w:tcPr>
            <w:tcW w:w="0" w:type="auto"/>
            <w:shd w:val="clear" w:color="auto" w:fill="FFFFFF"/>
          </w:tcPr>
          <w:p w14:paraId="157930A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54C3156" w14:textId="174C8A8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9822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70D92B3" w14:textId="531D6F0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42826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EC1AA6E" w14:textId="0AFD0A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0193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6B409CB" w14:textId="2AA85CD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96525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3E85D54" w14:textId="248270D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31143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BC6D4DA" w14:textId="77777777">
        <w:tc>
          <w:tcPr>
            <w:tcW w:w="0" w:type="auto"/>
            <w:shd w:val="clear" w:color="auto" w:fill="FFFFFF"/>
          </w:tcPr>
          <w:p w14:paraId="7B8244A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F91E60F" w14:textId="15D7F86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35260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2B33AA49" w14:textId="12BE2A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49982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8188E61" w14:textId="4B5F9DA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70456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11B139A" w14:textId="7CFC34B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52056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6CBD83B" w14:textId="27C94E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04827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5332EBE" w14:textId="02B6C29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41736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7950AAA" w14:textId="4EA8FD85"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4469290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15E098C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8C886DA" w14:textId="77777777">
        <w:tc>
          <w:tcPr>
            <w:tcW w:w="0" w:type="auto"/>
            <w:shd w:val="clear" w:color="auto" w:fill="CCECFC"/>
          </w:tcPr>
          <w:p w14:paraId="645194D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AU-11 What is the solution and how is it implemented?</w:t>
            </w:r>
          </w:p>
        </w:tc>
      </w:tr>
      <w:tr w:rsidR="00C678CA" w:rsidRPr="00971397" w14:paraId="44A3C9BD" w14:textId="77777777">
        <w:tc>
          <w:tcPr>
            <w:tcW w:w="0" w:type="auto"/>
            <w:shd w:val="clear" w:color="auto" w:fill="FFFFFF"/>
          </w:tcPr>
          <w:p w14:paraId="2FEA254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A7F280F"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96" w:name="_Toc144074502"/>
      <w:r w:rsidRPr="00971397">
        <w:rPr>
          <w:rFonts w:asciiTheme="minorHAnsi" w:hAnsiTheme="minorHAnsi" w:cstheme="minorHAnsi"/>
        </w:rPr>
        <w:t>AU-12 Audit Record Generation (L)(M)(H)</w:t>
      </w:r>
      <w:bookmarkEnd w:id="96"/>
    </w:p>
    <w:p w14:paraId="5B309D7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Provide audit record generation capability for the event types the system is capable of auditing as defined in AU-2a on [FedRAMP Assignment: all information system and network components where audit capability is deployed/available];</w:t>
      </w:r>
    </w:p>
    <w:p w14:paraId="7315CC2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b.</w:t>
      </w:r>
      <w:r w:rsidRPr="00971397">
        <w:rPr>
          <w:rFonts w:cstheme="minorHAnsi"/>
        </w:rPr>
        <w:tab/>
        <w:t>Allow [Assignment: organization-defined personnel or roles] to select the event types that are to be logged by specific components of the system; and</w:t>
      </w:r>
    </w:p>
    <w:p w14:paraId="10279A0A" w14:textId="4F06D869"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Generate audit records for the event types defined in AU-2c that include the audit record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B874100" w14:textId="77777777">
        <w:tc>
          <w:tcPr>
            <w:tcW w:w="0" w:type="auto"/>
            <w:shd w:val="clear" w:color="auto" w:fill="CCECFC"/>
          </w:tcPr>
          <w:p w14:paraId="5A4D1E1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AU-12 Control Summary Information</w:t>
            </w:r>
          </w:p>
        </w:tc>
      </w:tr>
      <w:tr w:rsidR="00C678CA" w:rsidRPr="00971397" w14:paraId="0EBB6217" w14:textId="77777777">
        <w:tc>
          <w:tcPr>
            <w:tcW w:w="0" w:type="auto"/>
            <w:shd w:val="clear" w:color="auto" w:fill="FFFFFF"/>
          </w:tcPr>
          <w:p w14:paraId="6ED57A2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D890E76" w14:textId="77777777">
        <w:tc>
          <w:tcPr>
            <w:tcW w:w="0" w:type="auto"/>
            <w:shd w:val="clear" w:color="auto" w:fill="FFFFFF"/>
          </w:tcPr>
          <w:p w14:paraId="45AECA0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AU-12(a):</w:t>
            </w:r>
          </w:p>
        </w:tc>
      </w:tr>
      <w:tr w:rsidR="00C678CA" w:rsidRPr="00971397" w14:paraId="118EFE57" w14:textId="77777777">
        <w:tc>
          <w:tcPr>
            <w:tcW w:w="0" w:type="auto"/>
            <w:shd w:val="clear" w:color="auto" w:fill="FFFFFF"/>
          </w:tcPr>
          <w:p w14:paraId="6DFCAD3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AU-12(b):</w:t>
            </w:r>
          </w:p>
        </w:tc>
      </w:tr>
      <w:tr w:rsidR="00C678CA" w:rsidRPr="00971397" w14:paraId="4E267109" w14:textId="77777777">
        <w:tc>
          <w:tcPr>
            <w:tcW w:w="0" w:type="auto"/>
            <w:shd w:val="clear" w:color="auto" w:fill="FFFFFF"/>
          </w:tcPr>
          <w:p w14:paraId="35C008C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31D8479" w14:textId="25DCAC2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289215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E6FE90E" w14:textId="0E9DC2A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702155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664C826B" w14:textId="53F1ECA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662214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03435E3" w14:textId="063E97F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062068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E041857" w14:textId="73CB0DA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4507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0B3D643" w14:textId="77777777">
        <w:tc>
          <w:tcPr>
            <w:tcW w:w="0" w:type="auto"/>
            <w:shd w:val="clear" w:color="auto" w:fill="FFFFFF"/>
          </w:tcPr>
          <w:p w14:paraId="33CB3F4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1747A545" w14:textId="0ED3273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89234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29C0210" w14:textId="5B39BE1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087502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607E9EB" w14:textId="0E7BBAE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458940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8A5A880" w14:textId="3307769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0041951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63DFEF5" w14:textId="3EBB0F3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199202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36AC948" w14:textId="6DF3244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390831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2B8A58D" w14:textId="619E58DF"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21219884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2E2F791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B8E2CE9" w14:textId="77777777">
        <w:tc>
          <w:tcPr>
            <w:tcW w:w="0" w:type="auto"/>
            <w:shd w:val="clear" w:color="auto" w:fill="CCECFC"/>
          </w:tcPr>
          <w:p w14:paraId="6E46574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lastRenderedPageBreak/>
              <w:t>AU-12 What is the solution and how is it implemented?</w:t>
            </w:r>
          </w:p>
        </w:tc>
      </w:tr>
      <w:tr w:rsidR="00C678CA" w:rsidRPr="00971397" w14:paraId="7BEE11E9" w14:textId="77777777">
        <w:tc>
          <w:tcPr>
            <w:tcW w:w="0" w:type="auto"/>
            <w:shd w:val="clear" w:color="auto" w:fill="FFFFFF"/>
          </w:tcPr>
          <w:p w14:paraId="385DA77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7063A5F" w14:textId="77777777">
        <w:tc>
          <w:tcPr>
            <w:tcW w:w="0" w:type="auto"/>
            <w:shd w:val="clear" w:color="auto" w:fill="FFFFFF"/>
          </w:tcPr>
          <w:p w14:paraId="773212C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2EA836D0" w14:textId="77777777">
        <w:tc>
          <w:tcPr>
            <w:tcW w:w="0" w:type="auto"/>
            <w:shd w:val="clear" w:color="auto" w:fill="FFFFFF"/>
          </w:tcPr>
          <w:p w14:paraId="24FA3AA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064B9ADD"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97" w:name="_Toc144074503"/>
      <w:r w:rsidRPr="00971397">
        <w:rPr>
          <w:rFonts w:asciiTheme="minorHAnsi" w:hAnsiTheme="minorHAnsi" w:cstheme="minorHAnsi"/>
        </w:rPr>
        <w:t>AU-12(1) System-wide and Time-correlated Audit Trail (H)</w:t>
      </w:r>
      <w:bookmarkEnd w:id="97"/>
    </w:p>
    <w:p w14:paraId="17392D80" w14:textId="2534BC3F" w:rsidR="00A77B3E" w:rsidRPr="00971397" w:rsidRDefault="00000000" w:rsidP="00971397">
      <w:pPr>
        <w:spacing w:after="320"/>
        <w:rPr>
          <w:rFonts w:cstheme="minorHAnsi"/>
        </w:rPr>
      </w:pPr>
      <w:r w:rsidRPr="00971397">
        <w:rPr>
          <w:rFonts w:cstheme="minorHAnsi"/>
        </w:rPr>
        <w:t>Compile audit records from [FedRAMP Assignment: all network, data storage, and computing devices] into a system-wide (logical or physical) audit trail that is time-correlated to within [Assignment: organization-defined level of tolerance for the relationship between time stamps of individual records in the audit trail].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6DFD3C5" w14:textId="77777777">
        <w:tc>
          <w:tcPr>
            <w:tcW w:w="0" w:type="auto"/>
            <w:shd w:val="clear" w:color="auto" w:fill="CCECFC"/>
          </w:tcPr>
          <w:p w14:paraId="07933EE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AU-12(1) Control Summary Information</w:t>
            </w:r>
          </w:p>
        </w:tc>
      </w:tr>
      <w:tr w:rsidR="00C678CA" w:rsidRPr="00971397" w14:paraId="01AEFD08" w14:textId="77777777">
        <w:tc>
          <w:tcPr>
            <w:tcW w:w="0" w:type="auto"/>
            <w:shd w:val="clear" w:color="auto" w:fill="FFFFFF"/>
          </w:tcPr>
          <w:p w14:paraId="43CBEF7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4AABD96" w14:textId="77777777">
        <w:tc>
          <w:tcPr>
            <w:tcW w:w="0" w:type="auto"/>
            <w:shd w:val="clear" w:color="auto" w:fill="FFFFFF"/>
          </w:tcPr>
          <w:p w14:paraId="312DC9F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AU-12(1)-1:</w:t>
            </w:r>
          </w:p>
        </w:tc>
      </w:tr>
      <w:tr w:rsidR="00C678CA" w:rsidRPr="00971397" w14:paraId="31D8C237" w14:textId="77777777">
        <w:tc>
          <w:tcPr>
            <w:tcW w:w="0" w:type="auto"/>
            <w:shd w:val="clear" w:color="auto" w:fill="FFFFFF"/>
          </w:tcPr>
          <w:p w14:paraId="653809B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AU-12(1)-2:</w:t>
            </w:r>
          </w:p>
        </w:tc>
      </w:tr>
      <w:tr w:rsidR="00C678CA" w:rsidRPr="00971397" w14:paraId="656DEB85" w14:textId="77777777">
        <w:tc>
          <w:tcPr>
            <w:tcW w:w="0" w:type="auto"/>
            <w:shd w:val="clear" w:color="auto" w:fill="FFFFFF"/>
          </w:tcPr>
          <w:p w14:paraId="639F759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76E47B7" w14:textId="150BEB3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37512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CC223FA" w14:textId="270EB9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72003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EEB0843" w14:textId="07591E9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69557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9A8AF08" w14:textId="35D6BFD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73794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74FA4B1" w14:textId="04DF6E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535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6F9527D" w14:textId="77777777">
        <w:tc>
          <w:tcPr>
            <w:tcW w:w="0" w:type="auto"/>
            <w:shd w:val="clear" w:color="auto" w:fill="FFFFFF"/>
          </w:tcPr>
          <w:p w14:paraId="44F1499F" w14:textId="77777777" w:rsidR="00A77B3E" w:rsidRPr="00971397" w:rsidRDefault="00000000" w:rsidP="00133285">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7A23FB6" w14:textId="377047C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08126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267318FD" w14:textId="54A0CB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4132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8925CBB" w14:textId="285FA0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12105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1FC3BF7" w14:textId="033F032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38804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49537E4" w14:textId="16D4E7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15082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B8DF268" w14:textId="0547B0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15079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F994BAF" w14:textId="2D948B5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093534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65DE5E0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A18F7DF" w14:textId="77777777">
        <w:tc>
          <w:tcPr>
            <w:tcW w:w="0" w:type="auto"/>
            <w:shd w:val="clear" w:color="auto" w:fill="CCECFC"/>
          </w:tcPr>
          <w:p w14:paraId="1ECAEDF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AU-12(1) What is the solution and how is it implemented?</w:t>
            </w:r>
          </w:p>
        </w:tc>
      </w:tr>
      <w:tr w:rsidR="00C678CA" w:rsidRPr="00971397" w14:paraId="61255C0B" w14:textId="77777777">
        <w:tc>
          <w:tcPr>
            <w:tcW w:w="0" w:type="auto"/>
            <w:shd w:val="clear" w:color="auto" w:fill="FFFFFF"/>
          </w:tcPr>
          <w:p w14:paraId="5AEA149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148F4C0"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98" w:name="_Toc144074504"/>
      <w:r w:rsidRPr="00971397">
        <w:rPr>
          <w:rFonts w:asciiTheme="minorHAnsi" w:hAnsiTheme="minorHAnsi" w:cstheme="minorHAnsi"/>
        </w:rPr>
        <w:t>AU-12(3) Changes by Authorized Individuals (H)</w:t>
      </w:r>
      <w:bookmarkEnd w:id="98"/>
    </w:p>
    <w:p w14:paraId="76B72EC7" w14:textId="1D8FFA2B" w:rsidR="00A77B3E" w:rsidRPr="00971397" w:rsidRDefault="00000000" w:rsidP="00971397">
      <w:pPr>
        <w:spacing w:after="320"/>
        <w:rPr>
          <w:rFonts w:cstheme="minorHAnsi"/>
        </w:rPr>
      </w:pPr>
      <w:r w:rsidRPr="00971397">
        <w:rPr>
          <w:rFonts w:cstheme="minorHAnsi"/>
        </w:rPr>
        <w:t>Provide and implement the capability for [FedRAMP Assignment: service provider-defined individuals or roles with audit configuration responsibilities] to change the logging to be performed on [FedRAMP Assignment: all network, data storage, and computing devices] based on [</w:t>
      </w:r>
      <w:r w:rsidR="00990D05" w:rsidRPr="00971397">
        <w:rPr>
          <w:rFonts w:cstheme="minorHAnsi"/>
        </w:rPr>
        <w:t xml:space="preserve">Assignment: </w:t>
      </w:r>
      <w:r w:rsidRPr="00971397">
        <w:rPr>
          <w:rFonts w:cstheme="minorHAnsi"/>
        </w:rPr>
        <w:t>organization-defined selectable event criteria] within [</w:t>
      </w:r>
      <w:r w:rsidR="00990D05" w:rsidRPr="00971397">
        <w:rPr>
          <w:rFonts w:cstheme="minorHAnsi"/>
        </w:rPr>
        <w:t xml:space="preserve">Assignment: </w:t>
      </w:r>
      <w:r w:rsidRPr="00971397">
        <w:rPr>
          <w:rFonts w:cstheme="minorHAnsi"/>
        </w:rPr>
        <w:t>organization-defined time thresholds].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758DC45" w14:textId="77777777">
        <w:tc>
          <w:tcPr>
            <w:tcW w:w="0" w:type="auto"/>
            <w:shd w:val="clear" w:color="auto" w:fill="CCECFC"/>
          </w:tcPr>
          <w:p w14:paraId="6C8A793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AU-12(3) Control Summary Information</w:t>
            </w:r>
          </w:p>
        </w:tc>
      </w:tr>
      <w:tr w:rsidR="00C678CA" w:rsidRPr="00971397" w14:paraId="71AB7E7A" w14:textId="77777777">
        <w:tc>
          <w:tcPr>
            <w:tcW w:w="0" w:type="auto"/>
            <w:shd w:val="clear" w:color="auto" w:fill="FFFFFF"/>
          </w:tcPr>
          <w:p w14:paraId="4706F9D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39B6D4F" w14:textId="77777777">
        <w:tc>
          <w:tcPr>
            <w:tcW w:w="0" w:type="auto"/>
            <w:shd w:val="clear" w:color="auto" w:fill="FFFFFF"/>
          </w:tcPr>
          <w:p w14:paraId="5B1FF23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AU-12(3)-1:</w:t>
            </w:r>
          </w:p>
        </w:tc>
      </w:tr>
      <w:tr w:rsidR="00C678CA" w:rsidRPr="00971397" w14:paraId="79303176" w14:textId="77777777">
        <w:tc>
          <w:tcPr>
            <w:tcW w:w="0" w:type="auto"/>
            <w:shd w:val="clear" w:color="auto" w:fill="FFFFFF"/>
          </w:tcPr>
          <w:p w14:paraId="2CBD674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AU-12(3)-2:</w:t>
            </w:r>
          </w:p>
        </w:tc>
      </w:tr>
      <w:tr w:rsidR="00C678CA" w:rsidRPr="00971397" w14:paraId="4969DBF1" w14:textId="77777777">
        <w:tc>
          <w:tcPr>
            <w:tcW w:w="0" w:type="auto"/>
            <w:shd w:val="clear" w:color="auto" w:fill="FFFFFF"/>
          </w:tcPr>
          <w:p w14:paraId="48E662D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AU-12(3)-3:</w:t>
            </w:r>
          </w:p>
        </w:tc>
      </w:tr>
      <w:tr w:rsidR="00C678CA" w:rsidRPr="00971397" w14:paraId="7388F766" w14:textId="77777777">
        <w:tc>
          <w:tcPr>
            <w:tcW w:w="0" w:type="auto"/>
            <w:shd w:val="clear" w:color="auto" w:fill="FFFFFF"/>
          </w:tcPr>
          <w:p w14:paraId="7D279B9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AU-12(3)-4:</w:t>
            </w:r>
          </w:p>
        </w:tc>
      </w:tr>
      <w:tr w:rsidR="00C678CA" w:rsidRPr="00971397" w14:paraId="044174E8" w14:textId="77777777">
        <w:tc>
          <w:tcPr>
            <w:tcW w:w="0" w:type="auto"/>
            <w:shd w:val="clear" w:color="auto" w:fill="FFFFFF"/>
          </w:tcPr>
          <w:p w14:paraId="6887F48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2BC84E2" w14:textId="29661D8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39411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542A186" w14:textId="60C78F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47776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83B8032" w14:textId="7F3A9A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21442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DB1FB4C" w14:textId="6655D0B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2059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0025346" w14:textId="4F0A52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7526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0761D18" w14:textId="77777777">
        <w:tc>
          <w:tcPr>
            <w:tcW w:w="0" w:type="auto"/>
            <w:shd w:val="clear" w:color="auto" w:fill="FFFFFF"/>
          </w:tcPr>
          <w:p w14:paraId="5E2E9EE7" w14:textId="77777777" w:rsidR="00A77B3E" w:rsidRPr="00971397" w:rsidRDefault="00000000" w:rsidP="00133285">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3D92EDB8" w14:textId="2E751FE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24920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8B6719A" w14:textId="05EB9F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50339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A30FEE8" w14:textId="7F7D043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810841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4AFDB94" w14:textId="474B2C7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51423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98799AD" w14:textId="36EFF5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51335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21F64AD" w14:textId="189E41B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72573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9663117" w14:textId="7187AEA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432583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6E46DE1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E11433" w14:textId="77777777">
        <w:tc>
          <w:tcPr>
            <w:tcW w:w="0" w:type="auto"/>
            <w:shd w:val="clear" w:color="auto" w:fill="CCECFC"/>
          </w:tcPr>
          <w:p w14:paraId="2FC3C17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AU-12(3) What is the solution and how is it implemented?</w:t>
            </w:r>
          </w:p>
        </w:tc>
      </w:tr>
      <w:tr w:rsidR="00C678CA" w:rsidRPr="00971397" w14:paraId="1A3A0152" w14:textId="77777777">
        <w:tc>
          <w:tcPr>
            <w:tcW w:w="0" w:type="auto"/>
            <w:shd w:val="clear" w:color="auto" w:fill="FFFFFF"/>
          </w:tcPr>
          <w:p w14:paraId="6CD09D9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E517670" w14:textId="77777777" w:rsidR="00A77B3E" w:rsidRPr="00971397"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99" w:name="_Toc144074505"/>
      <w:r w:rsidRPr="00971397">
        <w:rPr>
          <w:rFonts w:asciiTheme="minorHAnsi" w:hAnsiTheme="minorHAnsi" w:cstheme="minorHAnsi"/>
        </w:rPr>
        <w:t>Assessment, Authorization, and Monitoring</w:t>
      </w:r>
      <w:bookmarkEnd w:id="99"/>
    </w:p>
    <w:p w14:paraId="563983BF"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00" w:name="_Toc144074506"/>
      <w:r w:rsidRPr="00971397">
        <w:rPr>
          <w:rFonts w:asciiTheme="minorHAnsi" w:hAnsiTheme="minorHAnsi" w:cstheme="minorHAnsi"/>
        </w:rPr>
        <w:t>CA-1 Policy and Procedures (L)(M)(H)</w:t>
      </w:r>
      <w:bookmarkEnd w:id="100"/>
    </w:p>
    <w:p w14:paraId="7780272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0A6AEB2C" w14:textId="560BD55A"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assessment, authorization, and monitoring policy that:</w:t>
      </w:r>
    </w:p>
    <w:p w14:paraId="42CCAEF5"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4160BAC8"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lastRenderedPageBreak/>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36EA52F7"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assessment, authorization, and monitoring policy and the associated assessment, authorization, and monitoring controls;</w:t>
      </w:r>
    </w:p>
    <w:p w14:paraId="567D8C1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assessment, authorization, and monitoring policy and procedures; and</w:t>
      </w:r>
    </w:p>
    <w:p w14:paraId="29736D2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assessment, authorization, and monitoring:</w:t>
      </w:r>
    </w:p>
    <w:p w14:paraId="4C301AA2" w14:textId="745B5D65"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63616481" w14:textId="3D7CA6FD"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87C139A" w14:textId="77777777">
        <w:tc>
          <w:tcPr>
            <w:tcW w:w="0" w:type="auto"/>
            <w:shd w:val="clear" w:color="auto" w:fill="CCECFC"/>
          </w:tcPr>
          <w:p w14:paraId="2A598CD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CA-1 Control Summary Information</w:t>
            </w:r>
          </w:p>
        </w:tc>
      </w:tr>
      <w:tr w:rsidR="00C678CA" w:rsidRPr="00971397" w14:paraId="7FA3B47C" w14:textId="77777777">
        <w:tc>
          <w:tcPr>
            <w:tcW w:w="0" w:type="auto"/>
            <w:shd w:val="clear" w:color="auto" w:fill="FFFFFF"/>
          </w:tcPr>
          <w:p w14:paraId="5B08E77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067B6E2B" w14:textId="77777777">
        <w:tc>
          <w:tcPr>
            <w:tcW w:w="0" w:type="auto"/>
            <w:shd w:val="clear" w:color="auto" w:fill="FFFFFF"/>
          </w:tcPr>
          <w:p w14:paraId="4650027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CA-1(a):</w:t>
            </w:r>
          </w:p>
        </w:tc>
      </w:tr>
      <w:tr w:rsidR="00C678CA" w:rsidRPr="00971397" w14:paraId="126E7693" w14:textId="77777777">
        <w:tc>
          <w:tcPr>
            <w:tcW w:w="0" w:type="auto"/>
            <w:shd w:val="clear" w:color="auto" w:fill="FFFFFF"/>
          </w:tcPr>
          <w:p w14:paraId="483E206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CA-1(a)(1):</w:t>
            </w:r>
          </w:p>
        </w:tc>
      </w:tr>
      <w:tr w:rsidR="00C678CA" w:rsidRPr="00971397" w14:paraId="3054897C" w14:textId="77777777">
        <w:tc>
          <w:tcPr>
            <w:tcW w:w="0" w:type="auto"/>
            <w:shd w:val="clear" w:color="auto" w:fill="FFFFFF"/>
          </w:tcPr>
          <w:p w14:paraId="32C7A6B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CA-1(b):</w:t>
            </w:r>
          </w:p>
        </w:tc>
      </w:tr>
      <w:tr w:rsidR="00C678CA" w:rsidRPr="00971397" w14:paraId="331BF582" w14:textId="77777777">
        <w:tc>
          <w:tcPr>
            <w:tcW w:w="0" w:type="auto"/>
            <w:shd w:val="clear" w:color="auto" w:fill="FFFFFF"/>
          </w:tcPr>
          <w:p w14:paraId="362B384F" w14:textId="3544056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CA-1(c)(1)-1:</w:t>
            </w:r>
          </w:p>
        </w:tc>
      </w:tr>
      <w:tr w:rsidR="00C678CA" w:rsidRPr="00971397" w14:paraId="503E12FF" w14:textId="77777777">
        <w:tc>
          <w:tcPr>
            <w:tcW w:w="0" w:type="auto"/>
            <w:shd w:val="clear" w:color="auto" w:fill="FFFFFF"/>
          </w:tcPr>
          <w:p w14:paraId="52A648A7" w14:textId="0D910BA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CA-1(c)(1)-2:</w:t>
            </w:r>
          </w:p>
        </w:tc>
      </w:tr>
      <w:tr w:rsidR="00C678CA" w:rsidRPr="00971397" w14:paraId="54511DA3" w14:textId="77777777">
        <w:tc>
          <w:tcPr>
            <w:tcW w:w="0" w:type="auto"/>
            <w:shd w:val="clear" w:color="auto" w:fill="FFFFFF"/>
          </w:tcPr>
          <w:p w14:paraId="786BA2C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CA-1(c)(2)-1:</w:t>
            </w:r>
          </w:p>
        </w:tc>
      </w:tr>
      <w:tr w:rsidR="00C678CA" w:rsidRPr="00971397" w14:paraId="399E365D" w14:textId="77777777">
        <w:tc>
          <w:tcPr>
            <w:tcW w:w="0" w:type="auto"/>
            <w:shd w:val="clear" w:color="auto" w:fill="FFFFFF"/>
          </w:tcPr>
          <w:p w14:paraId="46EAD29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CA-1(c)(2)-2:</w:t>
            </w:r>
          </w:p>
        </w:tc>
      </w:tr>
      <w:tr w:rsidR="00C678CA" w:rsidRPr="00971397" w14:paraId="6A77F281" w14:textId="77777777">
        <w:tc>
          <w:tcPr>
            <w:tcW w:w="0" w:type="auto"/>
            <w:shd w:val="clear" w:color="auto" w:fill="FFFFFF"/>
          </w:tcPr>
          <w:p w14:paraId="05984E2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3EFAE2C5" w14:textId="37E90E1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489327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9DA66AD" w14:textId="3142801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006288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AA1BCCA" w14:textId="5475E3C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125620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9D43EDC" w14:textId="7799EE8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86449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E7C87F0" w14:textId="4F9C239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066469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1F80336B" w14:textId="77777777">
        <w:tc>
          <w:tcPr>
            <w:tcW w:w="0" w:type="auto"/>
            <w:shd w:val="clear" w:color="auto" w:fill="FFFFFF"/>
          </w:tcPr>
          <w:p w14:paraId="169F236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Control Origination (check all that apply):</w:t>
            </w:r>
          </w:p>
          <w:p w14:paraId="721E9091" w14:textId="5B8FF6B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475182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99CFC92" w14:textId="4B10830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72440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692241D" w14:textId="4DD826F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968148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tc>
      </w:tr>
    </w:tbl>
    <w:p w14:paraId="14416345"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95E582C" w14:textId="77777777">
        <w:tc>
          <w:tcPr>
            <w:tcW w:w="0" w:type="auto"/>
            <w:shd w:val="clear" w:color="auto" w:fill="CCECFC"/>
          </w:tcPr>
          <w:p w14:paraId="2B8A07E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CA-1 What is the solution and how is it implemented?</w:t>
            </w:r>
          </w:p>
        </w:tc>
      </w:tr>
      <w:tr w:rsidR="00C678CA" w:rsidRPr="00971397" w14:paraId="62FB7C8C" w14:textId="77777777">
        <w:tc>
          <w:tcPr>
            <w:tcW w:w="0" w:type="auto"/>
            <w:shd w:val="clear" w:color="auto" w:fill="FFFFFF"/>
          </w:tcPr>
          <w:p w14:paraId="63698AB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66AFADBC" w14:textId="77777777">
        <w:tc>
          <w:tcPr>
            <w:tcW w:w="0" w:type="auto"/>
            <w:shd w:val="clear" w:color="auto" w:fill="FFFFFF"/>
          </w:tcPr>
          <w:p w14:paraId="64E6008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77709D45" w14:textId="77777777">
        <w:tc>
          <w:tcPr>
            <w:tcW w:w="0" w:type="auto"/>
            <w:shd w:val="clear" w:color="auto" w:fill="FFFFFF"/>
          </w:tcPr>
          <w:p w14:paraId="7CA8EBF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364E51BC"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101" w:name="_Toc144074507"/>
      <w:r w:rsidRPr="00971397">
        <w:rPr>
          <w:rFonts w:asciiTheme="minorHAnsi" w:hAnsiTheme="minorHAnsi" w:cstheme="minorHAnsi"/>
        </w:rPr>
        <w:t>CA-2 Control Assessments (L)(M)(H)</w:t>
      </w:r>
      <w:bookmarkEnd w:id="101"/>
    </w:p>
    <w:p w14:paraId="75A261E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Select the appropriate assessor or assessment team for the type of assessment to be conducted;</w:t>
      </w:r>
    </w:p>
    <w:p w14:paraId="7192B521"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Develop a control assessment plan that describes the scope of the assessment including:</w:t>
      </w:r>
    </w:p>
    <w:p w14:paraId="243BA781"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Controls and control enhancements under assessment;</w:t>
      </w:r>
    </w:p>
    <w:p w14:paraId="1F95C4B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Assessment procedures to be used to determine control effectiveness; and</w:t>
      </w:r>
    </w:p>
    <w:p w14:paraId="4FA8C446"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Assessment environment, assessment team, and assessment roles and responsibilities;</w:t>
      </w:r>
    </w:p>
    <w:p w14:paraId="187E8DD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Ensure the control assessment plan is reviewed and approved by the authorizing official or designated representative prior to conducting the assessment;</w:t>
      </w:r>
    </w:p>
    <w:p w14:paraId="4A136357" w14:textId="3C67CB32"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d.</w:t>
      </w:r>
      <w:r w:rsidRPr="00971397">
        <w:rPr>
          <w:rFonts w:cstheme="minorHAnsi"/>
        </w:rPr>
        <w:tab/>
        <w:t>Assess the controls in the system and its environment of operation [FedRAMP Assignment: at least annually</w:t>
      </w:r>
      <w:r w:rsidR="0070315E" w:rsidRPr="00971397">
        <w:rPr>
          <w:rFonts w:cstheme="minorHAnsi"/>
        </w:rPr>
        <w:t>]</w:t>
      </w:r>
      <w:r w:rsidRPr="00971397">
        <w:rPr>
          <w:rFonts w:cstheme="minorHAnsi"/>
        </w:rPr>
        <w:t xml:space="preserve"> to determine the extent to which the controls are implemented correctly, operating as intended, and producing the desired outcome with respect to meeting established security and privacy </w:t>
      </w:r>
    </w:p>
    <w:p w14:paraId="64D6E75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Produce a control assessment report that document the results of the assessment; and</w:t>
      </w:r>
    </w:p>
    <w:p w14:paraId="6E295F93" w14:textId="6931A2EF"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f.</w:t>
      </w:r>
      <w:r w:rsidRPr="00971397">
        <w:rPr>
          <w:rFonts w:cstheme="minorHAnsi"/>
        </w:rPr>
        <w:tab/>
        <w:t>Provide the results of the control assessment to [FedRAMP Assignment: individuals or roles to include FedRAMP PMO].</w:t>
      </w:r>
    </w:p>
    <w:p w14:paraId="444472B4"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CA-2 Additional FedRAMP Requirements and Guidance:</w:t>
      </w:r>
    </w:p>
    <w:p w14:paraId="10E0DC74" w14:textId="2C3DCFAB"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Reference FedRAMP Annual Assessment Guidance.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6817588" w14:textId="77777777">
        <w:tc>
          <w:tcPr>
            <w:tcW w:w="0" w:type="auto"/>
            <w:shd w:val="clear" w:color="auto" w:fill="CCECFC"/>
          </w:tcPr>
          <w:p w14:paraId="1D7617F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CA-2 Control Summary Information</w:t>
            </w:r>
          </w:p>
        </w:tc>
      </w:tr>
      <w:tr w:rsidR="00C678CA" w:rsidRPr="00971397" w14:paraId="2ECE101D" w14:textId="77777777">
        <w:tc>
          <w:tcPr>
            <w:tcW w:w="0" w:type="auto"/>
            <w:shd w:val="clear" w:color="auto" w:fill="FFFFFF"/>
          </w:tcPr>
          <w:p w14:paraId="3F86BB5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B395E66" w14:textId="77777777">
        <w:tc>
          <w:tcPr>
            <w:tcW w:w="0" w:type="auto"/>
            <w:shd w:val="clear" w:color="auto" w:fill="FFFFFF"/>
          </w:tcPr>
          <w:p w14:paraId="324CE6A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CA-2(d):</w:t>
            </w:r>
          </w:p>
        </w:tc>
      </w:tr>
      <w:tr w:rsidR="00C678CA" w:rsidRPr="00971397" w14:paraId="2C5D5C74" w14:textId="77777777">
        <w:tc>
          <w:tcPr>
            <w:tcW w:w="0" w:type="auto"/>
            <w:shd w:val="clear" w:color="auto" w:fill="FFFFFF"/>
          </w:tcPr>
          <w:p w14:paraId="72E73EB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CA-2(f):</w:t>
            </w:r>
          </w:p>
        </w:tc>
      </w:tr>
      <w:tr w:rsidR="00C678CA" w:rsidRPr="00971397" w14:paraId="6E6D403F" w14:textId="77777777">
        <w:tc>
          <w:tcPr>
            <w:tcW w:w="0" w:type="auto"/>
            <w:shd w:val="clear" w:color="auto" w:fill="FFFFFF"/>
          </w:tcPr>
          <w:p w14:paraId="14B098B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5DEB43D" w14:textId="5233E14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80506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BB55E40" w14:textId="1A781A9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66387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7EDB223" w14:textId="27AB55C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22913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4D7D057" w14:textId="06FD527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57002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6607B75" w14:textId="5F0608E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883761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26F6F83" w14:textId="77777777">
        <w:tc>
          <w:tcPr>
            <w:tcW w:w="0" w:type="auto"/>
            <w:shd w:val="clear" w:color="auto" w:fill="FFFFFF"/>
          </w:tcPr>
          <w:p w14:paraId="70469DC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01EF277" w14:textId="0561279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47148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E48BB17" w14:textId="49589B3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621688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673E1E7F" w14:textId="02C2BAF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409099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524D05E" w14:textId="0346451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80549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05A8503" w14:textId="2980B1C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416893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BAD75EB" w14:textId="03C4851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37142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8918A32" w14:textId="3008B915"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3904860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4815DC24"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6C2893C" w14:textId="77777777">
        <w:tc>
          <w:tcPr>
            <w:tcW w:w="0" w:type="auto"/>
            <w:shd w:val="clear" w:color="auto" w:fill="CCECFC"/>
          </w:tcPr>
          <w:p w14:paraId="09AB2BF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CA-2 What is the solution and how is it implemented?</w:t>
            </w:r>
          </w:p>
        </w:tc>
      </w:tr>
      <w:tr w:rsidR="00C678CA" w:rsidRPr="00971397" w14:paraId="51EA0D07" w14:textId="77777777">
        <w:tc>
          <w:tcPr>
            <w:tcW w:w="0" w:type="auto"/>
            <w:shd w:val="clear" w:color="auto" w:fill="FFFFFF"/>
          </w:tcPr>
          <w:p w14:paraId="701788D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0AEACFE" w14:textId="77777777">
        <w:tc>
          <w:tcPr>
            <w:tcW w:w="0" w:type="auto"/>
            <w:shd w:val="clear" w:color="auto" w:fill="FFFFFF"/>
          </w:tcPr>
          <w:p w14:paraId="1B02ACD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12D4D03" w14:textId="77777777">
        <w:tc>
          <w:tcPr>
            <w:tcW w:w="0" w:type="auto"/>
            <w:shd w:val="clear" w:color="auto" w:fill="FFFFFF"/>
          </w:tcPr>
          <w:p w14:paraId="582F7F2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6A5885E3" w14:textId="77777777">
        <w:tc>
          <w:tcPr>
            <w:tcW w:w="0" w:type="auto"/>
            <w:shd w:val="clear" w:color="auto" w:fill="FFFFFF"/>
          </w:tcPr>
          <w:p w14:paraId="31F04A2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0A5C149B" w14:textId="77777777">
        <w:tc>
          <w:tcPr>
            <w:tcW w:w="0" w:type="auto"/>
            <w:shd w:val="clear" w:color="auto" w:fill="FFFFFF"/>
          </w:tcPr>
          <w:p w14:paraId="6115549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584A1D1A" w14:textId="77777777">
        <w:tc>
          <w:tcPr>
            <w:tcW w:w="0" w:type="auto"/>
            <w:shd w:val="clear" w:color="auto" w:fill="FFFFFF"/>
          </w:tcPr>
          <w:p w14:paraId="098F44A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bl>
    <w:p w14:paraId="2E4B4524"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102" w:name="_Toc144074508"/>
      <w:r w:rsidRPr="00971397">
        <w:rPr>
          <w:rFonts w:asciiTheme="minorHAnsi" w:hAnsiTheme="minorHAnsi" w:cstheme="minorHAnsi"/>
        </w:rPr>
        <w:t>CA-2(1) Independent Assessors (L)(M)(H)</w:t>
      </w:r>
      <w:bookmarkEnd w:id="102"/>
    </w:p>
    <w:p w14:paraId="0737D3C9" w14:textId="110EA168"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Employ independent assessors or assessment teams to conduct control assessments.</w:t>
      </w:r>
    </w:p>
    <w:p w14:paraId="03C48484"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CA-2 (1) Additional FedRAMP Requirements and Guidance:</w:t>
      </w:r>
    </w:p>
    <w:p w14:paraId="4BFA8284" w14:textId="731E22CC"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For JAB Authorization, must use an accredited 3PAO.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659439F" w14:textId="77777777">
        <w:tc>
          <w:tcPr>
            <w:tcW w:w="0" w:type="auto"/>
            <w:shd w:val="clear" w:color="auto" w:fill="CCECFC"/>
          </w:tcPr>
          <w:p w14:paraId="646DE0E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CA-2(1) Control Summary Information</w:t>
            </w:r>
          </w:p>
        </w:tc>
      </w:tr>
      <w:tr w:rsidR="00C678CA" w:rsidRPr="00971397" w14:paraId="2C9F6C5B" w14:textId="77777777">
        <w:tc>
          <w:tcPr>
            <w:tcW w:w="0" w:type="auto"/>
            <w:shd w:val="clear" w:color="auto" w:fill="FFFFFF"/>
          </w:tcPr>
          <w:p w14:paraId="09841ED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9C17540" w14:textId="77777777">
        <w:tc>
          <w:tcPr>
            <w:tcW w:w="0" w:type="auto"/>
            <w:shd w:val="clear" w:color="auto" w:fill="FFFFFF"/>
          </w:tcPr>
          <w:p w14:paraId="7B0CA18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E9D4994" w14:textId="1E6B33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93215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31C79B9" w14:textId="615DB0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12438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6768892" w14:textId="4B8E50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94669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C622521" w14:textId="4BE28F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89252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C371F87" w14:textId="74B351A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08106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FDF8875" w14:textId="77777777">
        <w:tc>
          <w:tcPr>
            <w:tcW w:w="0" w:type="auto"/>
            <w:shd w:val="clear" w:color="auto" w:fill="FFFFFF"/>
          </w:tcPr>
          <w:p w14:paraId="3DBC1827" w14:textId="77777777" w:rsidR="00A77B3E" w:rsidRPr="00971397" w:rsidRDefault="00000000" w:rsidP="00EA7A61">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73F76C54" w14:textId="2F6E44F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42918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603BC63" w14:textId="2332D3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07790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85F1522" w14:textId="2DE9E9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25394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2BA73DF" w14:textId="3B95724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67864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5FC0689" w14:textId="3BDB93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75904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093650D" w14:textId="4FC90B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92948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1986ECE" w14:textId="16E3C28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59729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6D82F67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89205A5" w14:textId="77777777">
        <w:tc>
          <w:tcPr>
            <w:tcW w:w="0" w:type="auto"/>
            <w:shd w:val="clear" w:color="auto" w:fill="CCECFC"/>
          </w:tcPr>
          <w:p w14:paraId="5436777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CA-2(1) What is the solution and how is it implemented?</w:t>
            </w:r>
          </w:p>
        </w:tc>
      </w:tr>
      <w:tr w:rsidR="00C678CA" w:rsidRPr="00971397" w14:paraId="0CDAD6C6" w14:textId="77777777">
        <w:tc>
          <w:tcPr>
            <w:tcW w:w="0" w:type="auto"/>
            <w:shd w:val="clear" w:color="auto" w:fill="FFFFFF"/>
          </w:tcPr>
          <w:p w14:paraId="24EF569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26E2892"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03" w:name="_Toc144074509"/>
      <w:r w:rsidRPr="00971397">
        <w:rPr>
          <w:rFonts w:asciiTheme="minorHAnsi" w:hAnsiTheme="minorHAnsi" w:cstheme="minorHAnsi"/>
        </w:rPr>
        <w:t>CA-2(2) Specialized Assessments (H)</w:t>
      </w:r>
      <w:bookmarkEnd w:id="103"/>
    </w:p>
    <w:p w14:paraId="71930D3C" w14:textId="4F14B056" w:rsidR="00A77B3E" w:rsidRPr="00971397" w:rsidRDefault="00411E04" w:rsidP="00EB1CBE">
      <w:pPr>
        <w:pStyle w:val="BodyText"/>
        <w:tabs>
          <w:tab w:val="left" w:pos="360"/>
          <w:tab w:val="left" w:pos="720"/>
          <w:tab w:val="left" w:pos="1440"/>
          <w:tab w:val="left" w:pos="2160"/>
        </w:tabs>
        <w:ind w:left="14" w:hanging="14"/>
        <w:rPr>
          <w:rFonts w:cstheme="minorHAnsi"/>
        </w:rPr>
      </w:pPr>
      <w:r w:rsidRPr="00971397">
        <w:rPr>
          <w:rFonts w:cstheme="minorHAnsi"/>
        </w:rPr>
        <w:t>Include as part of control assessments [FedRAMP Assignment: at least annually], [Selection: [announced; unannounced], [Selection (</w:t>
      </w:r>
      <w:r w:rsidR="00795D0E" w:rsidRPr="00971397">
        <w:rPr>
          <w:rFonts w:cstheme="minorHAnsi"/>
        </w:rPr>
        <w:t>one-or-</w:t>
      </w:r>
      <w:r w:rsidRPr="00971397">
        <w:rPr>
          <w:rFonts w:cstheme="minorHAnsi"/>
        </w:rPr>
        <w:t>more): in-depth monitoring; security instrumentation; automated security test cases; vulnerability scanning; malicious user testing; insider threat assessment; performance and load testing; data leakage or data loss assessment; [Assignment: organization-defined other forms of assessment]].</w:t>
      </w:r>
    </w:p>
    <w:p w14:paraId="316FBCD8" w14:textId="77777777" w:rsidR="00A77B3E" w:rsidRPr="00971397" w:rsidRDefault="00000000" w:rsidP="00EB1CBE">
      <w:pPr>
        <w:pStyle w:val="BodyText"/>
        <w:tabs>
          <w:tab w:val="left" w:pos="360"/>
          <w:tab w:val="left" w:pos="720"/>
          <w:tab w:val="left" w:pos="1440"/>
          <w:tab w:val="left" w:pos="2160"/>
        </w:tabs>
        <w:ind w:left="14" w:hanging="14"/>
        <w:rPr>
          <w:rFonts w:cstheme="minorHAnsi"/>
          <w:b/>
        </w:rPr>
      </w:pPr>
      <w:r w:rsidRPr="00971397">
        <w:rPr>
          <w:rFonts w:cstheme="minorHAnsi"/>
          <w:b/>
        </w:rPr>
        <w:tab/>
      </w:r>
      <w:r w:rsidRPr="00971397">
        <w:rPr>
          <w:rFonts w:cstheme="minorHAnsi"/>
          <w:b/>
        </w:rPr>
        <w:tab/>
      </w:r>
      <w:r w:rsidRPr="00971397">
        <w:rPr>
          <w:rFonts w:cstheme="minorHAnsi"/>
          <w:b/>
        </w:rPr>
        <w:tab/>
        <w:t>CA-2 (2) Additional FedRAMP Requirements and Guidance:</w:t>
      </w:r>
    </w:p>
    <w:p w14:paraId="431D5F37" w14:textId="0CA23C19"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To include 'announced', 'vulnerability scanning'</w:t>
      </w:r>
      <w:r w:rsidR="00411E04"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777A4AE" w14:textId="77777777">
        <w:tc>
          <w:tcPr>
            <w:tcW w:w="0" w:type="auto"/>
            <w:shd w:val="clear" w:color="auto" w:fill="CCECFC"/>
          </w:tcPr>
          <w:p w14:paraId="58DAA84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CA-2(2) Control Summary Information</w:t>
            </w:r>
          </w:p>
        </w:tc>
      </w:tr>
      <w:tr w:rsidR="00C678CA" w:rsidRPr="00971397" w14:paraId="2024B634" w14:textId="77777777">
        <w:tc>
          <w:tcPr>
            <w:tcW w:w="0" w:type="auto"/>
            <w:shd w:val="clear" w:color="auto" w:fill="FFFFFF"/>
          </w:tcPr>
          <w:p w14:paraId="23F59A1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E128C95" w14:textId="77777777">
        <w:tc>
          <w:tcPr>
            <w:tcW w:w="0" w:type="auto"/>
            <w:shd w:val="clear" w:color="auto" w:fill="FFFFFF"/>
          </w:tcPr>
          <w:p w14:paraId="3B6EA09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CA-2(2)-1:</w:t>
            </w:r>
          </w:p>
        </w:tc>
      </w:tr>
      <w:tr w:rsidR="00C678CA" w:rsidRPr="00971397" w14:paraId="6BAB44CA" w14:textId="77777777">
        <w:tc>
          <w:tcPr>
            <w:tcW w:w="0" w:type="auto"/>
            <w:shd w:val="clear" w:color="auto" w:fill="FFFFFF"/>
          </w:tcPr>
          <w:p w14:paraId="48A7E28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Parameter CA-2(2)-2:</w:t>
            </w:r>
          </w:p>
        </w:tc>
      </w:tr>
      <w:tr w:rsidR="00C678CA" w:rsidRPr="00971397" w14:paraId="19DA62DE" w14:textId="77777777">
        <w:tc>
          <w:tcPr>
            <w:tcW w:w="0" w:type="auto"/>
            <w:shd w:val="clear" w:color="auto" w:fill="FFFFFF"/>
          </w:tcPr>
          <w:p w14:paraId="247AE61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CA-2(2)-3:</w:t>
            </w:r>
          </w:p>
        </w:tc>
      </w:tr>
      <w:tr w:rsidR="00C678CA" w:rsidRPr="00971397" w14:paraId="1DD49540" w14:textId="77777777">
        <w:tc>
          <w:tcPr>
            <w:tcW w:w="0" w:type="auto"/>
            <w:shd w:val="clear" w:color="auto" w:fill="FFFFFF"/>
          </w:tcPr>
          <w:p w14:paraId="6A0F95F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2F840B3" w14:textId="164EE81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845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8D7006C" w14:textId="34D9B8E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53330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B381091" w14:textId="7E8DA7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95500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0E062A5" w14:textId="21B1C73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3725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B3510DB" w14:textId="380684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90747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16535CE" w14:textId="77777777">
        <w:tc>
          <w:tcPr>
            <w:tcW w:w="0" w:type="auto"/>
            <w:shd w:val="clear" w:color="auto" w:fill="FFFFFF"/>
          </w:tcPr>
          <w:p w14:paraId="7F6E7D1B" w14:textId="77777777" w:rsidR="00A77B3E" w:rsidRPr="00971397" w:rsidRDefault="00000000" w:rsidP="00EA7A61">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CC2723D" w14:textId="2575E43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00473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AA56AB2" w14:textId="59F76C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969519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6FB1505" w14:textId="6C9DE3E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27926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96218F0" w14:textId="7E497BE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38659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3638AE7" w14:textId="1558B5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35594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1CD47FFC" w14:textId="605030A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18122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F3EA5A4" w14:textId="5C61C44D"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556490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62CE06A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98ADDCB" w14:textId="77777777">
        <w:tc>
          <w:tcPr>
            <w:tcW w:w="0" w:type="auto"/>
            <w:shd w:val="clear" w:color="auto" w:fill="CCECFC"/>
          </w:tcPr>
          <w:p w14:paraId="14E17D2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CA-2(2) What is the solution and how is it implemented?</w:t>
            </w:r>
          </w:p>
        </w:tc>
      </w:tr>
      <w:tr w:rsidR="00C678CA" w:rsidRPr="00971397" w14:paraId="68C34AC5" w14:textId="77777777">
        <w:tc>
          <w:tcPr>
            <w:tcW w:w="0" w:type="auto"/>
            <w:shd w:val="clear" w:color="auto" w:fill="FFFFFF"/>
          </w:tcPr>
          <w:p w14:paraId="4F6B770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7185CFB"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04" w:name="_Toc144074510"/>
      <w:r w:rsidRPr="00971397">
        <w:rPr>
          <w:rFonts w:asciiTheme="minorHAnsi" w:hAnsiTheme="minorHAnsi" w:cstheme="minorHAnsi"/>
        </w:rPr>
        <w:t>CA-2(3) Leveraging Results from External Organizations (M)(H)</w:t>
      </w:r>
      <w:bookmarkEnd w:id="104"/>
    </w:p>
    <w:p w14:paraId="132B0D54" w14:textId="68E11F42" w:rsidR="00A77B3E" w:rsidRPr="00971397" w:rsidRDefault="00D70071" w:rsidP="00971397">
      <w:pPr>
        <w:spacing w:after="320"/>
        <w:rPr>
          <w:rFonts w:cstheme="minorHAnsi"/>
        </w:rPr>
      </w:pPr>
      <w:r w:rsidRPr="00971397">
        <w:rPr>
          <w:rFonts w:cstheme="minorHAnsi"/>
        </w:rPr>
        <w:t>Leverage the results of control assessments performed by [FedRAMP Assignment: any FedRAMP Accredited 3PAO] on [Assignment: organization-defined system] when the assessment meets [Assignment: organization-defined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CCF79BF" w14:textId="77777777">
        <w:tc>
          <w:tcPr>
            <w:tcW w:w="0" w:type="auto"/>
            <w:shd w:val="clear" w:color="auto" w:fill="CCECFC"/>
          </w:tcPr>
          <w:p w14:paraId="75AB044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CA-2(3) Control Summary Information</w:t>
            </w:r>
          </w:p>
        </w:tc>
      </w:tr>
      <w:tr w:rsidR="00C678CA" w:rsidRPr="00971397" w14:paraId="5448EDE1" w14:textId="77777777">
        <w:tc>
          <w:tcPr>
            <w:tcW w:w="0" w:type="auto"/>
            <w:shd w:val="clear" w:color="auto" w:fill="FFFFFF"/>
          </w:tcPr>
          <w:p w14:paraId="7E7E748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BA0C382" w14:textId="77777777">
        <w:tc>
          <w:tcPr>
            <w:tcW w:w="0" w:type="auto"/>
            <w:shd w:val="clear" w:color="auto" w:fill="FFFFFF"/>
          </w:tcPr>
          <w:p w14:paraId="0CDAA96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CA-2(3)-1:</w:t>
            </w:r>
          </w:p>
        </w:tc>
      </w:tr>
      <w:tr w:rsidR="00C678CA" w:rsidRPr="00971397" w14:paraId="3EED2D3F" w14:textId="77777777">
        <w:tc>
          <w:tcPr>
            <w:tcW w:w="0" w:type="auto"/>
            <w:shd w:val="clear" w:color="auto" w:fill="FFFFFF"/>
          </w:tcPr>
          <w:p w14:paraId="217920D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CA-2(3)-2:</w:t>
            </w:r>
          </w:p>
        </w:tc>
      </w:tr>
      <w:tr w:rsidR="00C678CA" w:rsidRPr="00971397" w14:paraId="57446184" w14:textId="77777777">
        <w:tc>
          <w:tcPr>
            <w:tcW w:w="0" w:type="auto"/>
            <w:shd w:val="clear" w:color="auto" w:fill="FFFFFF"/>
          </w:tcPr>
          <w:p w14:paraId="2BEDA7A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CA-2(3)-3:</w:t>
            </w:r>
          </w:p>
        </w:tc>
      </w:tr>
      <w:tr w:rsidR="00C678CA" w:rsidRPr="00971397" w14:paraId="752C59E3" w14:textId="77777777">
        <w:tc>
          <w:tcPr>
            <w:tcW w:w="0" w:type="auto"/>
            <w:shd w:val="clear" w:color="auto" w:fill="FFFFFF"/>
          </w:tcPr>
          <w:p w14:paraId="755DEE3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F8908C7" w14:textId="1C3F82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22785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7228EBD" w14:textId="7A5A99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50210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3CAB756" w14:textId="53ABEB2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42733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2E82D71" w14:textId="49C5673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25825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02421AB" w14:textId="57620C2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148752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A26C38D" w14:textId="77777777">
        <w:tc>
          <w:tcPr>
            <w:tcW w:w="0" w:type="auto"/>
            <w:shd w:val="clear" w:color="auto" w:fill="FFFFFF"/>
          </w:tcPr>
          <w:p w14:paraId="41813F38" w14:textId="77777777" w:rsidR="00A77B3E" w:rsidRPr="00971397" w:rsidRDefault="00000000" w:rsidP="00EA7A61">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6631499" w14:textId="5BCDF05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12461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219EF78" w14:textId="0256B3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91066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6804D025" w14:textId="45518E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6037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BB1F788" w14:textId="5CCA36F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86482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571D8F4" w14:textId="26F0127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87580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B9CB320" w14:textId="7D8AB7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98918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590AC17" w14:textId="79671C5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163073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2C28BFD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210C802" w14:textId="77777777">
        <w:tc>
          <w:tcPr>
            <w:tcW w:w="0" w:type="auto"/>
            <w:shd w:val="clear" w:color="auto" w:fill="CCECFC"/>
          </w:tcPr>
          <w:p w14:paraId="325500E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CA-2(3) What is the solution and how is it implemented?</w:t>
            </w:r>
          </w:p>
        </w:tc>
      </w:tr>
      <w:tr w:rsidR="00C678CA" w:rsidRPr="00971397" w14:paraId="197FCF19" w14:textId="77777777">
        <w:tc>
          <w:tcPr>
            <w:tcW w:w="0" w:type="auto"/>
            <w:shd w:val="clear" w:color="auto" w:fill="FFFFFF"/>
          </w:tcPr>
          <w:p w14:paraId="58D5B4A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738C28E"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05" w:name="_Toc144074511"/>
      <w:r w:rsidRPr="00971397">
        <w:rPr>
          <w:rFonts w:asciiTheme="minorHAnsi" w:hAnsiTheme="minorHAnsi" w:cstheme="minorHAnsi"/>
        </w:rPr>
        <w:lastRenderedPageBreak/>
        <w:t>CA-3 Information Exchange (L)(M)(H)</w:t>
      </w:r>
      <w:bookmarkEnd w:id="105"/>
    </w:p>
    <w:p w14:paraId="378C9E93" w14:textId="5A12C73B"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r>
      <w:r w:rsidR="00594935" w:rsidRPr="00971397">
        <w:rPr>
          <w:rFonts w:cstheme="minorHAnsi"/>
        </w:rPr>
        <w:t>Approve and manage the exchange of information between the system and other systems using [Selection (one-or-more): interconnection security agreements; information exchange security agreements; memoranda of understanding or agreement; service level agreements; user agreements; nondisclosure agreements, [Assignment: organization-defined type of agreement]];</w:t>
      </w:r>
    </w:p>
    <w:p w14:paraId="28AC30D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Document, as part of each exchange agreement, the interface characteristics, security and privacy requirements, controls, and responsibilities for each system, and the impact level of the information communicated; and</w:t>
      </w:r>
    </w:p>
    <w:p w14:paraId="7F2B6355" w14:textId="2D1FC131"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Review and update the agreements [FedRAMP Assignment: at least annually and on input from 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06C2050" w14:textId="77777777">
        <w:tc>
          <w:tcPr>
            <w:tcW w:w="0" w:type="auto"/>
            <w:shd w:val="clear" w:color="auto" w:fill="CCECFC"/>
          </w:tcPr>
          <w:p w14:paraId="3E8E9EB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CA-3 Control Summary Information</w:t>
            </w:r>
          </w:p>
        </w:tc>
      </w:tr>
      <w:tr w:rsidR="00C678CA" w:rsidRPr="00971397" w14:paraId="258DB202" w14:textId="77777777">
        <w:tc>
          <w:tcPr>
            <w:tcW w:w="0" w:type="auto"/>
            <w:shd w:val="clear" w:color="auto" w:fill="FFFFFF"/>
          </w:tcPr>
          <w:p w14:paraId="4F204F4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41F1710" w14:textId="77777777">
        <w:tc>
          <w:tcPr>
            <w:tcW w:w="0" w:type="auto"/>
            <w:shd w:val="clear" w:color="auto" w:fill="FFFFFF"/>
          </w:tcPr>
          <w:p w14:paraId="47F2AE8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CA-3(a):</w:t>
            </w:r>
          </w:p>
        </w:tc>
      </w:tr>
      <w:tr w:rsidR="00C678CA" w:rsidRPr="00971397" w14:paraId="4B095A60" w14:textId="77777777">
        <w:tc>
          <w:tcPr>
            <w:tcW w:w="0" w:type="auto"/>
            <w:shd w:val="clear" w:color="auto" w:fill="FFFFFF"/>
          </w:tcPr>
          <w:p w14:paraId="77C4915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CA-3(c):</w:t>
            </w:r>
          </w:p>
        </w:tc>
      </w:tr>
      <w:tr w:rsidR="00C678CA" w:rsidRPr="00971397" w14:paraId="3AF8DAED" w14:textId="77777777">
        <w:tc>
          <w:tcPr>
            <w:tcW w:w="0" w:type="auto"/>
            <w:shd w:val="clear" w:color="auto" w:fill="FFFFFF"/>
          </w:tcPr>
          <w:p w14:paraId="40DCFAB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788A9F75" w14:textId="4DE432C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942814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914440F" w14:textId="05B6302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392894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983FDB2" w14:textId="1C1FBD9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91483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7A84E15" w14:textId="38F03CB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42837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EC87338" w14:textId="0CEEF04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61902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1560515" w14:textId="77777777">
        <w:tc>
          <w:tcPr>
            <w:tcW w:w="0" w:type="auto"/>
            <w:shd w:val="clear" w:color="auto" w:fill="FFFFFF"/>
          </w:tcPr>
          <w:p w14:paraId="77F376A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521D0771" w14:textId="10BBFCB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911410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EB35B3C" w14:textId="1F29024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7137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1BFD6D5" w14:textId="71AC613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462453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7A1482D" w14:textId="1ABF3B8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710481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15AB2ED" w14:textId="202A680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330438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F8F1101" w14:textId="323348E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360986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E8C2436" w14:textId="0617A0FE"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9140056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7C0DCBD2"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C102DE0" w14:textId="77777777">
        <w:tc>
          <w:tcPr>
            <w:tcW w:w="0" w:type="auto"/>
            <w:shd w:val="clear" w:color="auto" w:fill="CCECFC"/>
          </w:tcPr>
          <w:p w14:paraId="3851254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CA-3 What is the solution and how is it implemented?</w:t>
            </w:r>
          </w:p>
        </w:tc>
      </w:tr>
      <w:tr w:rsidR="00C678CA" w:rsidRPr="00971397" w14:paraId="66879FC9" w14:textId="77777777">
        <w:tc>
          <w:tcPr>
            <w:tcW w:w="0" w:type="auto"/>
            <w:shd w:val="clear" w:color="auto" w:fill="FFFFFF"/>
          </w:tcPr>
          <w:p w14:paraId="33BCA16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1DF5A64" w14:textId="77777777">
        <w:tc>
          <w:tcPr>
            <w:tcW w:w="0" w:type="auto"/>
            <w:shd w:val="clear" w:color="auto" w:fill="FFFFFF"/>
          </w:tcPr>
          <w:p w14:paraId="7C09DFE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5DB584D" w14:textId="77777777">
        <w:tc>
          <w:tcPr>
            <w:tcW w:w="0" w:type="auto"/>
            <w:shd w:val="clear" w:color="auto" w:fill="FFFFFF"/>
          </w:tcPr>
          <w:p w14:paraId="109B6E1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3AD743AF"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06" w:name="_Toc144074512"/>
      <w:r w:rsidRPr="00971397">
        <w:rPr>
          <w:rFonts w:asciiTheme="minorHAnsi" w:hAnsiTheme="minorHAnsi" w:cstheme="minorHAnsi"/>
        </w:rPr>
        <w:t>CA-3(6) Transfer Authorizations (H)</w:t>
      </w:r>
      <w:bookmarkEnd w:id="106"/>
    </w:p>
    <w:p w14:paraId="028FA573" w14:textId="1642B9FD" w:rsidR="00A77B3E" w:rsidRPr="00971397" w:rsidRDefault="00000000" w:rsidP="00971397">
      <w:pPr>
        <w:spacing w:after="320"/>
        <w:rPr>
          <w:rFonts w:cstheme="minorHAnsi"/>
        </w:rPr>
      </w:pPr>
      <w:r w:rsidRPr="00971397">
        <w:rPr>
          <w:rFonts w:cstheme="minorHAnsi"/>
        </w:rPr>
        <w:t>Verify that individuals or systems transferring data between interconnecting systems have the requisite authorizations (i.e., write permissions or privileges) prior to accepting such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32EF697" w14:textId="77777777">
        <w:tc>
          <w:tcPr>
            <w:tcW w:w="0" w:type="auto"/>
            <w:shd w:val="clear" w:color="auto" w:fill="CCECFC"/>
          </w:tcPr>
          <w:p w14:paraId="5BCAEE9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CA-3(6) Control Summary Information</w:t>
            </w:r>
          </w:p>
        </w:tc>
      </w:tr>
      <w:tr w:rsidR="00C678CA" w:rsidRPr="00971397" w14:paraId="7B4BB3E4" w14:textId="77777777">
        <w:tc>
          <w:tcPr>
            <w:tcW w:w="0" w:type="auto"/>
            <w:shd w:val="clear" w:color="auto" w:fill="FFFFFF"/>
          </w:tcPr>
          <w:p w14:paraId="0BB6B50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26C3795" w14:textId="77777777">
        <w:tc>
          <w:tcPr>
            <w:tcW w:w="0" w:type="auto"/>
            <w:shd w:val="clear" w:color="auto" w:fill="FFFFFF"/>
          </w:tcPr>
          <w:p w14:paraId="224136A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ADB66A3" w14:textId="7A415C3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56578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DFD4240" w14:textId="04CFEA5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24232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7E34C38" w14:textId="64E480B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2890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5EFD84E" w14:textId="3BD2A7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48320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D4A31FC" w14:textId="324F86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15007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C670A93" w14:textId="77777777">
        <w:tc>
          <w:tcPr>
            <w:tcW w:w="0" w:type="auto"/>
            <w:shd w:val="clear" w:color="auto" w:fill="FFFFFF"/>
          </w:tcPr>
          <w:p w14:paraId="3C9D4152" w14:textId="77777777" w:rsidR="00A77B3E" w:rsidRPr="00971397" w:rsidRDefault="00000000" w:rsidP="0011361A">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7DFB9BB" w14:textId="64E319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84476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CE53E0F" w14:textId="65C7C4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219415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618A9A7E" w14:textId="09AA53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44215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D55B3D5" w14:textId="783461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40479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BE0C6F8" w14:textId="2431C79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78372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93E1B11" w14:textId="00EB4D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766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EA1487F" w14:textId="05597B5B"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959582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480D8C7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F71FED8" w14:textId="77777777">
        <w:tc>
          <w:tcPr>
            <w:tcW w:w="0" w:type="auto"/>
            <w:shd w:val="clear" w:color="auto" w:fill="CCECFC"/>
          </w:tcPr>
          <w:p w14:paraId="4AD2437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CA-3(6) What is the solution and how is it implemented?</w:t>
            </w:r>
          </w:p>
        </w:tc>
      </w:tr>
      <w:tr w:rsidR="00C678CA" w:rsidRPr="00971397" w14:paraId="6FCA812E" w14:textId="77777777">
        <w:tc>
          <w:tcPr>
            <w:tcW w:w="0" w:type="auto"/>
            <w:shd w:val="clear" w:color="auto" w:fill="FFFFFF"/>
          </w:tcPr>
          <w:p w14:paraId="534A988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6CAB181"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07" w:name="_Toc144074513"/>
      <w:r w:rsidRPr="00971397">
        <w:rPr>
          <w:rFonts w:asciiTheme="minorHAnsi" w:hAnsiTheme="minorHAnsi" w:cstheme="minorHAnsi"/>
        </w:rPr>
        <w:t>CA-5 Plan of Action and Milestones (L)(M)(H)</w:t>
      </w:r>
      <w:bookmarkEnd w:id="107"/>
    </w:p>
    <w:p w14:paraId="69087C0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a plan of action and milestones for the system to document the planned remediation actions of the organization to correct weaknesses or deficiencies noted during the assessment of the controls and to reduce or eliminate known vulnerabilities in the system; and</w:t>
      </w:r>
    </w:p>
    <w:p w14:paraId="193738C4" w14:textId="7F767C32"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Update existing plan of action and milestones [FedRAMP Assignment: at least monthly] based on the findings from control assessments, independent audits or reviews, and continuous monitoring activities.</w:t>
      </w:r>
    </w:p>
    <w:p w14:paraId="768986EC"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CA-5 Additional FedRAMP Requirements and Guidance:</w:t>
      </w:r>
    </w:p>
    <w:p w14:paraId="150A1621"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Reference FedRAMP-POAM-Template</w:t>
      </w:r>
    </w:p>
    <w:p w14:paraId="73033D4F" w14:textId="6D257583"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7145818" w14:textId="77777777">
        <w:tc>
          <w:tcPr>
            <w:tcW w:w="0" w:type="auto"/>
            <w:shd w:val="clear" w:color="auto" w:fill="CCECFC"/>
          </w:tcPr>
          <w:p w14:paraId="5E53FCC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CA-5 Control Summary Information</w:t>
            </w:r>
          </w:p>
        </w:tc>
      </w:tr>
      <w:tr w:rsidR="00C678CA" w:rsidRPr="00971397" w14:paraId="70E3F47C" w14:textId="77777777">
        <w:tc>
          <w:tcPr>
            <w:tcW w:w="0" w:type="auto"/>
            <w:shd w:val="clear" w:color="auto" w:fill="FFFFFF"/>
          </w:tcPr>
          <w:p w14:paraId="428484B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CE95F50" w14:textId="77777777">
        <w:tc>
          <w:tcPr>
            <w:tcW w:w="0" w:type="auto"/>
            <w:shd w:val="clear" w:color="auto" w:fill="FFFFFF"/>
          </w:tcPr>
          <w:p w14:paraId="742725F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CA-5(b):</w:t>
            </w:r>
          </w:p>
        </w:tc>
      </w:tr>
      <w:tr w:rsidR="00C678CA" w:rsidRPr="00971397" w14:paraId="59817DD6" w14:textId="77777777">
        <w:tc>
          <w:tcPr>
            <w:tcW w:w="0" w:type="auto"/>
            <w:shd w:val="clear" w:color="auto" w:fill="FFFFFF"/>
          </w:tcPr>
          <w:p w14:paraId="3FFA320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Implementation Status (check all that apply):</w:t>
            </w:r>
          </w:p>
          <w:p w14:paraId="7C5E8963" w14:textId="3FCA480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23761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1C9A069" w14:textId="12EA7EB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6797062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3F1BC951" w14:textId="17E7425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26309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806F4DB" w14:textId="3157C3B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450588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DEC3387" w14:textId="3DF7503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83773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19E062DB" w14:textId="77777777">
        <w:tc>
          <w:tcPr>
            <w:tcW w:w="0" w:type="auto"/>
            <w:shd w:val="clear" w:color="auto" w:fill="FFFFFF"/>
          </w:tcPr>
          <w:p w14:paraId="57C552A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47FFED2A" w14:textId="2CB7007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349120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03A35B5" w14:textId="49EF122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2573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42B253E" w14:textId="6CD6F74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616020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6406FBF" w14:textId="22215FB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2541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10BE362" w14:textId="5B9418A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119678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01ED6C8" w14:textId="79D9330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77234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7A2288A0" w14:textId="4D3CC598"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3943485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503D216E"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33FCC72" w14:textId="77777777">
        <w:tc>
          <w:tcPr>
            <w:tcW w:w="0" w:type="auto"/>
            <w:shd w:val="clear" w:color="auto" w:fill="CCECFC"/>
          </w:tcPr>
          <w:p w14:paraId="543869C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CA-5 What is the solution and how is it implemented?</w:t>
            </w:r>
          </w:p>
        </w:tc>
      </w:tr>
      <w:tr w:rsidR="00C678CA" w:rsidRPr="00971397" w14:paraId="4B722FDA" w14:textId="77777777">
        <w:tc>
          <w:tcPr>
            <w:tcW w:w="0" w:type="auto"/>
            <w:shd w:val="clear" w:color="auto" w:fill="FFFFFF"/>
          </w:tcPr>
          <w:p w14:paraId="1192E54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9476511" w14:textId="77777777">
        <w:tc>
          <w:tcPr>
            <w:tcW w:w="0" w:type="auto"/>
            <w:shd w:val="clear" w:color="auto" w:fill="FFFFFF"/>
          </w:tcPr>
          <w:p w14:paraId="76A2A95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22FD1DC3"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108" w:name="_Toc144074514"/>
      <w:r w:rsidRPr="00971397">
        <w:rPr>
          <w:rFonts w:asciiTheme="minorHAnsi" w:hAnsiTheme="minorHAnsi" w:cstheme="minorHAnsi"/>
        </w:rPr>
        <w:t>CA-6 Authorization (L)(M)(H)</w:t>
      </w:r>
      <w:bookmarkEnd w:id="108"/>
    </w:p>
    <w:p w14:paraId="636B7A7C"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Assign a senior official as the authorizing official for the system;</w:t>
      </w:r>
    </w:p>
    <w:p w14:paraId="2D46CD2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Assign a senior official as the authorizing official for common controls available for inheritance by organizational systems;</w:t>
      </w:r>
    </w:p>
    <w:p w14:paraId="103A00E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c.</w:t>
      </w:r>
      <w:r w:rsidRPr="00971397">
        <w:rPr>
          <w:rFonts w:cstheme="minorHAnsi"/>
        </w:rPr>
        <w:tab/>
        <w:t>Ensure that the authorizing official for the system, before commencing operations:</w:t>
      </w:r>
    </w:p>
    <w:p w14:paraId="1C426C2D"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Accepts the use of common controls inherited by the system; and</w:t>
      </w:r>
    </w:p>
    <w:p w14:paraId="3B3CB94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Authorizes the system to operate;</w:t>
      </w:r>
    </w:p>
    <w:p w14:paraId="239D158A" w14:textId="6A88C138"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Ensure that the authorizing official for common controls authorizes the use of those controls for inheritance by organizational systems;</w:t>
      </w:r>
      <w:r w:rsidR="006249F2" w:rsidRPr="00971397">
        <w:rPr>
          <w:rFonts w:cstheme="minorHAnsi"/>
        </w:rPr>
        <w:t xml:space="preserve"> and</w:t>
      </w:r>
    </w:p>
    <w:p w14:paraId="07AE67C0" w14:textId="2A1D1BA2"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Update the authorizations [FedRAMP Assignment: in accordance with OMB A-130 requirements or when a significant change occurs].</w:t>
      </w:r>
    </w:p>
    <w:p w14:paraId="48CED46A"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CA-6 Additional FedRAMP Requirements and Guidance:</w:t>
      </w:r>
    </w:p>
    <w:p w14:paraId="41B7D208" w14:textId="7777777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(e) Guidance:</w:t>
      </w:r>
      <w:r w:rsidRPr="00971397">
        <w:rPr>
          <w:rFonts w:cstheme="minorHAnsi"/>
        </w:rPr>
        <w:t xml:space="preserve"> Significant change is defined in NIST Special Publication 800-37 Revision 2, Appendix F and according to FedRAMP Significant Change Policies and Procedures. The service provider describes the types of changes to the information system or the environment of operations that would impact the risk posture. The types of changes are approved and accepted by the 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CBE7530" w14:textId="77777777">
        <w:tc>
          <w:tcPr>
            <w:tcW w:w="0" w:type="auto"/>
            <w:shd w:val="clear" w:color="auto" w:fill="CCECFC"/>
          </w:tcPr>
          <w:p w14:paraId="006CE5F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CA-6 Control Summary Information</w:t>
            </w:r>
          </w:p>
        </w:tc>
      </w:tr>
      <w:tr w:rsidR="00C678CA" w:rsidRPr="00971397" w14:paraId="397E1CEF" w14:textId="77777777">
        <w:tc>
          <w:tcPr>
            <w:tcW w:w="0" w:type="auto"/>
            <w:shd w:val="clear" w:color="auto" w:fill="FFFFFF"/>
          </w:tcPr>
          <w:p w14:paraId="61A2B17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6F3F29C" w14:textId="77777777">
        <w:tc>
          <w:tcPr>
            <w:tcW w:w="0" w:type="auto"/>
            <w:shd w:val="clear" w:color="auto" w:fill="FFFFFF"/>
          </w:tcPr>
          <w:p w14:paraId="3628D15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CA-6(e):</w:t>
            </w:r>
          </w:p>
        </w:tc>
      </w:tr>
      <w:tr w:rsidR="00C678CA" w:rsidRPr="00971397" w14:paraId="68353982" w14:textId="77777777">
        <w:tc>
          <w:tcPr>
            <w:tcW w:w="0" w:type="auto"/>
            <w:shd w:val="clear" w:color="auto" w:fill="FFFFFF"/>
          </w:tcPr>
          <w:p w14:paraId="67AF3C1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8A1FE86" w14:textId="6002BF0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502841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9AE3A4B" w14:textId="37F5F39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956676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BFEFA07" w14:textId="100E385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503140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FCAD3E1" w14:textId="48A88BE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98379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32F49F6" w14:textId="6825766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2939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BFA7171" w14:textId="77777777">
        <w:tc>
          <w:tcPr>
            <w:tcW w:w="0" w:type="auto"/>
            <w:shd w:val="clear" w:color="auto" w:fill="FFFFFF"/>
          </w:tcPr>
          <w:p w14:paraId="5CEC139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7B80F6C" w14:textId="2499A24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20682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B348957" w14:textId="7158A18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12930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9857FAF" w14:textId="483DFC6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201641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1803571" w14:textId="75E1B77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194301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E8EF3DC" w14:textId="23B7386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432934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D2E2785" w14:textId="7A8383C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38295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EAF0909" w14:textId="3EFBD97C"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5599810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41DEC75B"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973921B" w14:textId="77777777">
        <w:tc>
          <w:tcPr>
            <w:tcW w:w="0" w:type="auto"/>
            <w:shd w:val="clear" w:color="auto" w:fill="CCECFC"/>
          </w:tcPr>
          <w:p w14:paraId="1A92B69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CA-6 What is the solution and how is it implemented?</w:t>
            </w:r>
          </w:p>
        </w:tc>
      </w:tr>
      <w:tr w:rsidR="00C678CA" w:rsidRPr="00971397" w14:paraId="17EC7442" w14:textId="77777777">
        <w:tc>
          <w:tcPr>
            <w:tcW w:w="0" w:type="auto"/>
            <w:shd w:val="clear" w:color="auto" w:fill="FFFFFF"/>
          </w:tcPr>
          <w:p w14:paraId="31B8C1B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2198D8C" w14:textId="77777777">
        <w:tc>
          <w:tcPr>
            <w:tcW w:w="0" w:type="auto"/>
            <w:shd w:val="clear" w:color="auto" w:fill="FFFFFF"/>
          </w:tcPr>
          <w:p w14:paraId="6534B53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61858409" w14:textId="77777777">
        <w:tc>
          <w:tcPr>
            <w:tcW w:w="0" w:type="auto"/>
            <w:shd w:val="clear" w:color="auto" w:fill="FFFFFF"/>
          </w:tcPr>
          <w:p w14:paraId="19580A0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2C86FE2A" w14:textId="77777777">
        <w:tc>
          <w:tcPr>
            <w:tcW w:w="0" w:type="auto"/>
            <w:shd w:val="clear" w:color="auto" w:fill="FFFFFF"/>
          </w:tcPr>
          <w:p w14:paraId="5A2730C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6507494D" w14:textId="77777777">
        <w:tc>
          <w:tcPr>
            <w:tcW w:w="0" w:type="auto"/>
            <w:shd w:val="clear" w:color="auto" w:fill="FFFFFF"/>
          </w:tcPr>
          <w:p w14:paraId="51D149C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bl>
    <w:p w14:paraId="63940728"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109" w:name="_Toc144074515"/>
      <w:r w:rsidRPr="00971397">
        <w:rPr>
          <w:rFonts w:asciiTheme="minorHAnsi" w:hAnsiTheme="minorHAnsi" w:cstheme="minorHAnsi"/>
        </w:rPr>
        <w:t>CA-7 Continuous Monitoring (L)(M)(H)</w:t>
      </w:r>
      <w:bookmarkEnd w:id="109"/>
    </w:p>
    <w:p w14:paraId="40E370DC"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Develop a system-level continuous monitoring strategy and implement continuous monitoring in accordance with the organization-level continuous monitoring strategy that includes:</w:t>
      </w:r>
    </w:p>
    <w:p w14:paraId="706D6DE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Establishing the following system-level metrics to be monitored: [Assignment: organization-defined system-level metrics];</w:t>
      </w:r>
    </w:p>
    <w:p w14:paraId="311E29C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Establishing [Assignment: organization-defined frequencies] for monitoring and [Assignment: organization-defined frequencies] for assessment of control effectiveness;</w:t>
      </w:r>
    </w:p>
    <w:p w14:paraId="6D35C90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Ongoing control assessments in accordance with the continuous monitoring strategy;</w:t>
      </w:r>
    </w:p>
    <w:p w14:paraId="436DF68C"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Ongoing monitoring of system and organization-defined metrics in accordance with the continuous monitoring strategy;</w:t>
      </w:r>
    </w:p>
    <w:p w14:paraId="6C982D0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Correlation and analysis of information generated by control assessments and monitoring;</w:t>
      </w:r>
    </w:p>
    <w:p w14:paraId="2503588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f.</w:t>
      </w:r>
      <w:r w:rsidRPr="00971397">
        <w:rPr>
          <w:rFonts w:cstheme="minorHAnsi"/>
        </w:rPr>
        <w:tab/>
        <w:t>Response actions to address results of the analysis of control assessment and monitoring information; and</w:t>
      </w:r>
    </w:p>
    <w:p w14:paraId="0FA9016E" w14:textId="6B27973E"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g.</w:t>
      </w:r>
      <w:r w:rsidRPr="00971397">
        <w:rPr>
          <w:rFonts w:cstheme="minorHAnsi"/>
        </w:rPr>
        <w:tab/>
        <w:t>Reporting the security and privacy status of the system to [FedRAMP Assignment: to include JAB/AO].[Assignment: organization-defined frequency]</w:t>
      </w:r>
    </w:p>
    <w:p w14:paraId="61A89B92"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CA-7 Additional FedRAMP Requirements and Guidance:</w:t>
      </w:r>
    </w:p>
    <w:p w14:paraId="1C651C3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FedRAMP does not provide a template for the Continuous Monitoring Plan. CSPs should reference the FedRAMP Continuous Monitoring Strategy Guide when developing the Continuous Monitoring Plan.</w:t>
      </w:r>
    </w:p>
    <w:p w14:paraId="6DF90EB9" w14:textId="3B2396CE"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Operating System, Database, Web Application, Container, and Service Configuration Scans</w:t>
      </w:r>
      <w:r w:rsidR="006249F2" w:rsidRPr="00971397">
        <w:rPr>
          <w:rFonts w:cstheme="minorHAnsi"/>
        </w:rPr>
        <w:t>,</w:t>
      </w:r>
      <w:r w:rsidRPr="00971397">
        <w:rPr>
          <w:rFonts w:cstheme="minorHAnsi"/>
        </w:rPr>
        <w:t xml:space="preserve"> at least monthly. All scans performed by Independent Assessor</w:t>
      </w:r>
      <w:r w:rsidR="006249F2" w:rsidRPr="00971397">
        <w:rPr>
          <w:rFonts w:cstheme="minorHAnsi"/>
        </w:rPr>
        <w:t>,</w:t>
      </w:r>
      <w:r w:rsidRPr="00971397">
        <w:rPr>
          <w:rFonts w:cstheme="minorHAnsi"/>
        </w:rPr>
        <w:t xml:space="preserve"> at least annually.</w:t>
      </w:r>
    </w:p>
    <w:p w14:paraId="2C59F6D3" w14:textId="68E20CC6"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CSOs with more than one agency ATO must implement a collaborative Continuous Monitoring (ConMon) approach described in the FedRAMP Guide for Multi-Agency Continuous Monitoring. This requirement applies to CSOs authorized via the Agency path as each agency customer is responsible for performing ConMon oversight. It does not apply to CSOs authorized via the JAB path because the JAB performs ConMon oversight.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880322A" w14:textId="77777777">
        <w:tc>
          <w:tcPr>
            <w:tcW w:w="0" w:type="auto"/>
            <w:shd w:val="clear" w:color="auto" w:fill="CCECFC"/>
          </w:tcPr>
          <w:p w14:paraId="125EC38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CA-7 Control Summary Information</w:t>
            </w:r>
          </w:p>
        </w:tc>
      </w:tr>
      <w:tr w:rsidR="00C678CA" w:rsidRPr="00971397" w14:paraId="390898C3" w14:textId="77777777">
        <w:tc>
          <w:tcPr>
            <w:tcW w:w="0" w:type="auto"/>
            <w:shd w:val="clear" w:color="auto" w:fill="FFFFFF"/>
          </w:tcPr>
          <w:p w14:paraId="4911557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F40F053" w14:textId="77777777">
        <w:tc>
          <w:tcPr>
            <w:tcW w:w="0" w:type="auto"/>
            <w:shd w:val="clear" w:color="auto" w:fill="FFFFFF"/>
          </w:tcPr>
          <w:p w14:paraId="19D9453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CA-7(a):</w:t>
            </w:r>
          </w:p>
        </w:tc>
      </w:tr>
      <w:tr w:rsidR="00C678CA" w:rsidRPr="00971397" w14:paraId="5E6AC232" w14:textId="77777777">
        <w:tc>
          <w:tcPr>
            <w:tcW w:w="0" w:type="auto"/>
            <w:shd w:val="clear" w:color="auto" w:fill="FFFFFF"/>
          </w:tcPr>
          <w:p w14:paraId="39507379" w14:textId="11FB6E8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CA-7(b)-1:</w:t>
            </w:r>
          </w:p>
        </w:tc>
      </w:tr>
      <w:tr w:rsidR="00C678CA" w:rsidRPr="00971397" w14:paraId="2978CBEC" w14:textId="77777777">
        <w:tc>
          <w:tcPr>
            <w:tcW w:w="0" w:type="auto"/>
            <w:shd w:val="clear" w:color="auto" w:fill="FFFFFF"/>
          </w:tcPr>
          <w:p w14:paraId="40A8DED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CA-7(b)-2:</w:t>
            </w:r>
          </w:p>
        </w:tc>
      </w:tr>
      <w:tr w:rsidR="00C678CA" w:rsidRPr="00971397" w14:paraId="5456B04B" w14:textId="77777777">
        <w:tc>
          <w:tcPr>
            <w:tcW w:w="0" w:type="auto"/>
            <w:shd w:val="clear" w:color="auto" w:fill="FFFFFF"/>
          </w:tcPr>
          <w:p w14:paraId="1A33E7F7" w14:textId="75CB412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CA-7(g)-1:</w:t>
            </w:r>
          </w:p>
        </w:tc>
      </w:tr>
      <w:tr w:rsidR="00C678CA" w:rsidRPr="00971397" w14:paraId="0DDBCCEF" w14:textId="77777777">
        <w:tc>
          <w:tcPr>
            <w:tcW w:w="0" w:type="auto"/>
            <w:shd w:val="clear" w:color="auto" w:fill="FFFFFF"/>
          </w:tcPr>
          <w:p w14:paraId="1CB6049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CA-7(g)-2:</w:t>
            </w:r>
          </w:p>
        </w:tc>
      </w:tr>
      <w:tr w:rsidR="00C678CA" w:rsidRPr="00971397" w14:paraId="7D7293D2" w14:textId="77777777">
        <w:tc>
          <w:tcPr>
            <w:tcW w:w="0" w:type="auto"/>
            <w:shd w:val="clear" w:color="auto" w:fill="FFFFFF"/>
          </w:tcPr>
          <w:p w14:paraId="4451B4C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0D903858" w14:textId="02B8010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96205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0CE2E7B" w14:textId="4D1E472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218035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30DA0C76" w14:textId="6080879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041679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81CD45F" w14:textId="137ABF6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53530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50C219E" w14:textId="2D8F55E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532430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17A19B45" w14:textId="77777777">
        <w:tc>
          <w:tcPr>
            <w:tcW w:w="0" w:type="auto"/>
            <w:shd w:val="clear" w:color="auto" w:fill="FFFFFF"/>
          </w:tcPr>
          <w:p w14:paraId="2F9DCEE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5418732D" w14:textId="7E621F1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006562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90762B5" w14:textId="187BBBB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2342342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B62A008" w14:textId="52258F1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466592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1A22A6C" w14:textId="448767D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88414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5425111" w14:textId="6C08F12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05833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6C2CDF3A" w14:textId="74D5939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288182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07C9D0C" w14:textId="58568B70" w:rsidR="00A77B3E" w:rsidRPr="00971397" w:rsidRDefault="00000000" w:rsidP="00EB1CBE">
            <w:pPr>
              <w:pStyle w:val="BodyText"/>
              <w:tabs>
                <w:tab w:val="left" w:pos="360"/>
                <w:tab w:val="left" w:pos="870"/>
                <w:tab w:val="left" w:pos="1440"/>
                <w:tab w:val="left" w:pos="2160"/>
              </w:tabs>
              <w:spacing w:line="20" w:lineRule="atLeast"/>
              <w:ind w:left="420" w:hanging="420"/>
              <w:rPr>
                <w:rFonts w:cstheme="minorHAnsi"/>
              </w:rPr>
            </w:pPr>
            <w:sdt>
              <w:sdtPr>
                <w:rPr>
                  <w:rFonts w:cstheme="minorHAnsi"/>
                </w:rPr>
                <w:id w:val="20768816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2DCE6B9A"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AF329A8" w14:textId="77777777">
        <w:tc>
          <w:tcPr>
            <w:tcW w:w="0" w:type="auto"/>
            <w:shd w:val="clear" w:color="auto" w:fill="CCECFC"/>
          </w:tcPr>
          <w:p w14:paraId="6302BC0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CA-7 What is the solution and how is it implemented?</w:t>
            </w:r>
          </w:p>
        </w:tc>
      </w:tr>
      <w:tr w:rsidR="00C678CA" w:rsidRPr="00971397" w14:paraId="63C105EF" w14:textId="77777777">
        <w:tc>
          <w:tcPr>
            <w:tcW w:w="0" w:type="auto"/>
            <w:shd w:val="clear" w:color="auto" w:fill="FFFFFF"/>
          </w:tcPr>
          <w:p w14:paraId="1EE8CB0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4C6897D" w14:textId="77777777">
        <w:tc>
          <w:tcPr>
            <w:tcW w:w="0" w:type="auto"/>
            <w:shd w:val="clear" w:color="auto" w:fill="FFFFFF"/>
          </w:tcPr>
          <w:p w14:paraId="7F0D857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6F3B605A" w14:textId="77777777">
        <w:tc>
          <w:tcPr>
            <w:tcW w:w="0" w:type="auto"/>
            <w:shd w:val="clear" w:color="auto" w:fill="FFFFFF"/>
          </w:tcPr>
          <w:p w14:paraId="0F95571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2AD4D669" w14:textId="77777777">
        <w:tc>
          <w:tcPr>
            <w:tcW w:w="0" w:type="auto"/>
            <w:shd w:val="clear" w:color="auto" w:fill="FFFFFF"/>
          </w:tcPr>
          <w:p w14:paraId="53EC49B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1DE6F214" w14:textId="77777777">
        <w:tc>
          <w:tcPr>
            <w:tcW w:w="0" w:type="auto"/>
            <w:shd w:val="clear" w:color="auto" w:fill="FFFFFF"/>
          </w:tcPr>
          <w:p w14:paraId="4232475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4E18CD41" w14:textId="77777777">
        <w:tc>
          <w:tcPr>
            <w:tcW w:w="0" w:type="auto"/>
            <w:shd w:val="clear" w:color="auto" w:fill="FFFFFF"/>
          </w:tcPr>
          <w:p w14:paraId="3FE1A23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r w:rsidR="00C678CA" w:rsidRPr="00971397" w14:paraId="61669A1C" w14:textId="77777777">
        <w:tc>
          <w:tcPr>
            <w:tcW w:w="0" w:type="auto"/>
            <w:shd w:val="clear" w:color="auto" w:fill="FFFFFF"/>
          </w:tcPr>
          <w:p w14:paraId="2887161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g:</w:t>
            </w:r>
          </w:p>
        </w:tc>
      </w:tr>
    </w:tbl>
    <w:p w14:paraId="383321C1"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10" w:name="_Toc144074516"/>
      <w:r w:rsidRPr="00971397">
        <w:rPr>
          <w:rFonts w:asciiTheme="minorHAnsi" w:hAnsiTheme="minorHAnsi" w:cstheme="minorHAnsi"/>
        </w:rPr>
        <w:t>CA-7(1) Independent Assessment (M)(H)</w:t>
      </w:r>
      <w:bookmarkEnd w:id="110"/>
    </w:p>
    <w:p w14:paraId="6B48FA60" w14:textId="23263B8C" w:rsidR="00A77B3E" w:rsidRPr="00971397" w:rsidRDefault="00000000" w:rsidP="00971397">
      <w:pPr>
        <w:spacing w:after="320"/>
        <w:rPr>
          <w:rFonts w:cstheme="minorHAnsi"/>
        </w:rPr>
      </w:pPr>
      <w:r w:rsidRPr="00971397">
        <w:rPr>
          <w:rFonts w:cstheme="minorHAnsi"/>
        </w:rPr>
        <w:t>Employ independent assessors or assessment teams to monitor the controls in the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6AFFC28" w14:textId="77777777">
        <w:tc>
          <w:tcPr>
            <w:tcW w:w="0" w:type="auto"/>
            <w:shd w:val="clear" w:color="auto" w:fill="CCECFC"/>
          </w:tcPr>
          <w:p w14:paraId="69BA2F2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CA-7(1) Control Summary Information</w:t>
            </w:r>
          </w:p>
        </w:tc>
      </w:tr>
      <w:tr w:rsidR="00C678CA" w:rsidRPr="00971397" w14:paraId="0B3724FA" w14:textId="77777777">
        <w:tc>
          <w:tcPr>
            <w:tcW w:w="0" w:type="auto"/>
            <w:shd w:val="clear" w:color="auto" w:fill="FFFFFF"/>
          </w:tcPr>
          <w:p w14:paraId="4869503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16C948E" w14:textId="77777777">
        <w:tc>
          <w:tcPr>
            <w:tcW w:w="0" w:type="auto"/>
            <w:shd w:val="clear" w:color="auto" w:fill="FFFFFF"/>
          </w:tcPr>
          <w:p w14:paraId="5D9239E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DC322E9" w14:textId="2C8C42B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9730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21F2AFF" w14:textId="303435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019798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0C15720" w14:textId="6298AD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06213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4381BF9" w14:textId="6D50D8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82046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79605E2" w14:textId="372DA85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22147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79C180B" w14:textId="77777777">
        <w:tc>
          <w:tcPr>
            <w:tcW w:w="0" w:type="auto"/>
            <w:shd w:val="clear" w:color="auto" w:fill="FFFFFF"/>
          </w:tcPr>
          <w:p w14:paraId="2D8BE32E" w14:textId="77777777" w:rsidR="00A77B3E" w:rsidRPr="00971397" w:rsidRDefault="00000000" w:rsidP="00EF261B">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A971C26" w14:textId="4041E7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77038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21FBFBC" w14:textId="7817D7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00741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70B78A5" w14:textId="35EFD6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478075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E203A9D" w14:textId="592096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14599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5758FB8" w14:textId="01EA0D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34007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6A177B41" w14:textId="1C168F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39674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1E05EA8" w14:textId="1D6DEAD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973263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7A531CA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A363BA9" w14:textId="77777777">
        <w:tc>
          <w:tcPr>
            <w:tcW w:w="0" w:type="auto"/>
            <w:shd w:val="clear" w:color="auto" w:fill="CCECFC"/>
          </w:tcPr>
          <w:p w14:paraId="617E6D5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CA-7(1) What is the solution and how is it implemented?</w:t>
            </w:r>
          </w:p>
        </w:tc>
      </w:tr>
      <w:tr w:rsidR="00C678CA" w:rsidRPr="00971397" w14:paraId="77B1055A" w14:textId="77777777">
        <w:tc>
          <w:tcPr>
            <w:tcW w:w="0" w:type="auto"/>
            <w:shd w:val="clear" w:color="auto" w:fill="FFFFFF"/>
          </w:tcPr>
          <w:p w14:paraId="1D9BA90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D273F49"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11" w:name="_Toc144074517"/>
      <w:r w:rsidRPr="00971397">
        <w:rPr>
          <w:rFonts w:asciiTheme="minorHAnsi" w:hAnsiTheme="minorHAnsi" w:cstheme="minorHAnsi"/>
        </w:rPr>
        <w:t>CA-7(4) Risk Monitoring (L)(M)(H)</w:t>
      </w:r>
      <w:bookmarkEnd w:id="111"/>
    </w:p>
    <w:p w14:paraId="45B3BB72"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Ensure risk monitoring is an integral part of the continuous monitoring strategy that includes the following:</w:t>
      </w:r>
    </w:p>
    <w:p w14:paraId="1B2ADBC8" w14:textId="229D7356"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Effectiveness monitoring;</w:t>
      </w:r>
    </w:p>
    <w:p w14:paraId="563E598D" w14:textId="0D5E65AA"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lastRenderedPageBreak/>
        <w:tab/>
      </w:r>
      <w:r w:rsidRPr="00971397">
        <w:rPr>
          <w:rFonts w:cstheme="minorHAnsi"/>
        </w:rPr>
        <w:tab/>
        <w:t>(b)</w:t>
      </w:r>
      <w:r w:rsidRPr="00971397">
        <w:rPr>
          <w:rFonts w:cstheme="minorHAnsi"/>
        </w:rPr>
        <w:tab/>
        <w:t>Compliance monitoring; and</w:t>
      </w:r>
    </w:p>
    <w:p w14:paraId="33A42597" w14:textId="4B6007C0"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(c)</w:t>
      </w:r>
      <w:r w:rsidRPr="00971397">
        <w:rPr>
          <w:rFonts w:cstheme="minorHAnsi"/>
        </w:rPr>
        <w:tab/>
        <w:t>Change monitoring.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DAFC780" w14:textId="77777777">
        <w:tc>
          <w:tcPr>
            <w:tcW w:w="0" w:type="auto"/>
            <w:shd w:val="clear" w:color="auto" w:fill="CCECFC"/>
          </w:tcPr>
          <w:p w14:paraId="3B42D34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CA-7(4) Control Summary Information</w:t>
            </w:r>
          </w:p>
        </w:tc>
      </w:tr>
      <w:tr w:rsidR="00C678CA" w:rsidRPr="00971397" w14:paraId="2F26C3FA" w14:textId="77777777">
        <w:tc>
          <w:tcPr>
            <w:tcW w:w="0" w:type="auto"/>
            <w:shd w:val="clear" w:color="auto" w:fill="FFFFFF"/>
          </w:tcPr>
          <w:p w14:paraId="2B852D4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751C94D7" w14:textId="77777777">
        <w:tc>
          <w:tcPr>
            <w:tcW w:w="0" w:type="auto"/>
            <w:shd w:val="clear" w:color="auto" w:fill="FFFFFF"/>
          </w:tcPr>
          <w:p w14:paraId="7D3916B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1229AD4C" w14:textId="6C9D072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08062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3E9FA46" w14:textId="1AEEFAB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593771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2333C14" w14:textId="7A76038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079533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2948D48" w14:textId="46B2973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10068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7FCB79B" w14:textId="4FE0472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804598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690D836" w14:textId="77777777">
        <w:tc>
          <w:tcPr>
            <w:tcW w:w="0" w:type="auto"/>
            <w:shd w:val="clear" w:color="auto" w:fill="FFFFFF"/>
          </w:tcPr>
          <w:p w14:paraId="6486ECA5" w14:textId="77777777" w:rsidR="00A77B3E" w:rsidRPr="00971397" w:rsidRDefault="00000000" w:rsidP="00AE681E">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27316F8D" w14:textId="6395BCA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856513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2E91467F" w14:textId="2FF5C8B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137000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64A3A8D" w14:textId="593690D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649825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8B4E07B" w14:textId="309C475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07613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E149D70" w14:textId="2471B75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625886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7E8817E" w14:textId="36995AE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802545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DBC9444" w14:textId="09AA5809"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503059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7DC34B7B"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26346A0" w14:textId="77777777">
        <w:tc>
          <w:tcPr>
            <w:tcW w:w="0" w:type="auto"/>
            <w:shd w:val="clear" w:color="auto" w:fill="CCECFC"/>
          </w:tcPr>
          <w:p w14:paraId="4833B2E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CA-7(4) What is the solution and how is it implemented?</w:t>
            </w:r>
          </w:p>
        </w:tc>
      </w:tr>
      <w:tr w:rsidR="00C678CA" w:rsidRPr="00971397" w14:paraId="7FA84DEB" w14:textId="77777777">
        <w:tc>
          <w:tcPr>
            <w:tcW w:w="0" w:type="auto"/>
            <w:shd w:val="clear" w:color="auto" w:fill="FFFFFF"/>
          </w:tcPr>
          <w:p w14:paraId="160CAF2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151E6E83" w14:textId="77777777">
        <w:tc>
          <w:tcPr>
            <w:tcW w:w="0" w:type="auto"/>
            <w:shd w:val="clear" w:color="auto" w:fill="FFFFFF"/>
          </w:tcPr>
          <w:p w14:paraId="76C2400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60C5DA00" w14:textId="77777777">
        <w:tc>
          <w:tcPr>
            <w:tcW w:w="0" w:type="auto"/>
            <w:shd w:val="clear" w:color="auto" w:fill="FFFFFF"/>
          </w:tcPr>
          <w:p w14:paraId="4B824CB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214923D1"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112" w:name="_Toc144074518"/>
      <w:r w:rsidRPr="00971397">
        <w:rPr>
          <w:rFonts w:asciiTheme="minorHAnsi" w:hAnsiTheme="minorHAnsi" w:cstheme="minorHAnsi"/>
        </w:rPr>
        <w:lastRenderedPageBreak/>
        <w:t>CA-8 Penetration Testing (L)(M)(H)</w:t>
      </w:r>
      <w:bookmarkEnd w:id="112"/>
    </w:p>
    <w:p w14:paraId="4659F0B2" w14:textId="0603FE05" w:rsidR="00A77B3E" w:rsidRPr="00971397" w:rsidRDefault="00000000" w:rsidP="00EB1CBE">
      <w:pPr>
        <w:pStyle w:val="BodyText"/>
        <w:tabs>
          <w:tab w:val="left" w:pos="360"/>
          <w:tab w:val="left" w:pos="720"/>
          <w:tab w:val="left" w:pos="1440"/>
          <w:tab w:val="left" w:pos="2160"/>
        </w:tabs>
        <w:ind w:left="14" w:hanging="14"/>
        <w:rPr>
          <w:rFonts w:cstheme="minorHAnsi"/>
        </w:rPr>
      </w:pPr>
      <w:r w:rsidRPr="00971397">
        <w:rPr>
          <w:rFonts w:cstheme="minorHAnsi"/>
        </w:rPr>
        <w:t>Conduct penetration testing [FedRAMP Assignment: at least annually] on [Assignment: organization-defined systems or system components].</w:t>
      </w:r>
    </w:p>
    <w:p w14:paraId="0373AFB0" w14:textId="77777777" w:rsidR="00A77B3E" w:rsidRPr="00971397" w:rsidRDefault="00000000" w:rsidP="00EB1CBE">
      <w:pPr>
        <w:pStyle w:val="BodyText"/>
        <w:tabs>
          <w:tab w:val="left" w:pos="360"/>
          <w:tab w:val="left" w:pos="720"/>
          <w:tab w:val="left" w:pos="1440"/>
          <w:tab w:val="left" w:pos="2160"/>
        </w:tabs>
        <w:ind w:left="14" w:hanging="14"/>
        <w:rPr>
          <w:rFonts w:cstheme="minorHAnsi"/>
          <w:b/>
        </w:rPr>
      </w:pPr>
      <w:r w:rsidRPr="00971397">
        <w:rPr>
          <w:rFonts w:cstheme="minorHAnsi"/>
          <w:b/>
        </w:rPr>
        <w:tab/>
      </w:r>
      <w:r w:rsidRPr="00971397">
        <w:rPr>
          <w:rFonts w:cstheme="minorHAnsi"/>
          <w:b/>
        </w:rPr>
        <w:tab/>
      </w:r>
      <w:r w:rsidRPr="00971397">
        <w:rPr>
          <w:rFonts w:cstheme="minorHAnsi"/>
          <w:b/>
        </w:rPr>
        <w:tab/>
        <w:t>CA-8 Additional FedRAMP Requirements and Guidance:</w:t>
      </w:r>
    </w:p>
    <w:p w14:paraId="75A3711B" w14:textId="6234AF8D"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Reference the FedRAMP Penetration Test Guidance.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ADA683" w14:textId="77777777">
        <w:tc>
          <w:tcPr>
            <w:tcW w:w="0" w:type="auto"/>
            <w:shd w:val="clear" w:color="auto" w:fill="CCECFC"/>
          </w:tcPr>
          <w:p w14:paraId="1A3711A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CA-8 Control Summary Information</w:t>
            </w:r>
          </w:p>
        </w:tc>
      </w:tr>
      <w:tr w:rsidR="00C678CA" w:rsidRPr="00971397" w14:paraId="5153C6AD" w14:textId="77777777">
        <w:tc>
          <w:tcPr>
            <w:tcW w:w="0" w:type="auto"/>
            <w:shd w:val="clear" w:color="auto" w:fill="FFFFFF"/>
          </w:tcPr>
          <w:p w14:paraId="19D9BDD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B418B52" w14:textId="77777777">
        <w:tc>
          <w:tcPr>
            <w:tcW w:w="0" w:type="auto"/>
            <w:shd w:val="clear" w:color="auto" w:fill="FFFFFF"/>
          </w:tcPr>
          <w:p w14:paraId="15F9CD3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CA-8-1:</w:t>
            </w:r>
          </w:p>
        </w:tc>
      </w:tr>
      <w:tr w:rsidR="00C678CA" w:rsidRPr="00971397" w14:paraId="3CC1B558" w14:textId="77777777">
        <w:tc>
          <w:tcPr>
            <w:tcW w:w="0" w:type="auto"/>
            <w:shd w:val="clear" w:color="auto" w:fill="FFFFFF"/>
          </w:tcPr>
          <w:p w14:paraId="0C8A9D5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CA-8-2:</w:t>
            </w:r>
          </w:p>
        </w:tc>
      </w:tr>
      <w:tr w:rsidR="00C678CA" w:rsidRPr="00971397" w14:paraId="1848FF67" w14:textId="77777777">
        <w:tc>
          <w:tcPr>
            <w:tcW w:w="0" w:type="auto"/>
            <w:shd w:val="clear" w:color="auto" w:fill="FFFFFF"/>
          </w:tcPr>
          <w:p w14:paraId="6E56BC0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078F25A" w14:textId="0FF02C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05571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AF62005" w14:textId="288D8B9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52324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F371192" w14:textId="632A9C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35169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EA9D8E5" w14:textId="2ABF34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10854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4F28E46" w14:textId="606556D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83112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776585D" w14:textId="77777777">
        <w:tc>
          <w:tcPr>
            <w:tcW w:w="0" w:type="auto"/>
            <w:shd w:val="clear" w:color="auto" w:fill="FFFFFF"/>
          </w:tcPr>
          <w:p w14:paraId="437AE28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C50C276" w14:textId="48C5DC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49845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214100E9" w14:textId="064AEF5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72114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5CCAE87" w14:textId="3FA6E6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76747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850609D" w14:textId="6B5C91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00449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E972C45" w14:textId="5D7D154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15152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88A269C" w14:textId="2E5736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12481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6F81CD0" w14:textId="2CA39DF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395657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7228CAD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0FC9421" w14:textId="77777777">
        <w:tc>
          <w:tcPr>
            <w:tcW w:w="0" w:type="auto"/>
            <w:shd w:val="clear" w:color="auto" w:fill="CCECFC"/>
          </w:tcPr>
          <w:p w14:paraId="21FA78E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CA-8 What is the solution and how is it implemented?</w:t>
            </w:r>
          </w:p>
        </w:tc>
      </w:tr>
      <w:tr w:rsidR="00C678CA" w:rsidRPr="00971397" w14:paraId="5B0FA699" w14:textId="77777777">
        <w:tc>
          <w:tcPr>
            <w:tcW w:w="0" w:type="auto"/>
            <w:shd w:val="clear" w:color="auto" w:fill="FFFFFF"/>
          </w:tcPr>
          <w:p w14:paraId="14CB6C8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2772BD4"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13" w:name="_Toc144074519"/>
      <w:r w:rsidRPr="00971397">
        <w:rPr>
          <w:rFonts w:asciiTheme="minorHAnsi" w:hAnsiTheme="minorHAnsi" w:cstheme="minorHAnsi"/>
        </w:rPr>
        <w:t>CA-8(1) Independent Penetration Testing Agent or Team (M)(H)</w:t>
      </w:r>
      <w:bookmarkEnd w:id="113"/>
    </w:p>
    <w:p w14:paraId="7D62CA56" w14:textId="1BB6E0E8" w:rsidR="00A77B3E" w:rsidRPr="00971397" w:rsidRDefault="00000000" w:rsidP="00971397">
      <w:pPr>
        <w:spacing w:after="320"/>
        <w:rPr>
          <w:rFonts w:cstheme="minorHAnsi"/>
        </w:rPr>
      </w:pPr>
      <w:r w:rsidRPr="00971397">
        <w:rPr>
          <w:rFonts w:cstheme="minorHAnsi"/>
        </w:rPr>
        <w:t>Employ an independent penetration testing agent or team to perform penetration testing on the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29F3B86" w14:textId="77777777">
        <w:tc>
          <w:tcPr>
            <w:tcW w:w="0" w:type="auto"/>
            <w:shd w:val="clear" w:color="auto" w:fill="CCECFC"/>
          </w:tcPr>
          <w:p w14:paraId="51F9437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CA-8(1) Control Summary Information</w:t>
            </w:r>
          </w:p>
        </w:tc>
      </w:tr>
      <w:tr w:rsidR="00C678CA" w:rsidRPr="00971397" w14:paraId="5BC8EB72" w14:textId="77777777">
        <w:tc>
          <w:tcPr>
            <w:tcW w:w="0" w:type="auto"/>
            <w:shd w:val="clear" w:color="auto" w:fill="FFFFFF"/>
          </w:tcPr>
          <w:p w14:paraId="11BB5C1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B20BEE8" w14:textId="77777777">
        <w:tc>
          <w:tcPr>
            <w:tcW w:w="0" w:type="auto"/>
            <w:shd w:val="clear" w:color="auto" w:fill="FFFFFF"/>
          </w:tcPr>
          <w:p w14:paraId="45FD4F6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1DB0359" w14:textId="7C5C5E5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16929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A1C2F44" w14:textId="5AC02FD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47518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64E3DE9" w14:textId="474958C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17980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2A9F74D" w14:textId="12E4D20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35102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D810EC8" w14:textId="2D3046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11707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87BA3C3" w14:textId="77777777">
        <w:tc>
          <w:tcPr>
            <w:tcW w:w="0" w:type="auto"/>
            <w:shd w:val="clear" w:color="auto" w:fill="FFFFFF"/>
          </w:tcPr>
          <w:p w14:paraId="3248C996" w14:textId="77777777" w:rsidR="00A77B3E" w:rsidRPr="00971397" w:rsidRDefault="00000000" w:rsidP="000C1A2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D6A4A59" w14:textId="3F0EA80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74272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1B2FD6A" w14:textId="39E469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83040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AB0B77B" w14:textId="6621A9E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84121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87BB9B5" w14:textId="12AC807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05014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D902E4C" w14:textId="5C7508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25017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F4CCF69" w14:textId="2779F3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146725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0BDB2A9" w14:textId="0DD6DFE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025430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0A46235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F21509F" w14:textId="77777777">
        <w:tc>
          <w:tcPr>
            <w:tcW w:w="0" w:type="auto"/>
            <w:shd w:val="clear" w:color="auto" w:fill="CCECFC"/>
          </w:tcPr>
          <w:p w14:paraId="3FC5B79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CA-8(1) What is the solution and how is it implemented?</w:t>
            </w:r>
          </w:p>
        </w:tc>
      </w:tr>
      <w:tr w:rsidR="00C678CA" w:rsidRPr="00971397" w14:paraId="20B041E4" w14:textId="77777777">
        <w:tc>
          <w:tcPr>
            <w:tcW w:w="0" w:type="auto"/>
            <w:shd w:val="clear" w:color="auto" w:fill="FFFFFF"/>
          </w:tcPr>
          <w:p w14:paraId="5C1EB26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4DC7B15" w14:textId="77777777" w:rsidR="00A77B3E" w:rsidRPr="00971397" w:rsidRDefault="00000000" w:rsidP="00EB1CBE">
      <w:pPr>
        <w:pStyle w:val="Heading3"/>
        <w:tabs>
          <w:tab w:val="left" w:pos="360"/>
          <w:tab w:val="left" w:pos="720"/>
          <w:tab w:val="left" w:pos="1440"/>
          <w:tab w:val="left" w:pos="2160"/>
        </w:tabs>
        <w:ind w:left="20" w:hanging="14"/>
        <w:rPr>
          <w:rFonts w:asciiTheme="minorHAnsi" w:hAnsiTheme="minorHAnsi" w:cstheme="minorHAnsi"/>
        </w:rPr>
      </w:pPr>
      <w:bookmarkStart w:id="114" w:name="_Toc144074520"/>
      <w:r w:rsidRPr="00971397">
        <w:rPr>
          <w:rFonts w:asciiTheme="minorHAnsi" w:hAnsiTheme="minorHAnsi" w:cstheme="minorHAnsi"/>
        </w:rPr>
        <w:t>CA-8(2) Red Team Exercises (M)(H)</w:t>
      </w:r>
      <w:bookmarkEnd w:id="114"/>
    </w:p>
    <w:p w14:paraId="4858B572" w14:textId="7B8203FC"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Employ the following red-team exercises to simulate attempts by adversaries to compromise organizational systems in accordance with applicable rules of engagement: [Assignment: organization-defined red team exercises].</w:t>
      </w:r>
    </w:p>
    <w:p w14:paraId="0E35A385" w14:textId="51D9A531"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r>
      <w:r w:rsidR="008A4B30" w:rsidRPr="00971397">
        <w:rPr>
          <w:rFonts w:cstheme="minorHAnsi"/>
          <w:b/>
        </w:rPr>
        <w:t>C</w:t>
      </w:r>
      <w:r w:rsidR="008A4B30">
        <w:rPr>
          <w:rFonts w:cstheme="minorHAnsi"/>
          <w:b/>
        </w:rPr>
        <w:t>A</w:t>
      </w:r>
      <w:r w:rsidRPr="00971397">
        <w:rPr>
          <w:rFonts w:cstheme="minorHAnsi"/>
          <w:b/>
        </w:rPr>
        <w:t>-</w:t>
      </w:r>
      <w:r w:rsidR="00A42AEF" w:rsidRPr="00971397">
        <w:rPr>
          <w:rFonts w:cstheme="minorHAnsi"/>
          <w:b/>
        </w:rPr>
        <w:t>8(</w:t>
      </w:r>
      <w:r w:rsidRPr="00971397">
        <w:rPr>
          <w:rFonts w:cstheme="minorHAnsi"/>
          <w:b/>
        </w:rPr>
        <w:t>2</w:t>
      </w:r>
      <w:r w:rsidR="00BF3513" w:rsidRPr="00971397">
        <w:rPr>
          <w:rFonts w:cstheme="minorHAnsi"/>
          <w:b/>
        </w:rPr>
        <w:t>)</w:t>
      </w:r>
      <w:r w:rsidRPr="00971397">
        <w:rPr>
          <w:rFonts w:cstheme="minorHAnsi"/>
          <w:b/>
        </w:rPr>
        <w:t xml:space="preserve"> Additional FedRAMP Requirements and Guidance:</w:t>
      </w:r>
    </w:p>
    <w:p w14:paraId="2BD89B7F" w14:textId="3D49BFDF"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Guidance:</w:t>
      </w:r>
      <w:r w:rsidRPr="00971397">
        <w:rPr>
          <w:rFonts w:cstheme="minorHAnsi"/>
        </w:rPr>
        <w:t xml:space="preserve"> See the FedRAMP Documents page</w:t>
      </w:r>
      <w:r w:rsidR="00C8457D" w:rsidRPr="00971397">
        <w:rPr>
          <w:rFonts w:cstheme="minorHAnsi"/>
        </w:rPr>
        <w:t xml:space="preserve"> </w:t>
      </w:r>
      <w:r w:rsidRPr="00971397">
        <w:rPr>
          <w:rFonts w:cstheme="minorHAnsi"/>
        </w:rPr>
        <w:t xml:space="preserve">&gt; Penetration Test Guidance </w:t>
      </w:r>
      <w:hyperlink r:id="rId16" w:history="1">
        <w:r w:rsidR="008D6090" w:rsidRPr="00971397">
          <w:rPr>
            <w:rStyle w:val="Hyperlink"/>
            <w:rFonts w:cstheme="minorHAnsi"/>
          </w:rPr>
          <w:t>https://www.FedRAMP.gov/documents/</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DE45609" w14:textId="77777777">
        <w:tc>
          <w:tcPr>
            <w:tcW w:w="0" w:type="auto"/>
            <w:shd w:val="clear" w:color="auto" w:fill="CCECFC"/>
          </w:tcPr>
          <w:p w14:paraId="2FD2326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CA-8(2) Control Summary Information</w:t>
            </w:r>
          </w:p>
        </w:tc>
      </w:tr>
      <w:tr w:rsidR="00C678CA" w:rsidRPr="00971397" w14:paraId="50437456" w14:textId="77777777">
        <w:tc>
          <w:tcPr>
            <w:tcW w:w="0" w:type="auto"/>
            <w:shd w:val="clear" w:color="auto" w:fill="FFFFFF"/>
          </w:tcPr>
          <w:p w14:paraId="2BC56F1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26DDBAD" w14:textId="77777777">
        <w:tc>
          <w:tcPr>
            <w:tcW w:w="0" w:type="auto"/>
            <w:shd w:val="clear" w:color="auto" w:fill="FFFFFF"/>
          </w:tcPr>
          <w:p w14:paraId="46D2DCCF" w14:textId="766270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CA-8(2):</w:t>
            </w:r>
          </w:p>
        </w:tc>
      </w:tr>
      <w:tr w:rsidR="00C678CA" w:rsidRPr="00971397" w14:paraId="28626B2E" w14:textId="77777777">
        <w:tc>
          <w:tcPr>
            <w:tcW w:w="0" w:type="auto"/>
            <w:shd w:val="clear" w:color="auto" w:fill="FFFFFF"/>
          </w:tcPr>
          <w:p w14:paraId="6B91339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C752D74" w14:textId="1370812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55439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65D8FE2" w14:textId="271D940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00810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E65BBA5" w14:textId="2CF245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98380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FDCB489" w14:textId="1AB0E5A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54451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106AE87" w14:textId="31A8DF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23470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5902187" w14:textId="77777777">
        <w:tc>
          <w:tcPr>
            <w:tcW w:w="0" w:type="auto"/>
            <w:shd w:val="clear" w:color="auto" w:fill="FFFFFF"/>
          </w:tcPr>
          <w:p w14:paraId="62B67A2F" w14:textId="77777777" w:rsidR="00A77B3E" w:rsidRPr="00971397" w:rsidRDefault="00000000" w:rsidP="000C1A2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D7A38F1" w14:textId="4C693B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09963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24E71D31" w14:textId="791419C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21501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15797A6" w14:textId="4F489F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32538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86193A6" w14:textId="69FA33F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8593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26A00B3" w14:textId="547599E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70808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7A9B21C" w14:textId="4989E26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62483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422C944" w14:textId="5F5DA2F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955325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0562FA2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93E51FA" w14:textId="77777777">
        <w:tc>
          <w:tcPr>
            <w:tcW w:w="0" w:type="auto"/>
            <w:shd w:val="clear" w:color="auto" w:fill="CCECFC"/>
          </w:tcPr>
          <w:p w14:paraId="4122A5C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CA-8(2) What is the solution and how is it implemented?</w:t>
            </w:r>
          </w:p>
        </w:tc>
      </w:tr>
      <w:tr w:rsidR="00C678CA" w:rsidRPr="00971397" w14:paraId="0A7D263D" w14:textId="77777777">
        <w:tc>
          <w:tcPr>
            <w:tcW w:w="0" w:type="auto"/>
            <w:shd w:val="clear" w:color="auto" w:fill="FFFFFF"/>
          </w:tcPr>
          <w:p w14:paraId="16DBD4B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E30A1E3"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15" w:name="_Toc144074521"/>
      <w:r w:rsidRPr="00971397">
        <w:rPr>
          <w:rFonts w:asciiTheme="minorHAnsi" w:hAnsiTheme="minorHAnsi" w:cstheme="minorHAnsi"/>
        </w:rPr>
        <w:t>CA-9 Internal System Connections (L)(M)(H)</w:t>
      </w:r>
      <w:bookmarkEnd w:id="115"/>
    </w:p>
    <w:p w14:paraId="2ABF765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Authorize internal connections of [Assignment: organization-defined system components or classes of components] to the system;</w:t>
      </w:r>
    </w:p>
    <w:p w14:paraId="0E2C425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Document, for each internal connection, the interface characteristics, security and privacy requirements, and the nature of the information communicated;</w:t>
      </w:r>
    </w:p>
    <w:p w14:paraId="52F925A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Terminate internal system connections after [Assignment: organization-defined conditions]; and</w:t>
      </w:r>
    </w:p>
    <w:p w14:paraId="6CC91D70" w14:textId="46A495DF"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Review [FedRAMP Assignment: at least annually] the continued need for each internal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6EA9631" w14:textId="77777777">
        <w:tc>
          <w:tcPr>
            <w:tcW w:w="0" w:type="auto"/>
            <w:shd w:val="clear" w:color="auto" w:fill="CCECFC"/>
          </w:tcPr>
          <w:p w14:paraId="7A7B4A9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CA-9 Control Summary Information</w:t>
            </w:r>
          </w:p>
        </w:tc>
      </w:tr>
      <w:tr w:rsidR="00C678CA" w:rsidRPr="00971397" w14:paraId="5E214509" w14:textId="77777777">
        <w:tc>
          <w:tcPr>
            <w:tcW w:w="0" w:type="auto"/>
            <w:shd w:val="clear" w:color="auto" w:fill="FFFFFF"/>
          </w:tcPr>
          <w:p w14:paraId="5090CD5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070DA1A" w14:textId="77777777">
        <w:tc>
          <w:tcPr>
            <w:tcW w:w="0" w:type="auto"/>
            <w:shd w:val="clear" w:color="auto" w:fill="FFFFFF"/>
          </w:tcPr>
          <w:p w14:paraId="3D62555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CA-9(a):</w:t>
            </w:r>
          </w:p>
        </w:tc>
      </w:tr>
      <w:tr w:rsidR="00C678CA" w:rsidRPr="00971397" w14:paraId="37F27EC9" w14:textId="77777777">
        <w:tc>
          <w:tcPr>
            <w:tcW w:w="0" w:type="auto"/>
            <w:shd w:val="clear" w:color="auto" w:fill="FFFFFF"/>
          </w:tcPr>
          <w:p w14:paraId="046BD5B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CA-9(c):</w:t>
            </w:r>
          </w:p>
        </w:tc>
      </w:tr>
      <w:tr w:rsidR="00C678CA" w:rsidRPr="00971397" w14:paraId="4FFABD96" w14:textId="77777777">
        <w:tc>
          <w:tcPr>
            <w:tcW w:w="0" w:type="auto"/>
            <w:shd w:val="clear" w:color="auto" w:fill="FFFFFF"/>
          </w:tcPr>
          <w:p w14:paraId="6CF6B7E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CA-9(d):</w:t>
            </w:r>
          </w:p>
        </w:tc>
      </w:tr>
      <w:tr w:rsidR="00C678CA" w:rsidRPr="00971397" w14:paraId="2B461379" w14:textId="77777777">
        <w:tc>
          <w:tcPr>
            <w:tcW w:w="0" w:type="auto"/>
            <w:shd w:val="clear" w:color="auto" w:fill="FFFFFF"/>
          </w:tcPr>
          <w:p w14:paraId="6148103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4A2D6F6" w14:textId="5F8CFB4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69595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161D7210" w14:textId="624D79C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503882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2AD895D" w14:textId="6EA70B7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636362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67B5514" w14:textId="5CDE71E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076562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47BC51F" w14:textId="493F794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887386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142E8CEA" w14:textId="77777777">
        <w:tc>
          <w:tcPr>
            <w:tcW w:w="0" w:type="auto"/>
            <w:shd w:val="clear" w:color="auto" w:fill="FFFFFF"/>
          </w:tcPr>
          <w:p w14:paraId="3A65E14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7181005D" w14:textId="422FE9D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491536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CF7F53B" w14:textId="6FB3C9F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804813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F87C59A" w14:textId="1D9F63D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088472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6B497D0" w14:textId="0B0E751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249528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930CB7E" w14:textId="23C3710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13449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FFBA52C" w14:textId="1108588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055808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3FC6153" w14:textId="7AA1E618"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0227450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58E0A5BA"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4730E94" w14:textId="77777777">
        <w:tc>
          <w:tcPr>
            <w:tcW w:w="0" w:type="auto"/>
            <w:shd w:val="clear" w:color="auto" w:fill="CCECFC"/>
          </w:tcPr>
          <w:p w14:paraId="3D42BDA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CA-9 What is the solution and how is it implemented?</w:t>
            </w:r>
          </w:p>
        </w:tc>
      </w:tr>
      <w:tr w:rsidR="00C678CA" w:rsidRPr="00971397" w14:paraId="4DC41BC3" w14:textId="77777777">
        <w:tc>
          <w:tcPr>
            <w:tcW w:w="0" w:type="auto"/>
            <w:shd w:val="clear" w:color="auto" w:fill="FFFFFF"/>
          </w:tcPr>
          <w:p w14:paraId="0D032C3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43FFF2B" w14:textId="77777777">
        <w:tc>
          <w:tcPr>
            <w:tcW w:w="0" w:type="auto"/>
            <w:shd w:val="clear" w:color="auto" w:fill="FFFFFF"/>
          </w:tcPr>
          <w:p w14:paraId="7769E34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533E0820" w14:textId="77777777">
        <w:tc>
          <w:tcPr>
            <w:tcW w:w="0" w:type="auto"/>
            <w:shd w:val="clear" w:color="auto" w:fill="FFFFFF"/>
          </w:tcPr>
          <w:p w14:paraId="162CE44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32117854" w14:textId="77777777">
        <w:tc>
          <w:tcPr>
            <w:tcW w:w="0" w:type="auto"/>
            <w:shd w:val="clear" w:color="auto" w:fill="FFFFFF"/>
          </w:tcPr>
          <w:p w14:paraId="0DCAA46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63420CD9" w14:textId="77777777" w:rsidR="00A77B3E" w:rsidRPr="00971397" w:rsidRDefault="00000000">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116" w:name="_Toc144074522"/>
      <w:r w:rsidRPr="00971397">
        <w:rPr>
          <w:rFonts w:asciiTheme="minorHAnsi" w:hAnsiTheme="minorHAnsi" w:cstheme="minorHAnsi"/>
        </w:rPr>
        <w:lastRenderedPageBreak/>
        <w:t>Configuration Management</w:t>
      </w:r>
      <w:bookmarkEnd w:id="116"/>
    </w:p>
    <w:p w14:paraId="77F3D4F8"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117" w:name="_Toc144074523"/>
      <w:r w:rsidRPr="00971397">
        <w:rPr>
          <w:rFonts w:asciiTheme="minorHAnsi" w:hAnsiTheme="minorHAnsi" w:cstheme="minorHAnsi"/>
        </w:rPr>
        <w:t>CM-1 Policy and Procedures (L)(M)(H)</w:t>
      </w:r>
      <w:bookmarkEnd w:id="117"/>
    </w:p>
    <w:p w14:paraId="603E1CC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49E2499E" w14:textId="56F460A1"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configuration management policy that:</w:t>
      </w:r>
    </w:p>
    <w:p w14:paraId="092F1801"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6EB89D86"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3B80229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configuration management policy and the associated configuration management controls;</w:t>
      </w:r>
    </w:p>
    <w:p w14:paraId="3DBC50C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configuration management policy and procedures; and</w:t>
      </w:r>
    </w:p>
    <w:p w14:paraId="7C73AC2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configuration management:</w:t>
      </w:r>
    </w:p>
    <w:p w14:paraId="7CA0F191" w14:textId="76A83805"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7B38AC9E" w14:textId="5B4AFC24"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34F4E50" w14:textId="77777777">
        <w:tc>
          <w:tcPr>
            <w:tcW w:w="0" w:type="auto"/>
            <w:shd w:val="clear" w:color="auto" w:fill="CCECFC"/>
          </w:tcPr>
          <w:p w14:paraId="4843278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CM-1 Control Summary Information</w:t>
            </w:r>
          </w:p>
        </w:tc>
      </w:tr>
      <w:tr w:rsidR="00C678CA" w:rsidRPr="00971397" w14:paraId="4BD8FFD2" w14:textId="77777777">
        <w:tc>
          <w:tcPr>
            <w:tcW w:w="0" w:type="auto"/>
            <w:shd w:val="clear" w:color="auto" w:fill="FFFFFF"/>
          </w:tcPr>
          <w:p w14:paraId="247C33B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12341691" w14:textId="77777777">
        <w:tc>
          <w:tcPr>
            <w:tcW w:w="0" w:type="auto"/>
            <w:shd w:val="clear" w:color="auto" w:fill="FFFFFF"/>
          </w:tcPr>
          <w:p w14:paraId="5EDAFD4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CM-1(a):</w:t>
            </w:r>
          </w:p>
        </w:tc>
      </w:tr>
      <w:tr w:rsidR="00C678CA" w:rsidRPr="00971397" w14:paraId="3DA6F359" w14:textId="77777777">
        <w:tc>
          <w:tcPr>
            <w:tcW w:w="0" w:type="auto"/>
            <w:shd w:val="clear" w:color="auto" w:fill="FFFFFF"/>
          </w:tcPr>
          <w:p w14:paraId="735276D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CM-1(a)(1):</w:t>
            </w:r>
          </w:p>
        </w:tc>
      </w:tr>
      <w:tr w:rsidR="00C678CA" w:rsidRPr="00971397" w14:paraId="4B107D3A" w14:textId="77777777">
        <w:tc>
          <w:tcPr>
            <w:tcW w:w="0" w:type="auto"/>
            <w:shd w:val="clear" w:color="auto" w:fill="FFFFFF"/>
          </w:tcPr>
          <w:p w14:paraId="48D268E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Parameter CM-1(b):</w:t>
            </w:r>
          </w:p>
        </w:tc>
      </w:tr>
      <w:tr w:rsidR="00C678CA" w:rsidRPr="00971397" w14:paraId="060468F0" w14:textId="77777777">
        <w:tc>
          <w:tcPr>
            <w:tcW w:w="0" w:type="auto"/>
            <w:shd w:val="clear" w:color="auto" w:fill="FFFFFF"/>
          </w:tcPr>
          <w:p w14:paraId="52A10332" w14:textId="4A5C962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CM-1(c)(1)-1:</w:t>
            </w:r>
          </w:p>
        </w:tc>
      </w:tr>
      <w:tr w:rsidR="00C678CA" w:rsidRPr="00971397" w14:paraId="47BAF084" w14:textId="77777777">
        <w:tc>
          <w:tcPr>
            <w:tcW w:w="0" w:type="auto"/>
            <w:shd w:val="clear" w:color="auto" w:fill="FFFFFF"/>
          </w:tcPr>
          <w:p w14:paraId="723A7582" w14:textId="5CF92A1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CM-1(c)(1)-2:</w:t>
            </w:r>
          </w:p>
        </w:tc>
      </w:tr>
      <w:tr w:rsidR="00C678CA" w:rsidRPr="00971397" w14:paraId="325830A0" w14:textId="77777777">
        <w:tc>
          <w:tcPr>
            <w:tcW w:w="0" w:type="auto"/>
            <w:shd w:val="clear" w:color="auto" w:fill="FFFFFF"/>
          </w:tcPr>
          <w:p w14:paraId="69A9CE3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CM-1(c)(2)-1:</w:t>
            </w:r>
          </w:p>
        </w:tc>
      </w:tr>
      <w:tr w:rsidR="00C678CA" w:rsidRPr="00971397" w14:paraId="6266E2D5" w14:textId="77777777">
        <w:tc>
          <w:tcPr>
            <w:tcW w:w="0" w:type="auto"/>
            <w:shd w:val="clear" w:color="auto" w:fill="FFFFFF"/>
          </w:tcPr>
          <w:p w14:paraId="7C4E498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CM-1(c)(2)-2:</w:t>
            </w:r>
          </w:p>
        </w:tc>
      </w:tr>
      <w:tr w:rsidR="00C678CA" w:rsidRPr="00971397" w14:paraId="3CA1A802" w14:textId="77777777">
        <w:tc>
          <w:tcPr>
            <w:tcW w:w="0" w:type="auto"/>
            <w:shd w:val="clear" w:color="auto" w:fill="FFFFFF"/>
          </w:tcPr>
          <w:p w14:paraId="2018E0B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7571B66D" w14:textId="27822C3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10634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6706DA8" w14:textId="1D9F874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69965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22B9BD3" w14:textId="4150860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594174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E05C6AB" w14:textId="44A9B5A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114041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EA35FDE" w14:textId="1A45C7A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761002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C4CFE96" w14:textId="77777777">
        <w:tc>
          <w:tcPr>
            <w:tcW w:w="0" w:type="auto"/>
            <w:shd w:val="clear" w:color="auto" w:fill="FFFFFF"/>
          </w:tcPr>
          <w:p w14:paraId="20B71ED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2C269D82" w14:textId="4E8763F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314897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0754CAE" w14:textId="0531855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114962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F0BA1DB" w14:textId="363570B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464587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tc>
      </w:tr>
    </w:tbl>
    <w:p w14:paraId="40CFAAE4"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EF9E472" w14:textId="77777777">
        <w:tc>
          <w:tcPr>
            <w:tcW w:w="0" w:type="auto"/>
            <w:shd w:val="clear" w:color="auto" w:fill="CCECFC"/>
          </w:tcPr>
          <w:p w14:paraId="79DBC3F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CM-1 What is the solution and how is it implemented?</w:t>
            </w:r>
          </w:p>
        </w:tc>
      </w:tr>
      <w:tr w:rsidR="00C678CA" w:rsidRPr="00971397" w14:paraId="36E92D75" w14:textId="77777777">
        <w:tc>
          <w:tcPr>
            <w:tcW w:w="0" w:type="auto"/>
            <w:shd w:val="clear" w:color="auto" w:fill="FFFFFF"/>
          </w:tcPr>
          <w:p w14:paraId="53BDE43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4D7016FA" w14:textId="77777777">
        <w:tc>
          <w:tcPr>
            <w:tcW w:w="0" w:type="auto"/>
            <w:shd w:val="clear" w:color="auto" w:fill="FFFFFF"/>
          </w:tcPr>
          <w:p w14:paraId="2A81B7A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6CFF4A62" w14:textId="77777777">
        <w:tc>
          <w:tcPr>
            <w:tcW w:w="0" w:type="auto"/>
            <w:shd w:val="clear" w:color="auto" w:fill="FFFFFF"/>
          </w:tcPr>
          <w:p w14:paraId="602E585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18D57077"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118" w:name="_Toc144074524"/>
      <w:r w:rsidRPr="00971397">
        <w:rPr>
          <w:rFonts w:asciiTheme="minorHAnsi" w:hAnsiTheme="minorHAnsi" w:cstheme="minorHAnsi"/>
        </w:rPr>
        <w:lastRenderedPageBreak/>
        <w:t>CM-2 Baseline Configuration (L)(M)(H)</w:t>
      </w:r>
      <w:bookmarkEnd w:id="118"/>
    </w:p>
    <w:p w14:paraId="4F48373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maintain under configuration control, a current baseline configuration of the system; and</w:t>
      </w:r>
    </w:p>
    <w:p w14:paraId="207ACC04"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Review and update the baseline configuration of the system:</w:t>
      </w:r>
    </w:p>
    <w:p w14:paraId="21F16E2D"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[FedRAMP Assignment: at least annually and when a significant change occurs];</w:t>
      </w:r>
    </w:p>
    <w:p w14:paraId="461C7B1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When required due to [FedRAMP Assignment: to include when directed by the JAB]; and</w:t>
      </w:r>
    </w:p>
    <w:p w14:paraId="24E62672" w14:textId="48B393F5"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When system components are installed or upgraded.</w:t>
      </w:r>
    </w:p>
    <w:p w14:paraId="2C5D9ED5" w14:textId="77777777" w:rsidR="00A77B3E" w:rsidRPr="00971397" w:rsidRDefault="00000000" w:rsidP="00EB1CBE">
      <w:pPr>
        <w:pStyle w:val="BodyText"/>
        <w:tabs>
          <w:tab w:val="left" w:pos="360"/>
          <w:tab w:val="left" w:pos="720"/>
          <w:tab w:val="left" w:pos="1440"/>
          <w:tab w:val="left" w:pos="2160"/>
        </w:tabs>
        <w:ind w:left="1300" w:hanging="1300"/>
        <w:rPr>
          <w:rFonts w:cstheme="minorHAnsi"/>
          <w:b/>
        </w:rPr>
      </w:pPr>
      <w:r w:rsidRPr="00971397">
        <w:rPr>
          <w:rFonts w:cstheme="minorHAnsi"/>
          <w:b/>
        </w:rPr>
        <w:tab/>
      </w:r>
      <w:r w:rsidRPr="00971397">
        <w:rPr>
          <w:rFonts w:cstheme="minorHAnsi"/>
          <w:b/>
        </w:rPr>
        <w:tab/>
      </w:r>
      <w:r w:rsidRPr="00971397">
        <w:rPr>
          <w:rFonts w:cstheme="minorHAnsi"/>
          <w:b/>
        </w:rPr>
        <w:tab/>
        <w:t>CM-2 Additional FedRAMP Requirements and Guidance:</w:t>
      </w:r>
    </w:p>
    <w:p w14:paraId="74FA324C" w14:textId="2C3FFB4B"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b/>
        </w:rPr>
        <w:tab/>
      </w:r>
      <w:r w:rsidRPr="00971397">
        <w:rPr>
          <w:rFonts w:cstheme="minorHAnsi"/>
          <w:b/>
        </w:rPr>
        <w:tab/>
      </w:r>
      <w:r w:rsidRPr="00971397">
        <w:rPr>
          <w:rFonts w:cstheme="minorHAnsi"/>
          <w:b/>
        </w:rPr>
        <w:tab/>
        <w:t>(b)(1) Guidance:</w:t>
      </w:r>
      <w:r w:rsidRPr="00971397">
        <w:rPr>
          <w:rFonts w:cstheme="minorHAnsi"/>
        </w:rPr>
        <w:t xml:space="preserve"> Significant change is defined in NIST Special Publication 800-37 Revision 2, Appendix F.</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D8B6819" w14:textId="77777777">
        <w:tc>
          <w:tcPr>
            <w:tcW w:w="0" w:type="auto"/>
            <w:shd w:val="clear" w:color="auto" w:fill="CCECFC"/>
          </w:tcPr>
          <w:p w14:paraId="3D68838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CM-2 Control Summary Information</w:t>
            </w:r>
          </w:p>
        </w:tc>
      </w:tr>
      <w:tr w:rsidR="00C678CA" w:rsidRPr="00971397" w14:paraId="732868D0" w14:textId="77777777">
        <w:tc>
          <w:tcPr>
            <w:tcW w:w="0" w:type="auto"/>
            <w:shd w:val="clear" w:color="auto" w:fill="FFFFFF"/>
          </w:tcPr>
          <w:p w14:paraId="182589E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5DC0B30D" w14:textId="77777777">
        <w:tc>
          <w:tcPr>
            <w:tcW w:w="0" w:type="auto"/>
            <w:shd w:val="clear" w:color="auto" w:fill="FFFFFF"/>
          </w:tcPr>
          <w:p w14:paraId="7049E41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CM-2(b)(1):</w:t>
            </w:r>
          </w:p>
        </w:tc>
      </w:tr>
      <w:tr w:rsidR="00C678CA" w:rsidRPr="00971397" w14:paraId="13DE57B5" w14:textId="77777777">
        <w:tc>
          <w:tcPr>
            <w:tcW w:w="0" w:type="auto"/>
            <w:shd w:val="clear" w:color="auto" w:fill="FFFFFF"/>
          </w:tcPr>
          <w:p w14:paraId="44A1F26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CM-2(b)(2):</w:t>
            </w:r>
          </w:p>
        </w:tc>
      </w:tr>
      <w:tr w:rsidR="00C678CA" w:rsidRPr="00971397" w14:paraId="54E426B1" w14:textId="77777777">
        <w:tc>
          <w:tcPr>
            <w:tcW w:w="0" w:type="auto"/>
            <w:shd w:val="clear" w:color="auto" w:fill="FFFFFF"/>
          </w:tcPr>
          <w:p w14:paraId="53D763E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091FF0F5" w14:textId="0E590AA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882112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96B934A" w14:textId="79C54D9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840273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EFE3EC6" w14:textId="2D02E1D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864845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ABAF0F2" w14:textId="22F0A7F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1254981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0BA448A" w14:textId="4FF90F3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563092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CC79E3D" w14:textId="77777777">
        <w:tc>
          <w:tcPr>
            <w:tcW w:w="0" w:type="auto"/>
            <w:shd w:val="clear" w:color="auto" w:fill="FFFFFF"/>
          </w:tcPr>
          <w:p w14:paraId="4FAD35D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42F7FF6E" w14:textId="5636775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505147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F0EF5E1" w14:textId="6CA3099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171548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BFB8730" w14:textId="519B12F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483236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B7E1D18" w14:textId="475C349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041169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02F07B2" w14:textId="792B2CD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752245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74719AB" w14:textId="7EE8CED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666122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DB0A570" w14:textId="2B43B2D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329920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7C29C8" w:rsidRPr="00971397">
              <w:rPr>
                <w:rFonts w:cstheme="minorHAnsi"/>
              </w:rPr>
              <w:t>[Click here to enter text]</w:t>
            </w:r>
            <w:r w:rsidRPr="00971397">
              <w:rPr>
                <w:rFonts w:cstheme="minorHAnsi"/>
              </w:rPr>
              <w:t xml:space="preserve"> Date of Authorization</w:t>
            </w:r>
          </w:p>
        </w:tc>
      </w:tr>
    </w:tbl>
    <w:p w14:paraId="710E8138"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53A623B" w14:textId="77777777">
        <w:tc>
          <w:tcPr>
            <w:tcW w:w="0" w:type="auto"/>
            <w:shd w:val="clear" w:color="auto" w:fill="CCECFC"/>
          </w:tcPr>
          <w:p w14:paraId="5480333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CM-2 What is the solution and how is it implemented?</w:t>
            </w:r>
          </w:p>
        </w:tc>
      </w:tr>
      <w:tr w:rsidR="00C678CA" w:rsidRPr="00971397" w14:paraId="50580C9B" w14:textId="77777777">
        <w:tc>
          <w:tcPr>
            <w:tcW w:w="0" w:type="auto"/>
            <w:shd w:val="clear" w:color="auto" w:fill="FFFFFF"/>
          </w:tcPr>
          <w:p w14:paraId="3BD75EA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5D17887B" w14:textId="77777777">
        <w:tc>
          <w:tcPr>
            <w:tcW w:w="0" w:type="auto"/>
            <w:shd w:val="clear" w:color="auto" w:fill="FFFFFF"/>
          </w:tcPr>
          <w:p w14:paraId="5CE8768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6ADBD16A"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19" w:name="_Toc144074525"/>
      <w:r w:rsidRPr="00971397">
        <w:rPr>
          <w:rFonts w:asciiTheme="minorHAnsi" w:hAnsiTheme="minorHAnsi" w:cstheme="minorHAnsi"/>
        </w:rPr>
        <w:t>CM-2(2) Automation Support for Accuracy and Currency (M)(H)</w:t>
      </w:r>
      <w:bookmarkEnd w:id="119"/>
    </w:p>
    <w:p w14:paraId="7CB2C719" w14:textId="16A96B7A" w:rsidR="00A77B3E" w:rsidRPr="00971397" w:rsidRDefault="00000000" w:rsidP="00971397">
      <w:pPr>
        <w:spacing w:after="320"/>
        <w:rPr>
          <w:rFonts w:cstheme="minorHAnsi"/>
        </w:rPr>
      </w:pPr>
      <w:r w:rsidRPr="00971397">
        <w:rPr>
          <w:rFonts w:cstheme="minorHAnsi"/>
        </w:rPr>
        <w:t>Maintain the currency, completeness, accuracy, and availability of the baseline configuration of the system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C1DD544" w14:textId="77777777">
        <w:tc>
          <w:tcPr>
            <w:tcW w:w="0" w:type="auto"/>
            <w:shd w:val="clear" w:color="auto" w:fill="CCECFC"/>
          </w:tcPr>
          <w:p w14:paraId="718D12F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CM-2(2) Control Summary Information</w:t>
            </w:r>
          </w:p>
        </w:tc>
      </w:tr>
      <w:tr w:rsidR="00C678CA" w:rsidRPr="00971397" w14:paraId="11001850" w14:textId="77777777">
        <w:tc>
          <w:tcPr>
            <w:tcW w:w="0" w:type="auto"/>
            <w:shd w:val="clear" w:color="auto" w:fill="FFFFFF"/>
          </w:tcPr>
          <w:p w14:paraId="2F8B607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F5D8F4E" w14:textId="77777777">
        <w:tc>
          <w:tcPr>
            <w:tcW w:w="0" w:type="auto"/>
            <w:shd w:val="clear" w:color="auto" w:fill="FFFFFF"/>
          </w:tcPr>
          <w:p w14:paraId="4BB16431" w14:textId="299CFD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CM-2(2):</w:t>
            </w:r>
          </w:p>
        </w:tc>
      </w:tr>
      <w:tr w:rsidR="00C678CA" w:rsidRPr="00971397" w14:paraId="10C6FD38" w14:textId="77777777">
        <w:tc>
          <w:tcPr>
            <w:tcW w:w="0" w:type="auto"/>
            <w:shd w:val="clear" w:color="auto" w:fill="FFFFFF"/>
          </w:tcPr>
          <w:p w14:paraId="734F859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CC3EA9C" w14:textId="5AA201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94010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130C41E9" w14:textId="7F86B68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19706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84935F3" w14:textId="50DA5D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67687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BA78EDC" w14:textId="50BF47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27927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62050C2" w14:textId="1A42595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0873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57F403A" w14:textId="77777777">
        <w:tc>
          <w:tcPr>
            <w:tcW w:w="0" w:type="auto"/>
            <w:shd w:val="clear" w:color="auto" w:fill="FFFFFF"/>
          </w:tcPr>
          <w:p w14:paraId="3CECFF8C" w14:textId="77777777" w:rsidR="00A77B3E" w:rsidRPr="00971397" w:rsidRDefault="00000000" w:rsidP="000C1A2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B146C28" w14:textId="46EA47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77978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986339E" w14:textId="33B254F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94900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C76FC40" w14:textId="15E727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91269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7BB82ADE" w14:textId="33384C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89397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3517E28" w14:textId="6A14956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44709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861B9F2" w14:textId="6F3523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75597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8274497" w14:textId="6FDA8F4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869172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DCFD61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69B8486" w14:textId="77777777">
        <w:tc>
          <w:tcPr>
            <w:tcW w:w="0" w:type="auto"/>
            <w:shd w:val="clear" w:color="auto" w:fill="CCECFC"/>
          </w:tcPr>
          <w:p w14:paraId="69546B0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CM-2(2) What is the solution and how is it implemented?</w:t>
            </w:r>
          </w:p>
        </w:tc>
      </w:tr>
      <w:tr w:rsidR="00C678CA" w:rsidRPr="00971397" w14:paraId="36DA0FE7" w14:textId="77777777">
        <w:tc>
          <w:tcPr>
            <w:tcW w:w="0" w:type="auto"/>
            <w:shd w:val="clear" w:color="auto" w:fill="FFFFFF"/>
          </w:tcPr>
          <w:p w14:paraId="7737E85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6A0DBC5"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20" w:name="_Toc144074526"/>
      <w:r w:rsidRPr="00971397">
        <w:rPr>
          <w:rFonts w:asciiTheme="minorHAnsi" w:hAnsiTheme="minorHAnsi" w:cstheme="minorHAnsi"/>
        </w:rPr>
        <w:t>CM-2(3) Retention of Previous Configurations (M)(H)</w:t>
      </w:r>
      <w:bookmarkEnd w:id="120"/>
    </w:p>
    <w:p w14:paraId="1100B8D7" w14:textId="4E42D6B6" w:rsidR="00A77B3E" w:rsidRPr="00971397" w:rsidRDefault="00000000" w:rsidP="00971397">
      <w:pPr>
        <w:spacing w:after="320"/>
        <w:rPr>
          <w:rFonts w:cstheme="minorHAnsi"/>
        </w:rPr>
      </w:pPr>
      <w:r w:rsidRPr="00971397">
        <w:rPr>
          <w:rFonts w:cstheme="minorHAnsi"/>
        </w:rPr>
        <w:t>Retain [FedRAMP Assignment: organization-defined number of previous versions of baseline configurations of the previously approved baseline configuration of IS components] of previous versions of baseline configurations of the system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EB388D2" w14:textId="77777777">
        <w:tc>
          <w:tcPr>
            <w:tcW w:w="0" w:type="auto"/>
            <w:shd w:val="clear" w:color="auto" w:fill="CCECFC"/>
          </w:tcPr>
          <w:p w14:paraId="63BFC34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CM-2(3) Control Summary Information</w:t>
            </w:r>
          </w:p>
        </w:tc>
      </w:tr>
      <w:tr w:rsidR="00C678CA" w:rsidRPr="00971397" w14:paraId="5B8D42FB" w14:textId="77777777">
        <w:tc>
          <w:tcPr>
            <w:tcW w:w="0" w:type="auto"/>
            <w:shd w:val="clear" w:color="auto" w:fill="FFFFFF"/>
          </w:tcPr>
          <w:p w14:paraId="5894B26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3FD615C" w14:textId="77777777">
        <w:tc>
          <w:tcPr>
            <w:tcW w:w="0" w:type="auto"/>
            <w:shd w:val="clear" w:color="auto" w:fill="FFFFFF"/>
          </w:tcPr>
          <w:p w14:paraId="554F730B" w14:textId="5A8088B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CM-2(3):</w:t>
            </w:r>
          </w:p>
        </w:tc>
      </w:tr>
      <w:tr w:rsidR="00C678CA" w:rsidRPr="00971397" w14:paraId="334025BD" w14:textId="77777777">
        <w:tc>
          <w:tcPr>
            <w:tcW w:w="0" w:type="auto"/>
            <w:shd w:val="clear" w:color="auto" w:fill="FFFFFF"/>
          </w:tcPr>
          <w:p w14:paraId="0A8CE3A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A059631" w14:textId="7449355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89251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35FB590" w14:textId="0F0305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14084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9C50E09" w14:textId="6040BDE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36633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7B83601" w14:textId="6D497E9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46188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0FC89D2" w14:textId="75D98E1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46929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2BCF87F" w14:textId="77777777">
        <w:tc>
          <w:tcPr>
            <w:tcW w:w="0" w:type="auto"/>
            <w:shd w:val="clear" w:color="auto" w:fill="FFFFFF"/>
          </w:tcPr>
          <w:p w14:paraId="3EF4A571" w14:textId="77777777" w:rsidR="00A77B3E" w:rsidRPr="00971397" w:rsidRDefault="00000000" w:rsidP="007443DB">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4A7BBB77" w14:textId="0505631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39533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07D38ECA" w14:textId="32FD8C1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80100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A198498" w14:textId="2833F05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45552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0009150" w14:textId="1B98FF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48884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0D37896" w14:textId="6A78988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22067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BC5FA1E" w14:textId="58A777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45393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51932C1" w14:textId="47828C4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5909660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6695E69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D6C427B" w14:textId="77777777">
        <w:tc>
          <w:tcPr>
            <w:tcW w:w="0" w:type="auto"/>
            <w:shd w:val="clear" w:color="auto" w:fill="CCECFC"/>
          </w:tcPr>
          <w:p w14:paraId="1FBB3EF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CM-2(3) What is the solution and how is it implemented?</w:t>
            </w:r>
          </w:p>
        </w:tc>
      </w:tr>
      <w:tr w:rsidR="00C678CA" w:rsidRPr="00971397" w14:paraId="2FDF154E" w14:textId="77777777">
        <w:tc>
          <w:tcPr>
            <w:tcW w:w="0" w:type="auto"/>
            <w:shd w:val="clear" w:color="auto" w:fill="FFFFFF"/>
          </w:tcPr>
          <w:p w14:paraId="6D3F48F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C4128A1"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121" w:name="_Toc144074527"/>
      <w:r w:rsidRPr="00971397">
        <w:rPr>
          <w:rFonts w:asciiTheme="minorHAnsi" w:hAnsiTheme="minorHAnsi" w:cstheme="minorHAnsi"/>
        </w:rPr>
        <w:t>CM-2(7) Configure Systems and Components for High-risk Areas (M)(H)</w:t>
      </w:r>
      <w:bookmarkEnd w:id="121"/>
    </w:p>
    <w:p w14:paraId="0AC0736C" w14:textId="39D92A55"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Issue [Assignment: organization-defined systems or system components] with [Assignment: organization-defined configurations] to individuals traveling to locations that the organization deems to be of significant risk; and</w:t>
      </w:r>
    </w:p>
    <w:p w14:paraId="3CAB0EE4" w14:textId="6FF6F40C"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Apply the following controls to the systems or components when the individuals return from travel: [Assignment: organization-defined controls].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2E44A63" w14:textId="77777777">
        <w:tc>
          <w:tcPr>
            <w:tcW w:w="0" w:type="auto"/>
            <w:shd w:val="clear" w:color="auto" w:fill="CCECFC"/>
          </w:tcPr>
          <w:p w14:paraId="096716D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CM-2(7) Control Summary Information</w:t>
            </w:r>
          </w:p>
        </w:tc>
      </w:tr>
      <w:tr w:rsidR="00C678CA" w:rsidRPr="00971397" w14:paraId="68C35E99" w14:textId="77777777">
        <w:tc>
          <w:tcPr>
            <w:tcW w:w="0" w:type="auto"/>
            <w:shd w:val="clear" w:color="auto" w:fill="FFFFFF"/>
          </w:tcPr>
          <w:p w14:paraId="1B06A3B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683FE515" w14:textId="77777777">
        <w:tc>
          <w:tcPr>
            <w:tcW w:w="0" w:type="auto"/>
            <w:shd w:val="clear" w:color="auto" w:fill="FFFFFF"/>
          </w:tcPr>
          <w:p w14:paraId="2A10F97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CM-2(7)(a)-1:</w:t>
            </w:r>
          </w:p>
        </w:tc>
      </w:tr>
      <w:tr w:rsidR="00C678CA" w:rsidRPr="00971397" w14:paraId="3500AF5B" w14:textId="77777777">
        <w:tc>
          <w:tcPr>
            <w:tcW w:w="0" w:type="auto"/>
            <w:shd w:val="clear" w:color="auto" w:fill="FFFFFF"/>
          </w:tcPr>
          <w:p w14:paraId="76444B11" w14:textId="5367519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CM-2(7)(a)-2:</w:t>
            </w:r>
          </w:p>
        </w:tc>
      </w:tr>
      <w:tr w:rsidR="00C678CA" w:rsidRPr="00971397" w14:paraId="111E05CD" w14:textId="77777777">
        <w:tc>
          <w:tcPr>
            <w:tcW w:w="0" w:type="auto"/>
            <w:shd w:val="clear" w:color="auto" w:fill="FFFFFF"/>
          </w:tcPr>
          <w:p w14:paraId="76540A5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Parameter CM-2(7)(b):</w:t>
            </w:r>
          </w:p>
        </w:tc>
      </w:tr>
      <w:tr w:rsidR="00C678CA" w:rsidRPr="00971397" w14:paraId="1C7146FB" w14:textId="77777777">
        <w:tc>
          <w:tcPr>
            <w:tcW w:w="0" w:type="auto"/>
            <w:shd w:val="clear" w:color="auto" w:fill="FFFFFF"/>
          </w:tcPr>
          <w:p w14:paraId="47D13A8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40C00C16" w14:textId="2D4D0D5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1104522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29C922B" w14:textId="46045DE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408836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6BA03DDB" w14:textId="790C04C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297013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D71EA46" w14:textId="244BC93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411187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635790B" w14:textId="7DBD513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433398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7C17597" w14:textId="77777777">
        <w:tc>
          <w:tcPr>
            <w:tcW w:w="0" w:type="auto"/>
            <w:shd w:val="clear" w:color="auto" w:fill="FFFFFF"/>
          </w:tcPr>
          <w:p w14:paraId="40BCD690" w14:textId="77777777" w:rsidR="00A77B3E" w:rsidRPr="00971397" w:rsidRDefault="00000000" w:rsidP="007443DB">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278021D0" w14:textId="6457DED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754176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99DF7AF" w14:textId="6544AA3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30400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C33ED95" w14:textId="429A4D1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367200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F2E5475" w14:textId="5B43389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36269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F6AD27D" w14:textId="637733A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119844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6019D1E9" w14:textId="35E7D84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937642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996C2F1" w14:textId="60E52C45"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28476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23C8D3C2"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BA81DE8" w14:textId="77777777">
        <w:tc>
          <w:tcPr>
            <w:tcW w:w="0" w:type="auto"/>
            <w:shd w:val="clear" w:color="auto" w:fill="CCECFC"/>
          </w:tcPr>
          <w:p w14:paraId="6A70924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CM-2(7) What is the solution and how is it implemented?</w:t>
            </w:r>
          </w:p>
        </w:tc>
      </w:tr>
      <w:tr w:rsidR="00C678CA" w:rsidRPr="00971397" w14:paraId="670E016B" w14:textId="77777777">
        <w:tc>
          <w:tcPr>
            <w:tcW w:w="0" w:type="auto"/>
            <w:shd w:val="clear" w:color="auto" w:fill="FFFFFF"/>
          </w:tcPr>
          <w:p w14:paraId="7B903A0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3E837411" w14:textId="77777777">
        <w:tc>
          <w:tcPr>
            <w:tcW w:w="0" w:type="auto"/>
            <w:shd w:val="clear" w:color="auto" w:fill="FFFFFF"/>
          </w:tcPr>
          <w:p w14:paraId="1F59439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54087316"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122" w:name="_Toc144074528"/>
      <w:r w:rsidRPr="00971397">
        <w:rPr>
          <w:rFonts w:asciiTheme="minorHAnsi" w:hAnsiTheme="minorHAnsi" w:cstheme="minorHAnsi"/>
        </w:rPr>
        <w:t>CM-3 Configuration Change Control (M)(H)</w:t>
      </w:r>
      <w:bookmarkEnd w:id="122"/>
    </w:p>
    <w:p w14:paraId="6333F4B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Determine and document the types of changes to the system that are configuration-controlled;</w:t>
      </w:r>
    </w:p>
    <w:p w14:paraId="5B3F4B7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b.</w:t>
      </w:r>
      <w:r w:rsidRPr="00971397">
        <w:rPr>
          <w:rFonts w:cstheme="minorHAnsi"/>
        </w:rPr>
        <w:tab/>
        <w:t>Review proposed configuration-controlled changes to the system and approve or disapprove such changes with explicit consideration for security and privacy impact analyses;</w:t>
      </w:r>
    </w:p>
    <w:p w14:paraId="263F2FA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Document configuration change decisions associated with the system;</w:t>
      </w:r>
    </w:p>
    <w:p w14:paraId="6113290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Implement approved configuration-controlled changes to the system;</w:t>
      </w:r>
    </w:p>
    <w:p w14:paraId="371AB15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Retain records of configuration-controlled changes to the system for [Assignment: organization-defined time period];</w:t>
      </w:r>
    </w:p>
    <w:p w14:paraId="1612136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f.</w:t>
      </w:r>
      <w:r w:rsidRPr="00971397">
        <w:rPr>
          <w:rFonts w:cstheme="minorHAnsi"/>
        </w:rPr>
        <w:tab/>
        <w:t>Monitor and review activities associated with configuration-controlled changes to the system; and</w:t>
      </w:r>
    </w:p>
    <w:p w14:paraId="543642CE" w14:textId="04438DC9"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g.</w:t>
      </w:r>
      <w:r w:rsidRPr="00971397">
        <w:rPr>
          <w:rFonts w:cstheme="minorHAnsi"/>
        </w:rPr>
        <w:tab/>
      </w:r>
      <w:r w:rsidR="0087275C" w:rsidRPr="00971397">
        <w:rPr>
          <w:rFonts w:cstheme="minorHAnsi"/>
        </w:rPr>
        <w:t>Coordinate and provide oversight for configuration change control activities through [Assignment: organization-defined configuration change control element] that convenes [Selection (one-or-more): organization-defined frequency</w:t>
      </w:r>
      <w:r w:rsidR="007D2E5E" w:rsidRPr="00971397">
        <w:rPr>
          <w:rFonts w:cstheme="minorHAnsi"/>
        </w:rPr>
        <w:t>;</w:t>
      </w:r>
      <w:r w:rsidR="0087275C" w:rsidRPr="00971397">
        <w:rPr>
          <w:rFonts w:cstheme="minorHAnsi"/>
        </w:rPr>
        <w:t xml:space="preserve"> when [Assignment: organization-defined configuration change conditions]].</w:t>
      </w:r>
    </w:p>
    <w:p w14:paraId="40ADAF27"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CM-3 Additional FedRAMP Requirements and Guidance:</w:t>
      </w:r>
    </w:p>
    <w:p w14:paraId="62254E9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(e) Guidance:</w:t>
      </w:r>
      <w:r w:rsidRPr="00971397">
        <w:rPr>
          <w:rFonts w:cstheme="minorHAnsi"/>
        </w:rPr>
        <w:t xml:space="preserve"> In accordance with record retention policies and procedures.</w:t>
      </w:r>
    </w:p>
    <w:p w14:paraId="12BD2774" w14:textId="50B59853"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The service provider establishes a central means of communicating major changes to or developments in the information system or environment of operations that may affect its services to the federal government and associated service consumers (e.g., electronic bulletin board, web status page). The means of communication are approved and accepted by the 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131228F" w14:textId="77777777">
        <w:tc>
          <w:tcPr>
            <w:tcW w:w="0" w:type="auto"/>
            <w:shd w:val="clear" w:color="auto" w:fill="CCECFC"/>
          </w:tcPr>
          <w:p w14:paraId="7D9F3E9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CM-3 Control Summary Information</w:t>
            </w:r>
          </w:p>
        </w:tc>
      </w:tr>
      <w:tr w:rsidR="00C678CA" w:rsidRPr="00971397" w14:paraId="05F55916" w14:textId="77777777">
        <w:tc>
          <w:tcPr>
            <w:tcW w:w="0" w:type="auto"/>
            <w:shd w:val="clear" w:color="auto" w:fill="FFFFFF"/>
          </w:tcPr>
          <w:p w14:paraId="3507C3F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7261103" w14:textId="77777777">
        <w:tc>
          <w:tcPr>
            <w:tcW w:w="0" w:type="auto"/>
            <w:shd w:val="clear" w:color="auto" w:fill="FFFFFF"/>
          </w:tcPr>
          <w:p w14:paraId="3067549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CM-3(e):</w:t>
            </w:r>
          </w:p>
        </w:tc>
      </w:tr>
      <w:tr w:rsidR="00C678CA" w:rsidRPr="00971397" w14:paraId="47B04259" w14:textId="77777777">
        <w:tc>
          <w:tcPr>
            <w:tcW w:w="0" w:type="auto"/>
            <w:shd w:val="clear" w:color="auto" w:fill="FFFFFF"/>
          </w:tcPr>
          <w:p w14:paraId="5A674ADF" w14:textId="4582C40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CM-3(g)-1:</w:t>
            </w:r>
          </w:p>
        </w:tc>
      </w:tr>
      <w:tr w:rsidR="00C678CA" w:rsidRPr="00971397" w14:paraId="0169CDEA" w14:textId="77777777">
        <w:tc>
          <w:tcPr>
            <w:tcW w:w="0" w:type="auto"/>
            <w:shd w:val="clear" w:color="auto" w:fill="FFFFFF"/>
          </w:tcPr>
          <w:p w14:paraId="4FEE3B6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CM-3(g)-2:</w:t>
            </w:r>
          </w:p>
        </w:tc>
      </w:tr>
      <w:tr w:rsidR="00C678CA" w:rsidRPr="00971397" w14:paraId="7D4B9720" w14:textId="77777777">
        <w:tc>
          <w:tcPr>
            <w:tcW w:w="0" w:type="auto"/>
            <w:shd w:val="clear" w:color="auto" w:fill="FFFFFF"/>
          </w:tcPr>
          <w:p w14:paraId="530D484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3F9A7D19" w14:textId="5DA456C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456798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4BDFAF4" w14:textId="6755270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076173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751386F" w14:textId="6BE2FFC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49357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1EED356" w14:textId="524AD6C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977638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22E8259" w14:textId="313E652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05684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5E07950" w14:textId="77777777">
        <w:tc>
          <w:tcPr>
            <w:tcW w:w="0" w:type="auto"/>
            <w:shd w:val="clear" w:color="auto" w:fill="FFFFFF"/>
          </w:tcPr>
          <w:p w14:paraId="57F19E2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6B4C73C3" w14:textId="45236E5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03500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F01F1E1" w14:textId="1D88DB6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67091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8A93043" w14:textId="0CE3DF0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329347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DAD46FE" w14:textId="610917E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415627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B895126" w14:textId="33DFAE6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174362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DFACE3C" w14:textId="3599E3F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363587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9C6ACD1" w14:textId="18415242"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3299137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2F9AAC0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05B64B7" w14:textId="77777777">
        <w:tc>
          <w:tcPr>
            <w:tcW w:w="0" w:type="auto"/>
            <w:shd w:val="clear" w:color="auto" w:fill="CCECFC"/>
          </w:tcPr>
          <w:p w14:paraId="5BC7858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CM-3 What is the solution and how is it implemented?</w:t>
            </w:r>
          </w:p>
        </w:tc>
      </w:tr>
      <w:tr w:rsidR="00C678CA" w:rsidRPr="00971397" w14:paraId="5D192B77" w14:textId="77777777">
        <w:tc>
          <w:tcPr>
            <w:tcW w:w="0" w:type="auto"/>
            <w:shd w:val="clear" w:color="auto" w:fill="FFFFFF"/>
          </w:tcPr>
          <w:p w14:paraId="1D3388F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52CA029" w14:textId="77777777">
        <w:tc>
          <w:tcPr>
            <w:tcW w:w="0" w:type="auto"/>
            <w:shd w:val="clear" w:color="auto" w:fill="FFFFFF"/>
          </w:tcPr>
          <w:p w14:paraId="29A54AA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6485689F" w14:textId="77777777">
        <w:tc>
          <w:tcPr>
            <w:tcW w:w="0" w:type="auto"/>
            <w:shd w:val="clear" w:color="auto" w:fill="FFFFFF"/>
          </w:tcPr>
          <w:p w14:paraId="5C091C0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70966DF8" w14:textId="77777777">
        <w:tc>
          <w:tcPr>
            <w:tcW w:w="0" w:type="auto"/>
            <w:shd w:val="clear" w:color="auto" w:fill="FFFFFF"/>
          </w:tcPr>
          <w:p w14:paraId="6D0B966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35C6107F" w14:textId="77777777">
        <w:tc>
          <w:tcPr>
            <w:tcW w:w="0" w:type="auto"/>
            <w:shd w:val="clear" w:color="auto" w:fill="FFFFFF"/>
          </w:tcPr>
          <w:p w14:paraId="5605C0E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113DCF7D" w14:textId="77777777">
        <w:tc>
          <w:tcPr>
            <w:tcW w:w="0" w:type="auto"/>
            <w:shd w:val="clear" w:color="auto" w:fill="FFFFFF"/>
          </w:tcPr>
          <w:p w14:paraId="0A73A2E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r w:rsidR="00C678CA" w:rsidRPr="00971397" w14:paraId="3F9E0CBA" w14:textId="77777777">
        <w:tc>
          <w:tcPr>
            <w:tcW w:w="0" w:type="auto"/>
            <w:shd w:val="clear" w:color="auto" w:fill="FFFFFF"/>
          </w:tcPr>
          <w:p w14:paraId="0B4DB82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g:</w:t>
            </w:r>
          </w:p>
        </w:tc>
      </w:tr>
    </w:tbl>
    <w:p w14:paraId="2D5B18A2" w14:textId="77777777" w:rsidR="00A77B3E" w:rsidRPr="00971397" w:rsidRDefault="00000000" w:rsidP="00EB1CBE">
      <w:pPr>
        <w:pStyle w:val="Heading3"/>
        <w:tabs>
          <w:tab w:val="left" w:pos="360"/>
          <w:tab w:val="left" w:pos="1440"/>
          <w:tab w:val="left" w:pos="2160"/>
        </w:tabs>
        <w:rPr>
          <w:rFonts w:asciiTheme="minorHAnsi" w:hAnsiTheme="minorHAnsi" w:cstheme="minorHAnsi"/>
        </w:rPr>
      </w:pPr>
      <w:bookmarkStart w:id="123" w:name="_Toc144074529"/>
      <w:r w:rsidRPr="00971397">
        <w:rPr>
          <w:rFonts w:asciiTheme="minorHAnsi" w:hAnsiTheme="minorHAnsi" w:cstheme="minorHAnsi"/>
        </w:rPr>
        <w:lastRenderedPageBreak/>
        <w:t>CM-3(1) Automated Documentation, Notification, and Prohibition of Changes (H)</w:t>
      </w:r>
      <w:bookmarkEnd w:id="123"/>
    </w:p>
    <w:p w14:paraId="1ACCC942"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Use [Assignment: organization-defined automated mechanisms] to:</w:t>
      </w:r>
    </w:p>
    <w:p w14:paraId="3D51AA9D" w14:textId="40058D49"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Document proposed changes to the system;</w:t>
      </w:r>
    </w:p>
    <w:p w14:paraId="010B2760" w14:textId="300A039F"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(b)</w:t>
      </w:r>
      <w:r w:rsidRPr="00971397">
        <w:rPr>
          <w:rFonts w:cstheme="minorHAnsi"/>
        </w:rPr>
        <w:tab/>
        <w:t>Notify [Assignment: organization-defined approval authorities] of proposed changes to the system and request change approval;</w:t>
      </w:r>
    </w:p>
    <w:p w14:paraId="23F2354A" w14:textId="0B39C1AF"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(c)</w:t>
      </w:r>
      <w:r w:rsidRPr="00971397">
        <w:rPr>
          <w:rFonts w:cstheme="minorHAnsi"/>
        </w:rPr>
        <w:tab/>
        <w:t>Highlight proposed changes to the system that have not been approved or disapproved within [FedRAMP Assignment: organization agreed upon time period</w:t>
      </w:r>
      <w:r w:rsidR="0070315E" w:rsidRPr="00971397">
        <w:rPr>
          <w:rFonts w:cstheme="minorHAnsi"/>
        </w:rPr>
        <w:t>]</w:t>
      </w:r>
      <w:r w:rsidRPr="00971397">
        <w:rPr>
          <w:rFonts w:cstheme="minorHAnsi"/>
        </w:rPr>
        <w:t>;</w:t>
      </w:r>
    </w:p>
    <w:p w14:paraId="1DF32031" w14:textId="41C7FEA9"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(d)</w:t>
      </w:r>
      <w:r w:rsidRPr="00971397">
        <w:rPr>
          <w:rFonts w:cstheme="minorHAnsi"/>
        </w:rPr>
        <w:tab/>
        <w:t>Prohibit changes to the system until designated approvals are received;</w:t>
      </w:r>
    </w:p>
    <w:p w14:paraId="1326C1A5" w14:textId="30817A0E"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(e)</w:t>
      </w:r>
      <w:r w:rsidRPr="00971397">
        <w:rPr>
          <w:rFonts w:cstheme="minorHAnsi"/>
        </w:rPr>
        <w:tab/>
        <w:t>Document all changes to the system; and</w:t>
      </w:r>
    </w:p>
    <w:p w14:paraId="50DF9DDC" w14:textId="72342AB3"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(f)</w:t>
      </w:r>
      <w:r w:rsidRPr="00971397">
        <w:rPr>
          <w:rFonts w:cstheme="minorHAnsi"/>
        </w:rPr>
        <w:tab/>
        <w:t>Notify [FedRAMP Assignment: organization defined configuration management approval authorities] when approved changes to the system are 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34C785D" w14:textId="77777777">
        <w:tc>
          <w:tcPr>
            <w:tcW w:w="0" w:type="auto"/>
            <w:shd w:val="clear" w:color="auto" w:fill="CCECFC"/>
          </w:tcPr>
          <w:p w14:paraId="40B9645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CM-3(1) Control Summary Information</w:t>
            </w:r>
          </w:p>
        </w:tc>
      </w:tr>
      <w:tr w:rsidR="00C678CA" w:rsidRPr="00971397" w14:paraId="1FEDD918" w14:textId="77777777">
        <w:tc>
          <w:tcPr>
            <w:tcW w:w="0" w:type="auto"/>
            <w:shd w:val="clear" w:color="auto" w:fill="FFFFFF"/>
          </w:tcPr>
          <w:p w14:paraId="47B2582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703EAA2D" w14:textId="77777777">
        <w:tc>
          <w:tcPr>
            <w:tcW w:w="0" w:type="auto"/>
            <w:shd w:val="clear" w:color="auto" w:fill="FFFFFF"/>
          </w:tcPr>
          <w:p w14:paraId="02AE3548" w14:textId="5656F70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CM-3(1):</w:t>
            </w:r>
          </w:p>
        </w:tc>
      </w:tr>
      <w:tr w:rsidR="00C678CA" w:rsidRPr="00971397" w14:paraId="159CFEED" w14:textId="77777777">
        <w:tc>
          <w:tcPr>
            <w:tcW w:w="0" w:type="auto"/>
            <w:shd w:val="clear" w:color="auto" w:fill="FFFFFF"/>
          </w:tcPr>
          <w:p w14:paraId="2F1361D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CM-3(1)(b):</w:t>
            </w:r>
          </w:p>
        </w:tc>
      </w:tr>
      <w:tr w:rsidR="00C678CA" w:rsidRPr="00971397" w14:paraId="046C6FA8" w14:textId="77777777">
        <w:tc>
          <w:tcPr>
            <w:tcW w:w="0" w:type="auto"/>
            <w:shd w:val="clear" w:color="auto" w:fill="FFFFFF"/>
          </w:tcPr>
          <w:p w14:paraId="42EC75B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CM-3(1)(c):</w:t>
            </w:r>
          </w:p>
        </w:tc>
      </w:tr>
      <w:tr w:rsidR="00C678CA" w:rsidRPr="00971397" w14:paraId="70C2A22E" w14:textId="77777777">
        <w:tc>
          <w:tcPr>
            <w:tcW w:w="0" w:type="auto"/>
            <w:shd w:val="clear" w:color="auto" w:fill="FFFFFF"/>
          </w:tcPr>
          <w:p w14:paraId="4F043DC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CM-3(1)(f):</w:t>
            </w:r>
          </w:p>
        </w:tc>
      </w:tr>
      <w:tr w:rsidR="00C678CA" w:rsidRPr="00971397" w14:paraId="75C780F1" w14:textId="77777777">
        <w:tc>
          <w:tcPr>
            <w:tcW w:w="0" w:type="auto"/>
            <w:shd w:val="clear" w:color="auto" w:fill="FFFFFF"/>
          </w:tcPr>
          <w:p w14:paraId="75D4A2F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797CB911" w14:textId="68C17B6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626878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0D4AB33" w14:textId="5391AE5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281355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39B89E44" w14:textId="15EC11A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173559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A9C6F44" w14:textId="7BEFE4F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587978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E65785D" w14:textId="6BBFA0C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391951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04D01AD" w14:textId="77777777">
        <w:tc>
          <w:tcPr>
            <w:tcW w:w="0" w:type="auto"/>
            <w:shd w:val="clear" w:color="auto" w:fill="FFFFFF"/>
          </w:tcPr>
          <w:p w14:paraId="01AA92BE" w14:textId="77777777" w:rsidR="00A77B3E" w:rsidRPr="00971397" w:rsidRDefault="00000000" w:rsidP="00D74945">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07CC39CD" w14:textId="1624FB4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455736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0D2187C" w14:textId="2A9F193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578389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702218E" w14:textId="1DE3BCC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537674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7CE3150" w14:textId="51F3057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933895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C466CAF" w14:textId="7B1853B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786478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4C425E8" w14:textId="4AC723C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291692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73EEEED3" w14:textId="0BAC3E2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334876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1546086A"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670F1DD" w14:textId="77777777">
        <w:tc>
          <w:tcPr>
            <w:tcW w:w="0" w:type="auto"/>
            <w:shd w:val="clear" w:color="auto" w:fill="CCECFC"/>
          </w:tcPr>
          <w:p w14:paraId="3ABD97A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CM-3(1) What is the solution and how is it implemented?</w:t>
            </w:r>
          </w:p>
        </w:tc>
      </w:tr>
      <w:tr w:rsidR="00C678CA" w:rsidRPr="00971397" w14:paraId="059A4C37" w14:textId="77777777">
        <w:tc>
          <w:tcPr>
            <w:tcW w:w="0" w:type="auto"/>
            <w:shd w:val="clear" w:color="auto" w:fill="FFFFFF"/>
          </w:tcPr>
          <w:p w14:paraId="11B91D0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115CF7B5" w14:textId="77777777">
        <w:tc>
          <w:tcPr>
            <w:tcW w:w="0" w:type="auto"/>
            <w:shd w:val="clear" w:color="auto" w:fill="FFFFFF"/>
          </w:tcPr>
          <w:p w14:paraId="0B6A8AD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6DC56FC9" w14:textId="77777777">
        <w:tc>
          <w:tcPr>
            <w:tcW w:w="0" w:type="auto"/>
            <w:shd w:val="clear" w:color="auto" w:fill="FFFFFF"/>
          </w:tcPr>
          <w:p w14:paraId="3697849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r w:rsidR="00C678CA" w:rsidRPr="00971397" w14:paraId="236DB099" w14:textId="77777777">
        <w:tc>
          <w:tcPr>
            <w:tcW w:w="0" w:type="auto"/>
            <w:shd w:val="clear" w:color="auto" w:fill="FFFFFF"/>
          </w:tcPr>
          <w:p w14:paraId="4A5E6C4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d:</w:t>
            </w:r>
          </w:p>
        </w:tc>
      </w:tr>
      <w:tr w:rsidR="00C678CA" w:rsidRPr="00971397" w14:paraId="5FB03EB1" w14:textId="77777777">
        <w:tc>
          <w:tcPr>
            <w:tcW w:w="0" w:type="auto"/>
            <w:shd w:val="clear" w:color="auto" w:fill="FFFFFF"/>
          </w:tcPr>
          <w:p w14:paraId="421CA34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e:</w:t>
            </w:r>
          </w:p>
        </w:tc>
      </w:tr>
      <w:tr w:rsidR="00C678CA" w:rsidRPr="00971397" w14:paraId="56DCEA2A" w14:textId="77777777">
        <w:tc>
          <w:tcPr>
            <w:tcW w:w="0" w:type="auto"/>
            <w:shd w:val="clear" w:color="auto" w:fill="FFFFFF"/>
          </w:tcPr>
          <w:p w14:paraId="0762081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f:</w:t>
            </w:r>
          </w:p>
        </w:tc>
      </w:tr>
    </w:tbl>
    <w:p w14:paraId="7410339B"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24" w:name="_Toc144074530"/>
      <w:r w:rsidRPr="00971397">
        <w:rPr>
          <w:rFonts w:asciiTheme="minorHAnsi" w:hAnsiTheme="minorHAnsi" w:cstheme="minorHAnsi"/>
        </w:rPr>
        <w:t>CM-3(2) Testing, Validation, and Documentation of Changes (M)(H)</w:t>
      </w:r>
      <w:bookmarkEnd w:id="124"/>
    </w:p>
    <w:p w14:paraId="456FB8D2" w14:textId="2F7A160D" w:rsidR="00A77B3E" w:rsidRPr="00971397" w:rsidRDefault="00000000" w:rsidP="00971397">
      <w:pPr>
        <w:spacing w:after="320"/>
        <w:rPr>
          <w:rFonts w:cstheme="minorHAnsi"/>
        </w:rPr>
      </w:pPr>
      <w:r w:rsidRPr="00971397">
        <w:rPr>
          <w:rFonts w:cstheme="minorHAnsi"/>
        </w:rPr>
        <w:t>Test, validate, and document changes to the system before finalizing the implementation of the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70678BA" w14:textId="77777777">
        <w:tc>
          <w:tcPr>
            <w:tcW w:w="0" w:type="auto"/>
            <w:shd w:val="clear" w:color="auto" w:fill="CCECFC"/>
          </w:tcPr>
          <w:p w14:paraId="6A12319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CM-3(2) Control Summary Information</w:t>
            </w:r>
          </w:p>
        </w:tc>
      </w:tr>
      <w:tr w:rsidR="00C678CA" w:rsidRPr="00971397" w14:paraId="28742A86" w14:textId="77777777">
        <w:tc>
          <w:tcPr>
            <w:tcW w:w="0" w:type="auto"/>
            <w:shd w:val="clear" w:color="auto" w:fill="FFFFFF"/>
          </w:tcPr>
          <w:p w14:paraId="2E525AD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6BAA9FD" w14:textId="77777777">
        <w:tc>
          <w:tcPr>
            <w:tcW w:w="0" w:type="auto"/>
            <w:shd w:val="clear" w:color="auto" w:fill="FFFFFF"/>
          </w:tcPr>
          <w:p w14:paraId="0B901B8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27D5433" w14:textId="13DA42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31825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D1404EB" w14:textId="4CC63B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456981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40D5D6C" w14:textId="3D2488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91896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FC5DEF7" w14:textId="6AC428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21009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5075E56" w14:textId="1C5D588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758588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09C0BAA" w14:textId="77777777">
        <w:tc>
          <w:tcPr>
            <w:tcW w:w="0" w:type="auto"/>
            <w:shd w:val="clear" w:color="auto" w:fill="FFFFFF"/>
          </w:tcPr>
          <w:p w14:paraId="421810D9" w14:textId="77777777" w:rsidR="00A77B3E" w:rsidRPr="00971397" w:rsidRDefault="00000000" w:rsidP="001F624E">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304B28AE" w14:textId="749E0D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89344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E645880" w14:textId="51FCEC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71516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AA416AA" w14:textId="16F613B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19380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40674BE" w14:textId="2ADA75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74971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6B94F9B" w14:textId="547114A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15269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E2F91BA" w14:textId="419918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22910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1F64AAF" w14:textId="61EA0675"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3876336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2D786EC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2DDC2C3" w14:textId="77777777">
        <w:tc>
          <w:tcPr>
            <w:tcW w:w="0" w:type="auto"/>
            <w:shd w:val="clear" w:color="auto" w:fill="CCECFC"/>
          </w:tcPr>
          <w:p w14:paraId="003E58B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CM-3(2) What is the solution and how is it implemented?</w:t>
            </w:r>
          </w:p>
        </w:tc>
      </w:tr>
      <w:tr w:rsidR="00C678CA" w:rsidRPr="00971397" w14:paraId="5FF3FE03" w14:textId="77777777">
        <w:tc>
          <w:tcPr>
            <w:tcW w:w="0" w:type="auto"/>
            <w:shd w:val="clear" w:color="auto" w:fill="FFFFFF"/>
          </w:tcPr>
          <w:p w14:paraId="408596B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E64ABE2"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25" w:name="_Toc144074531"/>
      <w:r w:rsidRPr="00971397">
        <w:rPr>
          <w:rFonts w:asciiTheme="minorHAnsi" w:hAnsiTheme="minorHAnsi" w:cstheme="minorHAnsi"/>
        </w:rPr>
        <w:t>CM-3(4) Security and Privacy Representatives (M)(H)</w:t>
      </w:r>
      <w:bookmarkEnd w:id="125"/>
    </w:p>
    <w:p w14:paraId="6722BB11" w14:textId="77777777" w:rsidR="00A77B3E" w:rsidRPr="00971397" w:rsidRDefault="00000000" w:rsidP="00971397">
      <w:pPr>
        <w:spacing w:after="320"/>
        <w:rPr>
          <w:rFonts w:cstheme="minorHAnsi"/>
        </w:rPr>
      </w:pPr>
      <w:r w:rsidRPr="00971397">
        <w:rPr>
          <w:rFonts w:cstheme="minorHAnsi"/>
        </w:rPr>
        <w:t>Require [Assignment: organization-defined security and privacy representatives] to be members of the [FedRAMP Assignment: Configuration control board (CCB) or similar (as defined in CM-3)].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527CB30" w14:textId="77777777">
        <w:tc>
          <w:tcPr>
            <w:tcW w:w="0" w:type="auto"/>
            <w:shd w:val="clear" w:color="auto" w:fill="CCECFC"/>
          </w:tcPr>
          <w:p w14:paraId="3B862AE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CM-3(4) Control Summary Information</w:t>
            </w:r>
          </w:p>
        </w:tc>
      </w:tr>
      <w:tr w:rsidR="00C678CA" w:rsidRPr="00971397" w14:paraId="69EB9C52" w14:textId="77777777">
        <w:tc>
          <w:tcPr>
            <w:tcW w:w="0" w:type="auto"/>
            <w:shd w:val="clear" w:color="auto" w:fill="FFFFFF"/>
          </w:tcPr>
          <w:p w14:paraId="02AAB4E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21A7434" w14:textId="77777777">
        <w:tc>
          <w:tcPr>
            <w:tcW w:w="0" w:type="auto"/>
            <w:shd w:val="clear" w:color="auto" w:fill="FFFFFF"/>
          </w:tcPr>
          <w:p w14:paraId="0ED8E6C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CM-3(4)-1:</w:t>
            </w:r>
          </w:p>
        </w:tc>
      </w:tr>
      <w:tr w:rsidR="00C678CA" w:rsidRPr="00971397" w14:paraId="69DFDCD5" w14:textId="77777777">
        <w:tc>
          <w:tcPr>
            <w:tcW w:w="0" w:type="auto"/>
            <w:shd w:val="clear" w:color="auto" w:fill="FFFFFF"/>
          </w:tcPr>
          <w:p w14:paraId="3BE8B7C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Parameter CM-3(4)-2:</w:t>
            </w:r>
          </w:p>
        </w:tc>
      </w:tr>
      <w:tr w:rsidR="00C678CA" w:rsidRPr="00971397" w14:paraId="70CEEBB8" w14:textId="77777777">
        <w:tc>
          <w:tcPr>
            <w:tcW w:w="0" w:type="auto"/>
            <w:shd w:val="clear" w:color="auto" w:fill="FFFFFF"/>
          </w:tcPr>
          <w:p w14:paraId="4C27BB6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B4D716E" w14:textId="045CBBF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63231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5054AF9" w14:textId="49BF95C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87578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71A0D45" w14:textId="48268A1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84642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D7BEF99" w14:textId="116812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07451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6A3B120" w14:textId="33F6A9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068227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1D9555D" w14:textId="77777777">
        <w:tc>
          <w:tcPr>
            <w:tcW w:w="0" w:type="auto"/>
            <w:shd w:val="clear" w:color="auto" w:fill="FFFFFF"/>
          </w:tcPr>
          <w:p w14:paraId="4D35DC8B" w14:textId="77777777" w:rsidR="00A77B3E" w:rsidRPr="00971397" w:rsidRDefault="00000000" w:rsidP="001F624E">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65A8D26" w14:textId="5D4600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75050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AE5BDAC" w14:textId="6F3EFA3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47011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AAA6BA4" w14:textId="0BCB7DF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73022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6F04BAB" w14:textId="766C57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48072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B93B7D6" w14:textId="09EBBD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55010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D0068FA" w14:textId="3D52590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4449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3C82FAA" w14:textId="6000654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5180114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19ACAB0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D1EB5F5" w14:textId="77777777">
        <w:tc>
          <w:tcPr>
            <w:tcW w:w="0" w:type="auto"/>
            <w:shd w:val="clear" w:color="auto" w:fill="CCECFC"/>
          </w:tcPr>
          <w:p w14:paraId="1028ED2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CM-3(4) What is the solution and how is it implemented?</w:t>
            </w:r>
          </w:p>
        </w:tc>
      </w:tr>
      <w:tr w:rsidR="00C678CA" w:rsidRPr="00971397" w14:paraId="5416302B" w14:textId="77777777">
        <w:tc>
          <w:tcPr>
            <w:tcW w:w="0" w:type="auto"/>
            <w:shd w:val="clear" w:color="auto" w:fill="FFFFFF"/>
          </w:tcPr>
          <w:p w14:paraId="6E3721B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242B9A9"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26" w:name="_Toc144074532"/>
      <w:r w:rsidRPr="00971397">
        <w:rPr>
          <w:rFonts w:asciiTheme="minorHAnsi" w:hAnsiTheme="minorHAnsi" w:cstheme="minorHAnsi"/>
        </w:rPr>
        <w:t>CM-3(6) Cryptography Management (H)</w:t>
      </w:r>
      <w:bookmarkEnd w:id="126"/>
    </w:p>
    <w:p w14:paraId="04D972A6" w14:textId="77777777" w:rsidR="00A77B3E" w:rsidRPr="00971397" w:rsidRDefault="00000000" w:rsidP="00971397">
      <w:pPr>
        <w:spacing w:after="320"/>
        <w:rPr>
          <w:rFonts w:cstheme="minorHAnsi"/>
        </w:rPr>
      </w:pPr>
      <w:r w:rsidRPr="00971397">
        <w:rPr>
          <w:rFonts w:cstheme="minorHAnsi"/>
        </w:rPr>
        <w:t>Ensure that cryptographic mechanisms used to provide the following controls are under configuration management: [FedRAMP Assignment: All security safeguards that rely on cryptography].</w:t>
      </w:r>
    </w:p>
    <w:p w14:paraId="250FED4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40483F9" w14:textId="77777777">
        <w:tc>
          <w:tcPr>
            <w:tcW w:w="0" w:type="auto"/>
            <w:shd w:val="clear" w:color="auto" w:fill="CCECFC"/>
          </w:tcPr>
          <w:p w14:paraId="397476F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CM-3(6) Control Summary Information</w:t>
            </w:r>
          </w:p>
        </w:tc>
      </w:tr>
      <w:tr w:rsidR="00C678CA" w:rsidRPr="00971397" w14:paraId="67DDB1A2" w14:textId="77777777">
        <w:tc>
          <w:tcPr>
            <w:tcW w:w="0" w:type="auto"/>
            <w:shd w:val="clear" w:color="auto" w:fill="FFFFFF"/>
          </w:tcPr>
          <w:p w14:paraId="7C47C1A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4BBD2F8" w14:textId="77777777">
        <w:tc>
          <w:tcPr>
            <w:tcW w:w="0" w:type="auto"/>
            <w:shd w:val="clear" w:color="auto" w:fill="FFFFFF"/>
          </w:tcPr>
          <w:p w14:paraId="3EF47F13" w14:textId="07DA16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CM-3(6):</w:t>
            </w:r>
          </w:p>
        </w:tc>
      </w:tr>
      <w:tr w:rsidR="00C678CA" w:rsidRPr="00971397" w14:paraId="680A59D6" w14:textId="77777777">
        <w:tc>
          <w:tcPr>
            <w:tcW w:w="0" w:type="auto"/>
            <w:shd w:val="clear" w:color="auto" w:fill="FFFFFF"/>
          </w:tcPr>
          <w:p w14:paraId="7499507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8B1571A" w14:textId="30FE2DE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99287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66740D0" w14:textId="7643709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08842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22E202A" w14:textId="0017A4C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87138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E94B25C" w14:textId="6AE6D1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758767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98B8216" w14:textId="106D71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82371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56171CD" w14:textId="77777777">
        <w:tc>
          <w:tcPr>
            <w:tcW w:w="0" w:type="auto"/>
            <w:shd w:val="clear" w:color="auto" w:fill="FFFFFF"/>
          </w:tcPr>
          <w:p w14:paraId="70254A65" w14:textId="77777777" w:rsidR="00A77B3E" w:rsidRPr="00971397" w:rsidRDefault="00000000" w:rsidP="006843C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1A3F4DB" w14:textId="052D150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01289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9F5729D" w14:textId="74D56EF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28580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83AD0F2" w14:textId="388B932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66633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36E9A92" w14:textId="471A598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08738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52CB7E4" w14:textId="3AFF69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39303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F979267" w14:textId="4844C6D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44702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4D83476" w14:textId="5630F98B"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567125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1657A4A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37610ED" w14:textId="77777777">
        <w:tc>
          <w:tcPr>
            <w:tcW w:w="0" w:type="auto"/>
            <w:shd w:val="clear" w:color="auto" w:fill="CCECFC"/>
          </w:tcPr>
          <w:p w14:paraId="3B53A88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CM-3(6) What is the solution and how is it implemented?</w:t>
            </w:r>
          </w:p>
        </w:tc>
      </w:tr>
      <w:tr w:rsidR="00C678CA" w:rsidRPr="00971397" w14:paraId="07924A36" w14:textId="77777777">
        <w:tc>
          <w:tcPr>
            <w:tcW w:w="0" w:type="auto"/>
            <w:shd w:val="clear" w:color="auto" w:fill="FFFFFF"/>
          </w:tcPr>
          <w:p w14:paraId="3374168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235C06D"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27" w:name="_Toc144074533"/>
      <w:r w:rsidRPr="00971397">
        <w:rPr>
          <w:rFonts w:asciiTheme="minorHAnsi" w:hAnsiTheme="minorHAnsi" w:cstheme="minorHAnsi"/>
        </w:rPr>
        <w:lastRenderedPageBreak/>
        <w:t>CM-4 Impact Analyses (L)(M)(H)</w:t>
      </w:r>
      <w:bookmarkEnd w:id="127"/>
    </w:p>
    <w:p w14:paraId="3323E207" w14:textId="77777777" w:rsidR="00A77B3E" w:rsidRPr="00971397" w:rsidRDefault="00000000" w:rsidP="00971397">
      <w:pPr>
        <w:spacing w:after="320"/>
        <w:rPr>
          <w:rFonts w:cstheme="minorHAnsi"/>
        </w:rPr>
      </w:pPr>
      <w:r w:rsidRPr="00971397">
        <w:rPr>
          <w:rFonts w:cstheme="minorHAnsi"/>
        </w:rPr>
        <w:t>Analyze changes to the system to determine potential security and privacy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98A5916" w14:textId="77777777">
        <w:tc>
          <w:tcPr>
            <w:tcW w:w="0" w:type="auto"/>
            <w:shd w:val="clear" w:color="auto" w:fill="CCECFC"/>
          </w:tcPr>
          <w:p w14:paraId="33E4547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CM-4 Control Summary Information</w:t>
            </w:r>
          </w:p>
        </w:tc>
      </w:tr>
      <w:tr w:rsidR="00C678CA" w:rsidRPr="00971397" w14:paraId="30FF0AF8" w14:textId="77777777">
        <w:tc>
          <w:tcPr>
            <w:tcW w:w="0" w:type="auto"/>
            <w:shd w:val="clear" w:color="auto" w:fill="FFFFFF"/>
          </w:tcPr>
          <w:p w14:paraId="2B888FB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2CF2DFB" w14:textId="77777777">
        <w:tc>
          <w:tcPr>
            <w:tcW w:w="0" w:type="auto"/>
            <w:shd w:val="clear" w:color="auto" w:fill="FFFFFF"/>
          </w:tcPr>
          <w:p w14:paraId="4354A69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1887256" w14:textId="39C1599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65113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A97018C" w14:textId="7C3D62B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17515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E230317" w14:textId="4EB5D5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31566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03A8225" w14:textId="72230B0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50238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F9F716C" w14:textId="76DCC00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6740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CE0B7F4" w14:textId="77777777">
        <w:tc>
          <w:tcPr>
            <w:tcW w:w="0" w:type="auto"/>
            <w:shd w:val="clear" w:color="auto" w:fill="FFFFFF"/>
          </w:tcPr>
          <w:p w14:paraId="6123ADB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0CBC316" w14:textId="578D482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74016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407F4AB" w14:textId="4C90048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62980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041F727" w14:textId="66DC77B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48769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DB33B08" w14:textId="62F6DA2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90793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FEC6DA8" w14:textId="1F4856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68168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C37B85F" w14:textId="5034519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59446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0A8F58B" w14:textId="753AF759"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477346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63FDD90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6B5DF99" w14:textId="77777777">
        <w:tc>
          <w:tcPr>
            <w:tcW w:w="0" w:type="auto"/>
            <w:shd w:val="clear" w:color="auto" w:fill="CCECFC"/>
          </w:tcPr>
          <w:p w14:paraId="1C7C46D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CM-4 What is the solution and how is it implemented?</w:t>
            </w:r>
          </w:p>
        </w:tc>
      </w:tr>
      <w:tr w:rsidR="00C678CA" w:rsidRPr="00971397" w14:paraId="12857DDE" w14:textId="77777777">
        <w:tc>
          <w:tcPr>
            <w:tcW w:w="0" w:type="auto"/>
            <w:shd w:val="clear" w:color="auto" w:fill="FFFFFF"/>
          </w:tcPr>
          <w:p w14:paraId="6A4FCD5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63A5969"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28" w:name="_Toc144074534"/>
      <w:r w:rsidRPr="00971397">
        <w:rPr>
          <w:rFonts w:asciiTheme="minorHAnsi" w:hAnsiTheme="minorHAnsi" w:cstheme="minorHAnsi"/>
        </w:rPr>
        <w:lastRenderedPageBreak/>
        <w:t>CM-4(1) Separate Test Environments (H)</w:t>
      </w:r>
      <w:bookmarkEnd w:id="128"/>
    </w:p>
    <w:p w14:paraId="6ADDDC57" w14:textId="506BF5C4" w:rsidR="00A77B3E" w:rsidRPr="00971397" w:rsidRDefault="00000000" w:rsidP="00971397">
      <w:pPr>
        <w:spacing w:after="320"/>
        <w:rPr>
          <w:rFonts w:cstheme="minorHAnsi"/>
        </w:rPr>
      </w:pPr>
      <w:r w:rsidRPr="00971397">
        <w:rPr>
          <w:rFonts w:cstheme="minorHAnsi"/>
        </w:rPr>
        <w:t>Analyze changes to the system in a separate test environment before implementation in an operational environment, looking for security and privacy impacts due to flaws, weaknesses, incompatibility, or intentional malice.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3567445" w14:textId="77777777">
        <w:tc>
          <w:tcPr>
            <w:tcW w:w="0" w:type="auto"/>
            <w:shd w:val="clear" w:color="auto" w:fill="CCECFC"/>
          </w:tcPr>
          <w:p w14:paraId="5C5AD2D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CM-4(1) Control Summary Information</w:t>
            </w:r>
          </w:p>
        </w:tc>
      </w:tr>
      <w:tr w:rsidR="00C678CA" w:rsidRPr="00971397" w14:paraId="7D6471F3" w14:textId="77777777">
        <w:tc>
          <w:tcPr>
            <w:tcW w:w="0" w:type="auto"/>
            <w:shd w:val="clear" w:color="auto" w:fill="FFFFFF"/>
          </w:tcPr>
          <w:p w14:paraId="46B7347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E823BDE" w14:textId="77777777">
        <w:tc>
          <w:tcPr>
            <w:tcW w:w="0" w:type="auto"/>
            <w:shd w:val="clear" w:color="auto" w:fill="FFFFFF"/>
          </w:tcPr>
          <w:p w14:paraId="1174646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93B7C56" w14:textId="447BE3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72338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A1DB154" w14:textId="5D87388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41314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028C54D" w14:textId="277E5D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69807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725D005" w14:textId="7C8CB0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31669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0AA40BB" w14:textId="5C4740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89388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ED60573" w14:textId="77777777">
        <w:tc>
          <w:tcPr>
            <w:tcW w:w="0" w:type="auto"/>
            <w:shd w:val="clear" w:color="auto" w:fill="FFFFFF"/>
          </w:tcPr>
          <w:p w14:paraId="653FB01A" w14:textId="77777777" w:rsidR="00A77B3E" w:rsidRPr="00971397" w:rsidRDefault="00000000" w:rsidP="006843C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753CA68" w14:textId="107AFB4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71752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488E660" w14:textId="3D65AD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55567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2FACE9C" w14:textId="34AF25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2500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7AD5196D" w14:textId="2551ED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41995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C3D53DF" w14:textId="026646D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25690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7C773CB" w14:textId="350871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36006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79B20E28" w14:textId="6AAD3E6B"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501776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39BDC6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4F903CD" w14:textId="77777777">
        <w:tc>
          <w:tcPr>
            <w:tcW w:w="0" w:type="auto"/>
            <w:shd w:val="clear" w:color="auto" w:fill="CCECFC"/>
          </w:tcPr>
          <w:p w14:paraId="7D641EA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CM-4(1) What is the solution and how is it implemented?</w:t>
            </w:r>
          </w:p>
        </w:tc>
      </w:tr>
      <w:tr w:rsidR="00C678CA" w:rsidRPr="00971397" w14:paraId="69B59D60" w14:textId="77777777">
        <w:tc>
          <w:tcPr>
            <w:tcW w:w="0" w:type="auto"/>
            <w:shd w:val="clear" w:color="auto" w:fill="FFFFFF"/>
          </w:tcPr>
          <w:p w14:paraId="6013912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7635BE4"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29" w:name="_Toc144074535"/>
      <w:r w:rsidRPr="00971397">
        <w:rPr>
          <w:rFonts w:asciiTheme="minorHAnsi" w:hAnsiTheme="minorHAnsi" w:cstheme="minorHAnsi"/>
        </w:rPr>
        <w:lastRenderedPageBreak/>
        <w:t>CM-4(2) Verification of Controls (M)(H)</w:t>
      </w:r>
      <w:bookmarkEnd w:id="129"/>
    </w:p>
    <w:p w14:paraId="13AC0BF0" w14:textId="58C03552" w:rsidR="00A77B3E" w:rsidRPr="00971397" w:rsidRDefault="003A3AE3" w:rsidP="00971397">
      <w:pPr>
        <w:spacing w:after="320"/>
        <w:rPr>
          <w:rFonts w:cstheme="minorHAnsi"/>
        </w:rPr>
      </w:pPr>
      <w:r w:rsidRPr="00971397">
        <w:rPr>
          <w:rFonts w:cstheme="minorHAnsi"/>
        </w:rPr>
        <w:t>After system changes, verify that the impacted controls are implemented correctly, operating as intended, and producing the desired outcome with regard to meeting the security and privacy requirements for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1B39FE0" w14:textId="77777777">
        <w:tc>
          <w:tcPr>
            <w:tcW w:w="0" w:type="auto"/>
            <w:shd w:val="clear" w:color="auto" w:fill="CCECFC"/>
          </w:tcPr>
          <w:p w14:paraId="4A52B34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CM-4(2) Control Summary Information</w:t>
            </w:r>
          </w:p>
        </w:tc>
      </w:tr>
      <w:tr w:rsidR="00C678CA" w:rsidRPr="00971397" w14:paraId="539D75E0" w14:textId="77777777">
        <w:tc>
          <w:tcPr>
            <w:tcW w:w="0" w:type="auto"/>
            <w:shd w:val="clear" w:color="auto" w:fill="FFFFFF"/>
          </w:tcPr>
          <w:p w14:paraId="4309375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C33C05A" w14:textId="77777777">
        <w:tc>
          <w:tcPr>
            <w:tcW w:w="0" w:type="auto"/>
            <w:shd w:val="clear" w:color="auto" w:fill="FFFFFF"/>
          </w:tcPr>
          <w:p w14:paraId="5ABFE7B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F29536A" w14:textId="6CF01E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76783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F71CD9E" w14:textId="2A0BFE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13091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BEA0483" w14:textId="148923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12918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BBBCE76" w14:textId="36A56D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88424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EEC5989" w14:textId="1C1CD27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96572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9FF3AEF" w14:textId="77777777">
        <w:tc>
          <w:tcPr>
            <w:tcW w:w="0" w:type="auto"/>
            <w:shd w:val="clear" w:color="auto" w:fill="FFFFFF"/>
          </w:tcPr>
          <w:p w14:paraId="5866FF88" w14:textId="77777777" w:rsidR="00A77B3E" w:rsidRPr="00971397" w:rsidRDefault="00000000" w:rsidP="006843C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265DF26" w14:textId="2E21729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86450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92E6702" w14:textId="405F01C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12527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4328608" w14:textId="2A9B34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53345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14CA444" w14:textId="5BA686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76284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446A9DB" w14:textId="7955F50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915510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15EF18A5" w14:textId="6C9BDCE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76082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0911C81" w14:textId="5544150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955866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F84B3E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2FDCB24" w14:textId="77777777">
        <w:tc>
          <w:tcPr>
            <w:tcW w:w="0" w:type="auto"/>
            <w:shd w:val="clear" w:color="auto" w:fill="CCECFC"/>
          </w:tcPr>
          <w:p w14:paraId="60F6468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CM-4(2) What is the solution and how is it implemented?</w:t>
            </w:r>
          </w:p>
        </w:tc>
      </w:tr>
      <w:tr w:rsidR="00C678CA" w:rsidRPr="00971397" w14:paraId="36584D51" w14:textId="77777777">
        <w:tc>
          <w:tcPr>
            <w:tcW w:w="0" w:type="auto"/>
            <w:shd w:val="clear" w:color="auto" w:fill="FFFFFF"/>
          </w:tcPr>
          <w:p w14:paraId="3D67133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49AE255"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30" w:name="_Toc144074536"/>
      <w:r w:rsidRPr="00971397">
        <w:rPr>
          <w:rFonts w:asciiTheme="minorHAnsi" w:hAnsiTheme="minorHAnsi" w:cstheme="minorHAnsi"/>
        </w:rPr>
        <w:lastRenderedPageBreak/>
        <w:t>CM-5 Access Restrictions for Change (L)(M)(H)</w:t>
      </w:r>
      <w:bookmarkEnd w:id="130"/>
    </w:p>
    <w:p w14:paraId="6A59D511" w14:textId="60CA71D0" w:rsidR="00A77B3E" w:rsidRPr="00971397" w:rsidRDefault="00000000" w:rsidP="00971397">
      <w:pPr>
        <w:spacing w:after="320"/>
        <w:rPr>
          <w:rFonts w:cstheme="minorHAnsi"/>
        </w:rPr>
      </w:pPr>
      <w:r w:rsidRPr="00971397">
        <w:rPr>
          <w:rFonts w:cstheme="minorHAnsi"/>
        </w:rPr>
        <w:t>Define, document, approve, and enforce physical and logical access restrictions associated with changes to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7E8C6BB" w14:textId="77777777">
        <w:tc>
          <w:tcPr>
            <w:tcW w:w="0" w:type="auto"/>
            <w:shd w:val="clear" w:color="auto" w:fill="CCECFC"/>
          </w:tcPr>
          <w:p w14:paraId="134FCFE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CM-5 Control Summary Information</w:t>
            </w:r>
          </w:p>
        </w:tc>
      </w:tr>
      <w:tr w:rsidR="00C678CA" w:rsidRPr="00971397" w14:paraId="4AFC86CF" w14:textId="77777777">
        <w:tc>
          <w:tcPr>
            <w:tcW w:w="0" w:type="auto"/>
            <w:shd w:val="clear" w:color="auto" w:fill="FFFFFF"/>
          </w:tcPr>
          <w:p w14:paraId="381CFC0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1831735" w14:textId="77777777">
        <w:tc>
          <w:tcPr>
            <w:tcW w:w="0" w:type="auto"/>
            <w:shd w:val="clear" w:color="auto" w:fill="FFFFFF"/>
          </w:tcPr>
          <w:p w14:paraId="54CC81D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49F3D93" w14:textId="1C51E47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55278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C0A0A05" w14:textId="2BF123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16562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82F1E96" w14:textId="413CE19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269531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2B51FE1" w14:textId="49F188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77893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994EE34" w14:textId="40E9DF9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90774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2EFDFA4" w14:textId="77777777">
        <w:tc>
          <w:tcPr>
            <w:tcW w:w="0" w:type="auto"/>
            <w:shd w:val="clear" w:color="auto" w:fill="FFFFFF"/>
          </w:tcPr>
          <w:p w14:paraId="5D1E2FA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A1827D6" w14:textId="5FB2BD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5972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BBD1FB9" w14:textId="7198FBB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11710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6176D405" w14:textId="58C8A8C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36423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6B0BF86" w14:textId="35006F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19051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5B04D3F" w14:textId="2D8D80F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90664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790545C" w14:textId="33AF7C8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4911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7012B88" w14:textId="03B77DA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844136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07636B4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AC1456E" w14:textId="77777777">
        <w:tc>
          <w:tcPr>
            <w:tcW w:w="0" w:type="auto"/>
            <w:shd w:val="clear" w:color="auto" w:fill="CCECFC"/>
          </w:tcPr>
          <w:p w14:paraId="0C16337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CM-5 What is the solution and how is it implemented?</w:t>
            </w:r>
          </w:p>
        </w:tc>
      </w:tr>
      <w:tr w:rsidR="00C678CA" w:rsidRPr="00971397" w14:paraId="2C441698" w14:textId="77777777">
        <w:tc>
          <w:tcPr>
            <w:tcW w:w="0" w:type="auto"/>
            <w:shd w:val="clear" w:color="auto" w:fill="FFFFFF"/>
          </w:tcPr>
          <w:p w14:paraId="739167B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B2393AB"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131" w:name="_Toc144074537"/>
      <w:r w:rsidRPr="00971397">
        <w:rPr>
          <w:rFonts w:asciiTheme="minorHAnsi" w:hAnsiTheme="minorHAnsi" w:cstheme="minorHAnsi"/>
        </w:rPr>
        <w:lastRenderedPageBreak/>
        <w:t>CM-5(1) Automated Access Enforcement and Audit Records (M)(H)</w:t>
      </w:r>
      <w:bookmarkEnd w:id="131"/>
    </w:p>
    <w:p w14:paraId="2EE4E7C8" w14:textId="6A9F1D1F"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Enforce access restrictions using [Assignment: organization-defined automated mechanisms]; and</w:t>
      </w:r>
    </w:p>
    <w:p w14:paraId="2F4852DC" w14:textId="3C95F449"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Automatically generate audit records of the enforcement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605891A" w14:textId="77777777">
        <w:tc>
          <w:tcPr>
            <w:tcW w:w="0" w:type="auto"/>
            <w:shd w:val="clear" w:color="auto" w:fill="CCECFC"/>
          </w:tcPr>
          <w:p w14:paraId="049F803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CM-5(1) Control Summary Information</w:t>
            </w:r>
          </w:p>
        </w:tc>
      </w:tr>
      <w:tr w:rsidR="00C678CA" w:rsidRPr="00971397" w14:paraId="670153DD" w14:textId="77777777">
        <w:tc>
          <w:tcPr>
            <w:tcW w:w="0" w:type="auto"/>
            <w:shd w:val="clear" w:color="auto" w:fill="FFFFFF"/>
          </w:tcPr>
          <w:p w14:paraId="4D69983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185298DB" w14:textId="77777777">
        <w:tc>
          <w:tcPr>
            <w:tcW w:w="0" w:type="auto"/>
            <w:shd w:val="clear" w:color="auto" w:fill="FFFFFF"/>
          </w:tcPr>
          <w:p w14:paraId="38FB35F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CM-5(1)(a):</w:t>
            </w:r>
          </w:p>
        </w:tc>
      </w:tr>
      <w:tr w:rsidR="00C678CA" w:rsidRPr="00971397" w14:paraId="5F0A1FE3" w14:textId="77777777">
        <w:tc>
          <w:tcPr>
            <w:tcW w:w="0" w:type="auto"/>
            <w:shd w:val="clear" w:color="auto" w:fill="FFFFFF"/>
          </w:tcPr>
          <w:p w14:paraId="33BEC5A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38B16512" w14:textId="1E258ED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465156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87F2F5F" w14:textId="56AB6EC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836611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248FC19" w14:textId="641156D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36786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4FC017C" w14:textId="6362B74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727952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2D1A094" w14:textId="334327C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877624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CA4287D" w14:textId="77777777">
        <w:tc>
          <w:tcPr>
            <w:tcW w:w="0" w:type="auto"/>
            <w:shd w:val="clear" w:color="auto" w:fill="FFFFFF"/>
          </w:tcPr>
          <w:p w14:paraId="2276244E" w14:textId="77777777" w:rsidR="00A77B3E" w:rsidRPr="00971397" w:rsidRDefault="00000000" w:rsidP="006843C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295B79D6" w14:textId="7816C21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837217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55DD4BE" w14:textId="56E123E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854051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6BB75A3B" w14:textId="758F6F5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957130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740D8822" w14:textId="3216CD7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552612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62C868C" w14:textId="59DF739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1203122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5328EFD" w14:textId="18F15C5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020933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FA4497D" w14:textId="59803AF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3437832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10B2026E"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8DAF44" w14:textId="77777777">
        <w:tc>
          <w:tcPr>
            <w:tcW w:w="0" w:type="auto"/>
            <w:shd w:val="clear" w:color="auto" w:fill="CCECFC"/>
          </w:tcPr>
          <w:p w14:paraId="1813E03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CM-5(1) What is the solution and how is it implemented?</w:t>
            </w:r>
          </w:p>
        </w:tc>
      </w:tr>
      <w:tr w:rsidR="00C678CA" w:rsidRPr="00971397" w14:paraId="6E95C1D8" w14:textId="77777777">
        <w:tc>
          <w:tcPr>
            <w:tcW w:w="0" w:type="auto"/>
            <w:shd w:val="clear" w:color="auto" w:fill="FFFFFF"/>
          </w:tcPr>
          <w:p w14:paraId="4F89A54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Part a:</w:t>
            </w:r>
          </w:p>
        </w:tc>
      </w:tr>
      <w:tr w:rsidR="00C678CA" w:rsidRPr="00971397" w14:paraId="18372C34" w14:textId="77777777">
        <w:tc>
          <w:tcPr>
            <w:tcW w:w="0" w:type="auto"/>
            <w:shd w:val="clear" w:color="auto" w:fill="FFFFFF"/>
          </w:tcPr>
          <w:p w14:paraId="023A78C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17A78131" w14:textId="77777777" w:rsidR="00A77B3E" w:rsidRPr="00971397" w:rsidRDefault="00000000" w:rsidP="00EB1CBE">
      <w:pPr>
        <w:pStyle w:val="Heading3"/>
        <w:tabs>
          <w:tab w:val="left" w:pos="360"/>
          <w:tab w:val="left" w:pos="720"/>
          <w:tab w:val="left" w:pos="1440"/>
          <w:tab w:val="left" w:pos="2160"/>
        </w:tabs>
        <w:ind w:left="1296" w:hanging="1296"/>
        <w:rPr>
          <w:rFonts w:asciiTheme="minorHAnsi" w:hAnsiTheme="minorHAnsi" w:cstheme="minorHAnsi"/>
        </w:rPr>
      </w:pPr>
      <w:bookmarkStart w:id="132" w:name="_Toc144074538"/>
      <w:r w:rsidRPr="00971397">
        <w:rPr>
          <w:rFonts w:asciiTheme="minorHAnsi" w:hAnsiTheme="minorHAnsi" w:cstheme="minorHAnsi"/>
        </w:rPr>
        <w:t>CM-5(5) Privilege Limitation for Production and Operation (M)(H)</w:t>
      </w:r>
      <w:bookmarkEnd w:id="132"/>
    </w:p>
    <w:p w14:paraId="1013E50F" w14:textId="5DB626EF" w:rsidR="00A77B3E" w:rsidRPr="00971397" w:rsidRDefault="00000000" w:rsidP="00EB1CBE">
      <w:pPr>
        <w:pStyle w:val="BodyText"/>
        <w:tabs>
          <w:tab w:val="left" w:pos="360"/>
          <w:tab w:val="left" w:pos="720"/>
          <w:tab w:val="left" w:pos="1440"/>
          <w:tab w:val="left" w:pos="2160"/>
        </w:tabs>
        <w:ind w:left="1296" w:hanging="1296"/>
        <w:rPr>
          <w:rFonts w:cstheme="minorHAnsi"/>
        </w:rPr>
      </w:pPr>
      <w:r w:rsidRPr="00971397">
        <w:rPr>
          <w:rFonts w:cstheme="minorHAnsi"/>
        </w:rPr>
        <w:tab/>
      </w:r>
      <w:r w:rsidRPr="00971397">
        <w:rPr>
          <w:rFonts w:cstheme="minorHAnsi"/>
        </w:rPr>
        <w:tab/>
        <w:t>(a)</w:t>
      </w:r>
      <w:r w:rsidRPr="00971397">
        <w:rPr>
          <w:rFonts w:cstheme="minorHAnsi"/>
        </w:rPr>
        <w:tab/>
        <w:t>Limit privileges to change system components and system-related information within a production or operational environment; and</w:t>
      </w:r>
    </w:p>
    <w:p w14:paraId="6CBBC444" w14:textId="28671333"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Review and reevaluate privileges [FedRAMP Assignment: at least quarterly].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C72E5C3" w14:textId="77777777">
        <w:tc>
          <w:tcPr>
            <w:tcW w:w="0" w:type="auto"/>
            <w:shd w:val="clear" w:color="auto" w:fill="CCECFC"/>
          </w:tcPr>
          <w:p w14:paraId="7A6554C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CM-5(5) Control Summary Information</w:t>
            </w:r>
          </w:p>
        </w:tc>
      </w:tr>
      <w:tr w:rsidR="00C678CA" w:rsidRPr="00971397" w14:paraId="3720F868" w14:textId="77777777">
        <w:tc>
          <w:tcPr>
            <w:tcW w:w="0" w:type="auto"/>
            <w:shd w:val="clear" w:color="auto" w:fill="FFFFFF"/>
          </w:tcPr>
          <w:p w14:paraId="7EE5209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56749ED8" w14:textId="77777777">
        <w:tc>
          <w:tcPr>
            <w:tcW w:w="0" w:type="auto"/>
            <w:shd w:val="clear" w:color="auto" w:fill="FFFFFF"/>
          </w:tcPr>
          <w:p w14:paraId="06E691D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CM-5(5)(b):</w:t>
            </w:r>
          </w:p>
        </w:tc>
      </w:tr>
      <w:tr w:rsidR="00C678CA" w:rsidRPr="00971397" w14:paraId="20154BED" w14:textId="77777777">
        <w:tc>
          <w:tcPr>
            <w:tcW w:w="0" w:type="auto"/>
            <w:shd w:val="clear" w:color="auto" w:fill="FFFFFF"/>
          </w:tcPr>
          <w:p w14:paraId="52FEACD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0F39B549" w14:textId="2762535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4060080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3EC6AB1" w14:textId="65D4AFF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704908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FC5D27C" w14:textId="7ADF23F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7439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3288BC8" w14:textId="0F8EC0F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444542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5873BFE" w14:textId="292E5EA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6716106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86E1C30" w14:textId="77777777">
        <w:tc>
          <w:tcPr>
            <w:tcW w:w="0" w:type="auto"/>
            <w:shd w:val="clear" w:color="auto" w:fill="FFFFFF"/>
          </w:tcPr>
          <w:p w14:paraId="6C0E95F7" w14:textId="77777777" w:rsidR="00A77B3E" w:rsidRPr="00971397" w:rsidRDefault="00000000" w:rsidP="006843C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069C20E4" w14:textId="4AAEE29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887344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2EA67D8E" w14:textId="47B09D0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77834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42B894D" w14:textId="54B33C2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289761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53F2B35" w14:textId="5899DB0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729298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3698118" w14:textId="6372E08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731860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18A64B0" w14:textId="5636AD1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493465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5458E3A" w14:textId="492A59E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834513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33C4477"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6500B3F" w14:textId="77777777">
        <w:tc>
          <w:tcPr>
            <w:tcW w:w="0" w:type="auto"/>
            <w:shd w:val="clear" w:color="auto" w:fill="CCECFC"/>
          </w:tcPr>
          <w:p w14:paraId="2A1B59C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CM-5(5) What is the solution and how is it implemented?</w:t>
            </w:r>
          </w:p>
        </w:tc>
      </w:tr>
      <w:tr w:rsidR="00C678CA" w:rsidRPr="00971397" w14:paraId="74FB61E1" w14:textId="77777777">
        <w:tc>
          <w:tcPr>
            <w:tcW w:w="0" w:type="auto"/>
            <w:shd w:val="clear" w:color="auto" w:fill="FFFFFF"/>
          </w:tcPr>
          <w:p w14:paraId="77CC559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3A74C61B" w14:textId="77777777">
        <w:tc>
          <w:tcPr>
            <w:tcW w:w="0" w:type="auto"/>
            <w:shd w:val="clear" w:color="auto" w:fill="FFFFFF"/>
          </w:tcPr>
          <w:p w14:paraId="6AE6FC9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2CE0DBE4"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133" w:name="_Toc144074539"/>
      <w:r w:rsidRPr="00971397">
        <w:rPr>
          <w:rFonts w:asciiTheme="minorHAnsi" w:hAnsiTheme="minorHAnsi" w:cstheme="minorHAnsi"/>
        </w:rPr>
        <w:t>CM-6 Configuration Settings (L)(M)(H)</w:t>
      </w:r>
      <w:bookmarkEnd w:id="133"/>
    </w:p>
    <w:p w14:paraId="49608AC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Establish and document configuration settings for components employed within the system that reflect the most restrictive mode consistent with operational requirements using [Assignment: organization-defined common secure configurations];</w:t>
      </w:r>
    </w:p>
    <w:p w14:paraId="17B7C82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Implement the configuration settings;</w:t>
      </w:r>
    </w:p>
    <w:p w14:paraId="0087842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Identify, document, and approve any deviations from established configuration settings for [Assignment: organization-defined system components] based on [Assignment: organization-defined operational requirements]; and</w:t>
      </w:r>
    </w:p>
    <w:p w14:paraId="21B28D65" w14:textId="5A52480F"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Monitor and control changes to the configuration settings in accordance with organizational policies and procedures.</w:t>
      </w:r>
    </w:p>
    <w:p w14:paraId="59E72FE9"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CM-6 Additional FedRAMP Requirements and Guidance:</w:t>
      </w:r>
    </w:p>
    <w:p w14:paraId="55851FA7" w14:textId="77777777" w:rsidR="00C02CFD"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Compliance checks are used to evaluate configuration settings and provide general insight into the overall effectiveness of configuration management activities. CSPs and 3PAOs typically combine compliance check findings into a single CM-6 finding, which is acceptable. However, for initial assessments, annual assessments, and significant change requests, FedRAMP requires a clear understanding, on a per-control basis, where risks exist. Therefore, 3PAOs must also analyze compliance check findings as part of the controls assessment. Where a direct mapping exists, the 3PAO must document additional findings per control in the corresponding SAR Risk Exposure Table (RET), which are then documented in the CSP’s Plan of Action and Milestones (POA&amp;M). This will likely result in the details of individual control findings overlapping with those in the combined CM-6 finding, which is acceptable.</w:t>
      </w:r>
    </w:p>
    <w:p w14:paraId="1525DDC8" w14:textId="2523888E" w:rsidR="00A77B3E" w:rsidRPr="00971397" w:rsidRDefault="00C02CFD" w:rsidP="00EB1CBE">
      <w:pPr>
        <w:pStyle w:val="BodyText"/>
        <w:tabs>
          <w:tab w:val="left" w:pos="360"/>
          <w:tab w:val="left" w:pos="720"/>
          <w:tab w:val="left" w:pos="1440"/>
          <w:tab w:val="left" w:pos="2160"/>
        </w:tabs>
        <w:ind w:left="760" w:hanging="760"/>
        <w:rPr>
          <w:rFonts w:cstheme="minorHAnsi"/>
        </w:rPr>
      </w:pPr>
      <w:r w:rsidRPr="00971397">
        <w:rPr>
          <w:rFonts w:cstheme="minorHAnsi"/>
          <w:b/>
        </w:rPr>
        <w:lastRenderedPageBreak/>
        <w:tab/>
      </w:r>
      <w:r w:rsidRPr="00971397">
        <w:rPr>
          <w:rFonts w:cstheme="minorHAnsi"/>
          <w:b/>
        </w:rPr>
        <w:tab/>
      </w:r>
      <w:r w:rsidRPr="00971397">
        <w:rPr>
          <w:rFonts w:cstheme="minorHAnsi"/>
        </w:rPr>
        <w:t>During monthly continuous monitoring, new findings from CSP compliance checks may be combined into a single CM-6 POA&amp;M item. CSPs are not required to map the findings to specific controls because controls are only assessed during initial assessments, annual assessments, and significant change requests.</w:t>
      </w:r>
    </w:p>
    <w:p w14:paraId="68B9F6D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(a) Requirement 1:</w:t>
      </w:r>
      <w:r w:rsidRPr="00971397">
        <w:rPr>
          <w:rFonts w:cstheme="minorHAnsi"/>
        </w:rPr>
        <w:t xml:space="preserve"> The service provider shall use the DoD STIGs to establish configuration settings; Center for Internet Security up to Level 2 (CIS Level 2) guidelines shall be used if STIGs are not available; Custom baselines shall be used if CIS is not available.</w:t>
      </w:r>
    </w:p>
    <w:p w14:paraId="5081A20E" w14:textId="21A34869"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(a) Requirement 2:</w:t>
      </w:r>
      <w:r w:rsidRPr="00971397">
        <w:rPr>
          <w:rFonts w:cstheme="minorHAnsi"/>
        </w:rPr>
        <w:t xml:space="preserve"> The service provider shall ensure that checklists for configuration settings are Security Content Automation Protocol (SCAP) validated or SCAP compatible (if validated checklists are not available).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F7976F1" w14:textId="77777777">
        <w:tc>
          <w:tcPr>
            <w:tcW w:w="0" w:type="auto"/>
            <w:shd w:val="clear" w:color="auto" w:fill="CCECFC"/>
          </w:tcPr>
          <w:p w14:paraId="1832C9E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CM-6 Control Summary Information</w:t>
            </w:r>
          </w:p>
        </w:tc>
      </w:tr>
      <w:tr w:rsidR="00C678CA" w:rsidRPr="00971397" w14:paraId="7EAEDC31" w14:textId="77777777">
        <w:tc>
          <w:tcPr>
            <w:tcW w:w="0" w:type="auto"/>
            <w:shd w:val="clear" w:color="auto" w:fill="FFFFFF"/>
          </w:tcPr>
          <w:p w14:paraId="21D4E05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743AE0D" w14:textId="77777777">
        <w:tc>
          <w:tcPr>
            <w:tcW w:w="0" w:type="auto"/>
            <w:shd w:val="clear" w:color="auto" w:fill="FFFFFF"/>
          </w:tcPr>
          <w:p w14:paraId="1542304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CM-6(a):</w:t>
            </w:r>
          </w:p>
        </w:tc>
      </w:tr>
      <w:tr w:rsidR="00C678CA" w:rsidRPr="00971397" w14:paraId="3B05F24B" w14:textId="77777777">
        <w:tc>
          <w:tcPr>
            <w:tcW w:w="0" w:type="auto"/>
            <w:shd w:val="clear" w:color="auto" w:fill="FFFFFF"/>
          </w:tcPr>
          <w:p w14:paraId="6A78E56A" w14:textId="1C9229E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CM-6(c)-1:</w:t>
            </w:r>
          </w:p>
        </w:tc>
      </w:tr>
      <w:tr w:rsidR="00C678CA" w:rsidRPr="00971397" w14:paraId="4E44E989" w14:textId="77777777">
        <w:tc>
          <w:tcPr>
            <w:tcW w:w="0" w:type="auto"/>
            <w:shd w:val="clear" w:color="auto" w:fill="FFFFFF"/>
          </w:tcPr>
          <w:p w14:paraId="6E2CF87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CM-6(c)-2:</w:t>
            </w:r>
          </w:p>
        </w:tc>
      </w:tr>
      <w:tr w:rsidR="00C678CA" w:rsidRPr="00971397" w14:paraId="454288AA" w14:textId="77777777">
        <w:tc>
          <w:tcPr>
            <w:tcW w:w="0" w:type="auto"/>
            <w:shd w:val="clear" w:color="auto" w:fill="FFFFFF"/>
          </w:tcPr>
          <w:p w14:paraId="44C013C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7C44996" w14:textId="698DC07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088125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047B61D" w14:textId="2E2CAE7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2492419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3A226056" w14:textId="698ADBA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34735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3D68900" w14:textId="1236C3F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798277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852A2F5" w14:textId="1E8BC1D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556543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7FFCA55B" w14:textId="77777777">
        <w:tc>
          <w:tcPr>
            <w:tcW w:w="0" w:type="auto"/>
            <w:shd w:val="clear" w:color="auto" w:fill="FFFFFF"/>
          </w:tcPr>
          <w:p w14:paraId="2481BEA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07C88F4" w14:textId="6432232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020553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49EC285" w14:textId="1417548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929897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99945E7" w14:textId="07B1AB9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162385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81B83BD" w14:textId="2E63560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26282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299B4D0" w14:textId="7D201F2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216907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DBA7085" w14:textId="0D076C7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672908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47B79CE" w14:textId="27CCDAEB"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2054001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1A6085E1"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14EE159" w14:textId="77777777">
        <w:tc>
          <w:tcPr>
            <w:tcW w:w="0" w:type="auto"/>
            <w:shd w:val="clear" w:color="auto" w:fill="CCECFC"/>
          </w:tcPr>
          <w:p w14:paraId="03FCB8E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CM-6 What is the solution and how is it implemented?</w:t>
            </w:r>
          </w:p>
        </w:tc>
      </w:tr>
      <w:tr w:rsidR="00C678CA" w:rsidRPr="00971397" w14:paraId="015F17C2" w14:textId="77777777">
        <w:tc>
          <w:tcPr>
            <w:tcW w:w="0" w:type="auto"/>
            <w:shd w:val="clear" w:color="auto" w:fill="FFFFFF"/>
          </w:tcPr>
          <w:p w14:paraId="1A27BBD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B5D180B" w14:textId="77777777">
        <w:tc>
          <w:tcPr>
            <w:tcW w:w="0" w:type="auto"/>
            <w:shd w:val="clear" w:color="auto" w:fill="FFFFFF"/>
          </w:tcPr>
          <w:p w14:paraId="381F145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146AA84" w14:textId="77777777">
        <w:tc>
          <w:tcPr>
            <w:tcW w:w="0" w:type="auto"/>
            <w:shd w:val="clear" w:color="auto" w:fill="FFFFFF"/>
          </w:tcPr>
          <w:p w14:paraId="5D701E4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7DB8ADA2" w14:textId="77777777">
        <w:tc>
          <w:tcPr>
            <w:tcW w:w="0" w:type="auto"/>
            <w:shd w:val="clear" w:color="auto" w:fill="FFFFFF"/>
          </w:tcPr>
          <w:p w14:paraId="7F08552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30EA1DA8"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34" w:name="_Toc144074540"/>
      <w:r w:rsidRPr="00971397">
        <w:rPr>
          <w:rFonts w:asciiTheme="minorHAnsi" w:hAnsiTheme="minorHAnsi" w:cstheme="minorHAnsi"/>
        </w:rPr>
        <w:t>CM-6(1) Automated Management, Application, and Verification (M)(H)</w:t>
      </w:r>
      <w:bookmarkEnd w:id="134"/>
    </w:p>
    <w:p w14:paraId="4C112F46" w14:textId="101D9946" w:rsidR="00A77B3E" w:rsidRPr="00971397" w:rsidRDefault="00000000" w:rsidP="00971397">
      <w:pPr>
        <w:spacing w:after="320"/>
        <w:rPr>
          <w:rFonts w:cstheme="minorHAnsi"/>
        </w:rPr>
      </w:pPr>
      <w:r w:rsidRPr="00971397">
        <w:rPr>
          <w:rFonts w:cstheme="minorHAnsi"/>
        </w:rPr>
        <w:t>Manage, apply, and verify configuration settings for [Assignment: organization-defined system components]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054432" w14:textId="77777777">
        <w:tc>
          <w:tcPr>
            <w:tcW w:w="0" w:type="auto"/>
            <w:shd w:val="clear" w:color="auto" w:fill="CCECFC"/>
          </w:tcPr>
          <w:p w14:paraId="4A4F809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CM-6(1) Control Summary Information</w:t>
            </w:r>
          </w:p>
        </w:tc>
      </w:tr>
      <w:tr w:rsidR="00C678CA" w:rsidRPr="00971397" w14:paraId="7E74935E" w14:textId="77777777">
        <w:tc>
          <w:tcPr>
            <w:tcW w:w="0" w:type="auto"/>
            <w:shd w:val="clear" w:color="auto" w:fill="FFFFFF"/>
          </w:tcPr>
          <w:p w14:paraId="5016317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1DBE515" w14:textId="77777777">
        <w:tc>
          <w:tcPr>
            <w:tcW w:w="0" w:type="auto"/>
            <w:shd w:val="clear" w:color="auto" w:fill="FFFFFF"/>
          </w:tcPr>
          <w:p w14:paraId="594687F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CM-6(1)-1:</w:t>
            </w:r>
          </w:p>
        </w:tc>
      </w:tr>
      <w:tr w:rsidR="00C678CA" w:rsidRPr="00971397" w14:paraId="7244E50B" w14:textId="77777777">
        <w:tc>
          <w:tcPr>
            <w:tcW w:w="0" w:type="auto"/>
            <w:shd w:val="clear" w:color="auto" w:fill="FFFFFF"/>
          </w:tcPr>
          <w:p w14:paraId="6BF006E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CM-6(1)-2:</w:t>
            </w:r>
          </w:p>
        </w:tc>
      </w:tr>
      <w:tr w:rsidR="00C678CA" w:rsidRPr="00971397" w14:paraId="6B99006C" w14:textId="77777777">
        <w:tc>
          <w:tcPr>
            <w:tcW w:w="0" w:type="auto"/>
            <w:shd w:val="clear" w:color="auto" w:fill="FFFFFF"/>
          </w:tcPr>
          <w:p w14:paraId="5813B8C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7A485C9" w14:textId="3947430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36738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DAD1B2D" w14:textId="20B93BD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29181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4F87F2B" w14:textId="4A5C90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29713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C3344BA" w14:textId="54B0BB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08063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5E05E92" w14:textId="5869959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007971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C416B5A" w14:textId="77777777">
        <w:tc>
          <w:tcPr>
            <w:tcW w:w="0" w:type="auto"/>
            <w:shd w:val="clear" w:color="auto" w:fill="FFFFFF"/>
          </w:tcPr>
          <w:p w14:paraId="67B212F6" w14:textId="77777777" w:rsidR="00A77B3E" w:rsidRPr="00971397" w:rsidRDefault="00000000" w:rsidP="006843C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358E5E94" w14:textId="5038E1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62324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1CF2D3B" w14:textId="74FB72C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72457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40705A0" w14:textId="75F2A5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91647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4C6FB91F" w14:textId="1C2A1F2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14779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51DA69C" w14:textId="67D859F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83879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D8DB266" w14:textId="52DE58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60870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001B31F" w14:textId="4732243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041261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64C0334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A3B51B9" w14:textId="77777777">
        <w:tc>
          <w:tcPr>
            <w:tcW w:w="0" w:type="auto"/>
            <w:shd w:val="clear" w:color="auto" w:fill="CCECFC"/>
          </w:tcPr>
          <w:p w14:paraId="3C7C5E5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CM-6(1) What is the solution and how is it implemented?</w:t>
            </w:r>
          </w:p>
        </w:tc>
      </w:tr>
      <w:tr w:rsidR="00C678CA" w:rsidRPr="00971397" w14:paraId="3D90E57A" w14:textId="77777777">
        <w:tc>
          <w:tcPr>
            <w:tcW w:w="0" w:type="auto"/>
            <w:shd w:val="clear" w:color="auto" w:fill="FFFFFF"/>
          </w:tcPr>
          <w:p w14:paraId="20BAE93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AC049A4"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35" w:name="_Toc144074541"/>
      <w:r w:rsidRPr="00971397">
        <w:rPr>
          <w:rFonts w:asciiTheme="minorHAnsi" w:hAnsiTheme="minorHAnsi" w:cstheme="minorHAnsi"/>
        </w:rPr>
        <w:t>CM-6(2) Respond to Unauthorized Changes (H)</w:t>
      </w:r>
      <w:bookmarkEnd w:id="135"/>
    </w:p>
    <w:p w14:paraId="50D8F985" w14:textId="5A8DBD96" w:rsidR="00A77B3E" w:rsidRPr="00971397" w:rsidRDefault="00000000" w:rsidP="00971397">
      <w:pPr>
        <w:spacing w:after="320"/>
        <w:rPr>
          <w:rFonts w:cstheme="minorHAnsi"/>
        </w:rPr>
      </w:pPr>
      <w:r w:rsidRPr="00971397">
        <w:rPr>
          <w:rFonts w:cstheme="minorHAnsi"/>
        </w:rPr>
        <w:t>Take the following actions in response to unauthorized changes to [Assignment: organization-defined configuration settings]: [Assignment: organization-defined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5EA2D0C" w14:textId="77777777">
        <w:tc>
          <w:tcPr>
            <w:tcW w:w="0" w:type="auto"/>
            <w:shd w:val="clear" w:color="auto" w:fill="CCECFC"/>
          </w:tcPr>
          <w:p w14:paraId="2EE9443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CM-6(2) Control Summary Information</w:t>
            </w:r>
          </w:p>
        </w:tc>
      </w:tr>
      <w:tr w:rsidR="00C678CA" w:rsidRPr="00971397" w14:paraId="76802070" w14:textId="77777777">
        <w:tc>
          <w:tcPr>
            <w:tcW w:w="0" w:type="auto"/>
            <w:shd w:val="clear" w:color="auto" w:fill="FFFFFF"/>
          </w:tcPr>
          <w:p w14:paraId="43CEFB0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2EF8450" w14:textId="77777777">
        <w:tc>
          <w:tcPr>
            <w:tcW w:w="0" w:type="auto"/>
            <w:shd w:val="clear" w:color="auto" w:fill="FFFFFF"/>
          </w:tcPr>
          <w:p w14:paraId="2C69690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CM-6(2)-1:</w:t>
            </w:r>
          </w:p>
        </w:tc>
      </w:tr>
      <w:tr w:rsidR="00C678CA" w:rsidRPr="00971397" w14:paraId="26F9725A" w14:textId="77777777">
        <w:tc>
          <w:tcPr>
            <w:tcW w:w="0" w:type="auto"/>
            <w:shd w:val="clear" w:color="auto" w:fill="FFFFFF"/>
          </w:tcPr>
          <w:p w14:paraId="19B3EF8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CM-6(2)-2:</w:t>
            </w:r>
          </w:p>
        </w:tc>
      </w:tr>
      <w:tr w:rsidR="00C678CA" w:rsidRPr="00971397" w14:paraId="58123AD7" w14:textId="77777777">
        <w:tc>
          <w:tcPr>
            <w:tcW w:w="0" w:type="auto"/>
            <w:shd w:val="clear" w:color="auto" w:fill="FFFFFF"/>
          </w:tcPr>
          <w:p w14:paraId="4AA4ABC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A5EDD44" w14:textId="4CBB50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04109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145B49BB" w14:textId="5FBFCE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19545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D283E1D" w14:textId="6CDA8A3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85276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BE39455" w14:textId="4A21EF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50532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44BE6AC1" w14:textId="6BABA0D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4177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8FF8F9E" w14:textId="77777777">
        <w:tc>
          <w:tcPr>
            <w:tcW w:w="0" w:type="auto"/>
            <w:shd w:val="clear" w:color="auto" w:fill="FFFFFF"/>
          </w:tcPr>
          <w:p w14:paraId="4E6823F2" w14:textId="77777777" w:rsidR="00A77B3E" w:rsidRPr="00971397" w:rsidRDefault="00000000" w:rsidP="008A46EA">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0C37CC97" w14:textId="75A106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129354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3B06FE1" w14:textId="0560305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30648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2C0FF54" w14:textId="7A3B20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92907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1100545" w14:textId="50B0974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53705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EA6F40B" w14:textId="42723C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867230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5ED2AE0" w14:textId="1A4229E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6639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692CE42" w14:textId="3ED1A85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9560710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2F3591D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737DB53" w14:textId="77777777">
        <w:tc>
          <w:tcPr>
            <w:tcW w:w="0" w:type="auto"/>
            <w:shd w:val="clear" w:color="auto" w:fill="CCECFC"/>
          </w:tcPr>
          <w:p w14:paraId="3528BF1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CM-6(2) What is the solution and how is it implemented?</w:t>
            </w:r>
          </w:p>
        </w:tc>
      </w:tr>
      <w:tr w:rsidR="00C678CA" w:rsidRPr="00971397" w14:paraId="7534A6CE" w14:textId="77777777">
        <w:tc>
          <w:tcPr>
            <w:tcW w:w="0" w:type="auto"/>
            <w:shd w:val="clear" w:color="auto" w:fill="FFFFFF"/>
          </w:tcPr>
          <w:p w14:paraId="34E5F6A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FF01EE0"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36" w:name="_Toc144074542"/>
      <w:r w:rsidRPr="00971397">
        <w:rPr>
          <w:rFonts w:asciiTheme="minorHAnsi" w:hAnsiTheme="minorHAnsi" w:cstheme="minorHAnsi"/>
        </w:rPr>
        <w:t>CM-7 Least Functionality (L)(M)(H)</w:t>
      </w:r>
      <w:bookmarkEnd w:id="136"/>
    </w:p>
    <w:p w14:paraId="39DD62E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Configure the system to provide only [Assignment: organization-defined mission essential capabilities]; and</w:t>
      </w:r>
    </w:p>
    <w:p w14:paraId="7D846A1F" w14:textId="5633DA0E"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Prohibit or restrict the use of the following functions, ports, protocols, software, and/or services: [Assignment: organization-defined prohibited or restricted functions, system ports, protocols, software, and/or services].</w:t>
      </w:r>
    </w:p>
    <w:p w14:paraId="5BE82391"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CM-7 Additional FedRAMP Requirements and Guidance:</w:t>
      </w:r>
    </w:p>
    <w:p w14:paraId="42BCC1DD" w14:textId="1E413483"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(b) Requirement:</w:t>
      </w:r>
      <w:r w:rsidRPr="00971397">
        <w:rPr>
          <w:rFonts w:cstheme="minorHAnsi"/>
        </w:rPr>
        <w:t xml:space="preserve"> The service provider shall use Security guidelines (See CM-6) to establish list of prohibited or restricted functions, ports, protocols, and/or services or </w:t>
      </w:r>
      <w:r w:rsidRPr="00971397">
        <w:rPr>
          <w:rFonts w:cstheme="minorHAnsi"/>
        </w:rPr>
        <w:lastRenderedPageBreak/>
        <w:t>establishes its own list of prohibited or restricted functions, ports, protocols, and/or services if STIGs or CIS is not available.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DC3B89C" w14:textId="77777777">
        <w:tc>
          <w:tcPr>
            <w:tcW w:w="0" w:type="auto"/>
            <w:shd w:val="clear" w:color="auto" w:fill="CCECFC"/>
          </w:tcPr>
          <w:p w14:paraId="5E66186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CM-7 Control Summary Information</w:t>
            </w:r>
          </w:p>
        </w:tc>
      </w:tr>
      <w:tr w:rsidR="00C678CA" w:rsidRPr="00971397" w14:paraId="692A6E25" w14:textId="77777777">
        <w:tc>
          <w:tcPr>
            <w:tcW w:w="0" w:type="auto"/>
            <w:shd w:val="clear" w:color="auto" w:fill="FFFFFF"/>
          </w:tcPr>
          <w:p w14:paraId="288DF63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6B48384" w14:textId="77777777">
        <w:tc>
          <w:tcPr>
            <w:tcW w:w="0" w:type="auto"/>
            <w:shd w:val="clear" w:color="auto" w:fill="FFFFFF"/>
          </w:tcPr>
          <w:p w14:paraId="1BD0721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CM-7(a):</w:t>
            </w:r>
          </w:p>
        </w:tc>
      </w:tr>
      <w:tr w:rsidR="00C678CA" w:rsidRPr="00971397" w14:paraId="2F8681A6" w14:textId="77777777">
        <w:tc>
          <w:tcPr>
            <w:tcW w:w="0" w:type="auto"/>
            <w:shd w:val="clear" w:color="auto" w:fill="FFFFFF"/>
          </w:tcPr>
          <w:p w14:paraId="76261F2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CM-7(b):</w:t>
            </w:r>
          </w:p>
        </w:tc>
      </w:tr>
      <w:tr w:rsidR="00C678CA" w:rsidRPr="00971397" w14:paraId="46C41570" w14:textId="77777777">
        <w:tc>
          <w:tcPr>
            <w:tcW w:w="0" w:type="auto"/>
            <w:shd w:val="clear" w:color="auto" w:fill="FFFFFF"/>
          </w:tcPr>
          <w:p w14:paraId="56288CA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CA8CA37" w14:textId="7CECFAC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161431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262A13C" w14:textId="637D374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98357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3CD03B03" w14:textId="28EEA10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59149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B74AF1E" w14:textId="084E72B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559661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66EE13F" w14:textId="29EC082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06897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D09B5A5" w14:textId="77777777">
        <w:tc>
          <w:tcPr>
            <w:tcW w:w="0" w:type="auto"/>
            <w:shd w:val="clear" w:color="auto" w:fill="FFFFFF"/>
          </w:tcPr>
          <w:p w14:paraId="6B77449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598EA1E7" w14:textId="73DE9F7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16993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FE60757" w14:textId="36C4AEF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44729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6B46813" w14:textId="21232D7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091247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2098815" w14:textId="7C30148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760519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2B645AE" w14:textId="32E0E0C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263253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59BD297" w14:textId="4DAF1AB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57334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75EAD567" w14:textId="1DCFBDEF"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4999932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088A6412"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5D279A" w14:textId="77777777">
        <w:tc>
          <w:tcPr>
            <w:tcW w:w="0" w:type="auto"/>
            <w:shd w:val="clear" w:color="auto" w:fill="CCECFC"/>
          </w:tcPr>
          <w:p w14:paraId="402DB3F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CM-7 What is the solution and how is it implemented?</w:t>
            </w:r>
          </w:p>
        </w:tc>
      </w:tr>
      <w:tr w:rsidR="00C678CA" w:rsidRPr="00971397" w14:paraId="468B9D41" w14:textId="77777777">
        <w:tc>
          <w:tcPr>
            <w:tcW w:w="0" w:type="auto"/>
            <w:shd w:val="clear" w:color="auto" w:fill="FFFFFF"/>
          </w:tcPr>
          <w:p w14:paraId="74C50CD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66ABCF28" w14:textId="77777777">
        <w:tc>
          <w:tcPr>
            <w:tcW w:w="0" w:type="auto"/>
            <w:shd w:val="clear" w:color="auto" w:fill="FFFFFF"/>
          </w:tcPr>
          <w:p w14:paraId="751CA32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Part b:</w:t>
            </w:r>
          </w:p>
        </w:tc>
      </w:tr>
    </w:tbl>
    <w:p w14:paraId="6837102A"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137" w:name="_Toc144074543"/>
      <w:r w:rsidRPr="00971397">
        <w:rPr>
          <w:rFonts w:asciiTheme="minorHAnsi" w:hAnsiTheme="minorHAnsi" w:cstheme="minorHAnsi"/>
        </w:rPr>
        <w:t>CM-7(1) Periodic Review (M)(H)</w:t>
      </w:r>
      <w:bookmarkEnd w:id="137"/>
    </w:p>
    <w:p w14:paraId="237404E9" w14:textId="4108CED3"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Review the system [FedRAMP Assignment: at least annually] to identify unnecessary and/or nonsecure functions, ports, protocols, software, and services; and</w:t>
      </w:r>
    </w:p>
    <w:p w14:paraId="066DA7E0" w14:textId="09FF9B9B"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Disable or remove [Assignment: organization-defined functions, ports, protocols, software, and services within the system deemed to be unnecessary and/or nonsecure].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3FB5E68" w14:textId="77777777">
        <w:tc>
          <w:tcPr>
            <w:tcW w:w="0" w:type="auto"/>
            <w:shd w:val="clear" w:color="auto" w:fill="CCECFC"/>
          </w:tcPr>
          <w:p w14:paraId="37CDF9F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CM-7(1) Control Summary Information</w:t>
            </w:r>
          </w:p>
        </w:tc>
      </w:tr>
      <w:tr w:rsidR="00C678CA" w:rsidRPr="00971397" w14:paraId="7681863A" w14:textId="77777777">
        <w:tc>
          <w:tcPr>
            <w:tcW w:w="0" w:type="auto"/>
            <w:shd w:val="clear" w:color="auto" w:fill="FFFFFF"/>
          </w:tcPr>
          <w:p w14:paraId="0D61A84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51406258" w14:textId="77777777">
        <w:tc>
          <w:tcPr>
            <w:tcW w:w="0" w:type="auto"/>
            <w:shd w:val="clear" w:color="auto" w:fill="FFFFFF"/>
          </w:tcPr>
          <w:p w14:paraId="6207687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CM-7(1)(a):</w:t>
            </w:r>
          </w:p>
        </w:tc>
      </w:tr>
      <w:tr w:rsidR="00C678CA" w:rsidRPr="00971397" w14:paraId="43AA24B0" w14:textId="77777777">
        <w:tc>
          <w:tcPr>
            <w:tcW w:w="0" w:type="auto"/>
            <w:shd w:val="clear" w:color="auto" w:fill="FFFFFF"/>
          </w:tcPr>
          <w:p w14:paraId="2E09A92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CM-7(1)(b):</w:t>
            </w:r>
          </w:p>
        </w:tc>
      </w:tr>
      <w:tr w:rsidR="00C678CA" w:rsidRPr="00971397" w14:paraId="50AD049F" w14:textId="77777777">
        <w:tc>
          <w:tcPr>
            <w:tcW w:w="0" w:type="auto"/>
            <w:shd w:val="clear" w:color="auto" w:fill="FFFFFF"/>
          </w:tcPr>
          <w:p w14:paraId="714E5BA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661E650A" w14:textId="5D34356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812265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7170EF8" w14:textId="074494D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15441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AA60DDF" w14:textId="21DEF3B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430388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1F6EEC52" w14:textId="79E0E36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808821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D6CC420" w14:textId="546913B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467677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198B029" w14:textId="77777777">
        <w:tc>
          <w:tcPr>
            <w:tcW w:w="0" w:type="auto"/>
            <w:shd w:val="clear" w:color="auto" w:fill="FFFFFF"/>
          </w:tcPr>
          <w:p w14:paraId="1897317D" w14:textId="77777777" w:rsidR="00A77B3E" w:rsidRPr="00971397" w:rsidRDefault="00000000" w:rsidP="008A46EA">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7B524732" w14:textId="463A16A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014254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E82519C" w14:textId="54404B3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2639560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8819EAC" w14:textId="2E83C26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569864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FB0ED85" w14:textId="68CE7F4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93014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194FAA1" w14:textId="2B4E648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54177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B5FE14E" w14:textId="69A2E25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7964062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853600E" w14:textId="087611C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9929765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79AADBC6"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DF82438" w14:textId="77777777">
        <w:tc>
          <w:tcPr>
            <w:tcW w:w="0" w:type="auto"/>
            <w:shd w:val="clear" w:color="auto" w:fill="CCECFC"/>
          </w:tcPr>
          <w:p w14:paraId="2ABE34B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CM-7(1) What is the solution and how is it implemented?</w:t>
            </w:r>
          </w:p>
        </w:tc>
      </w:tr>
      <w:tr w:rsidR="00C678CA" w:rsidRPr="00971397" w14:paraId="71C06BB7" w14:textId="77777777">
        <w:tc>
          <w:tcPr>
            <w:tcW w:w="0" w:type="auto"/>
            <w:shd w:val="clear" w:color="auto" w:fill="FFFFFF"/>
          </w:tcPr>
          <w:p w14:paraId="139261D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2A48090C" w14:textId="77777777">
        <w:tc>
          <w:tcPr>
            <w:tcW w:w="0" w:type="auto"/>
            <w:shd w:val="clear" w:color="auto" w:fill="FFFFFF"/>
          </w:tcPr>
          <w:p w14:paraId="7DF139E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288FE402" w14:textId="77777777" w:rsidR="00A77B3E" w:rsidRPr="00971397" w:rsidRDefault="00000000" w:rsidP="00EB1CBE">
      <w:pPr>
        <w:pStyle w:val="Heading3"/>
        <w:tabs>
          <w:tab w:val="left" w:pos="360"/>
          <w:tab w:val="left" w:pos="720"/>
          <w:tab w:val="left" w:pos="1440"/>
          <w:tab w:val="left" w:pos="2160"/>
        </w:tabs>
        <w:ind w:left="1300" w:hanging="1300"/>
        <w:rPr>
          <w:rFonts w:asciiTheme="minorHAnsi" w:hAnsiTheme="minorHAnsi" w:cstheme="minorHAnsi"/>
        </w:rPr>
      </w:pPr>
      <w:bookmarkStart w:id="138" w:name="_Toc144074544"/>
      <w:r w:rsidRPr="00971397">
        <w:rPr>
          <w:rFonts w:asciiTheme="minorHAnsi" w:hAnsiTheme="minorHAnsi" w:cstheme="minorHAnsi"/>
        </w:rPr>
        <w:t>CM-7(2) Prevent Program Execution (M)(H)</w:t>
      </w:r>
      <w:bookmarkEnd w:id="138"/>
    </w:p>
    <w:p w14:paraId="0F1E296B" w14:textId="1E2BED3B"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 xml:space="preserve">Prevent program execution in accordance with [Selection </w:t>
      </w:r>
      <w:r w:rsidR="009049CF" w:rsidRPr="00971397">
        <w:rPr>
          <w:rFonts w:cstheme="minorHAnsi"/>
        </w:rPr>
        <w:t>(one-or</w:t>
      </w:r>
      <w:r w:rsidR="00130542" w:rsidRPr="00971397">
        <w:rPr>
          <w:rFonts w:cstheme="minorHAnsi"/>
        </w:rPr>
        <w:t>-</w:t>
      </w:r>
      <w:r w:rsidR="001A1367" w:rsidRPr="00971397">
        <w:rPr>
          <w:rFonts w:cstheme="minorHAnsi"/>
        </w:rPr>
        <w:t>more): [Assignment: organization-defined policies, rules of behavior, and/or access agreements regarding software program usage and restrictions];</w:t>
      </w:r>
      <w:r w:rsidRPr="00971397">
        <w:rPr>
          <w:rFonts w:cstheme="minorHAnsi"/>
        </w:rPr>
        <w:t xml:space="preserve"> rules authorizing the terms and conditions of software program usage].</w:t>
      </w:r>
    </w:p>
    <w:p w14:paraId="13279822"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CM-7 (2) Additional FedRAMP Requirements and Guidance:</w:t>
      </w:r>
    </w:p>
    <w:p w14:paraId="44A31034" w14:textId="1638C5B4"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Guidance:</w:t>
      </w:r>
      <w:r w:rsidRPr="00971397">
        <w:rPr>
          <w:rFonts w:cstheme="minorHAnsi"/>
        </w:rPr>
        <w:t xml:space="preserve"> This control refers to software deployment by CSP personnel into the production environment. The control requires a policy that states conditions for deploying software. This control shall be implemented in a technical manner on the information system to only allow programs to run that adhere to the policy (i.e. allow-listing). This control is not to be based off of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5F81CB7" w14:textId="77777777">
        <w:tc>
          <w:tcPr>
            <w:tcW w:w="0" w:type="auto"/>
            <w:shd w:val="clear" w:color="auto" w:fill="CCECFC"/>
          </w:tcPr>
          <w:p w14:paraId="3EB1618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CM-7(2) Control Summary Information</w:t>
            </w:r>
          </w:p>
        </w:tc>
      </w:tr>
      <w:tr w:rsidR="00C678CA" w:rsidRPr="00971397" w14:paraId="60A76758" w14:textId="77777777">
        <w:tc>
          <w:tcPr>
            <w:tcW w:w="0" w:type="auto"/>
            <w:shd w:val="clear" w:color="auto" w:fill="FFFFFF"/>
          </w:tcPr>
          <w:p w14:paraId="0A725EB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5357214" w14:textId="77777777">
        <w:tc>
          <w:tcPr>
            <w:tcW w:w="0" w:type="auto"/>
            <w:shd w:val="clear" w:color="auto" w:fill="FFFFFF"/>
          </w:tcPr>
          <w:p w14:paraId="113479E8" w14:textId="55E90B8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CM-7(2):</w:t>
            </w:r>
          </w:p>
        </w:tc>
      </w:tr>
      <w:tr w:rsidR="00C678CA" w:rsidRPr="00971397" w14:paraId="54F5330E" w14:textId="77777777">
        <w:tc>
          <w:tcPr>
            <w:tcW w:w="0" w:type="auto"/>
            <w:shd w:val="clear" w:color="auto" w:fill="FFFFFF"/>
          </w:tcPr>
          <w:p w14:paraId="0E6636F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257896F" w14:textId="08B26AC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71790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34029C8" w14:textId="7BE7927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95388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F8FE247" w14:textId="7E6618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26368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DE8C20A" w14:textId="17BB38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17798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568EA66" w14:textId="593015D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97408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37FC8941" w14:textId="77777777">
        <w:tc>
          <w:tcPr>
            <w:tcW w:w="0" w:type="auto"/>
            <w:shd w:val="clear" w:color="auto" w:fill="FFFFFF"/>
          </w:tcPr>
          <w:p w14:paraId="5DB47E6B" w14:textId="77777777" w:rsidR="00A77B3E" w:rsidRPr="00971397" w:rsidRDefault="00000000" w:rsidP="003D5EEA">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7062C302" w14:textId="375C561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52095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7E01266" w14:textId="6CC5BD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2510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A2E9179" w14:textId="4DC07B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13240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78F8E33" w14:textId="1A8F0A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18800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94EF9B2" w14:textId="01D61DE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75647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5CDD9DD" w14:textId="6CE33FA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47368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52BAF9A" w14:textId="38FAA52B"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982688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6E2A421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9132E97" w14:textId="77777777">
        <w:tc>
          <w:tcPr>
            <w:tcW w:w="0" w:type="auto"/>
            <w:shd w:val="clear" w:color="auto" w:fill="CCECFC"/>
          </w:tcPr>
          <w:p w14:paraId="6635CD5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CM-7(2) What is the solution and how is it implemented?</w:t>
            </w:r>
          </w:p>
        </w:tc>
      </w:tr>
      <w:tr w:rsidR="00C678CA" w:rsidRPr="00971397" w14:paraId="0401274D" w14:textId="77777777">
        <w:tc>
          <w:tcPr>
            <w:tcW w:w="0" w:type="auto"/>
            <w:shd w:val="clear" w:color="auto" w:fill="FFFFFF"/>
          </w:tcPr>
          <w:p w14:paraId="2FEF223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B4D5DBC"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139" w:name="_Toc144074545"/>
      <w:r w:rsidRPr="00971397">
        <w:rPr>
          <w:rFonts w:asciiTheme="minorHAnsi" w:hAnsiTheme="minorHAnsi" w:cstheme="minorHAnsi"/>
        </w:rPr>
        <w:t>CM-7(5) Authorized Software — Allow-by-exception (M)(H)</w:t>
      </w:r>
      <w:bookmarkEnd w:id="139"/>
    </w:p>
    <w:p w14:paraId="2211C7F2" w14:textId="56056541"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Identify [Assignment: organization-defined software programs authorized to execute on the system];</w:t>
      </w:r>
    </w:p>
    <w:p w14:paraId="1F304FCE" w14:textId="280A4ED3"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(b)</w:t>
      </w:r>
      <w:r w:rsidRPr="00971397">
        <w:rPr>
          <w:rFonts w:cstheme="minorHAnsi"/>
        </w:rPr>
        <w:tab/>
        <w:t>Employ a deny-all, permit-by-exception policy to allow the execution of authorized software programs on the system; and</w:t>
      </w:r>
    </w:p>
    <w:p w14:paraId="5CC4BBD9" w14:textId="04940DCF"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(c)</w:t>
      </w:r>
      <w:r w:rsidRPr="00971397">
        <w:rPr>
          <w:rFonts w:cstheme="minorHAnsi"/>
        </w:rPr>
        <w:tab/>
        <w:t>Review and update the list of authorized software programs [FedRAMP Assignment: at least quarterly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143A3D6" w14:textId="77777777">
        <w:tc>
          <w:tcPr>
            <w:tcW w:w="0" w:type="auto"/>
            <w:shd w:val="clear" w:color="auto" w:fill="CCECFC"/>
          </w:tcPr>
          <w:p w14:paraId="0267556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CM-7(5) Control Summary Information</w:t>
            </w:r>
          </w:p>
        </w:tc>
      </w:tr>
      <w:tr w:rsidR="00C678CA" w:rsidRPr="00971397" w14:paraId="7F587BD8" w14:textId="77777777">
        <w:tc>
          <w:tcPr>
            <w:tcW w:w="0" w:type="auto"/>
            <w:shd w:val="clear" w:color="auto" w:fill="FFFFFF"/>
          </w:tcPr>
          <w:p w14:paraId="2AF11FA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Responsible Role:</w:t>
            </w:r>
          </w:p>
        </w:tc>
      </w:tr>
      <w:tr w:rsidR="00C678CA" w:rsidRPr="00971397" w14:paraId="4A87151C" w14:textId="77777777">
        <w:tc>
          <w:tcPr>
            <w:tcW w:w="0" w:type="auto"/>
            <w:shd w:val="clear" w:color="auto" w:fill="FFFFFF"/>
          </w:tcPr>
          <w:p w14:paraId="00940B6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CM-7(5)(a):</w:t>
            </w:r>
          </w:p>
        </w:tc>
      </w:tr>
      <w:tr w:rsidR="00C678CA" w:rsidRPr="00971397" w14:paraId="63D8EF3B" w14:textId="77777777">
        <w:tc>
          <w:tcPr>
            <w:tcW w:w="0" w:type="auto"/>
            <w:shd w:val="clear" w:color="auto" w:fill="FFFFFF"/>
          </w:tcPr>
          <w:p w14:paraId="3B41BC1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CM-7(5)(c):</w:t>
            </w:r>
          </w:p>
        </w:tc>
      </w:tr>
      <w:tr w:rsidR="00C678CA" w:rsidRPr="00971397" w14:paraId="1CACE1EA" w14:textId="77777777">
        <w:tc>
          <w:tcPr>
            <w:tcW w:w="0" w:type="auto"/>
            <w:shd w:val="clear" w:color="auto" w:fill="FFFFFF"/>
          </w:tcPr>
          <w:p w14:paraId="145E8B7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0A1936B1" w14:textId="3986AD5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8224276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453CB58" w14:textId="0BB9FAD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0387229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DAC946F" w14:textId="268387F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667942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0C73946" w14:textId="0E2F374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4768871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75ECE8D3" w14:textId="6DB343C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80030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BDA97E6" w14:textId="77777777">
        <w:tc>
          <w:tcPr>
            <w:tcW w:w="0" w:type="auto"/>
            <w:shd w:val="clear" w:color="auto" w:fill="FFFFFF"/>
          </w:tcPr>
          <w:p w14:paraId="2F638562" w14:textId="77777777" w:rsidR="00A77B3E" w:rsidRPr="00971397" w:rsidRDefault="00000000" w:rsidP="003D5EEA">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1800BCFF" w14:textId="760557B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355349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F5F458C" w14:textId="367988E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580612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4FBED91" w14:textId="654F670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924638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FD5A81F" w14:textId="3F91A5A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3904104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29F7BF1" w14:textId="3F77B85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7157681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B627563" w14:textId="551160C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599579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B3E3095" w14:textId="547C7C8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450918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7C022F3D"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51EB105" w14:textId="77777777">
        <w:tc>
          <w:tcPr>
            <w:tcW w:w="0" w:type="auto"/>
            <w:shd w:val="clear" w:color="auto" w:fill="CCECFC"/>
          </w:tcPr>
          <w:p w14:paraId="7ADB2B7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CM-7(5) What is the solution and how is it implemented?</w:t>
            </w:r>
          </w:p>
        </w:tc>
      </w:tr>
      <w:tr w:rsidR="00C678CA" w:rsidRPr="00971397" w14:paraId="70FA080B" w14:textId="77777777">
        <w:tc>
          <w:tcPr>
            <w:tcW w:w="0" w:type="auto"/>
            <w:shd w:val="clear" w:color="auto" w:fill="FFFFFF"/>
          </w:tcPr>
          <w:p w14:paraId="4579E95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60F54441" w14:textId="77777777">
        <w:tc>
          <w:tcPr>
            <w:tcW w:w="0" w:type="auto"/>
            <w:shd w:val="clear" w:color="auto" w:fill="FFFFFF"/>
          </w:tcPr>
          <w:p w14:paraId="431392D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3F71B10F" w14:textId="77777777">
        <w:tc>
          <w:tcPr>
            <w:tcW w:w="0" w:type="auto"/>
            <w:shd w:val="clear" w:color="auto" w:fill="FFFFFF"/>
          </w:tcPr>
          <w:p w14:paraId="3C485F0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07A2646B"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140" w:name="_Toc144074546"/>
      <w:r w:rsidRPr="00971397">
        <w:rPr>
          <w:rFonts w:asciiTheme="minorHAnsi" w:hAnsiTheme="minorHAnsi" w:cstheme="minorHAnsi"/>
        </w:rPr>
        <w:lastRenderedPageBreak/>
        <w:t>CM-8 System Component Inventory (L)(M)(H)</w:t>
      </w:r>
      <w:bookmarkEnd w:id="140"/>
    </w:p>
    <w:p w14:paraId="7BF319C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and document an inventory of system components that:</w:t>
      </w:r>
    </w:p>
    <w:p w14:paraId="383127B6"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Accurately reflects the system;</w:t>
      </w:r>
    </w:p>
    <w:p w14:paraId="50CD35F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Includes all components within the system;</w:t>
      </w:r>
    </w:p>
    <w:p w14:paraId="6B9C8EE2"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Does not include duplicate accounting of components or components assigned to any other system;</w:t>
      </w:r>
    </w:p>
    <w:p w14:paraId="702276D9"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4.</w:t>
      </w:r>
      <w:r w:rsidRPr="00971397">
        <w:rPr>
          <w:rFonts w:cstheme="minorHAnsi"/>
        </w:rPr>
        <w:tab/>
        <w:t>Is at the level of granularity deemed necessary for tracking and reporting; and</w:t>
      </w:r>
    </w:p>
    <w:p w14:paraId="753661AF"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5.</w:t>
      </w:r>
      <w:r w:rsidRPr="00971397">
        <w:rPr>
          <w:rFonts w:cstheme="minorHAnsi"/>
        </w:rPr>
        <w:tab/>
        <w:t>Includes the following information to achieve system component accountability: [Assignment: organization-defined information deemed necessary to achieve effective system component accountability]; and</w:t>
      </w:r>
    </w:p>
    <w:p w14:paraId="546C61DA" w14:textId="5FA52505"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Review and update the system component inventory [FedRAMP Assignment: at least monthly].</w:t>
      </w:r>
    </w:p>
    <w:p w14:paraId="5CF2D8E3"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CM-8 Additional FedRAMP Requirements and Guidance:</w:t>
      </w:r>
    </w:p>
    <w:p w14:paraId="5D4AB397" w14:textId="5D8A2B06"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1DCAE55" w14:textId="77777777">
        <w:tc>
          <w:tcPr>
            <w:tcW w:w="0" w:type="auto"/>
            <w:shd w:val="clear" w:color="auto" w:fill="CCECFC"/>
          </w:tcPr>
          <w:p w14:paraId="15D89BC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CM-8 Control Summary Information</w:t>
            </w:r>
          </w:p>
        </w:tc>
      </w:tr>
      <w:tr w:rsidR="00C678CA" w:rsidRPr="00971397" w14:paraId="222DDAA4" w14:textId="77777777">
        <w:tc>
          <w:tcPr>
            <w:tcW w:w="0" w:type="auto"/>
            <w:shd w:val="clear" w:color="auto" w:fill="FFFFFF"/>
          </w:tcPr>
          <w:p w14:paraId="7A18BD9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A09B23C" w14:textId="77777777">
        <w:tc>
          <w:tcPr>
            <w:tcW w:w="0" w:type="auto"/>
            <w:shd w:val="clear" w:color="auto" w:fill="FFFFFF"/>
          </w:tcPr>
          <w:p w14:paraId="5429936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CM-8(a)(5):</w:t>
            </w:r>
          </w:p>
        </w:tc>
      </w:tr>
      <w:tr w:rsidR="00C678CA" w:rsidRPr="00971397" w14:paraId="5907D03F" w14:textId="77777777">
        <w:tc>
          <w:tcPr>
            <w:tcW w:w="0" w:type="auto"/>
            <w:shd w:val="clear" w:color="auto" w:fill="FFFFFF"/>
          </w:tcPr>
          <w:p w14:paraId="4107886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CM-8(b):</w:t>
            </w:r>
          </w:p>
        </w:tc>
      </w:tr>
      <w:tr w:rsidR="00C678CA" w:rsidRPr="00971397" w14:paraId="08789DBF" w14:textId="77777777">
        <w:tc>
          <w:tcPr>
            <w:tcW w:w="0" w:type="auto"/>
            <w:shd w:val="clear" w:color="auto" w:fill="FFFFFF"/>
          </w:tcPr>
          <w:p w14:paraId="1BCCE70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EC74E09" w14:textId="49ED710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523744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F0970FB" w14:textId="168DD84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326434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840327E" w14:textId="5535C70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691342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1DDAF11" w14:textId="77E51AB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465437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091E7DB" w14:textId="3EFC1EF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82560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E1F20E3" w14:textId="77777777">
        <w:tc>
          <w:tcPr>
            <w:tcW w:w="0" w:type="auto"/>
            <w:shd w:val="clear" w:color="auto" w:fill="FFFFFF"/>
          </w:tcPr>
          <w:p w14:paraId="16484C0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6E9A7A3E" w14:textId="3B99361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49111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7508F77" w14:textId="1B1DA70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86381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89C9449" w14:textId="0C0693A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662181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9F17602" w14:textId="6688A46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047292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F48FB1F" w14:textId="7A5017A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3575496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DD6D0A5" w14:textId="748BB61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908415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50F1180" w14:textId="6B208EE1"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64461342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7B3D5F94"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4C8B6F2" w14:textId="77777777">
        <w:tc>
          <w:tcPr>
            <w:tcW w:w="0" w:type="auto"/>
            <w:shd w:val="clear" w:color="auto" w:fill="CCECFC"/>
          </w:tcPr>
          <w:p w14:paraId="7C88BD0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CM-8 What is the solution and how is it implemented?</w:t>
            </w:r>
          </w:p>
        </w:tc>
      </w:tr>
      <w:tr w:rsidR="00C678CA" w:rsidRPr="00971397" w14:paraId="1E83C0F6" w14:textId="77777777">
        <w:tc>
          <w:tcPr>
            <w:tcW w:w="0" w:type="auto"/>
            <w:shd w:val="clear" w:color="auto" w:fill="FFFFFF"/>
          </w:tcPr>
          <w:p w14:paraId="431F301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60A4EBD" w14:textId="77777777">
        <w:tc>
          <w:tcPr>
            <w:tcW w:w="0" w:type="auto"/>
            <w:shd w:val="clear" w:color="auto" w:fill="FFFFFF"/>
          </w:tcPr>
          <w:p w14:paraId="3F8E6D7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647B80B3"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41" w:name="_Toc144074547"/>
      <w:r w:rsidRPr="00971397">
        <w:rPr>
          <w:rFonts w:asciiTheme="minorHAnsi" w:hAnsiTheme="minorHAnsi" w:cstheme="minorHAnsi"/>
        </w:rPr>
        <w:t>CM-8(1) Updates During Installation and Removal (M)(H)</w:t>
      </w:r>
      <w:bookmarkEnd w:id="141"/>
    </w:p>
    <w:p w14:paraId="0AE34350" w14:textId="18A168D6" w:rsidR="00A77B3E" w:rsidRPr="00971397" w:rsidRDefault="00000000" w:rsidP="00971397">
      <w:pPr>
        <w:spacing w:after="320"/>
        <w:rPr>
          <w:rFonts w:cstheme="minorHAnsi"/>
        </w:rPr>
      </w:pPr>
      <w:r w:rsidRPr="00971397">
        <w:rPr>
          <w:rFonts w:cstheme="minorHAnsi"/>
        </w:rPr>
        <w:t>Update the inventory of system components as part of component installations, removals, and system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F3CC982" w14:textId="77777777">
        <w:tc>
          <w:tcPr>
            <w:tcW w:w="0" w:type="auto"/>
            <w:shd w:val="clear" w:color="auto" w:fill="CCECFC"/>
          </w:tcPr>
          <w:p w14:paraId="4B9A084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CM-8(1) Control Summary Information</w:t>
            </w:r>
          </w:p>
        </w:tc>
      </w:tr>
      <w:tr w:rsidR="00C678CA" w:rsidRPr="00971397" w14:paraId="75CC5365" w14:textId="77777777">
        <w:tc>
          <w:tcPr>
            <w:tcW w:w="0" w:type="auto"/>
            <w:shd w:val="clear" w:color="auto" w:fill="FFFFFF"/>
          </w:tcPr>
          <w:p w14:paraId="0A0B7D2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7C60D3D" w14:textId="77777777">
        <w:tc>
          <w:tcPr>
            <w:tcW w:w="0" w:type="auto"/>
            <w:shd w:val="clear" w:color="auto" w:fill="FFFFFF"/>
          </w:tcPr>
          <w:p w14:paraId="3AA845E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48F4EDE" w14:textId="5B164D0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43922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8D17635" w14:textId="6F9EE5E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83215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6B0CE1B" w14:textId="0281C9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47182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7DFCF82" w14:textId="30259B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09331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0285EB5" w14:textId="7BEE0F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19229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0CB516C" w14:textId="77777777">
        <w:tc>
          <w:tcPr>
            <w:tcW w:w="0" w:type="auto"/>
            <w:shd w:val="clear" w:color="auto" w:fill="FFFFFF"/>
          </w:tcPr>
          <w:p w14:paraId="23F69B94" w14:textId="77777777" w:rsidR="00A77B3E" w:rsidRPr="00971397" w:rsidRDefault="00000000" w:rsidP="003D31BA">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46BB3C01" w14:textId="366C8BF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34999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7F9D7E5" w14:textId="42FFB88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00961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66DC2463" w14:textId="57467A8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45750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66CCCA6" w14:textId="7601C09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48568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6F3B840" w14:textId="40CCFB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64768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EF02EB7" w14:textId="4741BC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0908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F3CF68D" w14:textId="6D32B9BB"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65733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12FF59A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F828FBC" w14:textId="77777777">
        <w:tc>
          <w:tcPr>
            <w:tcW w:w="0" w:type="auto"/>
            <w:shd w:val="clear" w:color="auto" w:fill="CCECFC"/>
          </w:tcPr>
          <w:p w14:paraId="6920199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CM-8(1) What is the solution and how is it implemented?</w:t>
            </w:r>
          </w:p>
        </w:tc>
      </w:tr>
      <w:tr w:rsidR="00C678CA" w:rsidRPr="00971397" w14:paraId="4E5D8EA4" w14:textId="77777777">
        <w:tc>
          <w:tcPr>
            <w:tcW w:w="0" w:type="auto"/>
            <w:shd w:val="clear" w:color="auto" w:fill="FFFFFF"/>
          </w:tcPr>
          <w:p w14:paraId="1ED0E13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6360D3B"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42" w:name="_Toc144074548"/>
      <w:r w:rsidRPr="00971397">
        <w:rPr>
          <w:rFonts w:asciiTheme="minorHAnsi" w:hAnsiTheme="minorHAnsi" w:cstheme="minorHAnsi"/>
        </w:rPr>
        <w:t>CM-8(2) Automated Maintenance (H)</w:t>
      </w:r>
      <w:bookmarkEnd w:id="142"/>
    </w:p>
    <w:p w14:paraId="5D27CF1F" w14:textId="033FA38D" w:rsidR="00A77B3E" w:rsidRPr="00971397" w:rsidRDefault="00000000" w:rsidP="00971397">
      <w:pPr>
        <w:spacing w:after="320"/>
        <w:rPr>
          <w:rFonts w:cstheme="minorHAnsi"/>
        </w:rPr>
      </w:pPr>
      <w:r w:rsidRPr="00971397">
        <w:rPr>
          <w:rFonts w:cstheme="minorHAnsi"/>
        </w:rPr>
        <w:t>Maintain the currency, completeness, accuracy, and availability of the inventory of system components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53A4003" w14:textId="77777777">
        <w:tc>
          <w:tcPr>
            <w:tcW w:w="0" w:type="auto"/>
            <w:shd w:val="clear" w:color="auto" w:fill="CCECFC"/>
          </w:tcPr>
          <w:p w14:paraId="5B41C54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CM-8(2) Control Summary Information</w:t>
            </w:r>
          </w:p>
        </w:tc>
      </w:tr>
      <w:tr w:rsidR="00C678CA" w:rsidRPr="00971397" w14:paraId="41583A04" w14:textId="77777777">
        <w:tc>
          <w:tcPr>
            <w:tcW w:w="0" w:type="auto"/>
            <w:shd w:val="clear" w:color="auto" w:fill="FFFFFF"/>
          </w:tcPr>
          <w:p w14:paraId="26B6794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5E7D720" w14:textId="77777777">
        <w:tc>
          <w:tcPr>
            <w:tcW w:w="0" w:type="auto"/>
            <w:shd w:val="clear" w:color="auto" w:fill="FFFFFF"/>
          </w:tcPr>
          <w:p w14:paraId="70B68A62" w14:textId="4D523CA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CM-8(2):</w:t>
            </w:r>
          </w:p>
        </w:tc>
      </w:tr>
      <w:tr w:rsidR="00C678CA" w:rsidRPr="00971397" w14:paraId="2C356B28" w14:textId="77777777">
        <w:tc>
          <w:tcPr>
            <w:tcW w:w="0" w:type="auto"/>
            <w:shd w:val="clear" w:color="auto" w:fill="FFFFFF"/>
          </w:tcPr>
          <w:p w14:paraId="4A34B47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2FC7B98" w14:textId="37A9F21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97853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0B1E56CE" w14:textId="19FE0AB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4419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25F4D57C" w14:textId="3A5280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089972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3CAEB5D0" w14:textId="1ADCBF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33013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581B625" w14:textId="6BB458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517014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1873D51F" w14:textId="77777777">
        <w:tc>
          <w:tcPr>
            <w:tcW w:w="0" w:type="auto"/>
            <w:shd w:val="clear" w:color="auto" w:fill="FFFFFF"/>
          </w:tcPr>
          <w:p w14:paraId="185C9C79" w14:textId="77777777" w:rsidR="00A77B3E" w:rsidRPr="00971397" w:rsidRDefault="00000000" w:rsidP="003D31BA">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33EB979D" w14:textId="7D19029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26675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0242AB7" w14:textId="17B9EE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60766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6878FAA" w14:textId="782CA3B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607360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99F36DE" w14:textId="011D98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89420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C08886A" w14:textId="54B876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59387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E6612F7" w14:textId="78F911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80370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1CF25A03" w14:textId="3D27AB5D"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9468064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2EC3CA4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56E551C" w14:textId="77777777">
        <w:tc>
          <w:tcPr>
            <w:tcW w:w="0" w:type="auto"/>
            <w:shd w:val="clear" w:color="auto" w:fill="CCECFC"/>
          </w:tcPr>
          <w:p w14:paraId="28349CC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CM-8(2) What is the solution and how is it implemented?</w:t>
            </w:r>
          </w:p>
        </w:tc>
      </w:tr>
      <w:tr w:rsidR="00C678CA" w:rsidRPr="00971397" w14:paraId="14D3E98D" w14:textId="77777777">
        <w:tc>
          <w:tcPr>
            <w:tcW w:w="0" w:type="auto"/>
            <w:shd w:val="clear" w:color="auto" w:fill="FFFFFF"/>
          </w:tcPr>
          <w:p w14:paraId="74C3C11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0B3774E"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143" w:name="_Toc144074549"/>
      <w:r w:rsidRPr="00971397">
        <w:rPr>
          <w:rFonts w:asciiTheme="minorHAnsi" w:hAnsiTheme="minorHAnsi" w:cstheme="minorHAnsi"/>
        </w:rPr>
        <w:t>CM-8(3) Automated Unauthorized Component Detection (M)(H)</w:t>
      </w:r>
      <w:bookmarkEnd w:id="143"/>
    </w:p>
    <w:p w14:paraId="1FF49DD7" w14:textId="6B3D0843"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Detect the presence of unauthorized hardware, software, and firmware components within the system using [FedRAMP Assignment: automated mechanisms with a maximum five-minute delay in detection]; and</w:t>
      </w:r>
      <w:r w:rsidR="00BB6B70" w:rsidRPr="00971397">
        <w:rPr>
          <w:rFonts w:cstheme="minorHAnsi"/>
        </w:rPr>
        <w:t xml:space="preserve"> </w:t>
      </w:r>
      <w:r w:rsidRPr="00971397">
        <w:rPr>
          <w:rFonts w:cstheme="minorHAnsi"/>
        </w:rPr>
        <w:t>[FedRAMP Assignment: continuously]</w:t>
      </w:r>
    </w:p>
    <w:p w14:paraId="0C96C308" w14:textId="2B9E8AFB"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r>
      <w:r w:rsidR="00FB73F0" w:rsidRPr="00971397">
        <w:rPr>
          <w:rFonts w:cstheme="minorHAnsi"/>
        </w:rPr>
        <w:t>Take the following actions when unauthorized components are detected: [Selection (one-or-more): disable network access by such components; isolate the components; notify [Assignment: organization-defined personnel or roles]].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BA535A8" w14:textId="77777777">
        <w:tc>
          <w:tcPr>
            <w:tcW w:w="0" w:type="auto"/>
            <w:shd w:val="clear" w:color="auto" w:fill="CCECFC"/>
          </w:tcPr>
          <w:p w14:paraId="0EC4B6C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CM-8(3) Control Summary Information</w:t>
            </w:r>
          </w:p>
        </w:tc>
      </w:tr>
      <w:tr w:rsidR="00C678CA" w:rsidRPr="00971397" w14:paraId="6183ECAB" w14:textId="77777777">
        <w:tc>
          <w:tcPr>
            <w:tcW w:w="0" w:type="auto"/>
            <w:shd w:val="clear" w:color="auto" w:fill="FFFFFF"/>
          </w:tcPr>
          <w:p w14:paraId="7C08327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3C0840F7" w14:textId="77777777">
        <w:tc>
          <w:tcPr>
            <w:tcW w:w="0" w:type="auto"/>
            <w:shd w:val="clear" w:color="auto" w:fill="FFFFFF"/>
          </w:tcPr>
          <w:p w14:paraId="1D1B513D" w14:textId="4FC1C68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Parameter CM-8(3)(a)-1:</w:t>
            </w:r>
          </w:p>
        </w:tc>
      </w:tr>
      <w:tr w:rsidR="00C678CA" w:rsidRPr="00971397" w14:paraId="5C218336" w14:textId="77777777">
        <w:tc>
          <w:tcPr>
            <w:tcW w:w="0" w:type="auto"/>
            <w:shd w:val="clear" w:color="auto" w:fill="FFFFFF"/>
          </w:tcPr>
          <w:p w14:paraId="23B1193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CM-8(3)(a)-2:</w:t>
            </w:r>
          </w:p>
        </w:tc>
      </w:tr>
      <w:tr w:rsidR="00C678CA" w:rsidRPr="00971397" w14:paraId="5FC8B3B1" w14:textId="77777777">
        <w:tc>
          <w:tcPr>
            <w:tcW w:w="0" w:type="auto"/>
            <w:shd w:val="clear" w:color="auto" w:fill="FFFFFF"/>
          </w:tcPr>
          <w:p w14:paraId="0CB390D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CM-8(3)(b):</w:t>
            </w:r>
          </w:p>
        </w:tc>
      </w:tr>
      <w:tr w:rsidR="00C678CA" w:rsidRPr="00971397" w14:paraId="2A67D75D" w14:textId="77777777">
        <w:tc>
          <w:tcPr>
            <w:tcW w:w="0" w:type="auto"/>
            <w:shd w:val="clear" w:color="auto" w:fill="FFFFFF"/>
          </w:tcPr>
          <w:p w14:paraId="31A2657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3E1C6498" w14:textId="5CF8F64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253229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24C028B" w14:textId="3FB671E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192948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90A7AD8" w14:textId="5EEE88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789571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2177CF9" w14:textId="7F98659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5005914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A222165" w14:textId="4A243F7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7585804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4C0C3A6" w14:textId="77777777">
        <w:tc>
          <w:tcPr>
            <w:tcW w:w="0" w:type="auto"/>
            <w:shd w:val="clear" w:color="auto" w:fill="FFFFFF"/>
          </w:tcPr>
          <w:p w14:paraId="6CBDE30C" w14:textId="77777777" w:rsidR="00A77B3E" w:rsidRPr="00971397" w:rsidRDefault="00000000" w:rsidP="003D31BA">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4BBC4283" w14:textId="052CBA9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225003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0507EE0" w14:textId="2DC1BDE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279282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B1FFE56" w14:textId="2AD955F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724042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56D1478" w14:textId="6AE3D1E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98060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4B6F060" w14:textId="1F3C286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167857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9304FDE" w14:textId="30DD10C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185212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D74CBF1" w14:textId="086DCB1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980924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521EB51C"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89E5F72" w14:textId="77777777">
        <w:tc>
          <w:tcPr>
            <w:tcW w:w="0" w:type="auto"/>
            <w:shd w:val="clear" w:color="auto" w:fill="CCECFC"/>
          </w:tcPr>
          <w:p w14:paraId="7F16CC0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CM-8(3) What is the solution and how is it implemented?</w:t>
            </w:r>
          </w:p>
        </w:tc>
      </w:tr>
      <w:tr w:rsidR="00C678CA" w:rsidRPr="00971397" w14:paraId="146561E5" w14:textId="77777777">
        <w:tc>
          <w:tcPr>
            <w:tcW w:w="0" w:type="auto"/>
            <w:shd w:val="clear" w:color="auto" w:fill="FFFFFF"/>
          </w:tcPr>
          <w:p w14:paraId="5EC05AB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352ADF34" w14:textId="77777777">
        <w:tc>
          <w:tcPr>
            <w:tcW w:w="0" w:type="auto"/>
            <w:shd w:val="clear" w:color="auto" w:fill="FFFFFF"/>
          </w:tcPr>
          <w:p w14:paraId="10695D3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48C192E6"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44" w:name="_Toc144074550"/>
      <w:r w:rsidRPr="00971397">
        <w:rPr>
          <w:rFonts w:asciiTheme="minorHAnsi" w:hAnsiTheme="minorHAnsi" w:cstheme="minorHAnsi"/>
        </w:rPr>
        <w:lastRenderedPageBreak/>
        <w:t>CM-8(4) Accountability Information (H)</w:t>
      </w:r>
      <w:bookmarkEnd w:id="144"/>
    </w:p>
    <w:p w14:paraId="7B4181E1" w14:textId="7C469413" w:rsidR="00A77B3E" w:rsidRPr="00971397" w:rsidRDefault="00CD463B" w:rsidP="00971397">
      <w:pPr>
        <w:spacing w:after="320"/>
        <w:rPr>
          <w:rFonts w:cstheme="minorHAnsi"/>
        </w:rPr>
      </w:pPr>
      <w:r w:rsidRPr="00971397">
        <w:rPr>
          <w:rFonts w:cstheme="minorHAnsi"/>
        </w:rPr>
        <w:t>Include in the system component inventory information, a means for identifying by [FedRAMP Assignment: position and role], individuals responsible and accountable for administering those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CE4A8F3" w14:textId="77777777">
        <w:tc>
          <w:tcPr>
            <w:tcW w:w="0" w:type="auto"/>
            <w:shd w:val="clear" w:color="auto" w:fill="CCECFC"/>
          </w:tcPr>
          <w:p w14:paraId="1B209AF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CM-8(4) Control Summary Information</w:t>
            </w:r>
          </w:p>
        </w:tc>
      </w:tr>
      <w:tr w:rsidR="00C678CA" w:rsidRPr="00971397" w14:paraId="56EEE66B" w14:textId="77777777">
        <w:tc>
          <w:tcPr>
            <w:tcW w:w="0" w:type="auto"/>
            <w:shd w:val="clear" w:color="auto" w:fill="FFFFFF"/>
          </w:tcPr>
          <w:p w14:paraId="7B32623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B4D73DF" w14:textId="77777777">
        <w:tc>
          <w:tcPr>
            <w:tcW w:w="0" w:type="auto"/>
            <w:shd w:val="clear" w:color="auto" w:fill="FFFFFF"/>
          </w:tcPr>
          <w:p w14:paraId="260A7C40" w14:textId="2D70941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CM-8(4):</w:t>
            </w:r>
          </w:p>
        </w:tc>
      </w:tr>
      <w:tr w:rsidR="00C678CA" w:rsidRPr="00971397" w14:paraId="5343B6A9" w14:textId="77777777">
        <w:tc>
          <w:tcPr>
            <w:tcW w:w="0" w:type="auto"/>
            <w:shd w:val="clear" w:color="auto" w:fill="FFFFFF"/>
          </w:tcPr>
          <w:p w14:paraId="65631CE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659DE75" w14:textId="024636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153932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60B7FBFA" w14:textId="720F68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346359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D4A9EFC" w14:textId="35F04B8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696897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2C1D203" w14:textId="27FC2C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670829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0A273DC" w14:textId="51CC582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183500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216FF984" w14:textId="77777777">
        <w:tc>
          <w:tcPr>
            <w:tcW w:w="0" w:type="auto"/>
            <w:shd w:val="clear" w:color="auto" w:fill="FFFFFF"/>
          </w:tcPr>
          <w:p w14:paraId="67C345E9" w14:textId="77777777" w:rsidR="00A77B3E" w:rsidRPr="00971397" w:rsidRDefault="00000000" w:rsidP="00694B64">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95DF7A7" w14:textId="76E871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73602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4F28CBF" w14:textId="566D1BD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43676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580E5560" w14:textId="50BE2D9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81048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8EE237C" w14:textId="2D8854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43984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22D41D32" w14:textId="6AAD18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30527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E70D624" w14:textId="1C79F5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903323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9D3E7CA" w14:textId="5D42F49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333588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5FC3FB3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EDB197F" w14:textId="77777777">
        <w:tc>
          <w:tcPr>
            <w:tcW w:w="0" w:type="auto"/>
            <w:shd w:val="clear" w:color="auto" w:fill="CCECFC"/>
          </w:tcPr>
          <w:p w14:paraId="7C896B0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CM-8(4) What is the solution and how is it implemented?</w:t>
            </w:r>
          </w:p>
        </w:tc>
      </w:tr>
      <w:tr w:rsidR="00C678CA" w:rsidRPr="00971397" w14:paraId="7443DF81" w14:textId="77777777">
        <w:tc>
          <w:tcPr>
            <w:tcW w:w="0" w:type="auto"/>
            <w:shd w:val="clear" w:color="auto" w:fill="FFFFFF"/>
          </w:tcPr>
          <w:p w14:paraId="766DFB0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AE25F42"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45" w:name="_Toc144074551"/>
      <w:r w:rsidRPr="00971397">
        <w:rPr>
          <w:rFonts w:asciiTheme="minorHAnsi" w:hAnsiTheme="minorHAnsi" w:cstheme="minorHAnsi"/>
        </w:rPr>
        <w:t>CM-9 Configuration Management Plan (M)(H)</w:t>
      </w:r>
      <w:bookmarkEnd w:id="145"/>
    </w:p>
    <w:p w14:paraId="096D4983"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Develop, document, and implement a configuration management plan for the system that:</w:t>
      </w:r>
    </w:p>
    <w:p w14:paraId="40A9D4AC"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Addresses roles, responsibilities, and configuration management processes and procedures;</w:t>
      </w:r>
    </w:p>
    <w:p w14:paraId="4E50992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Establishes a process for identifying configuration items throughout the system development life cycle and for managing the configuration of the configuration items;</w:t>
      </w:r>
    </w:p>
    <w:p w14:paraId="0510891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Defines the configuration items for the system and places the configuration items under configuration management;</w:t>
      </w:r>
    </w:p>
    <w:p w14:paraId="6668375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Is reviewed and approved by [Assignment: organization-defined personnel or roles]; and</w:t>
      </w:r>
    </w:p>
    <w:p w14:paraId="228A817B" w14:textId="2B72372D"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Protects the configuration management plan from unauthorized disclosure and modification.</w:t>
      </w:r>
    </w:p>
    <w:p w14:paraId="5E0409B2" w14:textId="77777777" w:rsidR="00EB1CBE" w:rsidRPr="00971397" w:rsidRDefault="00D2589B" w:rsidP="00EB1CBE">
      <w:pPr>
        <w:pStyle w:val="BodyText"/>
        <w:tabs>
          <w:tab w:val="left" w:pos="360"/>
          <w:tab w:val="left" w:pos="72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CM-9 Additional FedRAMP Requirements and Guidance:</w:t>
      </w:r>
    </w:p>
    <w:p w14:paraId="3741AD56" w14:textId="65D65A3B" w:rsidR="00A77B3E" w:rsidRPr="00971397" w:rsidRDefault="00EB1CBE" w:rsidP="00971397">
      <w:pPr>
        <w:pStyle w:val="BodyText"/>
        <w:tabs>
          <w:tab w:val="left" w:pos="360"/>
          <w:tab w:val="left" w:pos="720"/>
        </w:tabs>
        <w:spacing w:after="320"/>
        <w:ind w:left="763" w:hanging="763"/>
        <w:rPr>
          <w:rFonts w:cstheme="minorHAnsi"/>
        </w:rPr>
      </w:pPr>
      <w:r w:rsidRPr="00971397">
        <w:rPr>
          <w:rFonts w:cstheme="minorHAnsi"/>
          <w:b/>
        </w:rPr>
        <w:tab/>
      </w:r>
      <w:r w:rsidRPr="00971397">
        <w:rPr>
          <w:rFonts w:cstheme="minorHAnsi"/>
          <w:b/>
        </w:rPr>
        <w:tab/>
      </w:r>
      <w:r w:rsidR="00D2589B" w:rsidRPr="00971397">
        <w:rPr>
          <w:rFonts w:cstheme="minorHAnsi"/>
          <w:b/>
        </w:rPr>
        <w:t>Guidance:</w:t>
      </w:r>
      <w:r w:rsidR="00D2589B" w:rsidRPr="00971397">
        <w:rPr>
          <w:rFonts w:cstheme="minorHAnsi"/>
        </w:rPr>
        <w:t xml:space="preserve"> FedRAMP does not provide a template for the Configuration Management Plan. However, NIST SP 800-128, Guide for Security-Focused Configuration Management of Information Systems, provides guidelines for the implementation of CM controls as well as a sample CMP outline in Appendix D of the Guide</w:t>
      </w:r>
      <w:r w:rsidR="004C3BCB"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93164BF" w14:textId="77777777">
        <w:tc>
          <w:tcPr>
            <w:tcW w:w="0" w:type="auto"/>
            <w:shd w:val="clear" w:color="auto" w:fill="CCECFC"/>
          </w:tcPr>
          <w:p w14:paraId="6DA39FA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CM-9 Control Summary Information</w:t>
            </w:r>
          </w:p>
        </w:tc>
      </w:tr>
      <w:tr w:rsidR="00C678CA" w:rsidRPr="00971397" w14:paraId="1D1C6BB5" w14:textId="77777777">
        <w:tc>
          <w:tcPr>
            <w:tcW w:w="0" w:type="auto"/>
            <w:shd w:val="clear" w:color="auto" w:fill="FFFFFF"/>
          </w:tcPr>
          <w:p w14:paraId="36F2D68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10566E1" w14:textId="77777777">
        <w:tc>
          <w:tcPr>
            <w:tcW w:w="0" w:type="auto"/>
            <w:shd w:val="clear" w:color="auto" w:fill="FFFFFF"/>
          </w:tcPr>
          <w:p w14:paraId="665CCBD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CM-9(d):</w:t>
            </w:r>
          </w:p>
        </w:tc>
      </w:tr>
      <w:tr w:rsidR="00C678CA" w:rsidRPr="00971397" w14:paraId="2C56A264" w14:textId="77777777">
        <w:tc>
          <w:tcPr>
            <w:tcW w:w="0" w:type="auto"/>
            <w:shd w:val="clear" w:color="auto" w:fill="FFFFFF"/>
          </w:tcPr>
          <w:p w14:paraId="174882C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3CEF419" w14:textId="3DD3311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584381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5774610" w14:textId="164E41C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98832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0BC7ABA2" w14:textId="5DFB27E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662031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061014D6" w14:textId="21086A3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5357833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1FC04F3" w14:textId="4ED53DE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7688116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0946974" w14:textId="77777777">
        <w:tc>
          <w:tcPr>
            <w:tcW w:w="0" w:type="auto"/>
            <w:shd w:val="clear" w:color="auto" w:fill="FFFFFF"/>
          </w:tcPr>
          <w:p w14:paraId="12A08E1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34774E23" w14:textId="373F123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556923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FFD6962" w14:textId="53DC4CA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40145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17C0B82F" w14:textId="141C5D9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87147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766A5E9" w14:textId="7666B2D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25009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7F7B663" w14:textId="42949B2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50170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151CA62B" w14:textId="34005BB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641296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071F8DED" w14:textId="2893143F" w:rsidR="00A77B3E" w:rsidRPr="00971397" w:rsidRDefault="00000000" w:rsidP="00EB1CBE">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8879518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89E755C"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4DD8336" w14:textId="77777777">
        <w:tc>
          <w:tcPr>
            <w:tcW w:w="0" w:type="auto"/>
            <w:shd w:val="clear" w:color="auto" w:fill="CCECFC"/>
          </w:tcPr>
          <w:p w14:paraId="32092BA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CM-9 What is the solution and how is it implemented?</w:t>
            </w:r>
          </w:p>
        </w:tc>
      </w:tr>
      <w:tr w:rsidR="00C678CA" w:rsidRPr="00971397" w14:paraId="0E899AC6" w14:textId="77777777">
        <w:tc>
          <w:tcPr>
            <w:tcW w:w="0" w:type="auto"/>
            <w:shd w:val="clear" w:color="auto" w:fill="FFFFFF"/>
          </w:tcPr>
          <w:p w14:paraId="297527E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A70B34A" w14:textId="77777777">
        <w:tc>
          <w:tcPr>
            <w:tcW w:w="0" w:type="auto"/>
            <w:shd w:val="clear" w:color="auto" w:fill="FFFFFF"/>
          </w:tcPr>
          <w:p w14:paraId="5003521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143DE476" w14:textId="77777777">
        <w:tc>
          <w:tcPr>
            <w:tcW w:w="0" w:type="auto"/>
            <w:shd w:val="clear" w:color="auto" w:fill="FFFFFF"/>
          </w:tcPr>
          <w:p w14:paraId="409AF88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287F0C72" w14:textId="77777777">
        <w:tc>
          <w:tcPr>
            <w:tcW w:w="0" w:type="auto"/>
            <w:shd w:val="clear" w:color="auto" w:fill="FFFFFF"/>
          </w:tcPr>
          <w:p w14:paraId="25722EE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6FE2073E" w14:textId="77777777">
        <w:tc>
          <w:tcPr>
            <w:tcW w:w="0" w:type="auto"/>
            <w:shd w:val="clear" w:color="auto" w:fill="FFFFFF"/>
          </w:tcPr>
          <w:p w14:paraId="2D0D3CC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bl>
    <w:p w14:paraId="4D3CCB03"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146" w:name="_Toc144074552"/>
      <w:r w:rsidRPr="00971397">
        <w:rPr>
          <w:rFonts w:asciiTheme="minorHAnsi" w:hAnsiTheme="minorHAnsi" w:cstheme="minorHAnsi"/>
        </w:rPr>
        <w:t>CM-10 Software Usage Restrictions (L)(M)(H)</w:t>
      </w:r>
      <w:bookmarkEnd w:id="146"/>
    </w:p>
    <w:p w14:paraId="304504BD"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Use software and associated documentation in accordance with contract agreements and copyright laws;</w:t>
      </w:r>
    </w:p>
    <w:p w14:paraId="62D3878C"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Track the use of software and associated documentation protected by quantity licenses to control copying and distribution; and</w:t>
      </w:r>
    </w:p>
    <w:p w14:paraId="18EF0A95" w14:textId="2FB312FF"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lastRenderedPageBreak/>
        <w:tab/>
        <w:t>c.</w:t>
      </w:r>
      <w:r w:rsidRPr="00971397">
        <w:rPr>
          <w:rFonts w:cstheme="minorHAnsi"/>
        </w:rPr>
        <w:tab/>
        <w:t>Control and document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F236388" w14:textId="77777777">
        <w:tc>
          <w:tcPr>
            <w:tcW w:w="0" w:type="auto"/>
            <w:shd w:val="clear" w:color="auto" w:fill="CCECFC"/>
          </w:tcPr>
          <w:p w14:paraId="2575B16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CM-10 Control Summary Information</w:t>
            </w:r>
          </w:p>
        </w:tc>
      </w:tr>
      <w:tr w:rsidR="00C678CA" w:rsidRPr="00971397" w14:paraId="63BC38B7" w14:textId="77777777">
        <w:tc>
          <w:tcPr>
            <w:tcW w:w="0" w:type="auto"/>
            <w:shd w:val="clear" w:color="auto" w:fill="FFFFFF"/>
          </w:tcPr>
          <w:p w14:paraId="7BAE2B3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B147540" w14:textId="77777777">
        <w:tc>
          <w:tcPr>
            <w:tcW w:w="0" w:type="auto"/>
            <w:shd w:val="clear" w:color="auto" w:fill="FFFFFF"/>
          </w:tcPr>
          <w:p w14:paraId="46D8A19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7FBCFBC4" w14:textId="1E7F63A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409581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10139873" w14:textId="705486B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210022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ACC2C32" w14:textId="6190713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564177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65C871BF" w14:textId="59362CE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04698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5C0A8B1" w14:textId="6F10A89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141076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0B75573" w14:textId="77777777">
        <w:tc>
          <w:tcPr>
            <w:tcW w:w="0" w:type="auto"/>
            <w:shd w:val="clear" w:color="auto" w:fill="FFFFFF"/>
          </w:tcPr>
          <w:p w14:paraId="3AE3081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2BB4802" w14:textId="45E5C73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96864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5C637C9" w14:textId="312F5B2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520609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05709AA" w14:textId="3C2EC96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13676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61A8AF6" w14:textId="44FCF41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35278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351CECB" w14:textId="2D1A30F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2105667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447709E7" w14:textId="682432F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65039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5C3B9B0" w14:textId="7A757192" w:rsidR="00A77B3E" w:rsidRPr="00971397" w:rsidRDefault="00000000" w:rsidP="00EB1CBE">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13023698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7C29C8" w:rsidRPr="00971397">
              <w:rPr>
                <w:rFonts w:cstheme="minorHAnsi"/>
              </w:rPr>
              <w:t>[Click here to enter text]</w:t>
            </w:r>
            <w:r w:rsidRPr="00971397">
              <w:rPr>
                <w:rFonts w:cstheme="minorHAnsi"/>
              </w:rPr>
              <w:t>, Date of Authorization</w:t>
            </w:r>
          </w:p>
        </w:tc>
      </w:tr>
    </w:tbl>
    <w:p w14:paraId="745605A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F90F907" w14:textId="77777777">
        <w:tc>
          <w:tcPr>
            <w:tcW w:w="0" w:type="auto"/>
            <w:shd w:val="clear" w:color="auto" w:fill="CCECFC"/>
          </w:tcPr>
          <w:p w14:paraId="2324A31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CM-10 What is the solution and how is it implemented?</w:t>
            </w:r>
          </w:p>
        </w:tc>
      </w:tr>
      <w:tr w:rsidR="00C678CA" w:rsidRPr="00971397" w14:paraId="460BBAC0" w14:textId="77777777">
        <w:tc>
          <w:tcPr>
            <w:tcW w:w="0" w:type="auto"/>
            <w:shd w:val="clear" w:color="auto" w:fill="FFFFFF"/>
          </w:tcPr>
          <w:p w14:paraId="07AE555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29A3418" w14:textId="77777777">
        <w:tc>
          <w:tcPr>
            <w:tcW w:w="0" w:type="auto"/>
            <w:shd w:val="clear" w:color="auto" w:fill="FFFFFF"/>
          </w:tcPr>
          <w:p w14:paraId="4B0825A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1B235B50" w14:textId="77777777">
        <w:tc>
          <w:tcPr>
            <w:tcW w:w="0" w:type="auto"/>
            <w:shd w:val="clear" w:color="auto" w:fill="FFFFFF"/>
          </w:tcPr>
          <w:p w14:paraId="40CD32D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Part c:</w:t>
            </w:r>
          </w:p>
        </w:tc>
      </w:tr>
    </w:tbl>
    <w:p w14:paraId="3672C84E"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147" w:name="_Toc144074553"/>
      <w:r w:rsidRPr="00971397">
        <w:rPr>
          <w:rFonts w:asciiTheme="minorHAnsi" w:hAnsiTheme="minorHAnsi" w:cstheme="minorHAnsi"/>
        </w:rPr>
        <w:t>CM-11 User-installed Software (L)(M)(H)</w:t>
      </w:r>
      <w:bookmarkEnd w:id="147"/>
    </w:p>
    <w:p w14:paraId="6C7B33AC"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Establish [Assignment: organization-defined policies] governing the installation of software by users;</w:t>
      </w:r>
    </w:p>
    <w:p w14:paraId="4D7A376F"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Enforce software installation policies through the following methods: [Assignment: organization-defined methods]; and</w:t>
      </w:r>
    </w:p>
    <w:p w14:paraId="37560799" w14:textId="04D18B91"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Monitor policy compliance [FedRAMP Assignment: Continuously (via CM-7(5))].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4E41056" w14:textId="77777777">
        <w:tc>
          <w:tcPr>
            <w:tcW w:w="0" w:type="auto"/>
            <w:shd w:val="clear" w:color="auto" w:fill="CCECFC"/>
          </w:tcPr>
          <w:p w14:paraId="7A6E4F4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CM-11 Control Summary Information</w:t>
            </w:r>
          </w:p>
        </w:tc>
      </w:tr>
      <w:tr w:rsidR="00C678CA" w:rsidRPr="00971397" w14:paraId="5F380F44" w14:textId="77777777">
        <w:tc>
          <w:tcPr>
            <w:tcW w:w="0" w:type="auto"/>
            <w:shd w:val="clear" w:color="auto" w:fill="FFFFFF"/>
          </w:tcPr>
          <w:p w14:paraId="6C53A04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8EFE2AE" w14:textId="77777777">
        <w:tc>
          <w:tcPr>
            <w:tcW w:w="0" w:type="auto"/>
            <w:shd w:val="clear" w:color="auto" w:fill="FFFFFF"/>
          </w:tcPr>
          <w:p w14:paraId="04AE975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CM-11(a):</w:t>
            </w:r>
          </w:p>
        </w:tc>
      </w:tr>
      <w:tr w:rsidR="00C678CA" w:rsidRPr="00971397" w14:paraId="2BC70D11" w14:textId="77777777">
        <w:tc>
          <w:tcPr>
            <w:tcW w:w="0" w:type="auto"/>
            <w:shd w:val="clear" w:color="auto" w:fill="FFFFFF"/>
          </w:tcPr>
          <w:p w14:paraId="65D8086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CM-11(b):</w:t>
            </w:r>
          </w:p>
        </w:tc>
      </w:tr>
      <w:tr w:rsidR="00C678CA" w:rsidRPr="00971397" w14:paraId="3FFC2A81" w14:textId="77777777">
        <w:tc>
          <w:tcPr>
            <w:tcW w:w="0" w:type="auto"/>
            <w:shd w:val="clear" w:color="auto" w:fill="FFFFFF"/>
          </w:tcPr>
          <w:p w14:paraId="0E4D211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CM-11(c):</w:t>
            </w:r>
          </w:p>
        </w:tc>
      </w:tr>
      <w:tr w:rsidR="00C678CA" w:rsidRPr="00971397" w14:paraId="7090188E" w14:textId="77777777">
        <w:tc>
          <w:tcPr>
            <w:tcW w:w="0" w:type="auto"/>
            <w:shd w:val="clear" w:color="auto" w:fill="FFFFFF"/>
          </w:tcPr>
          <w:p w14:paraId="47F76FF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7A8EBC5A" w14:textId="5C4181B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4115638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50DCCB4B" w14:textId="3F23686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91059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16FED2A" w14:textId="3FD1A93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75602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DEA33D4" w14:textId="52730D7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911711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CD34879" w14:textId="74D899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552782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5BB1FFA" w14:textId="77777777">
        <w:tc>
          <w:tcPr>
            <w:tcW w:w="0" w:type="auto"/>
            <w:shd w:val="clear" w:color="auto" w:fill="FFFFFF"/>
          </w:tcPr>
          <w:p w14:paraId="630AEE2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5603872" w14:textId="536238A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861517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762502B" w14:textId="50F198B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7900645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21AA6AE6" w14:textId="536093D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9947797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21D3B4E6" w14:textId="41DC77A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6059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1CFB000" w14:textId="111F661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523649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279FBEAD" w14:textId="4A4F554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766206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3662C20C" w14:textId="590B0AC3" w:rsidR="00A77B3E" w:rsidRPr="00971397" w:rsidRDefault="00000000" w:rsidP="00EB1CBE">
            <w:pPr>
              <w:pStyle w:val="BodyText"/>
              <w:tabs>
                <w:tab w:val="left" w:pos="360"/>
                <w:tab w:val="left" w:pos="1440"/>
                <w:tab w:val="left" w:pos="2160"/>
              </w:tabs>
              <w:spacing w:line="20" w:lineRule="atLeast"/>
              <w:ind w:left="330" w:hanging="330"/>
              <w:rPr>
                <w:rFonts w:cstheme="minorHAnsi"/>
              </w:rPr>
            </w:pPr>
            <w:sdt>
              <w:sdtPr>
                <w:rPr>
                  <w:rFonts w:cstheme="minorHAnsi"/>
                </w:rPr>
                <w:id w:val="126844294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76C67696"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820C424" w14:textId="77777777">
        <w:tc>
          <w:tcPr>
            <w:tcW w:w="0" w:type="auto"/>
            <w:shd w:val="clear" w:color="auto" w:fill="CCECFC"/>
          </w:tcPr>
          <w:p w14:paraId="36C03E3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CM-11 What is the solution and how is it implemented?</w:t>
            </w:r>
          </w:p>
        </w:tc>
      </w:tr>
      <w:tr w:rsidR="00C678CA" w:rsidRPr="00971397" w14:paraId="70424347" w14:textId="77777777">
        <w:tc>
          <w:tcPr>
            <w:tcW w:w="0" w:type="auto"/>
            <w:shd w:val="clear" w:color="auto" w:fill="FFFFFF"/>
          </w:tcPr>
          <w:p w14:paraId="6C1156F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01CF1682" w14:textId="77777777">
        <w:tc>
          <w:tcPr>
            <w:tcW w:w="0" w:type="auto"/>
            <w:shd w:val="clear" w:color="auto" w:fill="FFFFFF"/>
          </w:tcPr>
          <w:p w14:paraId="391BFD3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75352A8E" w14:textId="77777777">
        <w:tc>
          <w:tcPr>
            <w:tcW w:w="0" w:type="auto"/>
            <w:shd w:val="clear" w:color="auto" w:fill="FFFFFF"/>
          </w:tcPr>
          <w:p w14:paraId="009F2AA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13AE7627"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148" w:name="_Toc144074554"/>
      <w:r w:rsidRPr="00971397">
        <w:rPr>
          <w:rFonts w:asciiTheme="minorHAnsi" w:hAnsiTheme="minorHAnsi" w:cstheme="minorHAnsi"/>
        </w:rPr>
        <w:t>CM-12 Information Location (M)(H)</w:t>
      </w:r>
      <w:bookmarkEnd w:id="148"/>
    </w:p>
    <w:p w14:paraId="26F78478"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Identify and document the location of [Assignment: organization-defined information] and the specific system components on which the information is processed and stored;</w:t>
      </w:r>
    </w:p>
    <w:p w14:paraId="00A1C252"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Identify and document the users who have access to the system and system components where the information is processed and stored; and</w:t>
      </w:r>
    </w:p>
    <w:p w14:paraId="4F425C6A" w14:textId="55E79770"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c.</w:t>
      </w:r>
      <w:r w:rsidRPr="00971397">
        <w:rPr>
          <w:rFonts w:cstheme="minorHAnsi"/>
        </w:rPr>
        <w:tab/>
        <w:t>Document changes to the location (i.e., system or system components) where the information is processed and stored.</w:t>
      </w:r>
    </w:p>
    <w:p w14:paraId="3FE02AF8" w14:textId="77777777" w:rsidR="00A77B3E" w:rsidRPr="00971397" w:rsidRDefault="00000000" w:rsidP="00EB1CBE">
      <w:pPr>
        <w:pStyle w:val="BodyText"/>
        <w:tabs>
          <w:tab w:val="left" w:pos="360"/>
          <w:tab w:val="left" w:pos="720"/>
          <w:tab w:val="left" w:pos="1440"/>
          <w:tab w:val="left" w:pos="2160"/>
        </w:tabs>
        <w:ind w:left="763" w:hanging="763"/>
        <w:rPr>
          <w:rFonts w:cstheme="minorHAnsi"/>
          <w:b/>
        </w:rPr>
      </w:pPr>
      <w:r w:rsidRPr="00971397">
        <w:rPr>
          <w:rFonts w:cstheme="minorHAnsi"/>
          <w:b/>
        </w:rPr>
        <w:tab/>
      </w:r>
      <w:r w:rsidRPr="00971397">
        <w:rPr>
          <w:rFonts w:cstheme="minorHAnsi"/>
          <w:b/>
        </w:rPr>
        <w:tab/>
      </w:r>
      <w:r w:rsidRPr="00971397">
        <w:rPr>
          <w:rFonts w:cstheme="minorHAnsi"/>
          <w:b/>
        </w:rPr>
        <w:tab/>
        <w:t>CM-12 Additional FedRAMP Requirements and Guidance:</w:t>
      </w:r>
    </w:p>
    <w:p w14:paraId="65A569ED" w14:textId="30A98805"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According to FedRAMP Authorization Boundary Guidance</w:t>
      </w:r>
      <w:r w:rsidR="004C3BCB"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E2E8045" w14:textId="77777777">
        <w:tc>
          <w:tcPr>
            <w:tcW w:w="0" w:type="auto"/>
            <w:shd w:val="clear" w:color="auto" w:fill="CCECFC"/>
          </w:tcPr>
          <w:p w14:paraId="15DD847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CM-12 Control Summary Information</w:t>
            </w:r>
          </w:p>
        </w:tc>
      </w:tr>
      <w:tr w:rsidR="00C678CA" w:rsidRPr="00971397" w14:paraId="3F928E6B" w14:textId="77777777">
        <w:tc>
          <w:tcPr>
            <w:tcW w:w="0" w:type="auto"/>
            <w:shd w:val="clear" w:color="auto" w:fill="FFFFFF"/>
          </w:tcPr>
          <w:p w14:paraId="08FBD12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CFA1136" w14:textId="77777777">
        <w:tc>
          <w:tcPr>
            <w:tcW w:w="0" w:type="auto"/>
            <w:shd w:val="clear" w:color="auto" w:fill="FFFFFF"/>
          </w:tcPr>
          <w:p w14:paraId="746E77E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CM-12(a):</w:t>
            </w:r>
          </w:p>
        </w:tc>
      </w:tr>
      <w:tr w:rsidR="00C678CA" w:rsidRPr="00971397" w14:paraId="4DBDFF22" w14:textId="77777777">
        <w:tc>
          <w:tcPr>
            <w:tcW w:w="0" w:type="auto"/>
            <w:shd w:val="clear" w:color="auto" w:fill="FFFFFF"/>
          </w:tcPr>
          <w:p w14:paraId="3073250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C6134CB" w14:textId="60540EB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58978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8333E1E" w14:textId="4656C3F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351392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0E2CDBA" w14:textId="47B0971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35423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7FB47B0" w14:textId="26677BB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3717787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DFA132B" w14:textId="7705D4E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711485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BAF36D6" w14:textId="77777777">
        <w:tc>
          <w:tcPr>
            <w:tcW w:w="0" w:type="auto"/>
            <w:shd w:val="clear" w:color="auto" w:fill="FFFFFF"/>
          </w:tcPr>
          <w:p w14:paraId="0CF1A32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2D0BF26B" w14:textId="5366985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31340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3E5FCD03" w14:textId="27D530D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022603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C48B345" w14:textId="041C00A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59936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C124D57" w14:textId="1AF80C7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98100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352DAC0B" w14:textId="62D179B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7803668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42DE6A2" w14:textId="1ABF4CF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0573405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5FF59703" w14:textId="4B59340A" w:rsidR="00A77B3E" w:rsidRPr="00971397" w:rsidRDefault="00000000" w:rsidP="00EB1CBE">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18501585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BD7AD66"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94A2B78" w14:textId="77777777">
        <w:tc>
          <w:tcPr>
            <w:tcW w:w="0" w:type="auto"/>
            <w:shd w:val="clear" w:color="auto" w:fill="CCECFC"/>
          </w:tcPr>
          <w:p w14:paraId="5C23ED0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CM-12 What is the solution and how is it implemented?</w:t>
            </w:r>
          </w:p>
        </w:tc>
      </w:tr>
      <w:tr w:rsidR="00C678CA" w:rsidRPr="00971397" w14:paraId="0C6506EE" w14:textId="77777777">
        <w:tc>
          <w:tcPr>
            <w:tcW w:w="0" w:type="auto"/>
            <w:shd w:val="clear" w:color="auto" w:fill="FFFFFF"/>
          </w:tcPr>
          <w:p w14:paraId="5D727E5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3369488" w14:textId="77777777">
        <w:tc>
          <w:tcPr>
            <w:tcW w:w="0" w:type="auto"/>
            <w:shd w:val="clear" w:color="auto" w:fill="FFFFFF"/>
          </w:tcPr>
          <w:p w14:paraId="1AC7849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14FFC37F" w14:textId="77777777">
        <w:tc>
          <w:tcPr>
            <w:tcW w:w="0" w:type="auto"/>
            <w:shd w:val="clear" w:color="auto" w:fill="FFFFFF"/>
          </w:tcPr>
          <w:p w14:paraId="0FED130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32FB8B58"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149" w:name="_Toc144074555"/>
      <w:r w:rsidRPr="00971397">
        <w:rPr>
          <w:rFonts w:asciiTheme="minorHAnsi" w:hAnsiTheme="minorHAnsi" w:cstheme="minorHAnsi"/>
        </w:rPr>
        <w:t>CM-12(1) Automated Tools to Support Information Location (M)(H)</w:t>
      </w:r>
      <w:bookmarkEnd w:id="149"/>
    </w:p>
    <w:p w14:paraId="440D73C0" w14:textId="3C504F80"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Use automated tools to identify [FedRAMP Assignment: Federal data and system data that must be protected at the High or Moderate impact levels] on [Assignment: organization-defined system components] to ensure controls are in place to protect organizational information and individual privacy.</w:t>
      </w:r>
    </w:p>
    <w:p w14:paraId="531E5CFF"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lastRenderedPageBreak/>
        <w:tab/>
      </w:r>
      <w:r w:rsidRPr="00971397">
        <w:rPr>
          <w:rFonts w:cstheme="minorHAnsi"/>
          <w:b/>
        </w:rPr>
        <w:tab/>
      </w:r>
      <w:r w:rsidRPr="00971397">
        <w:rPr>
          <w:rFonts w:cstheme="minorHAnsi"/>
          <w:b/>
        </w:rPr>
        <w:tab/>
        <w:t>CM-12 (1) Additional FedRAMP Requirements and Guidance:</w:t>
      </w:r>
    </w:p>
    <w:p w14:paraId="64E4A26D" w14:textId="7006C514"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According to FedRAMP Authorization Boundary Guidance.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D6121BF" w14:textId="77777777">
        <w:tc>
          <w:tcPr>
            <w:tcW w:w="0" w:type="auto"/>
            <w:shd w:val="clear" w:color="auto" w:fill="CCECFC"/>
          </w:tcPr>
          <w:p w14:paraId="32381A9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CM-12(1) Control Summary Information</w:t>
            </w:r>
          </w:p>
        </w:tc>
      </w:tr>
      <w:tr w:rsidR="00C678CA" w:rsidRPr="00971397" w14:paraId="1338A939" w14:textId="77777777">
        <w:tc>
          <w:tcPr>
            <w:tcW w:w="0" w:type="auto"/>
            <w:shd w:val="clear" w:color="auto" w:fill="FFFFFF"/>
          </w:tcPr>
          <w:p w14:paraId="02585EC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FC4E246" w14:textId="77777777">
        <w:tc>
          <w:tcPr>
            <w:tcW w:w="0" w:type="auto"/>
            <w:shd w:val="clear" w:color="auto" w:fill="FFFFFF"/>
          </w:tcPr>
          <w:p w14:paraId="7FC0BAA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CM-12(1)-1:</w:t>
            </w:r>
          </w:p>
        </w:tc>
      </w:tr>
      <w:tr w:rsidR="00C678CA" w:rsidRPr="00971397" w14:paraId="4EEEEF29" w14:textId="77777777">
        <w:tc>
          <w:tcPr>
            <w:tcW w:w="0" w:type="auto"/>
            <w:shd w:val="clear" w:color="auto" w:fill="FFFFFF"/>
          </w:tcPr>
          <w:p w14:paraId="5F29500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CM-12(1)-2:</w:t>
            </w:r>
          </w:p>
        </w:tc>
      </w:tr>
      <w:tr w:rsidR="00C678CA" w:rsidRPr="00971397" w14:paraId="3CD7FADC" w14:textId="77777777">
        <w:tc>
          <w:tcPr>
            <w:tcW w:w="0" w:type="auto"/>
            <w:shd w:val="clear" w:color="auto" w:fill="FFFFFF"/>
          </w:tcPr>
          <w:p w14:paraId="3F59C59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1FE3FEB" w14:textId="251001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71877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1E70332" w14:textId="3993C0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985716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672737F" w14:textId="134616A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460140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FC5C346" w14:textId="55E62B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415108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60E14319" w14:textId="4A69C0F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49667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6024EFA2" w14:textId="77777777">
        <w:tc>
          <w:tcPr>
            <w:tcW w:w="0" w:type="auto"/>
            <w:shd w:val="clear" w:color="auto" w:fill="FFFFFF"/>
          </w:tcPr>
          <w:p w14:paraId="44BFAF86" w14:textId="77777777" w:rsidR="00A77B3E" w:rsidRPr="00971397" w:rsidRDefault="00000000" w:rsidP="00694B64">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8BD8D36" w14:textId="0F16F36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55605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ADF08D0" w14:textId="69673A4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51168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961F63F" w14:textId="04A478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23950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E308AE8" w14:textId="0348C3A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87318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774DACB6" w14:textId="772D83F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04344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79E7B86D" w14:textId="31B45CF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00355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99B269B" w14:textId="0CD19BC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591117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040A063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68DBAD8" w14:textId="77777777">
        <w:tc>
          <w:tcPr>
            <w:tcW w:w="0" w:type="auto"/>
            <w:shd w:val="clear" w:color="auto" w:fill="CCECFC"/>
          </w:tcPr>
          <w:p w14:paraId="0F9C9F0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CM-12(1) What is the solution and how is it implemented?</w:t>
            </w:r>
          </w:p>
        </w:tc>
      </w:tr>
      <w:tr w:rsidR="00C678CA" w:rsidRPr="00971397" w14:paraId="39504558" w14:textId="77777777">
        <w:tc>
          <w:tcPr>
            <w:tcW w:w="0" w:type="auto"/>
            <w:shd w:val="clear" w:color="auto" w:fill="FFFFFF"/>
          </w:tcPr>
          <w:p w14:paraId="0645A82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78119C2" w14:textId="77777777" w:rsidR="00A77B3E" w:rsidRPr="00971397" w:rsidRDefault="00000000" w:rsidP="00EB1CBE">
      <w:pPr>
        <w:pStyle w:val="Heading2"/>
        <w:tabs>
          <w:tab w:val="left" w:pos="360"/>
          <w:tab w:val="left" w:pos="720"/>
          <w:tab w:val="left" w:pos="1440"/>
          <w:tab w:val="left" w:pos="2160"/>
        </w:tabs>
        <w:ind w:left="20" w:hanging="14"/>
        <w:rPr>
          <w:rFonts w:asciiTheme="minorHAnsi" w:hAnsiTheme="minorHAnsi" w:cstheme="minorHAnsi"/>
        </w:rPr>
      </w:pPr>
      <w:bookmarkStart w:id="150" w:name="_Toc144074556"/>
      <w:r w:rsidRPr="00971397">
        <w:rPr>
          <w:rFonts w:asciiTheme="minorHAnsi" w:hAnsiTheme="minorHAnsi" w:cstheme="minorHAnsi"/>
        </w:rPr>
        <w:lastRenderedPageBreak/>
        <w:t>CM-14 Signed Components (H)</w:t>
      </w:r>
      <w:bookmarkEnd w:id="150"/>
    </w:p>
    <w:p w14:paraId="5E94A1EE" w14:textId="71B9908A"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Prevent the installation of [Assignment: organization-defined software and firmware components] without verification that the component has been digitally signed using a certificate that is recognized and approved by the organization.</w:t>
      </w:r>
    </w:p>
    <w:p w14:paraId="48FFCACC" w14:textId="14D1B0A8" w:rsidR="00EB1CBE" w:rsidRPr="00971397" w:rsidRDefault="008E3674" w:rsidP="00EB1CBE">
      <w:pPr>
        <w:pStyle w:val="BodyText"/>
        <w:tabs>
          <w:tab w:val="left" w:pos="360"/>
          <w:tab w:val="left" w:pos="720"/>
          <w:tab w:val="left" w:pos="1440"/>
          <w:tab w:val="left" w:pos="2160"/>
        </w:tabs>
        <w:ind w:left="720" w:hanging="14"/>
        <w:rPr>
          <w:rFonts w:cstheme="minorHAnsi"/>
          <w:b/>
        </w:rPr>
      </w:pPr>
      <w:r w:rsidRPr="00971397">
        <w:rPr>
          <w:rFonts w:cstheme="minorHAnsi"/>
          <w:b/>
        </w:rPr>
        <w:tab/>
        <w:t>CM-14 Additional FedRAMP Requirements and Guidance:</w:t>
      </w:r>
    </w:p>
    <w:p w14:paraId="071516CF" w14:textId="61710CAA" w:rsidR="00A77B3E" w:rsidRPr="00971397" w:rsidRDefault="008E3674"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Guidance:</w:t>
      </w:r>
      <w:r w:rsidRPr="00971397">
        <w:rPr>
          <w:rFonts w:cstheme="minorHAnsi"/>
        </w:rPr>
        <w:t xml:space="preserve"> If digital signatures/certificates are unavailable, alternative cryptographic integrity checks (hashes, self-signed certs, etc.) can be utilized.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39F544C" w14:textId="77777777">
        <w:tc>
          <w:tcPr>
            <w:tcW w:w="0" w:type="auto"/>
            <w:shd w:val="clear" w:color="auto" w:fill="CCECFC"/>
          </w:tcPr>
          <w:p w14:paraId="01AC21F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CM-14 Control Summary Information</w:t>
            </w:r>
          </w:p>
        </w:tc>
      </w:tr>
      <w:tr w:rsidR="00C678CA" w:rsidRPr="00971397" w14:paraId="72BDCE70" w14:textId="77777777">
        <w:tc>
          <w:tcPr>
            <w:tcW w:w="0" w:type="auto"/>
            <w:shd w:val="clear" w:color="auto" w:fill="FFFFFF"/>
          </w:tcPr>
          <w:p w14:paraId="5271CC7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A93E529" w14:textId="77777777">
        <w:tc>
          <w:tcPr>
            <w:tcW w:w="0" w:type="auto"/>
            <w:shd w:val="clear" w:color="auto" w:fill="FFFFFF"/>
          </w:tcPr>
          <w:p w14:paraId="76A59D6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CM-14:</w:t>
            </w:r>
          </w:p>
        </w:tc>
      </w:tr>
      <w:tr w:rsidR="00C678CA" w:rsidRPr="00971397" w14:paraId="026A8AF1" w14:textId="77777777">
        <w:tc>
          <w:tcPr>
            <w:tcW w:w="0" w:type="auto"/>
            <w:shd w:val="clear" w:color="auto" w:fill="FFFFFF"/>
          </w:tcPr>
          <w:p w14:paraId="26CB3C0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DCA7BC2" w14:textId="4F9692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72510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BFAA98D" w14:textId="3C8D7E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47911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A476B87" w14:textId="693694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013854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40F4E3B3" w14:textId="48B08A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62989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0DD012B6" w14:textId="23BC99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18178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4A0F6E9" w14:textId="77777777">
        <w:tc>
          <w:tcPr>
            <w:tcW w:w="0" w:type="auto"/>
            <w:shd w:val="clear" w:color="auto" w:fill="FFFFFF"/>
          </w:tcPr>
          <w:p w14:paraId="4C60E33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BF9A081" w14:textId="246CF4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57574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728F5871" w14:textId="031470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312381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040D041" w14:textId="01060D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595155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18201FD" w14:textId="6EE6AF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27981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03931F7B" w14:textId="3283192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703175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E2B6802" w14:textId="656175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99667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241E2A7" w14:textId="4B12BB0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5892679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3E2D251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3DEA668" w14:textId="77777777">
        <w:tc>
          <w:tcPr>
            <w:tcW w:w="0" w:type="auto"/>
            <w:shd w:val="clear" w:color="auto" w:fill="CCECFC"/>
          </w:tcPr>
          <w:p w14:paraId="64F55C3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CM-14 What is the solution and how is it implemented?</w:t>
            </w:r>
          </w:p>
        </w:tc>
      </w:tr>
      <w:tr w:rsidR="00C678CA" w:rsidRPr="00971397" w14:paraId="218ACBD9" w14:textId="77777777">
        <w:tc>
          <w:tcPr>
            <w:tcW w:w="0" w:type="auto"/>
            <w:shd w:val="clear" w:color="auto" w:fill="FFFFFF"/>
          </w:tcPr>
          <w:p w14:paraId="7FA2BF1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4BB17AD" w14:textId="77777777" w:rsidR="00A77B3E" w:rsidRPr="00971397"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151" w:name="_Toc144074557"/>
      <w:r w:rsidRPr="00971397">
        <w:rPr>
          <w:rFonts w:asciiTheme="minorHAnsi" w:hAnsiTheme="minorHAnsi" w:cstheme="minorHAnsi"/>
        </w:rPr>
        <w:t>Contingency Planning</w:t>
      </w:r>
      <w:bookmarkEnd w:id="151"/>
    </w:p>
    <w:p w14:paraId="78882B80"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52" w:name="_Toc144074558"/>
      <w:r w:rsidRPr="00971397">
        <w:rPr>
          <w:rFonts w:asciiTheme="minorHAnsi" w:hAnsiTheme="minorHAnsi" w:cstheme="minorHAnsi"/>
        </w:rPr>
        <w:t>CP-1 Policy and Procedures (L)(M)(H)</w:t>
      </w:r>
      <w:bookmarkEnd w:id="152"/>
    </w:p>
    <w:p w14:paraId="1AF9BDAC"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79EE1FCF" w14:textId="1B30CA86"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contingency planning policy that:</w:t>
      </w:r>
    </w:p>
    <w:p w14:paraId="3F474E79"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2D9A3E9E"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1160F1E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contingency planning policy and the associated contingency planning controls;</w:t>
      </w:r>
    </w:p>
    <w:p w14:paraId="4F2C7E0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contingency planning policy and procedures; and</w:t>
      </w:r>
    </w:p>
    <w:p w14:paraId="78EC00AC"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contingency planning:</w:t>
      </w:r>
    </w:p>
    <w:p w14:paraId="10E2CBC9"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 and following [Assignment: organization-defined events]; and</w:t>
      </w:r>
    </w:p>
    <w:p w14:paraId="277054B8" w14:textId="2D651747"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lastRenderedPageBreak/>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6A4A2D3" w14:textId="77777777">
        <w:tc>
          <w:tcPr>
            <w:tcW w:w="0" w:type="auto"/>
            <w:shd w:val="clear" w:color="auto" w:fill="CCECFC"/>
          </w:tcPr>
          <w:p w14:paraId="1B6ED9C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CP-1 Control Summary Information</w:t>
            </w:r>
          </w:p>
        </w:tc>
      </w:tr>
      <w:tr w:rsidR="00C678CA" w:rsidRPr="00971397" w14:paraId="2E65C8F9" w14:textId="77777777">
        <w:tc>
          <w:tcPr>
            <w:tcW w:w="0" w:type="auto"/>
            <w:shd w:val="clear" w:color="auto" w:fill="FFFFFF"/>
          </w:tcPr>
          <w:p w14:paraId="750726B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378D1163" w14:textId="77777777">
        <w:tc>
          <w:tcPr>
            <w:tcW w:w="0" w:type="auto"/>
            <w:shd w:val="clear" w:color="auto" w:fill="FFFFFF"/>
          </w:tcPr>
          <w:p w14:paraId="11DBC7C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CP-1(a):</w:t>
            </w:r>
          </w:p>
        </w:tc>
      </w:tr>
      <w:tr w:rsidR="00C678CA" w:rsidRPr="00971397" w14:paraId="02ABDAB4" w14:textId="77777777">
        <w:tc>
          <w:tcPr>
            <w:tcW w:w="0" w:type="auto"/>
            <w:shd w:val="clear" w:color="auto" w:fill="FFFFFF"/>
          </w:tcPr>
          <w:p w14:paraId="39E0DDD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CP-1(a)(1):</w:t>
            </w:r>
          </w:p>
        </w:tc>
      </w:tr>
      <w:tr w:rsidR="00C678CA" w:rsidRPr="00971397" w14:paraId="7808DE76" w14:textId="77777777">
        <w:tc>
          <w:tcPr>
            <w:tcW w:w="0" w:type="auto"/>
            <w:shd w:val="clear" w:color="auto" w:fill="FFFFFF"/>
          </w:tcPr>
          <w:p w14:paraId="15F1CB1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CP-1(b):</w:t>
            </w:r>
          </w:p>
        </w:tc>
      </w:tr>
      <w:tr w:rsidR="00C678CA" w:rsidRPr="00971397" w14:paraId="6FBDC8B3" w14:textId="77777777">
        <w:tc>
          <w:tcPr>
            <w:tcW w:w="0" w:type="auto"/>
            <w:shd w:val="clear" w:color="auto" w:fill="FFFFFF"/>
          </w:tcPr>
          <w:p w14:paraId="074B530D" w14:textId="76E4EFE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CP-1(c)(1)-1:</w:t>
            </w:r>
          </w:p>
        </w:tc>
      </w:tr>
      <w:tr w:rsidR="00C678CA" w:rsidRPr="00971397" w14:paraId="71E57FA0" w14:textId="77777777">
        <w:tc>
          <w:tcPr>
            <w:tcW w:w="0" w:type="auto"/>
            <w:shd w:val="clear" w:color="auto" w:fill="FFFFFF"/>
          </w:tcPr>
          <w:p w14:paraId="5EC976F5" w14:textId="47D5778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CP-1(c)(1)-2:</w:t>
            </w:r>
          </w:p>
        </w:tc>
      </w:tr>
      <w:tr w:rsidR="00C678CA" w:rsidRPr="00971397" w14:paraId="0E92B421" w14:textId="77777777">
        <w:tc>
          <w:tcPr>
            <w:tcW w:w="0" w:type="auto"/>
            <w:shd w:val="clear" w:color="auto" w:fill="FFFFFF"/>
          </w:tcPr>
          <w:p w14:paraId="0C5E092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CP-1(c)(2)-1:</w:t>
            </w:r>
          </w:p>
        </w:tc>
      </w:tr>
      <w:tr w:rsidR="00C678CA" w:rsidRPr="00971397" w14:paraId="1C85FB7B" w14:textId="77777777">
        <w:tc>
          <w:tcPr>
            <w:tcW w:w="0" w:type="auto"/>
            <w:shd w:val="clear" w:color="auto" w:fill="FFFFFF"/>
          </w:tcPr>
          <w:p w14:paraId="2D1512F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CP-1(c)(2)-2:</w:t>
            </w:r>
          </w:p>
        </w:tc>
      </w:tr>
      <w:tr w:rsidR="00C678CA" w:rsidRPr="00971397" w14:paraId="51B720AA" w14:textId="77777777">
        <w:tc>
          <w:tcPr>
            <w:tcW w:w="0" w:type="auto"/>
            <w:shd w:val="clear" w:color="auto" w:fill="FFFFFF"/>
          </w:tcPr>
          <w:p w14:paraId="5B0D5E6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2AEC2CAD" w14:textId="4BA623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9164093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17AC1B6" w14:textId="555D197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198516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D664D4B" w14:textId="45632CB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395565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78AFF87B" w14:textId="7041468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975553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11DC7668" w14:textId="68FB4C7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5869818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0BB2F3C" w14:textId="77777777">
        <w:tc>
          <w:tcPr>
            <w:tcW w:w="0" w:type="auto"/>
            <w:shd w:val="clear" w:color="auto" w:fill="FFFFFF"/>
          </w:tcPr>
          <w:p w14:paraId="796CEC0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62A7B350" w14:textId="4B83CEC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832783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5696FE1F" w14:textId="36F4395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709715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799FC0FA" w14:textId="63B028E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764321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tc>
      </w:tr>
    </w:tbl>
    <w:p w14:paraId="280FC061"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609DF05" w14:textId="77777777">
        <w:tc>
          <w:tcPr>
            <w:tcW w:w="0" w:type="auto"/>
            <w:shd w:val="clear" w:color="auto" w:fill="CCECFC"/>
          </w:tcPr>
          <w:p w14:paraId="7F5409D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CP-1 What is the solution and how is it implemented?</w:t>
            </w:r>
          </w:p>
        </w:tc>
      </w:tr>
      <w:tr w:rsidR="00C678CA" w:rsidRPr="00971397" w14:paraId="2F7CC4AF" w14:textId="77777777">
        <w:tc>
          <w:tcPr>
            <w:tcW w:w="0" w:type="auto"/>
            <w:shd w:val="clear" w:color="auto" w:fill="FFFFFF"/>
          </w:tcPr>
          <w:p w14:paraId="53BDB2A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Part a:</w:t>
            </w:r>
          </w:p>
        </w:tc>
      </w:tr>
      <w:tr w:rsidR="00C678CA" w:rsidRPr="00971397" w14:paraId="6360A67E" w14:textId="77777777">
        <w:tc>
          <w:tcPr>
            <w:tcW w:w="0" w:type="auto"/>
            <w:shd w:val="clear" w:color="auto" w:fill="FFFFFF"/>
          </w:tcPr>
          <w:p w14:paraId="609230A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6A923307" w14:textId="77777777">
        <w:tc>
          <w:tcPr>
            <w:tcW w:w="0" w:type="auto"/>
            <w:shd w:val="clear" w:color="auto" w:fill="FFFFFF"/>
          </w:tcPr>
          <w:p w14:paraId="0DE0225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05BC8211"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153" w:name="_Toc144074559"/>
      <w:r w:rsidRPr="00971397">
        <w:rPr>
          <w:rFonts w:asciiTheme="minorHAnsi" w:hAnsiTheme="minorHAnsi" w:cstheme="minorHAnsi"/>
        </w:rPr>
        <w:t>CP-2 Contingency Plan (L)(M)(H)</w:t>
      </w:r>
      <w:bookmarkEnd w:id="153"/>
    </w:p>
    <w:p w14:paraId="2BD6769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a contingency plan for the system that:</w:t>
      </w:r>
    </w:p>
    <w:p w14:paraId="5D8FF2A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Identifies essential mission and business functions and associated contingency requirements;</w:t>
      </w:r>
    </w:p>
    <w:p w14:paraId="765C667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Provides recovery objectives, restoration priorities, and metrics;</w:t>
      </w:r>
    </w:p>
    <w:p w14:paraId="51D43B8C"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Addresses contingency roles, responsibilities, assigned individuals with contact information;</w:t>
      </w:r>
    </w:p>
    <w:p w14:paraId="55FD52FC"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4.</w:t>
      </w:r>
      <w:r w:rsidRPr="00971397">
        <w:rPr>
          <w:rFonts w:cstheme="minorHAnsi"/>
        </w:rPr>
        <w:tab/>
        <w:t>Addresses maintaining essential mission and business functions despite a system disruption, compromise, or failure;</w:t>
      </w:r>
    </w:p>
    <w:p w14:paraId="72656150"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5.</w:t>
      </w:r>
      <w:r w:rsidRPr="00971397">
        <w:rPr>
          <w:rFonts w:cstheme="minorHAnsi"/>
        </w:rPr>
        <w:tab/>
        <w:t>Addresses eventual, full system restoration without deterioration of the controls originally planned and implemented;</w:t>
      </w:r>
    </w:p>
    <w:p w14:paraId="36533D1D"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6.</w:t>
      </w:r>
      <w:r w:rsidRPr="00971397">
        <w:rPr>
          <w:rFonts w:cstheme="minorHAnsi"/>
        </w:rPr>
        <w:tab/>
        <w:t>Addresses the sharing of contingency information; and</w:t>
      </w:r>
    </w:p>
    <w:p w14:paraId="325C4F89"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7.</w:t>
      </w:r>
      <w:r w:rsidRPr="00971397">
        <w:rPr>
          <w:rFonts w:cstheme="minorHAnsi"/>
        </w:rPr>
        <w:tab/>
        <w:t>Is reviewed and approved by [Assignment: organization-defined personnel or roles];</w:t>
      </w:r>
    </w:p>
    <w:p w14:paraId="1A6417FC"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Distribute copies of the contingency plan to [Assignment: organization-defined key contingency personnel (identified by name and/or by role) and organizational elements];</w:t>
      </w:r>
    </w:p>
    <w:p w14:paraId="0CF8D08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Coordinate contingency planning activities with incident handling activities;</w:t>
      </w:r>
    </w:p>
    <w:p w14:paraId="4064847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Review the contingency plan for the system [FedRAMP Assignment: at least annually];</w:t>
      </w:r>
    </w:p>
    <w:p w14:paraId="6B399BC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Update the contingency plan to address changes to the organization, system, or environment of operation and problems encountered during contingency plan implementation, execution, or testing;</w:t>
      </w:r>
    </w:p>
    <w:p w14:paraId="1C19C1A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f.</w:t>
      </w:r>
      <w:r w:rsidRPr="00971397">
        <w:rPr>
          <w:rFonts w:cstheme="minorHAnsi"/>
        </w:rPr>
        <w:tab/>
        <w:t>Communicate contingency plan changes to [Assignment: organization-defined key contingency personnel (identified by name and/or by role) and organizational elements];</w:t>
      </w:r>
    </w:p>
    <w:p w14:paraId="23275C3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g.</w:t>
      </w:r>
      <w:r w:rsidRPr="00971397">
        <w:rPr>
          <w:rFonts w:cstheme="minorHAnsi"/>
        </w:rPr>
        <w:tab/>
        <w:t>Incorporate lessons learned from contingency plan testing, training, or actual contingency activities into contingency testing and training; and</w:t>
      </w:r>
    </w:p>
    <w:p w14:paraId="624367BE" w14:textId="659EDBF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h.</w:t>
      </w:r>
      <w:r w:rsidRPr="00971397">
        <w:rPr>
          <w:rFonts w:cstheme="minorHAnsi"/>
        </w:rPr>
        <w:tab/>
        <w:t>Protect the contingency plan from unauthorized disclosure and modification.</w:t>
      </w:r>
    </w:p>
    <w:p w14:paraId="4EEFBF6F"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CP-2 Additional FedRAMP Requirements and Guidance:</w:t>
      </w:r>
    </w:p>
    <w:p w14:paraId="5E8FF63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For JAB authorizations the contingency lists include designated FedRAMP personnel.</w:t>
      </w:r>
    </w:p>
    <w:p w14:paraId="4B9A2D2D" w14:textId="217D56DF"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CSPs must use the FedRAMP Information System Contingency Plan (ISCP) Template (available on the fedramp.gov: </w:t>
      </w:r>
      <w:hyperlink r:id="rId17" w:history="1">
        <w:r w:rsidR="0095416A" w:rsidRPr="0095416A">
          <w:rPr>
            <w:rStyle w:val="Hyperlink"/>
          </w:rPr>
          <w:t>https://www.fedramp.gov/assets/resources/templates/SSP-Appendix-G-Information-System-Contingency-Plan-(ISCP)-Template.docx</w:t>
        </w:r>
      </w:hyperlink>
      <w:r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A5683A4" w14:textId="77777777">
        <w:tc>
          <w:tcPr>
            <w:tcW w:w="0" w:type="auto"/>
            <w:shd w:val="clear" w:color="auto" w:fill="CCECFC"/>
          </w:tcPr>
          <w:p w14:paraId="74C3E5D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CP-2 Control Summary Information</w:t>
            </w:r>
          </w:p>
        </w:tc>
      </w:tr>
      <w:tr w:rsidR="00C678CA" w:rsidRPr="00971397" w14:paraId="4AFE02CA" w14:textId="77777777">
        <w:tc>
          <w:tcPr>
            <w:tcW w:w="0" w:type="auto"/>
            <w:shd w:val="clear" w:color="auto" w:fill="FFFFFF"/>
          </w:tcPr>
          <w:p w14:paraId="0404E62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97C57C6" w14:textId="77777777">
        <w:tc>
          <w:tcPr>
            <w:tcW w:w="0" w:type="auto"/>
            <w:shd w:val="clear" w:color="auto" w:fill="FFFFFF"/>
          </w:tcPr>
          <w:p w14:paraId="0DBDE81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CP-2(a)(7):</w:t>
            </w:r>
          </w:p>
        </w:tc>
      </w:tr>
      <w:tr w:rsidR="00C678CA" w:rsidRPr="00971397" w14:paraId="2F9809DD" w14:textId="77777777">
        <w:tc>
          <w:tcPr>
            <w:tcW w:w="0" w:type="auto"/>
            <w:shd w:val="clear" w:color="auto" w:fill="FFFFFF"/>
          </w:tcPr>
          <w:p w14:paraId="424015F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CP-2(b):</w:t>
            </w:r>
          </w:p>
        </w:tc>
      </w:tr>
      <w:tr w:rsidR="00C678CA" w:rsidRPr="00971397" w14:paraId="1E79AA40" w14:textId="77777777">
        <w:tc>
          <w:tcPr>
            <w:tcW w:w="0" w:type="auto"/>
            <w:shd w:val="clear" w:color="auto" w:fill="FFFFFF"/>
          </w:tcPr>
          <w:p w14:paraId="76BF284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CP-2(d):</w:t>
            </w:r>
          </w:p>
        </w:tc>
      </w:tr>
      <w:tr w:rsidR="00C678CA" w:rsidRPr="00971397" w14:paraId="5C2B54DB" w14:textId="77777777">
        <w:tc>
          <w:tcPr>
            <w:tcW w:w="0" w:type="auto"/>
            <w:shd w:val="clear" w:color="auto" w:fill="FFFFFF"/>
          </w:tcPr>
          <w:p w14:paraId="3C852D6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CP-2(f):</w:t>
            </w:r>
          </w:p>
        </w:tc>
      </w:tr>
      <w:tr w:rsidR="00C678CA" w:rsidRPr="00971397" w14:paraId="31561541" w14:textId="77777777">
        <w:tc>
          <w:tcPr>
            <w:tcW w:w="0" w:type="auto"/>
            <w:shd w:val="clear" w:color="auto" w:fill="FFFFFF"/>
          </w:tcPr>
          <w:p w14:paraId="0563353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9FE63A4" w14:textId="76E90E4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9102251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3F41556F" w14:textId="64E4A9E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45218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8774868" w14:textId="742096B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828909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321A9C1" w14:textId="05F4673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0375390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D7A2123" w14:textId="3FBF91A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3288797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EBED07C" w14:textId="77777777">
        <w:tc>
          <w:tcPr>
            <w:tcW w:w="0" w:type="auto"/>
            <w:shd w:val="clear" w:color="auto" w:fill="FFFFFF"/>
          </w:tcPr>
          <w:p w14:paraId="4E7A3AC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422DA7CE" w14:textId="4E2F8EB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394248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6C8B568F" w14:textId="1EF1321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95797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3884AC27" w14:textId="42DE3FE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093045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54CD25EA" w14:textId="68C9109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749119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D34625D" w14:textId="6C8368A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391293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3DAE7A41" w14:textId="7FD355E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053266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6994DBBD" w14:textId="5EA9F2BF"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32666354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4950CAF6"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85A9DE0" w14:textId="77777777">
        <w:tc>
          <w:tcPr>
            <w:tcW w:w="0" w:type="auto"/>
            <w:shd w:val="clear" w:color="auto" w:fill="CCECFC"/>
          </w:tcPr>
          <w:p w14:paraId="3B8715C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CP-2 What is the solution and how is it implemented?</w:t>
            </w:r>
          </w:p>
        </w:tc>
      </w:tr>
      <w:tr w:rsidR="00C678CA" w:rsidRPr="00971397" w14:paraId="367AB84F" w14:textId="77777777">
        <w:tc>
          <w:tcPr>
            <w:tcW w:w="0" w:type="auto"/>
            <w:shd w:val="clear" w:color="auto" w:fill="FFFFFF"/>
          </w:tcPr>
          <w:p w14:paraId="5767718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4973160" w14:textId="77777777">
        <w:tc>
          <w:tcPr>
            <w:tcW w:w="0" w:type="auto"/>
            <w:shd w:val="clear" w:color="auto" w:fill="FFFFFF"/>
          </w:tcPr>
          <w:p w14:paraId="1CFD82F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077B874B" w14:textId="77777777">
        <w:tc>
          <w:tcPr>
            <w:tcW w:w="0" w:type="auto"/>
            <w:shd w:val="clear" w:color="auto" w:fill="FFFFFF"/>
          </w:tcPr>
          <w:p w14:paraId="774E075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4E9B1D6D" w14:textId="77777777">
        <w:tc>
          <w:tcPr>
            <w:tcW w:w="0" w:type="auto"/>
            <w:shd w:val="clear" w:color="auto" w:fill="FFFFFF"/>
          </w:tcPr>
          <w:p w14:paraId="29020C3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2AEF9AD3" w14:textId="77777777">
        <w:tc>
          <w:tcPr>
            <w:tcW w:w="0" w:type="auto"/>
            <w:shd w:val="clear" w:color="auto" w:fill="FFFFFF"/>
          </w:tcPr>
          <w:p w14:paraId="2FC4C61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11AD5AB2" w14:textId="77777777">
        <w:tc>
          <w:tcPr>
            <w:tcW w:w="0" w:type="auto"/>
            <w:shd w:val="clear" w:color="auto" w:fill="FFFFFF"/>
          </w:tcPr>
          <w:p w14:paraId="451354E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r w:rsidR="00C678CA" w:rsidRPr="00971397" w14:paraId="52C085AA" w14:textId="77777777">
        <w:tc>
          <w:tcPr>
            <w:tcW w:w="0" w:type="auto"/>
            <w:shd w:val="clear" w:color="auto" w:fill="FFFFFF"/>
          </w:tcPr>
          <w:p w14:paraId="427D0F4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g:</w:t>
            </w:r>
          </w:p>
        </w:tc>
      </w:tr>
      <w:tr w:rsidR="00C678CA" w:rsidRPr="00971397" w14:paraId="7F22CE98" w14:textId="77777777">
        <w:tc>
          <w:tcPr>
            <w:tcW w:w="0" w:type="auto"/>
            <w:shd w:val="clear" w:color="auto" w:fill="FFFFFF"/>
          </w:tcPr>
          <w:p w14:paraId="3ED4A74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h:</w:t>
            </w:r>
          </w:p>
        </w:tc>
      </w:tr>
    </w:tbl>
    <w:p w14:paraId="755CA210"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54" w:name="_Toc144074560"/>
      <w:r w:rsidRPr="00971397">
        <w:rPr>
          <w:rFonts w:asciiTheme="minorHAnsi" w:hAnsiTheme="minorHAnsi" w:cstheme="minorHAnsi"/>
        </w:rPr>
        <w:t>CP-2(1) Coordinate with Related Plans (M)(H)</w:t>
      </w:r>
      <w:bookmarkEnd w:id="154"/>
    </w:p>
    <w:p w14:paraId="206967D7" w14:textId="05BED5FA" w:rsidR="00A77B3E" w:rsidRPr="00971397" w:rsidRDefault="00000000" w:rsidP="00971397">
      <w:pPr>
        <w:spacing w:after="320"/>
        <w:rPr>
          <w:rFonts w:cstheme="minorHAnsi"/>
        </w:rPr>
      </w:pPr>
      <w:r w:rsidRPr="00971397">
        <w:rPr>
          <w:rFonts w:cstheme="minorHAnsi"/>
        </w:rPr>
        <w:t>Coordinate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414C7A6" w14:textId="77777777">
        <w:tc>
          <w:tcPr>
            <w:tcW w:w="0" w:type="auto"/>
            <w:shd w:val="clear" w:color="auto" w:fill="CCECFC"/>
          </w:tcPr>
          <w:p w14:paraId="44510AB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CP-2(1) Control Summary Information</w:t>
            </w:r>
          </w:p>
        </w:tc>
      </w:tr>
      <w:tr w:rsidR="00C678CA" w:rsidRPr="00971397" w14:paraId="09052715" w14:textId="77777777">
        <w:tc>
          <w:tcPr>
            <w:tcW w:w="0" w:type="auto"/>
            <w:shd w:val="clear" w:color="auto" w:fill="FFFFFF"/>
          </w:tcPr>
          <w:p w14:paraId="5C3C1BD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5174F06" w14:textId="77777777">
        <w:tc>
          <w:tcPr>
            <w:tcW w:w="0" w:type="auto"/>
            <w:shd w:val="clear" w:color="auto" w:fill="FFFFFF"/>
          </w:tcPr>
          <w:p w14:paraId="25B8FC8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4BCFE8B" w14:textId="171EFD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117468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17DEE1E" w14:textId="49DC42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710715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7724C3A5" w14:textId="4147C23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336616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8728D79" w14:textId="5585BA5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13415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3DAA309A" w14:textId="6F8A0A8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447269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51751E2A" w14:textId="77777777">
        <w:tc>
          <w:tcPr>
            <w:tcW w:w="0" w:type="auto"/>
            <w:shd w:val="clear" w:color="auto" w:fill="FFFFFF"/>
          </w:tcPr>
          <w:p w14:paraId="2A3F732C" w14:textId="77777777" w:rsidR="00A77B3E" w:rsidRPr="00971397" w:rsidRDefault="00000000" w:rsidP="00694B64">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5F32183A" w14:textId="7A712DD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96617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FD86095" w14:textId="7B74E4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365661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AFE031A" w14:textId="0A21453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022251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0DC9E785" w14:textId="5A3F9A3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58890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15C3A273" w14:textId="4E4F4C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67808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0D3BD40C" w14:textId="1B0849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200955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B4281A9" w14:textId="1740A69D"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983004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15130F1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A34A4B6" w14:textId="77777777">
        <w:tc>
          <w:tcPr>
            <w:tcW w:w="0" w:type="auto"/>
            <w:shd w:val="clear" w:color="auto" w:fill="CCECFC"/>
          </w:tcPr>
          <w:p w14:paraId="1735E8E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CP-2(1) What is the solution and how is it implemented?</w:t>
            </w:r>
          </w:p>
        </w:tc>
      </w:tr>
      <w:tr w:rsidR="00C678CA" w:rsidRPr="00971397" w14:paraId="254403AB" w14:textId="77777777">
        <w:tc>
          <w:tcPr>
            <w:tcW w:w="0" w:type="auto"/>
            <w:shd w:val="clear" w:color="auto" w:fill="FFFFFF"/>
          </w:tcPr>
          <w:p w14:paraId="209F95D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D4D7131"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55" w:name="_Toc144074561"/>
      <w:r w:rsidRPr="00971397">
        <w:rPr>
          <w:rFonts w:asciiTheme="minorHAnsi" w:hAnsiTheme="minorHAnsi" w:cstheme="minorHAnsi"/>
        </w:rPr>
        <w:t>CP-2(2) Capacity Planning (H)</w:t>
      </w:r>
      <w:bookmarkEnd w:id="155"/>
    </w:p>
    <w:p w14:paraId="2E4E6A6F" w14:textId="5E33F822" w:rsidR="00A77B3E" w:rsidRPr="00971397" w:rsidRDefault="00000000" w:rsidP="00971397">
      <w:pPr>
        <w:spacing w:after="320"/>
        <w:rPr>
          <w:rFonts w:cstheme="minorHAnsi"/>
        </w:rPr>
      </w:pPr>
      <w:r w:rsidRPr="00971397">
        <w:rPr>
          <w:rFonts w:cstheme="minorHAnsi"/>
        </w:rPr>
        <w:t>Conduct capacity planning so that necessary capacity for information processing, telecommunications, and environmental support exists during contingency operations.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875006B" w14:textId="77777777">
        <w:tc>
          <w:tcPr>
            <w:tcW w:w="0" w:type="auto"/>
            <w:shd w:val="clear" w:color="auto" w:fill="CCECFC"/>
          </w:tcPr>
          <w:p w14:paraId="1155ED1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CP-2(2) Control Summary Information</w:t>
            </w:r>
          </w:p>
        </w:tc>
      </w:tr>
      <w:tr w:rsidR="00C678CA" w:rsidRPr="00971397" w14:paraId="60129430" w14:textId="77777777">
        <w:tc>
          <w:tcPr>
            <w:tcW w:w="0" w:type="auto"/>
            <w:shd w:val="clear" w:color="auto" w:fill="FFFFFF"/>
          </w:tcPr>
          <w:p w14:paraId="2B9DCEC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46E6AC4" w14:textId="77777777">
        <w:tc>
          <w:tcPr>
            <w:tcW w:w="0" w:type="auto"/>
            <w:shd w:val="clear" w:color="auto" w:fill="FFFFFF"/>
          </w:tcPr>
          <w:p w14:paraId="43CBE4D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0178339" w14:textId="450BAC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44918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2111D722" w14:textId="58AC531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03483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4476FA63" w14:textId="06FB0E6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20757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3707093" w14:textId="7BB704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623360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B9B6B41" w14:textId="253B3F0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98310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44B4DB0B" w14:textId="77777777">
        <w:tc>
          <w:tcPr>
            <w:tcW w:w="0" w:type="auto"/>
            <w:shd w:val="clear" w:color="auto" w:fill="FFFFFF"/>
          </w:tcPr>
          <w:p w14:paraId="1B02A5FD" w14:textId="77777777" w:rsidR="00A77B3E" w:rsidRPr="00971397" w:rsidRDefault="00000000" w:rsidP="00694B64">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4FA6AB02" w14:textId="612D12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747237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47FB4C3C" w14:textId="6FCB843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691931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EA871D7" w14:textId="54F01D7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628903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6F2408FD" w14:textId="450DC0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344233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5479C17A" w14:textId="5CA062A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561424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E0050FE" w14:textId="799DE5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535230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4D2FFAC9" w14:textId="236A68D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0569147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69440FA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7E8BDB2" w14:textId="77777777">
        <w:tc>
          <w:tcPr>
            <w:tcW w:w="0" w:type="auto"/>
            <w:shd w:val="clear" w:color="auto" w:fill="CCECFC"/>
          </w:tcPr>
          <w:p w14:paraId="731997F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CP-2(2) What is the solution and how is it implemented?</w:t>
            </w:r>
          </w:p>
        </w:tc>
      </w:tr>
      <w:tr w:rsidR="00C678CA" w:rsidRPr="00971397" w14:paraId="1185C679" w14:textId="77777777">
        <w:tc>
          <w:tcPr>
            <w:tcW w:w="0" w:type="auto"/>
            <w:shd w:val="clear" w:color="auto" w:fill="FFFFFF"/>
          </w:tcPr>
          <w:p w14:paraId="76C2280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41BB93E"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56" w:name="_Toc144074562"/>
      <w:r w:rsidRPr="00971397">
        <w:rPr>
          <w:rFonts w:asciiTheme="minorHAnsi" w:hAnsiTheme="minorHAnsi" w:cstheme="minorHAnsi"/>
        </w:rPr>
        <w:t>CP-2(3) Resume Mission and Business Functions (M)(H)</w:t>
      </w:r>
      <w:bookmarkEnd w:id="156"/>
    </w:p>
    <w:p w14:paraId="33592931" w14:textId="0AC3235F" w:rsidR="00A77B3E" w:rsidRPr="00971397" w:rsidRDefault="00000000" w:rsidP="00971397">
      <w:pPr>
        <w:spacing w:after="320"/>
        <w:rPr>
          <w:rFonts w:cstheme="minorHAnsi"/>
        </w:rPr>
      </w:pPr>
      <w:r w:rsidRPr="00971397">
        <w:rPr>
          <w:rFonts w:cstheme="minorHAnsi"/>
        </w:rPr>
        <w:t>Plan for the resumption of [FedRAMP Assignment: all] mission and business functions within [FedRAMP Assignment: time period defined in service provider and organization SLA]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CB3DB7E" w14:textId="77777777">
        <w:tc>
          <w:tcPr>
            <w:tcW w:w="0" w:type="auto"/>
            <w:shd w:val="clear" w:color="auto" w:fill="CCECFC"/>
          </w:tcPr>
          <w:p w14:paraId="7E8E1B2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CP-2(3) Control Summary Information</w:t>
            </w:r>
          </w:p>
        </w:tc>
      </w:tr>
      <w:tr w:rsidR="00C678CA" w:rsidRPr="00971397" w14:paraId="6FB858B5" w14:textId="77777777">
        <w:tc>
          <w:tcPr>
            <w:tcW w:w="0" w:type="auto"/>
            <w:shd w:val="clear" w:color="auto" w:fill="FFFFFF"/>
          </w:tcPr>
          <w:p w14:paraId="0AF8393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58FA9B3" w14:textId="77777777">
        <w:tc>
          <w:tcPr>
            <w:tcW w:w="0" w:type="auto"/>
            <w:shd w:val="clear" w:color="auto" w:fill="FFFFFF"/>
          </w:tcPr>
          <w:p w14:paraId="0E30148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Parameter CP-2(3)-1:</w:t>
            </w:r>
          </w:p>
        </w:tc>
      </w:tr>
      <w:tr w:rsidR="00C678CA" w:rsidRPr="00971397" w14:paraId="41541BF3" w14:textId="77777777">
        <w:tc>
          <w:tcPr>
            <w:tcW w:w="0" w:type="auto"/>
            <w:shd w:val="clear" w:color="auto" w:fill="FFFFFF"/>
          </w:tcPr>
          <w:p w14:paraId="536E162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CP-2(3)-2:</w:t>
            </w:r>
          </w:p>
        </w:tc>
      </w:tr>
      <w:tr w:rsidR="00C678CA" w:rsidRPr="00971397" w14:paraId="387AE569" w14:textId="77777777">
        <w:tc>
          <w:tcPr>
            <w:tcW w:w="0" w:type="auto"/>
            <w:shd w:val="clear" w:color="auto" w:fill="FFFFFF"/>
          </w:tcPr>
          <w:p w14:paraId="52C10DF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340E07E" w14:textId="6B5B00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350475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7AF12AF8" w14:textId="5CFE3A1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309529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110A6D33" w14:textId="789FAE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71577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580BEFCE" w14:textId="2DFC77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631003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5CFB871A" w14:textId="3324544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4272797"/>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7E0966C" w14:textId="77777777">
        <w:tc>
          <w:tcPr>
            <w:tcW w:w="0" w:type="auto"/>
            <w:shd w:val="clear" w:color="auto" w:fill="FFFFFF"/>
          </w:tcPr>
          <w:p w14:paraId="5DBFB560" w14:textId="77777777" w:rsidR="00A77B3E" w:rsidRPr="00971397" w:rsidRDefault="00000000" w:rsidP="00694B64">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E9E019D" w14:textId="614FAF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136732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2EB0A06E" w14:textId="63440D7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572972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49075EDF" w14:textId="6548A1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701099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3ACF72B8" w14:textId="6C50AD7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5879680"/>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4370D14A" w14:textId="0079DB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300152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5A19D28E" w14:textId="75F6E9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591975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2BAF8726" w14:textId="057A415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7540419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4DF76A0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F5B2437" w14:textId="77777777">
        <w:tc>
          <w:tcPr>
            <w:tcW w:w="0" w:type="auto"/>
            <w:shd w:val="clear" w:color="auto" w:fill="CCECFC"/>
          </w:tcPr>
          <w:p w14:paraId="27AA67C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CP-2(3) What is the solution and how is it implemented?</w:t>
            </w:r>
          </w:p>
        </w:tc>
      </w:tr>
      <w:tr w:rsidR="00C678CA" w:rsidRPr="00971397" w14:paraId="06DBCF0B" w14:textId="77777777">
        <w:tc>
          <w:tcPr>
            <w:tcW w:w="0" w:type="auto"/>
            <w:shd w:val="clear" w:color="auto" w:fill="FFFFFF"/>
          </w:tcPr>
          <w:p w14:paraId="7689284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9A28DF9"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57" w:name="_Toc144074563"/>
      <w:r w:rsidRPr="00971397">
        <w:rPr>
          <w:rFonts w:asciiTheme="minorHAnsi" w:hAnsiTheme="minorHAnsi" w:cstheme="minorHAnsi"/>
        </w:rPr>
        <w:t>CP-2(5) Continue Mission and Business Functions (H)</w:t>
      </w:r>
      <w:bookmarkEnd w:id="157"/>
    </w:p>
    <w:p w14:paraId="29C9C605" w14:textId="7B30A004" w:rsidR="00A77B3E" w:rsidRPr="00971397" w:rsidRDefault="00000000" w:rsidP="00971397">
      <w:pPr>
        <w:spacing w:after="320"/>
        <w:rPr>
          <w:rFonts w:cstheme="minorHAnsi"/>
        </w:rPr>
      </w:pPr>
      <w:r w:rsidRPr="00971397">
        <w:rPr>
          <w:rFonts w:cstheme="minorHAnsi"/>
        </w:rPr>
        <w:t>Plan for the continuance of [FedRAMP Assignment: essential] mission and business functions with minimal or no loss of operational continuity and sustains that continuity until full system restoration at primary processing and/or storage sites.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33C1726" w14:textId="77777777">
        <w:tc>
          <w:tcPr>
            <w:tcW w:w="0" w:type="auto"/>
            <w:shd w:val="clear" w:color="auto" w:fill="CCECFC"/>
          </w:tcPr>
          <w:p w14:paraId="3CBE7FD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CP-2(5) Control Summary Information</w:t>
            </w:r>
          </w:p>
        </w:tc>
      </w:tr>
      <w:tr w:rsidR="00C678CA" w:rsidRPr="00971397" w14:paraId="38588CDF" w14:textId="77777777">
        <w:tc>
          <w:tcPr>
            <w:tcW w:w="0" w:type="auto"/>
            <w:shd w:val="clear" w:color="auto" w:fill="FFFFFF"/>
          </w:tcPr>
          <w:p w14:paraId="6351132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64A2728" w14:textId="77777777">
        <w:tc>
          <w:tcPr>
            <w:tcW w:w="0" w:type="auto"/>
            <w:shd w:val="clear" w:color="auto" w:fill="FFFFFF"/>
          </w:tcPr>
          <w:p w14:paraId="3821085A" w14:textId="4900BC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CP-2(5):</w:t>
            </w:r>
          </w:p>
        </w:tc>
      </w:tr>
      <w:tr w:rsidR="00C678CA" w:rsidRPr="00971397" w14:paraId="61B8D5A2" w14:textId="77777777">
        <w:tc>
          <w:tcPr>
            <w:tcW w:w="0" w:type="auto"/>
            <w:shd w:val="clear" w:color="auto" w:fill="FFFFFF"/>
          </w:tcPr>
          <w:p w14:paraId="45CD07C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5B0BD8D" w14:textId="42D75FE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7908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Implemented</w:t>
            </w:r>
          </w:p>
          <w:p w14:paraId="4864BD03" w14:textId="6405E0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26086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Partially Implemented</w:t>
            </w:r>
          </w:p>
          <w:p w14:paraId="5BB4006B" w14:textId="575BCC2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2151842"/>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Planned</w:t>
            </w:r>
          </w:p>
          <w:p w14:paraId="2380EB07" w14:textId="22465D7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4062268"/>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Alternative implementation</w:t>
            </w:r>
          </w:p>
          <w:p w14:paraId="23C54370" w14:textId="279DF75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9907549"/>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Not Applicable</w:t>
            </w:r>
          </w:p>
        </w:tc>
      </w:tr>
      <w:tr w:rsidR="00C678CA" w:rsidRPr="00971397" w14:paraId="0E649BBF" w14:textId="77777777">
        <w:tc>
          <w:tcPr>
            <w:tcW w:w="0" w:type="auto"/>
            <w:shd w:val="clear" w:color="auto" w:fill="FFFFFF"/>
          </w:tcPr>
          <w:p w14:paraId="0AE89FAA" w14:textId="77777777" w:rsidR="00A77B3E" w:rsidRPr="00971397" w:rsidRDefault="00000000" w:rsidP="00B70F13">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942013F" w14:textId="2DDCF86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546833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Corporate</w:t>
            </w:r>
          </w:p>
          <w:p w14:paraId="1436821D" w14:textId="4CD10C2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46970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System Specific</w:t>
            </w:r>
          </w:p>
          <w:p w14:paraId="0A2A5D2B" w14:textId="6D73414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0642873"/>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Service Provider Hybrid (Corporate and System Specific)</w:t>
            </w:r>
          </w:p>
          <w:p w14:paraId="1644EACE" w14:textId="2D9A8E6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2805456"/>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Configured by Customer (Customer System Specific)</w:t>
            </w:r>
          </w:p>
          <w:p w14:paraId="6CF08C71" w14:textId="5D2ACEE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79789931"/>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Provided by Customer (Customer System Specific)</w:t>
            </w:r>
          </w:p>
          <w:p w14:paraId="6348C050" w14:textId="5C1709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9470425"/>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Shared (Service Provider and Customer Responsibility)</w:t>
            </w:r>
          </w:p>
          <w:p w14:paraId="7906A13D" w14:textId="03EF5BE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73253904"/>
                <w14:checkbox>
                  <w14:checked w14:val="0"/>
                  <w14:checkedState w14:val="2612" w14:font="MS Gothic"/>
                  <w14:uncheckedState w14:val="2610" w14:font="MS Gothic"/>
                </w14:checkbox>
              </w:sdtPr>
              <w:sdtContent>
                <w:r w:rsidRPr="00971397">
                  <w:rPr>
                    <w:rFonts w:ascii="Segoe UI Symbol" w:eastAsia="MS Gothic" w:hAnsi="Segoe UI Symbol" w:cs="Segoe UI Symbol"/>
                  </w:rPr>
                  <w:t>☐</w:t>
                </w:r>
              </w:sdtContent>
            </w:sdt>
            <w:r w:rsidRPr="00971397">
              <w:rPr>
                <w:rFonts w:cstheme="minorHAnsi"/>
              </w:rPr>
              <w:t xml:space="preserve"> Inherited from pre-existing FedRAMP Authorization for </w:t>
            </w:r>
            <w:r w:rsidR="00994210" w:rsidRPr="00971397">
              <w:rPr>
                <w:rFonts w:cstheme="minorHAnsi"/>
              </w:rPr>
              <w:t>[</w:t>
            </w:r>
            <w:r w:rsidRPr="00971397">
              <w:rPr>
                <w:rFonts w:cstheme="minorHAnsi"/>
              </w:rPr>
              <w:t>Click here to enter text</w:t>
            </w:r>
            <w:r w:rsidR="00994210" w:rsidRPr="00971397">
              <w:rPr>
                <w:rFonts w:cstheme="minorHAnsi"/>
              </w:rPr>
              <w:t>],</w:t>
            </w:r>
            <w:r w:rsidRPr="00971397">
              <w:rPr>
                <w:rFonts w:cstheme="minorHAnsi"/>
              </w:rPr>
              <w:t xml:space="preserve"> Date of Authorization</w:t>
            </w:r>
          </w:p>
        </w:tc>
      </w:tr>
    </w:tbl>
    <w:p w14:paraId="44B7A82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0808B36" w14:textId="77777777">
        <w:tc>
          <w:tcPr>
            <w:tcW w:w="0" w:type="auto"/>
            <w:shd w:val="clear" w:color="auto" w:fill="CCECFC"/>
          </w:tcPr>
          <w:p w14:paraId="54BAE21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CP-2(5) What is the solution and how is it implemented?</w:t>
            </w:r>
          </w:p>
        </w:tc>
      </w:tr>
      <w:tr w:rsidR="00C678CA" w:rsidRPr="00971397" w14:paraId="2B460A1F" w14:textId="77777777">
        <w:tc>
          <w:tcPr>
            <w:tcW w:w="0" w:type="auto"/>
            <w:shd w:val="clear" w:color="auto" w:fill="FFFFFF"/>
          </w:tcPr>
          <w:p w14:paraId="7E695DF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8FF0ED2"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58" w:name="_Toc144074564"/>
      <w:r w:rsidRPr="00971397">
        <w:rPr>
          <w:rFonts w:asciiTheme="minorHAnsi" w:hAnsiTheme="minorHAnsi" w:cstheme="minorHAnsi"/>
        </w:rPr>
        <w:t>CP-2(8) Identify Critical Assets (M)(H)</w:t>
      </w:r>
      <w:bookmarkEnd w:id="158"/>
    </w:p>
    <w:p w14:paraId="20B6BFA3" w14:textId="1377B59D" w:rsidR="00A77B3E" w:rsidRPr="00971397" w:rsidRDefault="00000000" w:rsidP="00971397">
      <w:pPr>
        <w:spacing w:after="320"/>
        <w:rPr>
          <w:rFonts w:cstheme="minorHAnsi"/>
        </w:rPr>
      </w:pPr>
      <w:r w:rsidRPr="00971397">
        <w:rPr>
          <w:rFonts w:cstheme="minorHAnsi"/>
        </w:rPr>
        <w:t>Identify critical system assets supporting [Selection: Assignment: all; essential] mission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610ECE8" w14:textId="77777777">
        <w:tc>
          <w:tcPr>
            <w:tcW w:w="0" w:type="auto"/>
            <w:shd w:val="clear" w:color="auto" w:fill="CCECFC"/>
          </w:tcPr>
          <w:p w14:paraId="1DE284E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CP-2(8) Control Summary Information</w:t>
            </w:r>
          </w:p>
        </w:tc>
      </w:tr>
      <w:tr w:rsidR="00C678CA" w:rsidRPr="00971397" w14:paraId="6E24194D" w14:textId="77777777">
        <w:tc>
          <w:tcPr>
            <w:tcW w:w="0" w:type="auto"/>
            <w:shd w:val="clear" w:color="auto" w:fill="FFFFFF"/>
          </w:tcPr>
          <w:p w14:paraId="225D3E1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A780A72" w14:textId="77777777">
        <w:tc>
          <w:tcPr>
            <w:tcW w:w="0" w:type="auto"/>
            <w:shd w:val="clear" w:color="auto" w:fill="FFFFFF"/>
          </w:tcPr>
          <w:p w14:paraId="79EB7F1A" w14:textId="22B9E0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CP-2(8):</w:t>
            </w:r>
          </w:p>
        </w:tc>
      </w:tr>
      <w:tr w:rsidR="00C678CA" w:rsidRPr="00971397" w14:paraId="3E011355" w14:textId="77777777">
        <w:tc>
          <w:tcPr>
            <w:tcW w:w="0" w:type="auto"/>
            <w:shd w:val="clear" w:color="auto" w:fill="FFFFFF"/>
          </w:tcPr>
          <w:p w14:paraId="4A3596F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4ECB276" w14:textId="2268A5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20692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787059A" w14:textId="02C2639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51450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1EEA947" w14:textId="03C0D9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12664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BE0FBCF" w14:textId="4388AC3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70102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1290712" w14:textId="2534FC2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12615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D16355E" w14:textId="77777777">
        <w:tc>
          <w:tcPr>
            <w:tcW w:w="0" w:type="auto"/>
            <w:shd w:val="clear" w:color="auto" w:fill="FFFFFF"/>
          </w:tcPr>
          <w:p w14:paraId="4A4F7CE5" w14:textId="77777777" w:rsidR="00A77B3E" w:rsidRPr="00971397" w:rsidRDefault="00000000" w:rsidP="00FF628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6772EF0" w14:textId="7A8205D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19523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5508D8D" w14:textId="1CBA4D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60558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E52FDF6" w14:textId="3A4952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12977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0E5B8DB" w14:textId="3957CF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08516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7F19861" w14:textId="21291E0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54829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A6F8D84" w14:textId="02F116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66445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494D759" w14:textId="70A4132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965629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480A2E4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DBE874" w14:textId="77777777">
        <w:tc>
          <w:tcPr>
            <w:tcW w:w="0" w:type="auto"/>
            <w:shd w:val="clear" w:color="auto" w:fill="CCECFC"/>
          </w:tcPr>
          <w:p w14:paraId="499EB03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CP-2(8) What is the solution and how is it implemented?</w:t>
            </w:r>
          </w:p>
        </w:tc>
      </w:tr>
      <w:tr w:rsidR="00C678CA" w:rsidRPr="00971397" w14:paraId="71DDCEF6" w14:textId="77777777">
        <w:tc>
          <w:tcPr>
            <w:tcW w:w="0" w:type="auto"/>
            <w:shd w:val="clear" w:color="auto" w:fill="FFFFFF"/>
          </w:tcPr>
          <w:p w14:paraId="7A71913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559B2AB"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59" w:name="_Toc144074565"/>
      <w:r w:rsidRPr="00971397">
        <w:rPr>
          <w:rFonts w:asciiTheme="minorHAnsi" w:hAnsiTheme="minorHAnsi" w:cstheme="minorHAnsi"/>
        </w:rPr>
        <w:lastRenderedPageBreak/>
        <w:t>CP-3 Contingency Training (L)(M)(H)</w:t>
      </w:r>
      <w:bookmarkEnd w:id="159"/>
    </w:p>
    <w:p w14:paraId="3D283B5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Provide contingency training to system users consistent with assigned roles and responsibilities:</w:t>
      </w:r>
    </w:p>
    <w:p w14:paraId="4B793DB0"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Within [FedRAMP Assignment: *See Additional Requirements] of assuming a contingency role or responsibility;</w:t>
      </w:r>
    </w:p>
    <w:p w14:paraId="054074E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When required by system changes; and</w:t>
      </w:r>
    </w:p>
    <w:p w14:paraId="14D1DEAC"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[FedRAMP Assignment: at least annually] thereafter; and</w:t>
      </w:r>
    </w:p>
    <w:p w14:paraId="19C3728F" w14:textId="6ADEFA91"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Review and update contingency training content [FedRAMP Assignment: at least annually] and following [Assignment: organization-defined events].</w:t>
      </w:r>
    </w:p>
    <w:p w14:paraId="7A0E9B75"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CP-3 Additional FedRAMP Requirements and Guidance:</w:t>
      </w:r>
    </w:p>
    <w:p w14:paraId="3E5F030F" w14:textId="073F7FD8"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(a) Requirement:</w:t>
      </w:r>
      <w:r w:rsidRPr="00971397">
        <w:rPr>
          <w:rFonts w:cstheme="minorHAnsi"/>
        </w:rPr>
        <w:t xml:space="preserve"> Privileged admins and engineers must take the basic contingency training within 10 days. Consideration must be given for those privileged admins and engineers with critical contingency-related roles, to gain enough system context and situational awareness to understand the full impact of contingency training as it applies to their respective level. Newly hired critical contingency personnel must take this more in-depth training within 60 days of hire date when the training will have more impact.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6E106A8" w14:textId="77777777">
        <w:tc>
          <w:tcPr>
            <w:tcW w:w="0" w:type="auto"/>
            <w:shd w:val="clear" w:color="auto" w:fill="CCECFC"/>
          </w:tcPr>
          <w:p w14:paraId="5E05281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CP-3 Control Summary Information</w:t>
            </w:r>
          </w:p>
        </w:tc>
      </w:tr>
      <w:tr w:rsidR="00C678CA" w:rsidRPr="00971397" w14:paraId="1780D6F2" w14:textId="77777777">
        <w:tc>
          <w:tcPr>
            <w:tcW w:w="0" w:type="auto"/>
            <w:shd w:val="clear" w:color="auto" w:fill="FFFFFF"/>
          </w:tcPr>
          <w:p w14:paraId="01C902E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0619BB8" w14:textId="77777777">
        <w:tc>
          <w:tcPr>
            <w:tcW w:w="0" w:type="auto"/>
            <w:shd w:val="clear" w:color="auto" w:fill="FFFFFF"/>
          </w:tcPr>
          <w:p w14:paraId="44C2CDE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CP-3(a)(1):</w:t>
            </w:r>
          </w:p>
        </w:tc>
      </w:tr>
      <w:tr w:rsidR="00C678CA" w:rsidRPr="00971397" w14:paraId="7208554A" w14:textId="77777777">
        <w:tc>
          <w:tcPr>
            <w:tcW w:w="0" w:type="auto"/>
            <w:shd w:val="clear" w:color="auto" w:fill="FFFFFF"/>
          </w:tcPr>
          <w:p w14:paraId="3B9F86E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CP-3(a)(3):</w:t>
            </w:r>
          </w:p>
        </w:tc>
      </w:tr>
      <w:tr w:rsidR="00C678CA" w:rsidRPr="00971397" w14:paraId="2074F684" w14:textId="77777777">
        <w:tc>
          <w:tcPr>
            <w:tcW w:w="0" w:type="auto"/>
            <w:shd w:val="clear" w:color="auto" w:fill="FFFFFF"/>
          </w:tcPr>
          <w:p w14:paraId="44BCF7A3" w14:textId="7F20E76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CP-3(b)-1:</w:t>
            </w:r>
          </w:p>
        </w:tc>
      </w:tr>
      <w:tr w:rsidR="00C678CA" w:rsidRPr="00971397" w14:paraId="2C4DCCB5" w14:textId="77777777">
        <w:tc>
          <w:tcPr>
            <w:tcW w:w="0" w:type="auto"/>
            <w:shd w:val="clear" w:color="auto" w:fill="FFFFFF"/>
          </w:tcPr>
          <w:p w14:paraId="4221F8A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CP-3(b)-2:</w:t>
            </w:r>
          </w:p>
        </w:tc>
      </w:tr>
      <w:tr w:rsidR="00C678CA" w:rsidRPr="00971397" w14:paraId="2D59A44D" w14:textId="77777777">
        <w:tc>
          <w:tcPr>
            <w:tcW w:w="0" w:type="auto"/>
            <w:shd w:val="clear" w:color="auto" w:fill="FFFFFF"/>
          </w:tcPr>
          <w:p w14:paraId="3FB2F6A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FAD0F4D" w14:textId="676E09F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524633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D30E460" w14:textId="58E6E97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35308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7B603D4" w14:textId="6FA523E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538230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CBDA466" w14:textId="0508EF5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86485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258A25D" w14:textId="0FE5CAF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416382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EA46A15" w14:textId="77777777">
        <w:tc>
          <w:tcPr>
            <w:tcW w:w="0" w:type="auto"/>
            <w:shd w:val="clear" w:color="auto" w:fill="FFFFFF"/>
          </w:tcPr>
          <w:p w14:paraId="6300E1A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33DCDE84" w14:textId="367CA32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516882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B513F8D" w14:textId="20A5911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13039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6FFD6A5" w14:textId="04012FA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489913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FDA4A4A" w14:textId="286D457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85402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460C443" w14:textId="75E743E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36073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F560DD7" w14:textId="4B930F7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639695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35DC03B" w14:textId="59650C69"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7407882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74866884"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FF60E94" w14:textId="77777777">
        <w:tc>
          <w:tcPr>
            <w:tcW w:w="0" w:type="auto"/>
            <w:shd w:val="clear" w:color="auto" w:fill="CCECFC"/>
          </w:tcPr>
          <w:p w14:paraId="6364755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CP-3 What is the solution and how is it implemented?</w:t>
            </w:r>
          </w:p>
        </w:tc>
      </w:tr>
      <w:tr w:rsidR="00C678CA" w:rsidRPr="00971397" w14:paraId="5A498DAE" w14:textId="77777777">
        <w:tc>
          <w:tcPr>
            <w:tcW w:w="0" w:type="auto"/>
            <w:shd w:val="clear" w:color="auto" w:fill="FFFFFF"/>
          </w:tcPr>
          <w:p w14:paraId="3D9A0F4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62210E7" w14:textId="77777777">
        <w:tc>
          <w:tcPr>
            <w:tcW w:w="0" w:type="auto"/>
            <w:shd w:val="clear" w:color="auto" w:fill="FFFFFF"/>
          </w:tcPr>
          <w:p w14:paraId="52CD397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03EF27C4"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60" w:name="_Toc144074566"/>
      <w:r w:rsidRPr="00971397">
        <w:rPr>
          <w:rFonts w:asciiTheme="minorHAnsi" w:hAnsiTheme="minorHAnsi" w:cstheme="minorHAnsi"/>
        </w:rPr>
        <w:t>CP-3(1) Simulated Events (H)</w:t>
      </w:r>
      <w:bookmarkEnd w:id="160"/>
    </w:p>
    <w:p w14:paraId="16856BD0" w14:textId="2A183BFD" w:rsidR="00A77B3E" w:rsidRPr="00971397" w:rsidRDefault="00000000" w:rsidP="00971397">
      <w:pPr>
        <w:spacing w:after="320"/>
        <w:rPr>
          <w:rFonts w:cstheme="minorHAnsi"/>
        </w:rPr>
      </w:pPr>
      <w:r w:rsidRPr="00971397">
        <w:rPr>
          <w:rFonts w:cstheme="minorHAnsi"/>
        </w:rPr>
        <w:t>Incorporate simulated events into contingency training to facilitate effective response by personnel in crisis situations.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FE1226C" w14:textId="77777777">
        <w:tc>
          <w:tcPr>
            <w:tcW w:w="0" w:type="auto"/>
            <w:shd w:val="clear" w:color="auto" w:fill="CCECFC"/>
          </w:tcPr>
          <w:p w14:paraId="1785B79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CP-3(1) Control Summary Information</w:t>
            </w:r>
          </w:p>
        </w:tc>
      </w:tr>
      <w:tr w:rsidR="00C678CA" w:rsidRPr="00971397" w14:paraId="46DCD06F" w14:textId="77777777">
        <w:tc>
          <w:tcPr>
            <w:tcW w:w="0" w:type="auto"/>
            <w:shd w:val="clear" w:color="auto" w:fill="FFFFFF"/>
          </w:tcPr>
          <w:p w14:paraId="7AF2922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CB92170" w14:textId="77777777">
        <w:tc>
          <w:tcPr>
            <w:tcW w:w="0" w:type="auto"/>
            <w:shd w:val="clear" w:color="auto" w:fill="FFFFFF"/>
          </w:tcPr>
          <w:p w14:paraId="2035011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C770C12" w14:textId="20A3E91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26756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E16E408" w14:textId="2CEE62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81189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F36EA68" w14:textId="5190EB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35688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8CBA05F" w14:textId="02B108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57860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6D461CF" w14:textId="6551F31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03468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8E677C9" w14:textId="77777777">
        <w:tc>
          <w:tcPr>
            <w:tcW w:w="0" w:type="auto"/>
            <w:shd w:val="clear" w:color="auto" w:fill="FFFFFF"/>
          </w:tcPr>
          <w:p w14:paraId="354473FF" w14:textId="77777777" w:rsidR="00A77B3E" w:rsidRPr="00971397" w:rsidRDefault="00000000" w:rsidP="00547DF8">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1E22BADB" w14:textId="51372B8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24462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5672665" w14:textId="01D62AA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44642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138CB6E" w14:textId="0967D5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04134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AE11388" w14:textId="3711D5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70303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7B6F057" w14:textId="1AEAF6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47213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02F32B1" w14:textId="1A8597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58354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DB87828" w14:textId="2929480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5826822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1C8E518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FD47D4F" w14:textId="77777777">
        <w:tc>
          <w:tcPr>
            <w:tcW w:w="0" w:type="auto"/>
            <w:shd w:val="clear" w:color="auto" w:fill="CCECFC"/>
          </w:tcPr>
          <w:p w14:paraId="1ADA9D6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CP-3(1) What is the solution and how is it implemented?</w:t>
            </w:r>
          </w:p>
        </w:tc>
      </w:tr>
      <w:tr w:rsidR="00C678CA" w:rsidRPr="00971397" w14:paraId="71974F6D" w14:textId="77777777">
        <w:tc>
          <w:tcPr>
            <w:tcW w:w="0" w:type="auto"/>
            <w:shd w:val="clear" w:color="auto" w:fill="FFFFFF"/>
          </w:tcPr>
          <w:p w14:paraId="25D82F3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4CF06A0"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61" w:name="_Toc144074567"/>
      <w:r w:rsidRPr="00971397">
        <w:rPr>
          <w:rFonts w:asciiTheme="minorHAnsi" w:hAnsiTheme="minorHAnsi" w:cstheme="minorHAnsi"/>
        </w:rPr>
        <w:t>CP-4 Contingency Plan Testing (L)(M)(H)</w:t>
      </w:r>
      <w:bookmarkEnd w:id="161"/>
    </w:p>
    <w:p w14:paraId="253E160C"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Test the contingency plan for the system [FedRAMP Assignment: at least annually] using the following tests to determine the effectiveness of the plan and the readiness to execute the plan: [FedRAMP Assignment: functional exercises].</w:t>
      </w:r>
    </w:p>
    <w:p w14:paraId="59E08FB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Review the contingency plan test results; and</w:t>
      </w:r>
    </w:p>
    <w:p w14:paraId="286533C4" w14:textId="085074B2"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Initiate corrective actions, if needed.</w:t>
      </w:r>
    </w:p>
    <w:p w14:paraId="4D7FC13E"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CP-4 Additional FedRAMP Requirements and Guidance:</w:t>
      </w:r>
    </w:p>
    <w:p w14:paraId="3925359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lastRenderedPageBreak/>
        <w:tab/>
      </w:r>
      <w:r w:rsidRPr="00971397">
        <w:rPr>
          <w:rFonts w:cstheme="minorHAnsi"/>
          <w:b/>
        </w:rPr>
        <w:tab/>
      </w:r>
      <w:r w:rsidRPr="00971397">
        <w:rPr>
          <w:rFonts w:cstheme="minorHAnsi"/>
          <w:b/>
        </w:rPr>
        <w:tab/>
        <w:t>(a) Requirement:</w:t>
      </w:r>
      <w:r w:rsidRPr="00971397">
        <w:rPr>
          <w:rFonts w:cstheme="minorHAnsi"/>
        </w:rPr>
        <w:t xml:space="preserve"> The service provider develops test plans in accordance with NIST Special Publication 800-34 (as amended); plans are approved by the JAB/AO prior to initiating testing.</w:t>
      </w:r>
    </w:p>
    <w:p w14:paraId="298A9710" w14:textId="1199794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(a) Requirement:</w:t>
      </w:r>
      <w:r w:rsidRPr="00971397">
        <w:rPr>
          <w:rFonts w:cstheme="minorHAnsi"/>
        </w:rPr>
        <w:t xml:space="preserve"> The service provider must include the Contingency Plan test results with the security package within the Contingency Plan-designated appendix (Appendix G, Contingency Plan Test Report).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68701B1" w14:textId="77777777">
        <w:tc>
          <w:tcPr>
            <w:tcW w:w="0" w:type="auto"/>
            <w:shd w:val="clear" w:color="auto" w:fill="CCECFC"/>
          </w:tcPr>
          <w:p w14:paraId="44D1FA9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CP-4 Control Summary Information</w:t>
            </w:r>
          </w:p>
        </w:tc>
      </w:tr>
      <w:tr w:rsidR="00C678CA" w:rsidRPr="00971397" w14:paraId="1B292215" w14:textId="77777777">
        <w:tc>
          <w:tcPr>
            <w:tcW w:w="0" w:type="auto"/>
            <w:shd w:val="clear" w:color="auto" w:fill="FFFFFF"/>
          </w:tcPr>
          <w:p w14:paraId="4458BBC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8FB69A7" w14:textId="77777777">
        <w:tc>
          <w:tcPr>
            <w:tcW w:w="0" w:type="auto"/>
            <w:shd w:val="clear" w:color="auto" w:fill="FFFFFF"/>
          </w:tcPr>
          <w:p w14:paraId="140D301C" w14:textId="1605301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CP-4(a)-1:</w:t>
            </w:r>
          </w:p>
        </w:tc>
      </w:tr>
      <w:tr w:rsidR="00C678CA" w:rsidRPr="00971397" w14:paraId="69B0CB04" w14:textId="77777777">
        <w:tc>
          <w:tcPr>
            <w:tcW w:w="0" w:type="auto"/>
            <w:shd w:val="clear" w:color="auto" w:fill="FFFFFF"/>
          </w:tcPr>
          <w:p w14:paraId="4011107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CP-4(a)-2:</w:t>
            </w:r>
          </w:p>
        </w:tc>
      </w:tr>
      <w:tr w:rsidR="00C678CA" w:rsidRPr="00971397" w14:paraId="2291F9AB" w14:textId="77777777">
        <w:tc>
          <w:tcPr>
            <w:tcW w:w="0" w:type="auto"/>
            <w:shd w:val="clear" w:color="auto" w:fill="FFFFFF"/>
          </w:tcPr>
          <w:p w14:paraId="3E693DF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67BA4BE" w14:textId="5979A85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44337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06BEFB5" w14:textId="05174F9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077175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7D7AEB3" w14:textId="048DE07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12313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855C87D" w14:textId="1D2ABC9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534208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DF95DD8" w14:textId="2F99866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6554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74167C3" w14:textId="77777777">
        <w:tc>
          <w:tcPr>
            <w:tcW w:w="0" w:type="auto"/>
            <w:shd w:val="clear" w:color="auto" w:fill="FFFFFF"/>
          </w:tcPr>
          <w:p w14:paraId="5523D29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5A51B60D" w14:textId="0EC18A4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341943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BC20577" w14:textId="053C1AC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44403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D58598F" w14:textId="6EC9FF2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58863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17086B0" w14:textId="0A05393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461183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4EBC935" w14:textId="2B36BD8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89781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492C3BB" w14:textId="5ACAE4F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43711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D6BAFBB" w14:textId="26D1AB26"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5113382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3365A9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87F1BA9" w14:textId="77777777">
        <w:tc>
          <w:tcPr>
            <w:tcW w:w="0" w:type="auto"/>
            <w:shd w:val="clear" w:color="auto" w:fill="CCECFC"/>
          </w:tcPr>
          <w:p w14:paraId="173F0A6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CP-4 What is the solution and how is it implemented?</w:t>
            </w:r>
          </w:p>
        </w:tc>
      </w:tr>
      <w:tr w:rsidR="00C678CA" w:rsidRPr="00971397" w14:paraId="2B183310" w14:textId="77777777">
        <w:tc>
          <w:tcPr>
            <w:tcW w:w="0" w:type="auto"/>
            <w:shd w:val="clear" w:color="auto" w:fill="FFFFFF"/>
          </w:tcPr>
          <w:p w14:paraId="6F55011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3BC45D2" w14:textId="77777777">
        <w:tc>
          <w:tcPr>
            <w:tcW w:w="0" w:type="auto"/>
            <w:shd w:val="clear" w:color="auto" w:fill="FFFFFF"/>
          </w:tcPr>
          <w:p w14:paraId="5A6BC6F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6A50D5BF" w14:textId="77777777">
        <w:tc>
          <w:tcPr>
            <w:tcW w:w="0" w:type="auto"/>
            <w:shd w:val="clear" w:color="auto" w:fill="FFFFFF"/>
          </w:tcPr>
          <w:p w14:paraId="18CF788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3A24EB63"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62" w:name="_Toc144074568"/>
      <w:r w:rsidRPr="00971397">
        <w:rPr>
          <w:rFonts w:asciiTheme="minorHAnsi" w:hAnsiTheme="minorHAnsi" w:cstheme="minorHAnsi"/>
        </w:rPr>
        <w:t>CP-4(1) Coordinate with Related Plans (M)(H)</w:t>
      </w:r>
      <w:bookmarkEnd w:id="162"/>
    </w:p>
    <w:p w14:paraId="4C748D2B" w14:textId="47CE5D81" w:rsidR="00A77B3E" w:rsidRPr="00971397" w:rsidRDefault="00000000" w:rsidP="00971397">
      <w:pPr>
        <w:spacing w:after="320"/>
        <w:rPr>
          <w:rFonts w:cstheme="minorHAnsi"/>
        </w:rPr>
      </w:pPr>
      <w:r w:rsidRPr="00971397">
        <w:rPr>
          <w:rFonts w:cstheme="minorHAnsi"/>
        </w:rPr>
        <w:t>Coordinate contingency plan testing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2A26E47" w14:textId="77777777">
        <w:tc>
          <w:tcPr>
            <w:tcW w:w="0" w:type="auto"/>
            <w:shd w:val="clear" w:color="auto" w:fill="CCECFC"/>
          </w:tcPr>
          <w:p w14:paraId="2E58758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CP-4(1) Control Summary Information</w:t>
            </w:r>
          </w:p>
        </w:tc>
      </w:tr>
      <w:tr w:rsidR="00C678CA" w:rsidRPr="00971397" w14:paraId="0A53A98F" w14:textId="77777777">
        <w:tc>
          <w:tcPr>
            <w:tcW w:w="0" w:type="auto"/>
            <w:shd w:val="clear" w:color="auto" w:fill="FFFFFF"/>
          </w:tcPr>
          <w:p w14:paraId="7C6D5B4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A34815E" w14:textId="77777777">
        <w:tc>
          <w:tcPr>
            <w:tcW w:w="0" w:type="auto"/>
            <w:shd w:val="clear" w:color="auto" w:fill="FFFFFF"/>
          </w:tcPr>
          <w:p w14:paraId="469C82A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D4E1BBB" w14:textId="455E84A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18009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88AE2EC" w14:textId="73DAA29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85317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33059AA" w14:textId="7175F93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70360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0ECB81C" w14:textId="61EC40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67931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45FCC7D" w14:textId="75B255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16920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29EAC30" w14:textId="77777777">
        <w:tc>
          <w:tcPr>
            <w:tcW w:w="0" w:type="auto"/>
            <w:shd w:val="clear" w:color="auto" w:fill="FFFFFF"/>
          </w:tcPr>
          <w:p w14:paraId="7B53E88F" w14:textId="77777777" w:rsidR="00A77B3E" w:rsidRPr="00971397" w:rsidRDefault="00000000" w:rsidP="00547DF8">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D0DA7FD" w14:textId="31F162B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41694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FF2806E" w14:textId="722DDD6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24186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535EEE7" w14:textId="700856C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72922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11ADFF8" w14:textId="4FDA0A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34460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F0F14F2" w14:textId="2B2699A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05906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0A35850" w14:textId="2888F4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90922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57FCB14" w14:textId="65714FAC"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019902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3C4072D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0404279" w14:textId="77777777">
        <w:tc>
          <w:tcPr>
            <w:tcW w:w="0" w:type="auto"/>
            <w:shd w:val="clear" w:color="auto" w:fill="CCECFC"/>
          </w:tcPr>
          <w:p w14:paraId="0F81C3C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CP-4(1) What is the solution and how is it implemented?</w:t>
            </w:r>
          </w:p>
        </w:tc>
      </w:tr>
      <w:tr w:rsidR="00C678CA" w:rsidRPr="00971397" w14:paraId="6A4AA4ED" w14:textId="77777777">
        <w:tc>
          <w:tcPr>
            <w:tcW w:w="0" w:type="auto"/>
            <w:shd w:val="clear" w:color="auto" w:fill="FFFFFF"/>
          </w:tcPr>
          <w:p w14:paraId="3C42D0A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CA60AAA"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163" w:name="_Toc144074569"/>
      <w:r w:rsidRPr="00971397">
        <w:rPr>
          <w:rFonts w:asciiTheme="minorHAnsi" w:hAnsiTheme="minorHAnsi" w:cstheme="minorHAnsi"/>
        </w:rPr>
        <w:t>CP-4(2) Alternate Processing Site (H)</w:t>
      </w:r>
      <w:bookmarkEnd w:id="163"/>
    </w:p>
    <w:p w14:paraId="18F3EB2F"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Test the contingency plan at the alternate processing site:</w:t>
      </w:r>
    </w:p>
    <w:p w14:paraId="6092323A" w14:textId="541E93FD"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To familiarize contingency personnel with the facility and available resources; and</w:t>
      </w:r>
    </w:p>
    <w:p w14:paraId="659B6F51" w14:textId="65A095E9"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To evaluate the capabilities of the alternate processing site to support contingency operations.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6AFEB9" w14:textId="77777777">
        <w:tc>
          <w:tcPr>
            <w:tcW w:w="0" w:type="auto"/>
            <w:shd w:val="clear" w:color="auto" w:fill="CCECFC"/>
          </w:tcPr>
          <w:p w14:paraId="170A5BA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CP-4(2) Control Summary Information</w:t>
            </w:r>
          </w:p>
        </w:tc>
      </w:tr>
      <w:tr w:rsidR="00C678CA" w:rsidRPr="00971397" w14:paraId="25718BC0" w14:textId="77777777">
        <w:tc>
          <w:tcPr>
            <w:tcW w:w="0" w:type="auto"/>
            <w:shd w:val="clear" w:color="auto" w:fill="FFFFFF"/>
          </w:tcPr>
          <w:p w14:paraId="3ABAA5A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24EB9BAA" w14:textId="77777777">
        <w:tc>
          <w:tcPr>
            <w:tcW w:w="0" w:type="auto"/>
            <w:shd w:val="clear" w:color="auto" w:fill="FFFFFF"/>
          </w:tcPr>
          <w:p w14:paraId="100B124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13C9EDBD" w14:textId="110E1FA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203244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4B2365D" w14:textId="30AA593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107435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3DC6B4D" w14:textId="32CE38C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281253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A0D1076" w14:textId="6913F51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845611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23D4E25" w14:textId="42EF9B2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478623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8918692" w14:textId="77777777">
        <w:tc>
          <w:tcPr>
            <w:tcW w:w="0" w:type="auto"/>
            <w:shd w:val="clear" w:color="auto" w:fill="FFFFFF"/>
          </w:tcPr>
          <w:p w14:paraId="7DBF8166" w14:textId="77777777" w:rsidR="00A77B3E" w:rsidRPr="00971397" w:rsidRDefault="00000000" w:rsidP="0031745B">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36D4328C" w14:textId="7CE4546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436587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5A3EE85" w14:textId="2A8CD86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500186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D0206A1" w14:textId="3F7F9B8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736606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1C55608" w14:textId="6DAA85B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392724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A826160" w14:textId="47D4B61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314902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6DE6C01" w14:textId="14FEF4A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412097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DE22AD1" w14:textId="4BCB042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407990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21E43F38"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78A0753" w14:textId="77777777">
        <w:tc>
          <w:tcPr>
            <w:tcW w:w="0" w:type="auto"/>
            <w:shd w:val="clear" w:color="auto" w:fill="CCECFC"/>
          </w:tcPr>
          <w:p w14:paraId="4C5A195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CP-4(2) What is the solution and how is it implemented?</w:t>
            </w:r>
          </w:p>
        </w:tc>
      </w:tr>
      <w:tr w:rsidR="00C678CA" w:rsidRPr="00971397" w14:paraId="082BC07E" w14:textId="77777777">
        <w:tc>
          <w:tcPr>
            <w:tcW w:w="0" w:type="auto"/>
            <w:shd w:val="clear" w:color="auto" w:fill="FFFFFF"/>
          </w:tcPr>
          <w:p w14:paraId="26AAF95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1F314E1E" w14:textId="77777777">
        <w:tc>
          <w:tcPr>
            <w:tcW w:w="0" w:type="auto"/>
            <w:shd w:val="clear" w:color="auto" w:fill="FFFFFF"/>
          </w:tcPr>
          <w:p w14:paraId="1184655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418EAA9E"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164" w:name="_Toc144074570"/>
      <w:r w:rsidRPr="00971397">
        <w:rPr>
          <w:rFonts w:asciiTheme="minorHAnsi" w:hAnsiTheme="minorHAnsi" w:cstheme="minorHAnsi"/>
        </w:rPr>
        <w:t>CP-6 Alternate Storage Site (M)(H)</w:t>
      </w:r>
      <w:bookmarkEnd w:id="164"/>
    </w:p>
    <w:p w14:paraId="1934417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Establish an alternate storage site, including necessary agreements to permit the storage and retrieval of system backup information; and</w:t>
      </w:r>
    </w:p>
    <w:p w14:paraId="0FB0BCB5" w14:textId="75AA8A11"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Ensure that the alternate storage site provides controls equivalent to that of the primary site.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3776034" w14:textId="77777777">
        <w:tc>
          <w:tcPr>
            <w:tcW w:w="0" w:type="auto"/>
            <w:shd w:val="clear" w:color="auto" w:fill="CCECFC"/>
          </w:tcPr>
          <w:p w14:paraId="0A44262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CP-6 Control Summary Information</w:t>
            </w:r>
          </w:p>
        </w:tc>
      </w:tr>
      <w:tr w:rsidR="00C678CA" w:rsidRPr="00971397" w14:paraId="72F5C27B" w14:textId="77777777">
        <w:tc>
          <w:tcPr>
            <w:tcW w:w="0" w:type="auto"/>
            <w:shd w:val="clear" w:color="auto" w:fill="FFFFFF"/>
          </w:tcPr>
          <w:p w14:paraId="45B2AF2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9373CD2" w14:textId="77777777">
        <w:tc>
          <w:tcPr>
            <w:tcW w:w="0" w:type="auto"/>
            <w:shd w:val="clear" w:color="auto" w:fill="FFFFFF"/>
          </w:tcPr>
          <w:p w14:paraId="5932D0A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0D7CA7EA" w14:textId="5226247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5934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242636D" w14:textId="6FE2EBB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44608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7ECEE8A" w14:textId="490383D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299689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78808D6" w14:textId="1B62DE6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809131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8C7EF61" w14:textId="4BA8844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818103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7517F3A" w14:textId="77777777">
        <w:tc>
          <w:tcPr>
            <w:tcW w:w="0" w:type="auto"/>
            <w:shd w:val="clear" w:color="auto" w:fill="FFFFFF"/>
          </w:tcPr>
          <w:p w14:paraId="3725234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6C800BD" w14:textId="53A1475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279880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1D11C3D" w14:textId="585C535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58556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E35383D" w14:textId="3872DDD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023984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ABB3B19" w14:textId="2C6FBB3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92531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BD71E1A" w14:textId="35FAFA7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718736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6AA9420" w14:textId="1E10753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902186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90170CE" w14:textId="5BFB8882"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6710927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0C8ABF99"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7DF9BE3" w14:textId="77777777">
        <w:tc>
          <w:tcPr>
            <w:tcW w:w="0" w:type="auto"/>
            <w:shd w:val="clear" w:color="auto" w:fill="CCECFC"/>
          </w:tcPr>
          <w:p w14:paraId="41E4F6D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CP-6 What is the solution and how is it implemented?</w:t>
            </w:r>
          </w:p>
        </w:tc>
      </w:tr>
      <w:tr w:rsidR="00C678CA" w:rsidRPr="00971397" w14:paraId="52B7E435" w14:textId="77777777">
        <w:tc>
          <w:tcPr>
            <w:tcW w:w="0" w:type="auto"/>
            <w:shd w:val="clear" w:color="auto" w:fill="FFFFFF"/>
          </w:tcPr>
          <w:p w14:paraId="286C02E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83FBB5B" w14:textId="77777777">
        <w:tc>
          <w:tcPr>
            <w:tcW w:w="0" w:type="auto"/>
            <w:shd w:val="clear" w:color="auto" w:fill="FFFFFF"/>
          </w:tcPr>
          <w:p w14:paraId="73BA96F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200382AE"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65" w:name="_Toc144074571"/>
      <w:r w:rsidRPr="00971397">
        <w:rPr>
          <w:rFonts w:asciiTheme="minorHAnsi" w:hAnsiTheme="minorHAnsi" w:cstheme="minorHAnsi"/>
        </w:rPr>
        <w:t>CP-6(1) Separation from Primary Site (M)(H)</w:t>
      </w:r>
      <w:bookmarkEnd w:id="165"/>
    </w:p>
    <w:p w14:paraId="43BB44BC" w14:textId="2A7FB593" w:rsidR="00A77B3E" w:rsidRPr="00971397" w:rsidRDefault="00000000" w:rsidP="00971397">
      <w:pPr>
        <w:spacing w:after="320"/>
        <w:rPr>
          <w:rFonts w:cstheme="minorHAnsi"/>
        </w:rPr>
      </w:pPr>
      <w:r w:rsidRPr="00971397">
        <w:rPr>
          <w:rFonts w:cstheme="minorHAnsi"/>
        </w:rPr>
        <w:t>Identify an alternate storage site that is sufficiently separated from the primary storage site to reduce susceptibility to the same threats.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987347E" w14:textId="77777777">
        <w:tc>
          <w:tcPr>
            <w:tcW w:w="0" w:type="auto"/>
            <w:shd w:val="clear" w:color="auto" w:fill="CCECFC"/>
          </w:tcPr>
          <w:p w14:paraId="0248AFA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CP-6(1) Control Summary Information</w:t>
            </w:r>
          </w:p>
        </w:tc>
      </w:tr>
      <w:tr w:rsidR="00C678CA" w:rsidRPr="00971397" w14:paraId="742170E6" w14:textId="77777777">
        <w:tc>
          <w:tcPr>
            <w:tcW w:w="0" w:type="auto"/>
            <w:shd w:val="clear" w:color="auto" w:fill="FFFFFF"/>
          </w:tcPr>
          <w:p w14:paraId="12F5A0A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A0BB4F2" w14:textId="77777777">
        <w:tc>
          <w:tcPr>
            <w:tcW w:w="0" w:type="auto"/>
            <w:shd w:val="clear" w:color="auto" w:fill="FFFFFF"/>
          </w:tcPr>
          <w:p w14:paraId="41F50AE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0B06116" w14:textId="3E1056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46251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9897E08" w14:textId="1A6467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726113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AB4C841" w14:textId="1A14C70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22489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4734D2A" w14:textId="210F47F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46137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6641F25" w14:textId="49D694C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157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D15BC7D" w14:textId="77777777">
        <w:tc>
          <w:tcPr>
            <w:tcW w:w="0" w:type="auto"/>
            <w:shd w:val="clear" w:color="auto" w:fill="FFFFFF"/>
          </w:tcPr>
          <w:p w14:paraId="7E296DF8" w14:textId="77777777" w:rsidR="00A77B3E" w:rsidRPr="00971397" w:rsidRDefault="00000000" w:rsidP="00B06E86">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66CBCEE" w14:textId="503F1C0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56916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498B76C" w14:textId="4F4C85C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25040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1C19694" w14:textId="16C690D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26756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ABA9EA2" w14:textId="30094B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00480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46471C9" w14:textId="48BDA4B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12002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C6E0A0F" w14:textId="45EC361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32359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4849359" w14:textId="690738D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084529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65ECC45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7B1FE54" w14:textId="77777777">
        <w:tc>
          <w:tcPr>
            <w:tcW w:w="0" w:type="auto"/>
            <w:shd w:val="clear" w:color="auto" w:fill="CCECFC"/>
          </w:tcPr>
          <w:p w14:paraId="473497D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CP-6(1) What is the solution and how is it implemented?</w:t>
            </w:r>
          </w:p>
        </w:tc>
      </w:tr>
      <w:tr w:rsidR="00C678CA" w:rsidRPr="00971397" w14:paraId="6ED43783" w14:textId="77777777">
        <w:tc>
          <w:tcPr>
            <w:tcW w:w="0" w:type="auto"/>
            <w:shd w:val="clear" w:color="auto" w:fill="FFFFFF"/>
          </w:tcPr>
          <w:p w14:paraId="1276B39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E629B5E"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66" w:name="_Toc144074572"/>
      <w:r w:rsidRPr="00971397">
        <w:rPr>
          <w:rFonts w:asciiTheme="minorHAnsi" w:hAnsiTheme="minorHAnsi" w:cstheme="minorHAnsi"/>
        </w:rPr>
        <w:t>CP-6(2) Recovery Time and Recovery Point Objectives (H)</w:t>
      </w:r>
      <w:bookmarkEnd w:id="166"/>
    </w:p>
    <w:p w14:paraId="393FEFB7" w14:textId="00658493" w:rsidR="00A77B3E" w:rsidRPr="00971397" w:rsidRDefault="00000000" w:rsidP="00971397">
      <w:pPr>
        <w:spacing w:after="320"/>
        <w:rPr>
          <w:rFonts w:cstheme="minorHAnsi"/>
        </w:rPr>
      </w:pPr>
      <w:r w:rsidRPr="00971397">
        <w:rPr>
          <w:rFonts w:cstheme="minorHAnsi"/>
        </w:rPr>
        <w:t>Configure the alternate storage site to facilitate recovery operations in accordance with recovery time and recovery point objectives.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2F50B7" w14:textId="77777777">
        <w:tc>
          <w:tcPr>
            <w:tcW w:w="0" w:type="auto"/>
            <w:shd w:val="clear" w:color="auto" w:fill="CCECFC"/>
          </w:tcPr>
          <w:p w14:paraId="64DC016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CP-6(2) Control Summary Information</w:t>
            </w:r>
          </w:p>
        </w:tc>
      </w:tr>
      <w:tr w:rsidR="00C678CA" w:rsidRPr="00971397" w14:paraId="1B30D5F5" w14:textId="77777777">
        <w:tc>
          <w:tcPr>
            <w:tcW w:w="0" w:type="auto"/>
            <w:shd w:val="clear" w:color="auto" w:fill="FFFFFF"/>
          </w:tcPr>
          <w:p w14:paraId="1D387D6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53CD09C" w14:textId="77777777">
        <w:tc>
          <w:tcPr>
            <w:tcW w:w="0" w:type="auto"/>
            <w:shd w:val="clear" w:color="auto" w:fill="FFFFFF"/>
          </w:tcPr>
          <w:p w14:paraId="3B8CC82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2E8850C" w14:textId="01E5AC2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31585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D44EC42" w14:textId="263271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90490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8288414" w14:textId="36EDBC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31627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55FE6E1" w14:textId="5E103A4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22058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B2929FD" w14:textId="3E2813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12842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0C5604A" w14:textId="77777777">
        <w:tc>
          <w:tcPr>
            <w:tcW w:w="0" w:type="auto"/>
            <w:shd w:val="clear" w:color="auto" w:fill="FFFFFF"/>
          </w:tcPr>
          <w:p w14:paraId="391BDAB2" w14:textId="77777777" w:rsidR="00A77B3E" w:rsidRPr="00971397" w:rsidRDefault="00000000" w:rsidP="00546E02">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CA1B966" w14:textId="17AE62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98973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3527CFB" w14:textId="7467F1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20865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E919DFF" w14:textId="4FDC2D1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15364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367204B" w14:textId="235615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14448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64EC361" w14:textId="40C703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09450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6AA0375" w14:textId="32F43E8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35599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3536138" w14:textId="32B14AF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61775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2F0B9A2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DFDEE3A" w14:textId="77777777">
        <w:tc>
          <w:tcPr>
            <w:tcW w:w="0" w:type="auto"/>
            <w:shd w:val="clear" w:color="auto" w:fill="CCECFC"/>
          </w:tcPr>
          <w:p w14:paraId="6B26790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CP-6(2) What is the solution and how is it implemented?</w:t>
            </w:r>
          </w:p>
        </w:tc>
      </w:tr>
      <w:tr w:rsidR="00C678CA" w:rsidRPr="00971397" w14:paraId="5B6C7E20" w14:textId="77777777">
        <w:tc>
          <w:tcPr>
            <w:tcW w:w="0" w:type="auto"/>
            <w:shd w:val="clear" w:color="auto" w:fill="FFFFFF"/>
          </w:tcPr>
          <w:p w14:paraId="51A8FFD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C2F7E58"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67" w:name="_Toc144074573"/>
      <w:r w:rsidRPr="00971397">
        <w:rPr>
          <w:rFonts w:asciiTheme="minorHAnsi" w:hAnsiTheme="minorHAnsi" w:cstheme="minorHAnsi"/>
        </w:rPr>
        <w:t>CP-6(3) Accessibility (M)(H)</w:t>
      </w:r>
      <w:bookmarkEnd w:id="167"/>
    </w:p>
    <w:p w14:paraId="6548FFD6" w14:textId="519BA968" w:rsidR="00A77B3E" w:rsidRPr="00971397" w:rsidRDefault="00000000" w:rsidP="00971397">
      <w:pPr>
        <w:spacing w:after="320"/>
        <w:rPr>
          <w:rFonts w:cstheme="minorHAnsi"/>
        </w:rPr>
      </w:pPr>
      <w:r w:rsidRPr="00971397">
        <w:rPr>
          <w:rFonts w:cstheme="minorHAnsi"/>
        </w:rPr>
        <w:t>Identify potential accessibility problems to the alternate storage site in the event of an area-wide disruption or disaster and outline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398BCE4" w14:textId="77777777">
        <w:tc>
          <w:tcPr>
            <w:tcW w:w="0" w:type="auto"/>
            <w:shd w:val="clear" w:color="auto" w:fill="CCECFC"/>
          </w:tcPr>
          <w:p w14:paraId="3C8BA07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CP-6(3) Control Summary Information</w:t>
            </w:r>
          </w:p>
        </w:tc>
      </w:tr>
      <w:tr w:rsidR="00C678CA" w:rsidRPr="00971397" w14:paraId="21594CF9" w14:textId="77777777">
        <w:tc>
          <w:tcPr>
            <w:tcW w:w="0" w:type="auto"/>
            <w:shd w:val="clear" w:color="auto" w:fill="FFFFFF"/>
          </w:tcPr>
          <w:p w14:paraId="25935CB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54124C9" w14:textId="77777777">
        <w:tc>
          <w:tcPr>
            <w:tcW w:w="0" w:type="auto"/>
            <w:shd w:val="clear" w:color="auto" w:fill="FFFFFF"/>
          </w:tcPr>
          <w:p w14:paraId="79EABA8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D02D796" w14:textId="15ADD3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37599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11569CA" w14:textId="3434C0D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132198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D882B20" w14:textId="2ABD5F9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92437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BEB1BB5" w14:textId="3D857B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59084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592A141" w14:textId="361AB21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08357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83250F5" w14:textId="77777777">
        <w:tc>
          <w:tcPr>
            <w:tcW w:w="0" w:type="auto"/>
            <w:shd w:val="clear" w:color="auto" w:fill="FFFFFF"/>
          </w:tcPr>
          <w:p w14:paraId="5F2D1B9E" w14:textId="77777777" w:rsidR="00A77B3E" w:rsidRPr="00971397" w:rsidRDefault="00000000" w:rsidP="00546E02">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0896C1D" w14:textId="1BEE36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78573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3058E12" w14:textId="360AEC2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33364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72813D7" w14:textId="147955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95210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78E0E00" w14:textId="1289A0E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81415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FBBE93E" w14:textId="3B1D9FA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75127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6EFE828" w14:textId="11F0C4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02643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CAA314D" w14:textId="6590B002"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726293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2D5895C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79D16A6" w14:textId="77777777">
        <w:tc>
          <w:tcPr>
            <w:tcW w:w="0" w:type="auto"/>
            <w:shd w:val="clear" w:color="auto" w:fill="CCECFC"/>
          </w:tcPr>
          <w:p w14:paraId="3A75E34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CP-6(3) What is the solution and how is it implemented?</w:t>
            </w:r>
          </w:p>
        </w:tc>
      </w:tr>
      <w:tr w:rsidR="00C678CA" w:rsidRPr="00971397" w14:paraId="406A046E" w14:textId="77777777">
        <w:tc>
          <w:tcPr>
            <w:tcW w:w="0" w:type="auto"/>
            <w:shd w:val="clear" w:color="auto" w:fill="FFFFFF"/>
          </w:tcPr>
          <w:p w14:paraId="407AC1C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E38CED2"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68" w:name="_Toc144074574"/>
      <w:r w:rsidRPr="00971397">
        <w:rPr>
          <w:rFonts w:asciiTheme="minorHAnsi" w:hAnsiTheme="minorHAnsi" w:cstheme="minorHAnsi"/>
        </w:rPr>
        <w:t>CP-7 Alternate Processing Site (M)(H)</w:t>
      </w:r>
      <w:bookmarkEnd w:id="168"/>
    </w:p>
    <w:p w14:paraId="2463267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Establish an alternate processing site, including necessary agreements to permit the transfer and resumption of [Assignment: organization-defined system operations] for essential mission and business functions within [Assignment: organization-defined time period consistent with recovery time and recovery point objectives] when the primary processing capabilities are unavailable;</w:t>
      </w:r>
    </w:p>
    <w:p w14:paraId="0AC80E8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Make available at the alternate processing site, the equipment and supplies required to transfer and resume operations or put contracts in place to support delivery to the site within the organization-defined time period for transfer and resumption; and</w:t>
      </w:r>
    </w:p>
    <w:p w14:paraId="5A1AE7C8" w14:textId="078D07A3"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Provide controls at the alternate processing site that are equivalent to those at the primary site.</w:t>
      </w:r>
    </w:p>
    <w:p w14:paraId="553AD685"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CP-7 Additional FedRAMP Requirements and Guidance:</w:t>
      </w:r>
    </w:p>
    <w:p w14:paraId="5B794012" w14:textId="486AA506"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(a) Requirement:</w:t>
      </w:r>
      <w:r w:rsidRPr="00971397">
        <w:rPr>
          <w:rFonts w:cstheme="minorHAnsi"/>
        </w:rPr>
        <w:t xml:space="preserve"> The service provider defines a time period consistent with the recovery time objectives and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4C019A0" w14:textId="77777777">
        <w:tc>
          <w:tcPr>
            <w:tcW w:w="0" w:type="auto"/>
            <w:shd w:val="clear" w:color="auto" w:fill="CCECFC"/>
          </w:tcPr>
          <w:p w14:paraId="559BCAC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lastRenderedPageBreak/>
              <w:t>CP-7 Control Summary Information</w:t>
            </w:r>
          </w:p>
        </w:tc>
      </w:tr>
      <w:tr w:rsidR="00C678CA" w:rsidRPr="00971397" w14:paraId="74946D3C" w14:textId="77777777">
        <w:tc>
          <w:tcPr>
            <w:tcW w:w="0" w:type="auto"/>
            <w:shd w:val="clear" w:color="auto" w:fill="FFFFFF"/>
          </w:tcPr>
          <w:p w14:paraId="68A3F25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339E9EC" w14:textId="77777777">
        <w:tc>
          <w:tcPr>
            <w:tcW w:w="0" w:type="auto"/>
            <w:shd w:val="clear" w:color="auto" w:fill="FFFFFF"/>
          </w:tcPr>
          <w:p w14:paraId="7D2F8623" w14:textId="5076C08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CP-7(a)-1:</w:t>
            </w:r>
          </w:p>
        </w:tc>
      </w:tr>
      <w:tr w:rsidR="00C678CA" w:rsidRPr="00971397" w14:paraId="619064A1" w14:textId="77777777">
        <w:tc>
          <w:tcPr>
            <w:tcW w:w="0" w:type="auto"/>
            <w:shd w:val="clear" w:color="auto" w:fill="FFFFFF"/>
          </w:tcPr>
          <w:p w14:paraId="7FCFCA4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CP-7(a)-2:</w:t>
            </w:r>
          </w:p>
        </w:tc>
      </w:tr>
      <w:tr w:rsidR="00C678CA" w:rsidRPr="00971397" w14:paraId="78DBAD3F" w14:textId="77777777">
        <w:tc>
          <w:tcPr>
            <w:tcW w:w="0" w:type="auto"/>
            <w:shd w:val="clear" w:color="auto" w:fill="FFFFFF"/>
          </w:tcPr>
          <w:p w14:paraId="7B71561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601B0BD" w14:textId="437A1B0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2812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9E6159B" w14:textId="66E561D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88390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AD7B813" w14:textId="13EE229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214762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0BD5F6E" w14:textId="7660E03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36763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C02F772" w14:textId="35EDF57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122266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A45E117" w14:textId="77777777">
        <w:tc>
          <w:tcPr>
            <w:tcW w:w="0" w:type="auto"/>
            <w:shd w:val="clear" w:color="auto" w:fill="FFFFFF"/>
          </w:tcPr>
          <w:p w14:paraId="1E924C1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D7EC2AF" w14:textId="0399ED1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95087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2FF9EB9" w14:textId="25B37F5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52998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378EF75" w14:textId="2C9E262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06017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1872396" w14:textId="3024513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29905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86D014A" w14:textId="180E262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960554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8D75EE1" w14:textId="2A0302B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710128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95FC644" w14:textId="72F120C2"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1038027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45D906A6"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9FA9EDA" w14:textId="77777777">
        <w:tc>
          <w:tcPr>
            <w:tcW w:w="0" w:type="auto"/>
            <w:shd w:val="clear" w:color="auto" w:fill="CCECFC"/>
          </w:tcPr>
          <w:p w14:paraId="31E0D93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CP-7 What is the solution and how is it implemented?</w:t>
            </w:r>
          </w:p>
        </w:tc>
      </w:tr>
      <w:tr w:rsidR="00C678CA" w:rsidRPr="00971397" w14:paraId="071B53FA" w14:textId="77777777">
        <w:tc>
          <w:tcPr>
            <w:tcW w:w="0" w:type="auto"/>
            <w:shd w:val="clear" w:color="auto" w:fill="FFFFFF"/>
          </w:tcPr>
          <w:p w14:paraId="3EACD2A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BB608E1" w14:textId="77777777">
        <w:tc>
          <w:tcPr>
            <w:tcW w:w="0" w:type="auto"/>
            <w:shd w:val="clear" w:color="auto" w:fill="FFFFFF"/>
          </w:tcPr>
          <w:p w14:paraId="3E714D7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7F5737BD" w14:textId="77777777">
        <w:tc>
          <w:tcPr>
            <w:tcW w:w="0" w:type="auto"/>
            <w:shd w:val="clear" w:color="auto" w:fill="FFFFFF"/>
          </w:tcPr>
          <w:p w14:paraId="317F652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500259ED"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169" w:name="_Toc144074575"/>
      <w:r w:rsidRPr="00971397">
        <w:rPr>
          <w:rFonts w:asciiTheme="minorHAnsi" w:hAnsiTheme="minorHAnsi" w:cstheme="minorHAnsi"/>
        </w:rPr>
        <w:lastRenderedPageBreak/>
        <w:t>CP-7(1) Separation from Primary Site (M)(H)</w:t>
      </w:r>
      <w:bookmarkEnd w:id="169"/>
    </w:p>
    <w:p w14:paraId="1E4B70CB" w14:textId="5D42D7B3"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Identify an alternate processing site that is sufficiently separated from the primary processing site to reduce susceptibility to the same threats.</w:t>
      </w:r>
    </w:p>
    <w:p w14:paraId="4F32D990"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CP-7 (1) Additional FedRAMP Requirements and Guidance:</w:t>
      </w:r>
    </w:p>
    <w:p w14:paraId="32326A8A" w14:textId="6859DBF2"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Guidance:</w:t>
      </w:r>
      <w:r w:rsidRPr="00971397">
        <w:rPr>
          <w:rFonts w:cstheme="minorHAnsi"/>
        </w:rPr>
        <w:t xml:space="preserve"> The service provider may determine what is considered a sufficient degree of separation between the primary and alternate processing sites, based on the types of threats that are of concern. For one particular type of threat (i.e.,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8866407" w14:textId="77777777">
        <w:tc>
          <w:tcPr>
            <w:tcW w:w="0" w:type="auto"/>
            <w:shd w:val="clear" w:color="auto" w:fill="CCECFC"/>
          </w:tcPr>
          <w:p w14:paraId="532E0BC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CP-7(1) Control Summary Information</w:t>
            </w:r>
          </w:p>
        </w:tc>
      </w:tr>
      <w:tr w:rsidR="00C678CA" w:rsidRPr="00971397" w14:paraId="21407A55" w14:textId="77777777">
        <w:tc>
          <w:tcPr>
            <w:tcW w:w="0" w:type="auto"/>
            <w:shd w:val="clear" w:color="auto" w:fill="FFFFFF"/>
          </w:tcPr>
          <w:p w14:paraId="46B823C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8F16564" w14:textId="77777777">
        <w:tc>
          <w:tcPr>
            <w:tcW w:w="0" w:type="auto"/>
            <w:shd w:val="clear" w:color="auto" w:fill="FFFFFF"/>
          </w:tcPr>
          <w:p w14:paraId="41A1D2D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8225247" w14:textId="695449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78572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7BB5545" w14:textId="3361A9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40366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8C30C10" w14:textId="50F42D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68945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DB28D09" w14:textId="32214B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3910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5D9A08F" w14:textId="261B2D4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1817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76E3D87" w14:textId="77777777">
        <w:tc>
          <w:tcPr>
            <w:tcW w:w="0" w:type="auto"/>
            <w:shd w:val="clear" w:color="auto" w:fill="FFFFFF"/>
          </w:tcPr>
          <w:p w14:paraId="6FCB8631" w14:textId="77777777" w:rsidR="00A77B3E" w:rsidRPr="00971397" w:rsidRDefault="00000000" w:rsidP="00D61F42">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DE7EFF9" w14:textId="2F1240C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58518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5EE0C21" w14:textId="0AAAE02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15691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85444C0" w14:textId="6C8CA29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09031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3DE4FD7" w14:textId="0018C98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03900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2A9DFFE" w14:textId="3AB100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06545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A02FAE7" w14:textId="4008E9A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74339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F602B69" w14:textId="14CED8B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391208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1B3B2A7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868DBA2" w14:textId="77777777">
        <w:tc>
          <w:tcPr>
            <w:tcW w:w="0" w:type="auto"/>
            <w:shd w:val="clear" w:color="auto" w:fill="CCECFC"/>
          </w:tcPr>
          <w:p w14:paraId="47D95A4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CP-7(1) What is the solution and how is it implemented?</w:t>
            </w:r>
          </w:p>
        </w:tc>
      </w:tr>
      <w:tr w:rsidR="00C678CA" w:rsidRPr="00971397" w14:paraId="5A1DDDB6" w14:textId="77777777">
        <w:tc>
          <w:tcPr>
            <w:tcW w:w="0" w:type="auto"/>
            <w:shd w:val="clear" w:color="auto" w:fill="FFFFFF"/>
          </w:tcPr>
          <w:p w14:paraId="69BEDC7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6CF6655"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70" w:name="_Toc144074576"/>
      <w:r w:rsidRPr="00971397">
        <w:rPr>
          <w:rFonts w:asciiTheme="minorHAnsi" w:hAnsiTheme="minorHAnsi" w:cstheme="minorHAnsi"/>
        </w:rPr>
        <w:t>CP-7(2) Accessibility (M)(H)</w:t>
      </w:r>
      <w:bookmarkEnd w:id="170"/>
    </w:p>
    <w:p w14:paraId="4CB9B94A" w14:textId="5A57BEA9" w:rsidR="00A77B3E" w:rsidRPr="00971397" w:rsidRDefault="00000000" w:rsidP="00971397">
      <w:pPr>
        <w:spacing w:after="320"/>
        <w:rPr>
          <w:rFonts w:cstheme="minorHAnsi"/>
        </w:rPr>
      </w:pPr>
      <w:r w:rsidRPr="00971397">
        <w:rPr>
          <w:rFonts w:cstheme="minorHAnsi"/>
        </w:rPr>
        <w:t>Identify potential accessibility problems to alternate processing sites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1FEE618" w14:textId="77777777">
        <w:tc>
          <w:tcPr>
            <w:tcW w:w="0" w:type="auto"/>
            <w:shd w:val="clear" w:color="auto" w:fill="CCECFC"/>
          </w:tcPr>
          <w:p w14:paraId="0C061FC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CP-7(2) Control Summary Information</w:t>
            </w:r>
          </w:p>
        </w:tc>
      </w:tr>
      <w:tr w:rsidR="00C678CA" w:rsidRPr="00971397" w14:paraId="1EB2C032" w14:textId="77777777">
        <w:tc>
          <w:tcPr>
            <w:tcW w:w="0" w:type="auto"/>
            <w:shd w:val="clear" w:color="auto" w:fill="FFFFFF"/>
          </w:tcPr>
          <w:p w14:paraId="0ACE12C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CF6E73B" w14:textId="77777777">
        <w:tc>
          <w:tcPr>
            <w:tcW w:w="0" w:type="auto"/>
            <w:shd w:val="clear" w:color="auto" w:fill="FFFFFF"/>
          </w:tcPr>
          <w:p w14:paraId="4A84139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7F017AA" w14:textId="7B9C7A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58640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0C8BB1C" w14:textId="0322B0A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06497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FBEFFA9" w14:textId="451368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52838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D62ABBF" w14:textId="3A602E4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26772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D637E73" w14:textId="7F81AC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70662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E671966" w14:textId="77777777">
        <w:tc>
          <w:tcPr>
            <w:tcW w:w="0" w:type="auto"/>
            <w:shd w:val="clear" w:color="auto" w:fill="FFFFFF"/>
          </w:tcPr>
          <w:p w14:paraId="17119A07" w14:textId="77777777" w:rsidR="00A77B3E" w:rsidRPr="00971397" w:rsidRDefault="00000000" w:rsidP="00CB328B">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94EBEFC" w14:textId="5B19C1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51032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D01851D" w14:textId="4C7B97D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21476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E5C92E3" w14:textId="61FA18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18968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07BD0EE" w14:textId="3006D45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96878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90AF25C" w14:textId="387BBDB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44727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4007A3B" w14:textId="515F212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10548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15E015D" w14:textId="3D7A70F9"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667867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644640A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B43E5E1" w14:textId="77777777">
        <w:tc>
          <w:tcPr>
            <w:tcW w:w="0" w:type="auto"/>
            <w:shd w:val="clear" w:color="auto" w:fill="CCECFC"/>
          </w:tcPr>
          <w:p w14:paraId="762B6EB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CP-7(2) What is the solution and how is it implemented?</w:t>
            </w:r>
          </w:p>
        </w:tc>
      </w:tr>
      <w:tr w:rsidR="00C678CA" w:rsidRPr="00971397" w14:paraId="2CCD41A5" w14:textId="77777777">
        <w:tc>
          <w:tcPr>
            <w:tcW w:w="0" w:type="auto"/>
            <w:shd w:val="clear" w:color="auto" w:fill="FFFFFF"/>
          </w:tcPr>
          <w:p w14:paraId="76D6E2F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95C27CA"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71" w:name="_Toc144074577"/>
      <w:r w:rsidRPr="00971397">
        <w:rPr>
          <w:rFonts w:asciiTheme="minorHAnsi" w:hAnsiTheme="minorHAnsi" w:cstheme="minorHAnsi"/>
        </w:rPr>
        <w:t>CP-7(3) Priority of Service (M)(H)</w:t>
      </w:r>
      <w:bookmarkEnd w:id="171"/>
    </w:p>
    <w:p w14:paraId="2428D72D" w14:textId="733A3AE0" w:rsidR="00A77B3E" w:rsidRPr="00971397" w:rsidRDefault="00000000" w:rsidP="00971397">
      <w:pPr>
        <w:spacing w:after="320"/>
        <w:rPr>
          <w:rFonts w:cstheme="minorHAnsi"/>
        </w:rPr>
      </w:pPr>
      <w:r w:rsidRPr="00971397">
        <w:rPr>
          <w:rFonts w:cstheme="minorHAnsi"/>
        </w:rPr>
        <w:t>Develop alternate processing site agreements that contain priority-of-service provisions in accordance with availability requirements (including recovery time objectives).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B88A163" w14:textId="77777777">
        <w:tc>
          <w:tcPr>
            <w:tcW w:w="0" w:type="auto"/>
            <w:shd w:val="clear" w:color="auto" w:fill="CCECFC"/>
          </w:tcPr>
          <w:p w14:paraId="4DD3A5B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CP-7(3) Control Summary Information</w:t>
            </w:r>
          </w:p>
        </w:tc>
      </w:tr>
      <w:tr w:rsidR="00C678CA" w:rsidRPr="00971397" w14:paraId="5E34D70A" w14:textId="77777777">
        <w:tc>
          <w:tcPr>
            <w:tcW w:w="0" w:type="auto"/>
            <w:shd w:val="clear" w:color="auto" w:fill="FFFFFF"/>
          </w:tcPr>
          <w:p w14:paraId="53A4393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34014B2" w14:textId="77777777">
        <w:tc>
          <w:tcPr>
            <w:tcW w:w="0" w:type="auto"/>
            <w:shd w:val="clear" w:color="auto" w:fill="FFFFFF"/>
          </w:tcPr>
          <w:p w14:paraId="2C2A7A7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4A90D48" w14:textId="6D040D5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41217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46F6C22" w14:textId="4D1251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75038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1941A43" w14:textId="15230DB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00955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9C041DF" w14:textId="032667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30335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FABF76E" w14:textId="503A8ED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05934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6C86675" w14:textId="77777777">
        <w:tc>
          <w:tcPr>
            <w:tcW w:w="0" w:type="auto"/>
            <w:shd w:val="clear" w:color="auto" w:fill="FFFFFF"/>
          </w:tcPr>
          <w:p w14:paraId="2C66D36C" w14:textId="77777777" w:rsidR="00A77B3E" w:rsidRPr="00971397" w:rsidRDefault="00000000" w:rsidP="00CB328B">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FC99924" w14:textId="216BF49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48138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4050225" w14:textId="07641E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7754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F30403F" w14:textId="627241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14856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91DA5FF" w14:textId="2214AC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56872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176243F" w14:textId="3AA109E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59334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C593B10" w14:textId="412C6A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32163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63B94CD" w14:textId="43BB0AF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060117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310F80F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B9C8DB1" w14:textId="77777777">
        <w:tc>
          <w:tcPr>
            <w:tcW w:w="0" w:type="auto"/>
            <w:shd w:val="clear" w:color="auto" w:fill="CCECFC"/>
          </w:tcPr>
          <w:p w14:paraId="3AD3D4E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CP-7(3) What is the solution and how is it implemented?</w:t>
            </w:r>
          </w:p>
        </w:tc>
      </w:tr>
      <w:tr w:rsidR="00C678CA" w:rsidRPr="00971397" w14:paraId="1A9D329C" w14:textId="77777777">
        <w:tc>
          <w:tcPr>
            <w:tcW w:w="0" w:type="auto"/>
            <w:shd w:val="clear" w:color="auto" w:fill="FFFFFF"/>
          </w:tcPr>
          <w:p w14:paraId="6FF4BA5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BAB5B86"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72" w:name="_Toc144074578"/>
      <w:r w:rsidRPr="00971397">
        <w:rPr>
          <w:rFonts w:asciiTheme="minorHAnsi" w:hAnsiTheme="minorHAnsi" w:cstheme="minorHAnsi"/>
        </w:rPr>
        <w:t>CP-7(4) Preparation for Use (H)</w:t>
      </w:r>
      <w:bookmarkEnd w:id="172"/>
    </w:p>
    <w:p w14:paraId="373FF1D4" w14:textId="1BF18948" w:rsidR="00A77B3E" w:rsidRPr="00971397" w:rsidRDefault="00000000" w:rsidP="00971397">
      <w:pPr>
        <w:spacing w:after="320"/>
        <w:rPr>
          <w:rFonts w:cstheme="minorHAnsi"/>
        </w:rPr>
      </w:pPr>
      <w:r w:rsidRPr="00971397">
        <w:rPr>
          <w:rFonts w:cstheme="minorHAnsi"/>
        </w:rPr>
        <w:t>Prepare the alternate processing site so that the site can serve as the operational site supporting essential mission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CF2D981" w14:textId="77777777">
        <w:tc>
          <w:tcPr>
            <w:tcW w:w="0" w:type="auto"/>
            <w:shd w:val="clear" w:color="auto" w:fill="CCECFC"/>
          </w:tcPr>
          <w:p w14:paraId="2B2D1E5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CP-7(4) Control Summary Information</w:t>
            </w:r>
          </w:p>
        </w:tc>
      </w:tr>
      <w:tr w:rsidR="00C678CA" w:rsidRPr="00971397" w14:paraId="102ACA75" w14:textId="77777777">
        <w:tc>
          <w:tcPr>
            <w:tcW w:w="0" w:type="auto"/>
            <w:shd w:val="clear" w:color="auto" w:fill="FFFFFF"/>
          </w:tcPr>
          <w:p w14:paraId="0B8F368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B60E0E2" w14:textId="77777777">
        <w:tc>
          <w:tcPr>
            <w:tcW w:w="0" w:type="auto"/>
            <w:shd w:val="clear" w:color="auto" w:fill="FFFFFF"/>
          </w:tcPr>
          <w:p w14:paraId="54A5AAF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29BC17B" w14:textId="405E49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57144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C5A7508" w14:textId="4F8150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03418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5489CBC" w14:textId="043239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16458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DB19032" w14:textId="31B61B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68628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FF594F9" w14:textId="5B60B02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07124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610AA78" w14:textId="77777777">
        <w:tc>
          <w:tcPr>
            <w:tcW w:w="0" w:type="auto"/>
            <w:shd w:val="clear" w:color="auto" w:fill="FFFFFF"/>
          </w:tcPr>
          <w:p w14:paraId="5EA0226E" w14:textId="77777777" w:rsidR="00A77B3E" w:rsidRPr="00971397" w:rsidRDefault="00000000" w:rsidP="006C7051">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055B81E" w14:textId="357BCE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30190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3852ECA" w14:textId="2E5DF75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61587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760D7B3" w14:textId="4107B1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90495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93F991C" w14:textId="6EA7596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53859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7E1B206" w14:textId="7D7342F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12272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877448E" w14:textId="35F52F5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59861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28DD427" w14:textId="3DC508D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912351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3868905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2701A6B" w14:textId="77777777">
        <w:tc>
          <w:tcPr>
            <w:tcW w:w="0" w:type="auto"/>
            <w:shd w:val="clear" w:color="auto" w:fill="CCECFC"/>
          </w:tcPr>
          <w:p w14:paraId="1E753B4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CP-7(4) What is the solution and how is it implemented?</w:t>
            </w:r>
          </w:p>
        </w:tc>
      </w:tr>
      <w:tr w:rsidR="00C678CA" w:rsidRPr="00971397" w14:paraId="5A55AD43" w14:textId="77777777">
        <w:tc>
          <w:tcPr>
            <w:tcW w:w="0" w:type="auto"/>
            <w:shd w:val="clear" w:color="auto" w:fill="FFFFFF"/>
          </w:tcPr>
          <w:p w14:paraId="71B2258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3E4D6A8" w14:textId="77777777" w:rsidR="00A77B3E" w:rsidRPr="00971397" w:rsidRDefault="00000000" w:rsidP="00EB1CBE">
      <w:pPr>
        <w:pStyle w:val="Heading2"/>
        <w:tabs>
          <w:tab w:val="left" w:pos="360"/>
          <w:tab w:val="left" w:pos="720"/>
          <w:tab w:val="left" w:pos="1440"/>
          <w:tab w:val="left" w:pos="2160"/>
        </w:tabs>
        <w:ind w:left="20" w:hanging="14"/>
        <w:rPr>
          <w:rFonts w:asciiTheme="minorHAnsi" w:hAnsiTheme="minorHAnsi" w:cstheme="minorHAnsi"/>
        </w:rPr>
      </w:pPr>
      <w:bookmarkStart w:id="173" w:name="_Toc144074579"/>
      <w:r w:rsidRPr="00971397">
        <w:rPr>
          <w:rFonts w:asciiTheme="minorHAnsi" w:hAnsiTheme="minorHAnsi" w:cstheme="minorHAnsi"/>
        </w:rPr>
        <w:t>CP-8 Telecommunications Services (M)(H)</w:t>
      </w:r>
      <w:bookmarkEnd w:id="173"/>
    </w:p>
    <w:p w14:paraId="64EEAED1" w14:textId="213603CD"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Establish alternate telecommunications services, including necessary agreements to permit the resumption of [Assignment: organization-defined system operations] for essential mission and business functions within [Assignment: organization-defined time period] when the primary telecommunications capabilities are unavailable at either the primary or alternate processing or storage sites.</w:t>
      </w:r>
    </w:p>
    <w:p w14:paraId="33B56271"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CP-8 Additional FedRAMP Requirements and Guidance:</w:t>
      </w:r>
    </w:p>
    <w:p w14:paraId="7E21BCC7" w14:textId="303C8160"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Requirement:</w:t>
      </w:r>
      <w:r w:rsidRPr="00971397">
        <w:rPr>
          <w:rFonts w:cstheme="minorHAnsi"/>
        </w:rPr>
        <w:t xml:space="preserve"> The service provider defines a time period consistent with the recovery time objectives and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7E68E1D" w14:textId="77777777">
        <w:tc>
          <w:tcPr>
            <w:tcW w:w="0" w:type="auto"/>
            <w:shd w:val="clear" w:color="auto" w:fill="CCECFC"/>
          </w:tcPr>
          <w:p w14:paraId="6F54164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CP-8 Control Summary Information</w:t>
            </w:r>
          </w:p>
        </w:tc>
      </w:tr>
      <w:tr w:rsidR="00C678CA" w:rsidRPr="00971397" w14:paraId="54D0DF89" w14:textId="77777777">
        <w:tc>
          <w:tcPr>
            <w:tcW w:w="0" w:type="auto"/>
            <w:shd w:val="clear" w:color="auto" w:fill="FFFFFF"/>
          </w:tcPr>
          <w:p w14:paraId="32E6A19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BEFDC72" w14:textId="77777777">
        <w:tc>
          <w:tcPr>
            <w:tcW w:w="0" w:type="auto"/>
            <w:shd w:val="clear" w:color="auto" w:fill="FFFFFF"/>
          </w:tcPr>
          <w:p w14:paraId="6C1C7CE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CP-8-1:</w:t>
            </w:r>
          </w:p>
        </w:tc>
      </w:tr>
      <w:tr w:rsidR="00C678CA" w:rsidRPr="00971397" w14:paraId="0A845417" w14:textId="77777777">
        <w:tc>
          <w:tcPr>
            <w:tcW w:w="0" w:type="auto"/>
            <w:shd w:val="clear" w:color="auto" w:fill="FFFFFF"/>
          </w:tcPr>
          <w:p w14:paraId="5BE8BC1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CP-8-2:</w:t>
            </w:r>
          </w:p>
        </w:tc>
      </w:tr>
      <w:tr w:rsidR="00C678CA" w:rsidRPr="00971397" w14:paraId="396B649C" w14:textId="77777777">
        <w:tc>
          <w:tcPr>
            <w:tcW w:w="0" w:type="auto"/>
            <w:shd w:val="clear" w:color="auto" w:fill="FFFFFF"/>
          </w:tcPr>
          <w:p w14:paraId="119A9D6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394F784" w14:textId="3837568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12273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4E87C43" w14:textId="6591E7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45542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5F3F32D" w14:textId="57AA287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4698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AC4E137" w14:textId="3740352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78685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E00A29E" w14:textId="7E2874B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3206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74AF8DA" w14:textId="77777777">
        <w:tc>
          <w:tcPr>
            <w:tcW w:w="0" w:type="auto"/>
            <w:shd w:val="clear" w:color="auto" w:fill="FFFFFF"/>
          </w:tcPr>
          <w:p w14:paraId="67FF8D0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1D18BD9" w14:textId="23A9323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96856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EEEE2EA" w14:textId="217376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72232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D84181A" w14:textId="50514B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46864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F9D8945" w14:textId="648E9A2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10292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9A7DE27" w14:textId="79EBFF4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27483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8025FF3" w14:textId="37C2BF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61352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E27C8B1" w14:textId="703C2FE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474992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1239B92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DE25AAF" w14:textId="77777777">
        <w:tc>
          <w:tcPr>
            <w:tcW w:w="0" w:type="auto"/>
            <w:shd w:val="clear" w:color="auto" w:fill="CCECFC"/>
          </w:tcPr>
          <w:p w14:paraId="4B80239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CP-8 What is the solution and how is it implemented?</w:t>
            </w:r>
          </w:p>
        </w:tc>
      </w:tr>
      <w:tr w:rsidR="00C678CA" w:rsidRPr="00971397" w14:paraId="69603DD2" w14:textId="77777777">
        <w:tc>
          <w:tcPr>
            <w:tcW w:w="0" w:type="auto"/>
            <w:shd w:val="clear" w:color="auto" w:fill="FFFFFF"/>
          </w:tcPr>
          <w:p w14:paraId="3FBDA49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C30A2FE"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174" w:name="_Toc144074580"/>
      <w:r w:rsidRPr="00971397">
        <w:rPr>
          <w:rFonts w:asciiTheme="minorHAnsi" w:hAnsiTheme="minorHAnsi" w:cstheme="minorHAnsi"/>
        </w:rPr>
        <w:t>CP-8(1) Priority of Service Provisions (M)(H)</w:t>
      </w:r>
      <w:bookmarkEnd w:id="174"/>
    </w:p>
    <w:p w14:paraId="60E9ADDB" w14:textId="4AE963CF"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Develop primary and alternate telecommunications service agreements that contain priority-of-service provisions in accordance with availability requirements (including recovery time objectives); and</w:t>
      </w:r>
    </w:p>
    <w:p w14:paraId="0852ABF3" w14:textId="00FB189B"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Request Telecommunications Service Priority for all telecommunications services used for national security emergency preparedness if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BE11082" w14:textId="77777777">
        <w:tc>
          <w:tcPr>
            <w:tcW w:w="0" w:type="auto"/>
            <w:shd w:val="clear" w:color="auto" w:fill="CCECFC"/>
          </w:tcPr>
          <w:p w14:paraId="669B38D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CP-8(1) Control Summary Information</w:t>
            </w:r>
          </w:p>
        </w:tc>
      </w:tr>
      <w:tr w:rsidR="00C678CA" w:rsidRPr="00971397" w14:paraId="123EE8E7" w14:textId="77777777">
        <w:tc>
          <w:tcPr>
            <w:tcW w:w="0" w:type="auto"/>
            <w:shd w:val="clear" w:color="auto" w:fill="FFFFFF"/>
          </w:tcPr>
          <w:p w14:paraId="34433B1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2B34019A" w14:textId="77777777">
        <w:tc>
          <w:tcPr>
            <w:tcW w:w="0" w:type="auto"/>
            <w:shd w:val="clear" w:color="auto" w:fill="FFFFFF"/>
          </w:tcPr>
          <w:p w14:paraId="1279AFF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615FC26F" w14:textId="46D40F5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050515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1B30F44" w14:textId="48BF51F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463121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D5D6F9B" w14:textId="616F476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618889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48F6739" w14:textId="09514D7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11538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C77CE59" w14:textId="6F32019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723124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FB3BF29" w14:textId="77777777">
        <w:tc>
          <w:tcPr>
            <w:tcW w:w="0" w:type="auto"/>
            <w:shd w:val="clear" w:color="auto" w:fill="FFFFFF"/>
          </w:tcPr>
          <w:p w14:paraId="052E3F8D" w14:textId="77777777" w:rsidR="00A77B3E" w:rsidRPr="00971397" w:rsidRDefault="00000000" w:rsidP="00EA173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Control Origination (check all that apply):</w:t>
            </w:r>
          </w:p>
          <w:p w14:paraId="5A48A617" w14:textId="38BCDCE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408255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0189E18" w14:textId="3726B4E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854204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B75BB1D" w14:textId="7672B2F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477054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E980A73" w14:textId="4C9AA69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573032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9D59920" w14:textId="305CFC1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590708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2600EB5" w14:textId="03991FF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26517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A21046E" w14:textId="350415D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533042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3DB96182"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5FAD7CF" w14:textId="77777777">
        <w:tc>
          <w:tcPr>
            <w:tcW w:w="0" w:type="auto"/>
            <w:shd w:val="clear" w:color="auto" w:fill="CCECFC"/>
          </w:tcPr>
          <w:p w14:paraId="0BDE9B5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CP-8(1) What is the solution and how is it implemented?</w:t>
            </w:r>
          </w:p>
        </w:tc>
      </w:tr>
      <w:tr w:rsidR="00C678CA" w:rsidRPr="00971397" w14:paraId="3C9D3727" w14:textId="77777777">
        <w:tc>
          <w:tcPr>
            <w:tcW w:w="0" w:type="auto"/>
            <w:shd w:val="clear" w:color="auto" w:fill="FFFFFF"/>
          </w:tcPr>
          <w:p w14:paraId="333613A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660A7D08" w14:textId="77777777">
        <w:tc>
          <w:tcPr>
            <w:tcW w:w="0" w:type="auto"/>
            <w:shd w:val="clear" w:color="auto" w:fill="FFFFFF"/>
          </w:tcPr>
          <w:p w14:paraId="7659973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3B6B7F56"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75" w:name="_Toc144074581"/>
      <w:r w:rsidRPr="00971397">
        <w:rPr>
          <w:rFonts w:asciiTheme="minorHAnsi" w:hAnsiTheme="minorHAnsi" w:cstheme="minorHAnsi"/>
        </w:rPr>
        <w:t>CP-8(2) Single Points of Failure (M)(H)</w:t>
      </w:r>
      <w:bookmarkEnd w:id="175"/>
    </w:p>
    <w:p w14:paraId="19D8DA4A" w14:textId="3BEBB0F3" w:rsidR="00A77B3E" w:rsidRPr="00971397" w:rsidRDefault="00000000" w:rsidP="00971397">
      <w:pPr>
        <w:spacing w:after="320"/>
        <w:rPr>
          <w:rFonts w:cstheme="minorHAnsi"/>
        </w:rPr>
      </w:pPr>
      <w:r w:rsidRPr="00971397">
        <w:rPr>
          <w:rFonts w:cstheme="minorHAnsi"/>
        </w:rPr>
        <w:t>Obtain alternate telecommunications services to reduce 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443AEDB" w14:textId="77777777">
        <w:tc>
          <w:tcPr>
            <w:tcW w:w="0" w:type="auto"/>
            <w:shd w:val="clear" w:color="auto" w:fill="CCECFC"/>
          </w:tcPr>
          <w:p w14:paraId="2F3AF7D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CP-8(2) Control Summary Information</w:t>
            </w:r>
          </w:p>
        </w:tc>
      </w:tr>
      <w:tr w:rsidR="00C678CA" w:rsidRPr="00971397" w14:paraId="616D3D3B" w14:textId="77777777">
        <w:tc>
          <w:tcPr>
            <w:tcW w:w="0" w:type="auto"/>
            <w:shd w:val="clear" w:color="auto" w:fill="FFFFFF"/>
          </w:tcPr>
          <w:p w14:paraId="3397CBA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3F74434" w14:textId="77777777">
        <w:tc>
          <w:tcPr>
            <w:tcW w:w="0" w:type="auto"/>
            <w:shd w:val="clear" w:color="auto" w:fill="FFFFFF"/>
          </w:tcPr>
          <w:p w14:paraId="36D2DFA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2DB77CA" w14:textId="4AD49D0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03028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88F63F6" w14:textId="1EB42B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31299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FFABD91" w14:textId="4859EF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47137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1473E6B" w14:textId="3288413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41279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5324112" w14:textId="39D9B9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20495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506F909" w14:textId="77777777">
        <w:tc>
          <w:tcPr>
            <w:tcW w:w="0" w:type="auto"/>
            <w:shd w:val="clear" w:color="auto" w:fill="FFFFFF"/>
          </w:tcPr>
          <w:p w14:paraId="600051AF" w14:textId="77777777" w:rsidR="00A77B3E" w:rsidRPr="00971397" w:rsidRDefault="00000000" w:rsidP="00EA173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074A9BC4" w14:textId="7C7F50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86838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44664FA" w14:textId="5F3B6A4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09959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B9C9C32" w14:textId="126AA69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36579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220E7AE" w14:textId="08F8B4C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81816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364DCEC" w14:textId="2C57FE5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3578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F7C13FD" w14:textId="067FB7E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4872077"/>
                <w14:checkbox>
                  <w14:checked w14:val="0"/>
                  <w14:checkedState w14:val="2612" w14:font="MS Gothic"/>
                  <w14:uncheckedState w14:val="2610" w14:font="MS Gothic"/>
                </w14:checkbox>
              </w:sdtPr>
              <w:sdtContent>
                <w:r w:rsidR="00EA1730"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617AAFA" w14:textId="253B92A2"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3697750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178C9B4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B3C7B8D" w14:textId="77777777">
        <w:tc>
          <w:tcPr>
            <w:tcW w:w="0" w:type="auto"/>
            <w:shd w:val="clear" w:color="auto" w:fill="CCECFC"/>
          </w:tcPr>
          <w:p w14:paraId="082E81F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CP-8(2) What is the solution and how is it implemented?</w:t>
            </w:r>
          </w:p>
        </w:tc>
      </w:tr>
      <w:tr w:rsidR="00C678CA" w:rsidRPr="00971397" w14:paraId="35DCF589" w14:textId="77777777">
        <w:tc>
          <w:tcPr>
            <w:tcW w:w="0" w:type="auto"/>
            <w:shd w:val="clear" w:color="auto" w:fill="FFFFFF"/>
          </w:tcPr>
          <w:p w14:paraId="5A5CD17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8C455CB"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76" w:name="_Toc144074582"/>
      <w:r w:rsidRPr="00971397">
        <w:rPr>
          <w:rFonts w:asciiTheme="minorHAnsi" w:hAnsiTheme="minorHAnsi" w:cstheme="minorHAnsi"/>
        </w:rPr>
        <w:t>CP-8(3) Separation of Primary and Alternate Providers (H)</w:t>
      </w:r>
      <w:bookmarkEnd w:id="176"/>
    </w:p>
    <w:p w14:paraId="01AA55D9" w14:textId="4E92B119" w:rsidR="00A77B3E" w:rsidRPr="00971397" w:rsidRDefault="00000000" w:rsidP="00971397">
      <w:pPr>
        <w:spacing w:after="320"/>
        <w:rPr>
          <w:rFonts w:cstheme="minorHAnsi"/>
        </w:rPr>
      </w:pPr>
      <w:r w:rsidRPr="00971397">
        <w:rPr>
          <w:rFonts w:cstheme="minorHAnsi"/>
        </w:rPr>
        <w:t>Obtain alternate telecommunications services from providers that are separated from primary service providers to reduce susceptibility to the same threats.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C9B6EA1" w14:textId="77777777">
        <w:tc>
          <w:tcPr>
            <w:tcW w:w="0" w:type="auto"/>
            <w:shd w:val="clear" w:color="auto" w:fill="CCECFC"/>
          </w:tcPr>
          <w:p w14:paraId="7EAC21D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CP-8(3) Control Summary Information</w:t>
            </w:r>
          </w:p>
        </w:tc>
      </w:tr>
      <w:tr w:rsidR="00C678CA" w:rsidRPr="00971397" w14:paraId="4D22D558" w14:textId="77777777">
        <w:tc>
          <w:tcPr>
            <w:tcW w:w="0" w:type="auto"/>
            <w:shd w:val="clear" w:color="auto" w:fill="FFFFFF"/>
          </w:tcPr>
          <w:p w14:paraId="61EFF1F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1FCD214" w14:textId="77777777">
        <w:tc>
          <w:tcPr>
            <w:tcW w:w="0" w:type="auto"/>
            <w:shd w:val="clear" w:color="auto" w:fill="FFFFFF"/>
          </w:tcPr>
          <w:p w14:paraId="4C5F5C6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16971B5" w14:textId="0E6E25F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35804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53BD165" w14:textId="7F9873F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99029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2DCE2B7" w14:textId="57EFA6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28078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EF24F50" w14:textId="65160E3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28136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0D978D2" w14:textId="41C2D57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80373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08BA9CD" w14:textId="77777777">
        <w:tc>
          <w:tcPr>
            <w:tcW w:w="0" w:type="auto"/>
            <w:shd w:val="clear" w:color="auto" w:fill="FFFFFF"/>
          </w:tcPr>
          <w:p w14:paraId="4B140F2D" w14:textId="77777777" w:rsidR="00A77B3E" w:rsidRPr="00971397" w:rsidRDefault="00000000" w:rsidP="00EA173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5B970262" w14:textId="063FC6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96570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B434144" w14:textId="2A6E5F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98771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E2BBB78" w14:textId="35EBE7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35199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EC3EEC5" w14:textId="6AA1DD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42695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DABBEED" w14:textId="4345674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25431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0C86F41" w14:textId="68D665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45044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460CC55" w14:textId="70D9756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444263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18FDFDE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1B63110" w14:textId="77777777">
        <w:tc>
          <w:tcPr>
            <w:tcW w:w="0" w:type="auto"/>
            <w:shd w:val="clear" w:color="auto" w:fill="CCECFC"/>
          </w:tcPr>
          <w:p w14:paraId="63027E5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CP-8(3) What is the solution and how is it implemented?</w:t>
            </w:r>
          </w:p>
        </w:tc>
      </w:tr>
      <w:tr w:rsidR="00C678CA" w:rsidRPr="00971397" w14:paraId="0F766F7C" w14:textId="77777777">
        <w:tc>
          <w:tcPr>
            <w:tcW w:w="0" w:type="auto"/>
            <w:shd w:val="clear" w:color="auto" w:fill="FFFFFF"/>
          </w:tcPr>
          <w:p w14:paraId="7585220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D9FA9E9"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177" w:name="_Toc144074583"/>
      <w:r w:rsidRPr="00971397">
        <w:rPr>
          <w:rFonts w:asciiTheme="minorHAnsi" w:hAnsiTheme="minorHAnsi" w:cstheme="minorHAnsi"/>
        </w:rPr>
        <w:t>CP-8(4) Provider Contingency Plan (H)</w:t>
      </w:r>
      <w:bookmarkEnd w:id="177"/>
    </w:p>
    <w:p w14:paraId="01461C86" w14:textId="774EC7BF"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Require primary and alternate telecommunications service providers to have contingency plans;</w:t>
      </w:r>
    </w:p>
    <w:p w14:paraId="79C10217" w14:textId="2451CF78"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(b)</w:t>
      </w:r>
      <w:r w:rsidRPr="00971397">
        <w:rPr>
          <w:rFonts w:cstheme="minorHAnsi"/>
        </w:rPr>
        <w:tab/>
        <w:t>Review provider contingency plans to ensure that the plans meet organizational contingency requirements; and</w:t>
      </w:r>
    </w:p>
    <w:p w14:paraId="79D63240" w14:textId="13723025"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(c)</w:t>
      </w:r>
      <w:r w:rsidRPr="00971397">
        <w:rPr>
          <w:rFonts w:cstheme="minorHAnsi"/>
        </w:rPr>
        <w:tab/>
        <w:t>Obtain evidence of contingency testing and training by providers [FedRAMP Assignment: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F983B2" w14:textId="77777777">
        <w:tc>
          <w:tcPr>
            <w:tcW w:w="0" w:type="auto"/>
            <w:shd w:val="clear" w:color="auto" w:fill="CCECFC"/>
          </w:tcPr>
          <w:p w14:paraId="2952C91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CP-8(4) Control Summary Information</w:t>
            </w:r>
          </w:p>
        </w:tc>
      </w:tr>
      <w:tr w:rsidR="00C678CA" w:rsidRPr="00971397" w14:paraId="6D380170" w14:textId="77777777">
        <w:tc>
          <w:tcPr>
            <w:tcW w:w="0" w:type="auto"/>
            <w:shd w:val="clear" w:color="auto" w:fill="FFFFFF"/>
          </w:tcPr>
          <w:p w14:paraId="6A3E25A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3541BD5F" w14:textId="77777777">
        <w:tc>
          <w:tcPr>
            <w:tcW w:w="0" w:type="auto"/>
            <w:shd w:val="clear" w:color="auto" w:fill="FFFFFF"/>
          </w:tcPr>
          <w:p w14:paraId="189C0A3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CP-8(4)(c):</w:t>
            </w:r>
          </w:p>
        </w:tc>
      </w:tr>
      <w:tr w:rsidR="00C678CA" w:rsidRPr="00971397" w14:paraId="68B31756" w14:textId="77777777">
        <w:tc>
          <w:tcPr>
            <w:tcW w:w="0" w:type="auto"/>
            <w:shd w:val="clear" w:color="auto" w:fill="FFFFFF"/>
          </w:tcPr>
          <w:p w14:paraId="360ABEF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Implementation Status (check all that apply):</w:t>
            </w:r>
          </w:p>
          <w:p w14:paraId="554D5203" w14:textId="7FE7E06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107099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2502B16" w14:textId="4CE33AA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143402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891B759" w14:textId="428314C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614494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9338854" w14:textId="4DE7492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507338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901E4CB" w14:textId="2F1B287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48667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0F2ECA8" w14:textId="77777777">
        <w:tc>
          <w:tcPr>
            <w:tcW w:w="0" w:type="auto"/>
            <w:shd w:val="clear" w:color="auto" w:fill="FFFFFF"/>
          </w:tcPr>
          <w:p w14:paraId="3993250B" w14:textId="77777777" w:rsidR="00A77B3E" w:rsidRPr="00971397" w:rsidRDefault="00000000" w:rsidP="00913E2A">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5D00F8ED" w14:textId="22D7648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649449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95A8573" w14:textId="4D9A0CD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323463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0BE4F16" w14:textId="5E30644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961365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FECF5AE" w14:textId="57E17D7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254195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099E342" w14:textId="367C7EB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615719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AB04D05" w14:textId="122FCC3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936352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8877DD4" w14:textId="51C0889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355090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994210" w:rsidRPr="00971397">
              <w:rPr>
                <w:rFonts w:cstheme="minorHAnsi"/>
              </w:rPr>
              <w:t>[</w:t>
            </w:r>
            <w:r w:rsidR="00E33648" w:rsidRPr="00971397">
              <w:rPr>
                <w:rFonts w:cstheme="minorHAnsi"/>
              </w:rPr>
              <w:t>Click here to enter text</w:t>
            </w:r>
            <w:r w:rsidR="00994210" w:rsidRPr="00971397">
              <w:rPr>
                <w:rFonts w:cstheme="minorHAnsi"/>
              </w:rPr>
              <w:t>],</w:t>
            </w:r>
            <w:r w:rsidR="00E33648" w:rsidRPr="00971397">
              <w:rPr>
                <w:rFonts w:cstheme="minorHAnsi"/>
              </w:rPr>
              <w:t xml:space="preserve"> Date of Authorization</w:t>
            </w:r>
          </w:p>
        </w:tc>
      </w:tr>
    </w:tbl>
    <w:p w14:paraId="226DBD2E"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95AC145" w14:textId="77777777">
        <w:tc>
          <w:tcPr>
            <w:tcW w:w="0" w:type="auto"/>
            <w:shd w:val="clear" w:color="auto" w:fill="CCECFC"/>
          </w:tcPr>
          <w:p w14:paraId="66FF408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CP-8(4) What is the solution and how is it implemented?</w:t>
            </w:r>
          </w:p>
        </w:tc>
      </w:tr>
      <w:tr w:rsidR="00C678CA" w:rsidRPr="00971397" w14:paraId="20F82FB7" w14:textId="77777777">
        <w:tc>
          <w:tcPr>
            <w:tcW w:w="0" w:type="auto"/>
            <w:shd w:val="clear" w:color="auto" w:fill="FFFFFF"/>
          </w:tcPr>
          <w:p w14:paraId="59B5728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1E923449" w14:textId="77777777">
        <w:tc>
          <w:tcPr>
            <w:tcW w:w="0" w:type="auto"/>
            <w:shd w:val="clear" w:color="auto" w:fill="FFFFFF"/>
          </w:tcPr>
          <w:p w14:paraId="6C4B449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367421E8" w14:textId="77777777">
        <w:tc>
          <w:tcPr>
            <w:tcW w:w="0" w:type="auto"/>
            <w:shd w:val="clear" w:color="auto" w:fill="FFFFFF"/>
          </w:tcPr>
          <w:p w14:paraId="69ECA49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20459953"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178" w:name="_Toc144074584"/>
      <w:r w:rsidRPr="00971397">
        <w:rPr>
          <w:rFonts w:asciiTheme="minorHAnsi" w:hAnsiTheme="minorHAnsi" w:cstheme="minorHAnsi"/>
        </w:rPr>
        <w:t>CP-9 System Backup (L)(M)(H)</w:t>
      </w:r>
      <w:bookmarkEnd w:id="178"/>
    </w:p>
    <w:p w14:paraId="2917C90A" w14:textId="7EFDF11A"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Conduct backups of user-level information contained in [Assignment: organization-defined system components];</w:t>
      </w:r>
      <w:r w:rsidR="00BB6B70" w:rsidRPr="00971397">
        <w:rPr>
          <w:rFonts w:cstheme="minorHAnsi"/>
        </w:rPr>
        <w:t xml:space="preserve"> </w:t>
      </w:r>
      <w:r w:rsidRPr="00971397">
        <w:rPr>
          <w:rFonts w:cstheme="minorHAnsi"/>
        </w:rPr>
        <w:t>[FedRAMP Assignment: daily incremental; weekly full]</w:t>
      </w:r>
    </w:p>
    <w:p w14:paraId="10884DD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b.</w:t>
      </w:r>
      <w:r w:rsidRPr="00971397">
        <w:rPr>
          <w:rFonts w:cstheme="minorHAnsi"/>
        </w:rPr>
        <w:tab/>
        <w:t>Conduct backups of system-level information contained in the system [FedRAMP Assignment: daily incremental; weekly full];</w:t>
      </w:r>
    </w:p>
    <w:p w14:paraId="581EF65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Conduct backups of system documentation, including security- and privacy-related documentation [FedRAMP Assignment: daily incremental; weekly full]; and</w:t>
      </w:r>
    </w:p>
    <w:p w14:paraId="60330EF3" w14:textId="718ADE4E"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Protect the confidentiality, integrity, and availability of backup information.</w:t>
      </w:r>
    </w:p>
    <w:p w14:paraId="21D15A91"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CP-9 Additional FedRAMP Requirements and Guidance:</w:t>
      </w:r>
    </w:p>
    <w:p w14:paraId="778C41C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The service provider shall determine what elements of the cloud environment require the Information System Backup control. The service provider shall determine how Information System Backup is going to be verified and appropriate periodicity of the check.</w:t>
      </w:r>
    </w:p>
    <w:p w14:paraId="5AC4EFC5" w14:textId="23225353"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(a) Requirement:</w:t>
      </w:r>
      <w:r w:rsidRPr="00971397">
        <w:rPr>
          <w:rFonts w:cstheme="minorHAnsi"/>
        </w:rPr>
        <w:t xml:space="preserve"> The service provider maintains at least three </w:t>
      </w:r>
      <w:r w:rsidR="00BB6B70" w:rsidRPr="00971397">
        <w:rPr>
          <w:rFonts w:cstheme="minorHAnsi"/>
        </w:rPr>
        <w:t xml:space="preserve">(3) </w:t>
      </w:r>
      <w:r w:rsidRPr="00971397">
        <w:rPr>
          <w:rFonts w:cstheme="minorHAnsi"/>
        </w:rPr>
        <w:t xml:space="preserve">backup copies of user-level information (at least one </w:t>
      </w:r>
      <w:r w:rsidR="00BB6B70" w:rsidRPr="00971397">
        <w:rPr>
          <w:rFonts w:cstheme="minorHAnsi"/>
        </w:rPr>
        <w:t xml:space="preserve">(1) </w:t>
      </w:r>
      <w:r w:rsidRPr="00971397">
        <w:rPr>
          <w:rFonts w:cstheme="minorHAnsi"/>
        </w:rPr>
        <w:t>of which is available online) or provides an equivalent alternative.</w:t>
      </w:r>
    </w:p>
    <w:p w14:paraId="502F4F7A" w14:textId="6B510526"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(b) Requirement:</w:t>
      </w:r>
      <w:r w:rsidRPr="00971397">
        <w:rPr>
          <w:rFonts w:cstheme="minorHAnsi"/>
        </w:rPr>
        <w:t xml:space="preserve"> The service provider maintains at least three</w:t>
      </w:r>
      <w:r w:rsidR="00BB6B70" w:rsidRPr="00971397">
        <w:rPr>
          <w:rFonts w:cstheme="minorHAnsi"/>
        </w:rPr>
        <w:t xml:space="preserve"> (3)</w:t>
      </w:r>
      <w:r w:rsidRPr="00971397">
        <w:rPr>
          <w:rFonts w:cstheme="minorHAnsi"/>
        </w:rPr>
        <w:t xml:space="preserve"> backup copies of system-level information (at least one </w:t>
      </w:r>
      <w:r w:rsidR="00BB6B70" w:rsidRPr="00971397">
        <w:rPr>
          <w:rFonts w:cstheme="minorHAnsi"/>
        </w:rPr>
        <w:t xml:space="preserve">(1) </w:t>
      </w:r>
      <w:r w:rsidRPr="00971397">
        <w:rPr>
          <w:rFonts w:cstheme="minorHAnsi"/>
        </w:rPr>
        <w:t>of which is available online) or provides an equivalent alternative.</w:t>
      </w:r>
    </w:p>
    <w:p w14:paraId="696A661B" w14:textId="777F4B98"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(c) Requirement:</w:t>
      </w:r>
      <w:r w:rsidRPr="00971397">
        <w:rPr>
          <w:rFonts w:cstheme="minorHAnsi"/>
        </w:rPr>
        <w:t xml:space="preserve"> The service provider maintains at least three</w:t>
      </w:r>
      <w:r w:rsidR="00BB6B70" w:rsidRPr="00971397">
        <w:rPr>
          <w:rFonts w:cstheme="minorHAnsi"/>
        </w:rPr>
        <w:t xml:space="preserve"> (3)</w:t>
      </w:r>
      <w:r w:rsidRPr="00971397">
        <w:rPr>
          <w:rFonts w:cstheme="minorHAnsi"/>
        </w:rPr>
        <w:t xml:space="preserve"> backup copies of information system documentation including security information (at least one</w:t>
      </w:r>
      <w:r w:rsidR="00BB6B70" w:rsidRPr="00971397">
        <w:rPr>
          <w:rFonts w:cstheme="minorHAnsi"/>
        </w:rPr>
        <w:t xml:space="preserve"> (1)</w:t>
      </w:r>
      <w:r w:rsidRPr="00971397">
        <w:rPr>
          <w:rFonts w:cstheme="minorHAnsi"/>
        </w:rPr>
        <w:t xml:space="preserve"> of which is available online) or provides an equivalent alternative.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0EAB8C6" w14:textId="77777777">
        <w:tc>
          <w:tcPr>
            <w:tcW w:w="0" w:type="auto"/>
            <w:shd w:val="clear" w:color="auto" w:fill="CCECFC"/>
          </w:tcPr>
          <w:p w14:paraId="31DC064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CP-9 Control Summary Information</w:t>
            </w:r>
          </w:p>
        </w:tc>
      </w:tr>
      <w:tr w:rsidR="00C678CA" w:rsidRPr="00971397" w14:paraId="74DEB054" w14:textId="77777777">
        <w:tc>
          <w:tcPr>
            <w:tcW w:w="0" w:type="auto"/>
            <w:shd w:val="clear" w:color="auto" w:fill="FFFFFF"/>
          </w:tcPr>
          <w:p w14:paraId="27BF66F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9358164" w14:textId="77777777">
        <w:tc>
          <w:tcPr>
            <w:tcW w:w="0" w:type="auto"/>
            <w:shd w:val="clear" w:color="auto" w:fill="FFFFFF"/>
          </w:tcPr>
          <w:p w14:paraId="1E1F7E1B" w14:textId="51DAEE1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CP-9(a)-1:</w:t>
            </w:r>
          </w:p>
        </w:tc>
      </w:tr>
      <w:tr w:rsidR="00C678CA" w:rsidRPr="00971397" w14:paraId="3C6A95E0" w14:textId="77777777">
        <w:tc>
          <w:tcPr>
            <w:tcW w:w="0" w:type="auto"/>
            <w:shd w:val="clear" w:color="auto" w:fill="FFFFFF"/>
          </w:tcPr>
          <w:p w14:paraId="54B199E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CP-9(a)-2:</w:t>
            </w:r>
          </w:p>
        </w:tc>
      </w:tr>
      <w:tr w:rsidR="00C678CA" w:rsidRPr="00971397" w14:paraId="2A9ABF1C" w14:textId="77777777">
        <w:tc>
          <w:tcPr>
            <w:tcW w:w="0" w:type="auto"/>
            <w:shd w:val="clear" w:color="auto" w:fill="FFFFFF"/>
          </w:tcPr>
          <w:p w14:paraId="6004937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CP-9(b):</w:t>
            </w:r>
          </w:p>
        </w:tc>
      </w:tr>
      <w:tr w:rsidR="00C678CA" w:rsidRPr="00971397" w14:paraId="290E5458" w14:textId="77777777">
        <w:tc>
          <w:tcPr>
            <w:tcW w:w="0" w:type="auto"/>
            <w:shd w:val="clear" w:color="auto" w:fill="FFFFFF"/>
          </w:tcPr>
          <w:p w14:paraId="0DA25E7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CP-9(c):</w:t>
            </w:r>
          </w:p>
        </w:tc>
      </w:tr>
      <w:tr w:rsidR="00C678CA" w:rsidRPr="00971397" w14:paraId="7BB5BBFD" w14:textId="77777777">
        <w:tc>
          <w:tcPr>
            <w:tcW w:w="0" w:type="auto"/>
            <w:shd w:val="clear" w:color="auto" w:fill="FFFFFF"/>
          </w:tcPr>
          <w:p w14:paraId="25C6836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BAB81D9" w14:textId="56EBADA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47844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DA1389A" w14:textId="5A71BA2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99299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D052C75" w14:textId="2E86250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839559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A876D67" w14:textId="509FB85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83187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87CEDA5" w14:textId="63982A0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767995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7A3ADA8" w14:textId="77777777">
        <w:tc>
          <w:tcPr>
            <w:tcW w:w="0" w:type="auto"/>
            <w:shd w:val="clear" w:color="auto" w:fill="FFFFFF"/>
          </w:tcPr>
          <w:p w14:paraId="05F9CC1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5B16D5C9" w14:textId="01A0D7E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28145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614548B" w14:textId="7F1D1D7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68012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4FC07C7" w14:textId="2E93BE7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894139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3C3285E" w14:textId="255BC9B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573643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0F09E81" w14:textId="286AB9E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140005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9FD742F" w14:textId="2ABA453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40774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B5F0731" w14:textId="6CC9F6AA"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9558239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D49CB1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F4D6241" w14:textId="77777777">
        <w:tc>
          <w:tcPr>
            <w:tcW w:w="0" w:type="auto"/>
            <w:shd w:val="clear" w:color="auto" w:fill="CCECFC"/>
          </w:tcPr>
          <w:p w14:paraId="2302038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CP-9 What is the solution and how is it implemented?</w:t>
            </w:r>
          </w:p>
        </w:tc>
      </w:tr>
      <w:tr w:rsidR="00C678CA" w:rsidRPr="00971397" w14:paraId="1A0DC38C" w14:textId="77777777">
        <w:tc>
          <w:tcPr>
            <w:tcW w:w="0" w:type="auto"/>
            <w:shd w:val="clear" w:color="auto" w:fill="FFFFFF"/>
          </w:tcPr>
          <w:p w14:paraId="76BF0AC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35BE9FC" w14:textId="77777777">
        <w:tc>
          <w:tcPr>
            <w:tcW w:w="0" w:type="auto"/>
            <w:shd w:val="clear" w:color="auto" w:fill="FFFFFF"/>
          </w:tcPr>
          <w:p w14:paraId="1D13958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5DFFB213" w14:textId="77777777">
        <w:tc>
          <w:tcPr>
            <w:tcW w:w="0" w:type="auto"/>
            <w:shd w:val="clear" w:color="auto" w:fill="FFFFFF"/>
          </w:tcPr>
          <w:p w14:paraId="482C13C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2B16016A" w14:textId="77777777">
        <w:tc>
          <w:tcPr>
            <w:tcW w:w="0" w:type="auto"/>
            <w:shd w:val="clear" w:color="auto" w:fill="FFFFFF"/>
          </w:tcPr>
          <w:p w14:paraId="355F7B9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06410F03"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79" w:name="_Toc144074585"/>
      <w:r w:rsidRPr="00971397">
        <w:rPr>
          <w:rFonts w:asciiTheme="minorHAnsi" w:hAnsiTheme="minorHAnsi" w:cstheme="minorHAnsi"/>
        </w:rPr>
        <w:t>CP-9(1) Testing for Reliability and Integrity (M)(H)</w:t>
      </w:r>
      <w:bookmarkEnd w:id="179"/>
    </w:p>
    <w:p w14:paraId="08E98EDB" w14:textId="77777777" w:rsidR="00A77B3E" w:rsidRPr="00971397" w:rsidRDefault="00000000" w:rsidP="00971397">
      <w:pPr>
        <w:spacing w:after="320"/>
        <w:rPr>
          <w:rFonts w:cstheme="minorHAnsi"/>
        </w:rPr>
      </w:pPr>
      <w:r w:rsidRPr="00971397">
        <w:rPr>
          <w:rFonts w:cstheme="minorHAnsi"/>
        </w:rPr>
        <w:t>Test backup information [FedRAMP Assignment: at least monthly]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29BCE50" w14:textId="77777777">
        <w:tc>
          <w:tcPr>
            <w:tcW w:w="0" w:type="auto"/>
            <w:shd w:val="clear" w:color="auto" w:fill="CCECFC"/>
          </w:tcPr>
          <w:p w14:paraId="0998B67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CP-9(1) Control Summary Information</w:t>
            </w:r>
          </w:p>
        </w:tc>
      </w:tr>
      <w:tr w:rsidR="00C678CA" w:rsidRPr="00971397" w14:paraId="29977DC1" w14:textId="77777777">
        <w:tc>
          <w:tcPr>
            <w:tcW w:w="0" w:type="auto"/>
            <w:shd w:val="clear" w:color="auto" w:fill="FFFFFF"/>
          </w:tcPr>
          <w:p w14:paraId="6E46B4E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Responsible Role:</w:t>
            </w:r>
          </w:p>
        </w:tc>
      </w:tr>
      <w:tr w:rsidR="00C678CA" w:rsidRPr="00971397" w14:paraId="6BF079AD" w14:textId="77777777">
        <w:tc>
          <w:tcPr>
            <w:tcW w:w="0" w:type="auto"/>
            <w:shd w:val="clear" w:color="auto" w:fill="FFFFFF"/>
          </w:tcPr>
          <w:p w14:paraId="33C01B9F" w14:textId="2F1071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CP-9(1):</w:t>
            </w:r>
          </w:p>
        </w:tc>
      </w:tr>
      <w:tr w:rsidR="00C678CA" w:rsidRPr="00971397" w14:paraId="3B20D6F2" w14:textId="77777777">
        <w:tc>
          <w:tcPr>
            <w:tcW w:w="0" w:type="auto"/>
            <w:shd w:val="clear" w:color="auto" w:fill="FFFFFF"/>
          </w:tcPr>
          <w:p w14:paraId="0378D6A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DCFF220" w14:textId="24D8E0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96969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D88A292" w14:textId="5852E3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38779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DD198ED" w14:textId="597EC2D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67290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CE4866E" w14:textId="6A9E9E4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13102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605E4A1" w14:textId="441D1A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59223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3FDCE5C" w14:textId="77777777">
        <w:tc>
          <w:tcPr>
            <w:tcW w:w="0" w:type="auto"/>
            <w:shd w:val="clear" w:color="auto" w:fill="FFFFFF"/>
          </w:tcPr>
          <w:p w14:paraId="75E2CF50" w14:textId="77777777" w:rsidR="00A77B3E" w:rsidRPr="00971397" w:rsidRDefault="00000000" w:rsidP="00997A2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9382242" w14:textId="605AC6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08018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986EA90" w14:textId="303F812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33581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7E14CB5" w14:textId="7457A5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32072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948B703" w14:textId="20E1AC3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05700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5A1C037" w14:textId="5A7A7A9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04615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957B474" w14:textId="36D20CD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18410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4B2A201" w14:textId="2C10111B"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133204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AE2A2F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C5D9EA8" w14:textId="77777777">
        <w:tc>
          <w:tcPr>
            <w:tcW w:w="0" w:type="auto"/>
            <w:shd w:val="clear" w:color="auto" w:fill="CCECFC"/>
          </w:tcPr>
          <w:p w14:paraId="1393E8F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CP-9(1) What is the solution and how is it implemented?</w:t>
            </w:r>
          </w:p>
        </w:tc>
      </w:tr>
      <w:tr w:rsidR="00C678CA" w:rsidRPr="00971397" w14:paraId="6E1E45D1" w14:textId="77777777">
        <w:tc>
          <w:tcPr>
            <w:tcW w:w="0" w:type="auto"/>
            <w:shd w:val="clear" w:color="auto" w:fill="FFFFFF"/>
          </w:tcPr>
          <w:p w14:paraId="1E9C52B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A694F20"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80" w:name="_Toc144074586"/>
      <w:r w:rsidRPr="00971397">
        <w:rPr>
          <w:rFonts w:asciiTheme="minorHAnsi" w:hAnsiTheme="minorHAnsi" w:cstheme="minorHAnsi"/>
        </w:rPr>
        <w:t>CP-9(2) Test Restoration Using Sampling (H)</w:t>
      </w:r>
      <w:bookmarkEnd w:id="180"/>
    </w:p>
    <w:p w14:paraId="77F14DF9" w14:textId="698410C2" w:rsidR="00A77B3E" w:rsidRPr="00971397" w:rsidRDefault="00000000" w:rsidP="00971397">
      <w:pPr>
        <w:spacing w:after="320"/>
        <w:rPr>
          <w:rFonts w:cstheme="minorHAnsi"/>
        </w:rPr>
      </w:pPr>
      <w:r w:rsidRPr="00971397">
        <w:rPr>
          <w:rFonts w:cstheme="minorHAnsi"/>
        </w:rPr>
        <w:t>Use a sample of backup information in the restoration of selected system functions as part of contingency plan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4820E7A" w14:textId="77777777">
        <w:tc>
          <w:tcPr>
            <w:tcW w:w="0" w:type="auto"/>
            <w:shd w:val="clear" w:color="auto" w:fill="CCECFC"/>
          </w:tcPr>
          <w:p w14:paraId="3A1FE43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CP-9(2) Control Summary Information</w:t>
            </w:r>
          </w:p>
        </w:tc>
      </w:tr>
      <w:tr w:rsidR="00C678CA" w:rsidRPr="00971397" w14:paraId="0BE5DDBE" w14:textId="77777777">
        <w:tc>
          <w:tcPr>
            <w:tcW w:w="0" w:type="auto"/>
            <w:shd w:val="clear" w:color="auto" w:fill="FFFFFF"/>
          </w:tcPr>
          <w:p w14:paraId="3C7266F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950B5DA" w14:textId="77777777">
        <w:tc>
          <w:tcPr>
            <w:tcW w:w="0" w:type="auto"/>
            <w:shd w:val="clear" w:color="auto" w:fill="FFFFFF"/>
          </w:tcPr>
          <w:p w14:paraId="0C786FB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3632B22" w14:textId="1BA2EF6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14795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E7A74CC" w14:textId="57BA67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08090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ADF677E" w14:textId="6DA0BC9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08886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791F4C9" w14:textId="5661DC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45586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5689CB5" w14:textId="52201CB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29781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0566FDC" w14:textId="77777777">
        <w:tc>
          <w:tcPr>
            <w:tcW w:w="0" w:type="auto"/>
            <w:shd w:val="clear" w:color="auto" w:fill="FFFFFF"/>
          </w:tcPr>
          <w:p w14:paraId="385D4DD4" w14:textId="77777777" w:rsidR="00A77B3E" w:rsidRPr="00971397" w:rsidRDefault="00000000" w:rsidP="00997A2D">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E7F8B7D" w14:textId="2C9F2B8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90503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E173392" w14:textId="70B87A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9150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B2236F0" w14:textId="70290B8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9314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AA2794A" w14:textId="71470C8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87031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613FF7F" w14:textId="24E258E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81219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83D8F78" w14:textId="5980A4C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61498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CB5AA63" w14:textId="609885F9"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06331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F0E00D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FD03F5B" w14:textId="77777777">
        <w:tc>
          <w:tcPr>
            <w:tcW w:w="0" w:type="auto"/>
            <w:shd w:val="clear" w:color="auto" w:fill="CCECFC"/>
          </w:tcPr>
          <w:p w14:paraId="47443C7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CP-9(2) What is the solution and how is it implemented?</w:t>
            </w:r>
          </w:p>
        </w:tc>
      </w:tr>
      <w:tr w:rsidR="00C678CA" w:rsidRPr="00971397" w14:paraId="1697CD27" w14:textId="77777777">
        <w:tc>
          <w:tcPr>
            <w:tcW w:w="0" w:type="auto"/>
            <w:shd w:val="clear" w:color="auto" w:fill="FFFFFF"/>
          </w:tcPr>
          <w:p w14:paraId="131B3A4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8A60158"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81" w:name="_Toc144074587"/>
      <w:r w:rsidRPr="00971397">
        <w:rPr>
          <w:rFonts w:asciiTheme="minorHAnsi" w:hAnsiTheme="minorHAnsi" w:cstheme="minorHAnsi"/>
        </w:rPr>
        <w:t>CP-9(3) Separate Storage for Critical Information (H)</w:t>
      </w:r>
      <w:bookmarkEnd w:id="181"/>
    </w:p>
    <w:p w14:paraId="43ED71FA" w14:textId="0A83DD23" w:rsidR="00A77B3E" w:rsidRPr="00971397" w:rsidRDefault="00000000" w:rsidP="00971397">
      <w:pPr>
        <w:spacing w:after="320"/>
        <w:rPr>
          <w:rFonts w:cstheme="minorHAnsi"/>
        </w:rPr>
      </w:pPr>
      <w:r w:rsidRPr="00971397">
        <w:rPr>
          <w:rFonts w:cstheme="minorHAnsi"/>
        </w:rPr>
        <w:t>Store backup copies of [Assignment: organization-defined critical system software and other security-related information] in a separate facility or in a fire rated 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45057C4" w14:textId="77777777">
        <w:tc>
          <w:tcPr>
            <w:tcW w:w="0" w:type="auto"/>
            <w:shd w:val="clear" w:color="auto" w:fill="CCECFC"/>
          </w:tcPr>
          <w:p w14:paraId="073A580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CP-9(3) Control Summary Information</w:t>
            </w:r>
          </w:p>
        </w:tc>
      </w:tr>
      <w:tr w:rsidR="00C678CA" w:rsidRPr="00971397" w14:paraId="3A6C98B2" w14:textId="77777777">
        <w:tc>
          <w:tcPr>
            <w:tcW w:w="0" w:type="auto"/>
            <w:shd w:val="clear" w:color="auto" w:fill="FFFFFF"/>
          </w:tcPr>
          <w:p w14:paraId="7943D5C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7180C59" w14:textId="77777777">
        <w:tc>
          <w:tcPr>
            <w:tcW w:w="0" w:type="auto"/>
            <w:shd w:val="clear" w:color="auto" w:fill="FFFFFF"/>
          </w:tcPr>
          <w:p w14:paraId="732AAC11" w14:textId="7F7C60A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CP-9(3):</w:t>
            </w:r>
          </w:p>
        </w:tc>
      </w:tr>
      <w:tr w:rsidR="00C678CA" w:rsidRPr="00971397" w14:paraId="55D9884F" w14:textId="77777777">
        <w:tc>
          <w:tcPr>
            <w:tcW w:w="0" w:type="auto"/>
            <w:shd w:val="clear" w:color="auto" w:fill="FFFFFF"/>
          </w:tcPr>
          <w:p w14:paraId="009E9C0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FD5AA3D" w14:textId="6194644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74419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2F0C83F" w14:textId="5BAAE48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74080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A3ECEEA" w14:textId="528576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32591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6949910" w14:textId="513746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94381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DC0BB2D" w14:textId="35963F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89533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E8DB21E" w14:textId="77777777">
        <w:tc>
          <w:tcPr>
            <w:tcW w:w="0" w:type="auto"/>
            <w:shd w:val="clear" w:color="auto" w:fill="FFFFFF"/>
          </w:tcPr>
          <w:p w14:paraId="154F2C2C" w14:textId="77777777" w:rsidR="00A77B3E" w:rsidRPr="00971397" w:rsidRDefault="00000000" w:rsidP="00EC4F91">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95E55ED" w14:textId="62C840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09901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3131294" w14:textId="62B62A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66875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DBC9B6C" w14:textId="1F5FCE2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42698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7A34809" w14:textId="403FFB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11864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E0F7E3F" w14:textId="674A3F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84910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36B3631" w14:textId="66B1F6E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27239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30AC0A8" w14:textId="38DC322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959290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CF6EE8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E8A8DCB" w14:textId="77777777">
        <w:tc>
          <w:tcPr>
            <w:tcW w:w="0" w:type="auto"/>
            <w:shd w:val="clear" w:color="auto" w:fill="CCECFC"/>
          </w:tcPr>
          <w:p w14:paraId="0828C14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CP-9(3) What is the solution and how is it implemented?</w:t>
            </w:r>
          </w:p>
        </w:tc>
      </w:tr>
      <w:tr w:rsidR="00C678CA" w:rsidRPr="00971397" w14:paraId="5894705E" w14:textId="77777777">
        <w:tc>
          <w:tcPr>
            <w:tcW w:w="0" w:type="auto"/>
            <w:shd w:val="clear" w:color="auto" w:fill="FFFFFF"/>
          </w:tcPr>
          <w:p w14:paraId="446E5A8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1A7B93D"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82" w:name="_Toc144074588"/>
      <w:r w:rsidRPr="00971397">
        <w:rPr>
          <w:rFonts w:asciiTheme="minorHAnsi" w:hAnsiTheme="minorHAnsi" w:cstheme="minorHAnsi"/>
        </w:rPr>
        <w:lastRenderedPageBreak/>
        <w:t>CP-9(5) Transfer to Alternate Storage Site (H)</w:t>
      </w:r>
      <w:bookmarkEnd w:id="182"/>
    </w:p>
    <w:p w14:paraId="746D97DF" w14:textId="7FC74873" w:rsidR="00A77B3E" w:rsidRPr="00971397" w:rsidRDefault="00000000" w:rsidP="00971397">
      <w:pPr>
        <w:spacing w:after="320"/>
        <w:rPr>
          <w:rFonts w:cstheme="minorHAnsi"/>
        </w:rPr>
      </w:pPr>
      <w:r w:rsidRPr="00971397">
        <w:rPr>
          <w:rFonts w:cstheme="minorHAnsi"/>
        </w:rPr>
        <w:t>Transfer system backup information to the alternate storage site [FedRAMP Assignment: time period and transfer rate consistent with the recovery time and recovery point objectives defined in the service provider and organization SLA.].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89CF1B2" w14:textId="77777777">
        <w:tc>
          <w:tcPr>
            <w:tcW w:w="0" w:type="auto"/>
            <w:shd w:val="clear" w:color="auto" w:fill="CCECFC"/>
          </w:tcPr>
          <w:p w14:paraId="2B683A9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CP-9(5) Control Summary Information</w:t>
            </w:r>
          </w:p>
        </w:tc>
      </w:tr>
      <w:tr w:rsidR="00C678CA" w:rsidRPr="00971397" w14:paraId="1A320340" w14:textId="77777777">
        <w:tc>
          <w:tcPr>
            <w:tcW w:w="0" w:type="auto"/>
            <w:shd w:val="clear" w:color="auto" w:fill="FFFFFF"/>
          </w:tcPr>
          <w:p w14:paraId="17F12C0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AECD76C" w14:textId="77777777">
        <w:tc>
          <w:tcPr>
            <w:tcW w:w="0" w:type="auto"/>
            <w:shd w:val="clear" w:color="auto" w:fill="FFFFFF"/>
          </w:tcPr>
          <w:p w14:paraId="0BB35C69" w14:textId="294BE7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CP-9(5):</w:t>
            </w:r>
          </w:p>
        </w:tc>
      </w:tr>
      <w:tr w:rsidR="00C678CA" w:rsidRPr="00971397" w14:paraId="79A3CBEF" w14:textId="77777777">
        <w:tc>
          <w:tcPr>
            <w:tcW w:w="0" w:type="auto"/>
            <w:shd w:val="clear" w:color="auto" w:fill="FFFFFF"/>
          </w:tcPr>
          <w:p w14:paraId="6B113BA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F2B35FD" w14:textId="6001BA8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96095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7C2F22C" w14:textId="4A6572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20207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CD12B7E" w14:textId="23B2154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22125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F7E72BD" w14:textId="41901B3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42349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104A111" w14:textId="46408D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10047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BC7E50D" w14:textId="77777777">
        <w:tc>
          <w:tcPr>
            <w:tcW w:w="0" w:type="auto"/>
            <w:shd w:val="clear" w:color="auto" w:fill="FFFFFF"/>
          </w:tcPr>
          <w:p w14:paraId="1BD389F6" w14:textId="77777777" w:rsidR="00A77B3E" w:rsidRPr="00971397" w:rsidRDefault="00000000" w:rsidP="00EC4F91">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D6058D8" w14:textId="038973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2446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43D0BF8" w14:textId="49F500D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49646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500F719" w14:textId="1EBE81D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57495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11430EF" w14:textId="5E313B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99452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EA5F2CD" w14:textId="06FB3E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61011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F60823B" w14:textId="4E52C80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52393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470F085" w14:textId="608446F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8949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EAAE92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AE870D3" w14:textId="77777777">
        <w:tc>
          <w:tcPr>
            <w:tcW w:w="0" w:type="auto"/>
            <w:shd w:val="clear" w:color="auto" w:fill="CCECFC"/>
          </w:tcPr>
          <w:p w14:paraId="7DC0722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CP-9(5) What is the solution and how is it implemented?</w:t>
            </w:r>
          </w:p>
        </w:tc>
      </w:tr>
      <w:tr w:rsidR="00C678CA" w:rsidRPr="00971397" w14:paraId="219D208C" w14:textId="77777777">
        <w:tc>
          <w:tcPr>
            <w:tcW w:w="0" w:type="auto"/>
            <w:shd w:val="clear" w:color="auto" w:fill="FFFFFF"/>
          </w:tcPr>
          <w:p w14:paraId="223D381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3F66710" w14:textId="77777777" w:rsidR="00A77B3E" w:rsidRPr="00971397" w:rsidRDefault="00000000" w:rsidP="00EB1CBE">
      <w:pPr>
        <w:pStyle w:val="Heading3"/>
        <w:tabs>
          <w:tab w:val="left" w:pos="360"/>
          <w:tab w:val="left" w:pos="720"/>
          <w:tab w:val="left" w:pos="1440"/>
          <w:tab w:val="left" w:pos="2160"/>
        </w:tabs>
        <w:ind w:left="20" w:hanging="14"/>
        <w:rPr>
          <w:rFonts w:asciiTheme="minorHAnsi" w:hAnsiTheme="minorHAnsi" w:cstheme="minorHAnsi"/>
        </w:rPr>
      </w:pPr>
      <w:bookmarkStart w:id="183" w:name="_Toc144074589"/>
      <w:r w:rsidRPr="00971397">
        <w:rPr>
          <w:rFonts w:asciiTheme="minorHAnsi" w:hAnsiTheme="minorHAnsi" w:cstheme="minorHAnsi"/>
        </w:rPr>
        <w:t>CP-9(8) Cryptographic Protection (M)(H)</w:t>
      </w:r>
      <w:bookmarkEnd w:id="183"/>
    </w:p>
    <w:p w14:paraId="30FC0C51" w14:textId="4F49D42F"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Implement cryptographic mechanisms to prevent unauthorized disclosure and modification of [FedRAMP Assignment: all backup files].</w:t>
      </w:r>
    </w:p>
    <w:p w14:paraId="50715631"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CP-9 (8) Additional FedRAMP Requirements and Guidance:</w:t>
      </w:r>
    </w:p>
    <w:p w14:paraId="722FE1BF" w14:textId="5E5DF0A1"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Guidance:</w:t>
      </w:r>
      <w:r w:rsidRPr="00971397">
        <w:rPr>
          <w:rFonts w:cstheme="minorHAnsi"/>
        </w:rPr>
        <w:t xml:space="preserve"> Note that this enhancement requires the use of cryptography which must be compliant with Federal requirements and utilize FIPS validated or NSA approved cryptography (see SC-13.)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2860D2A" w14:textId="77777777">
        <w:tc>
          <w:tcPr>
            <w:tcW w:w="0" w:type="auto"/>
            <w:shd w:val="clear" w:color="auto" w:fill="CCECFC"/>
          </w:tcPr>
          <w:p w14:paraId="31F4419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CP-9(8) Control Summary Information</w:t>
            </w:r>
          </w:p>
        </w:tc>
      </w:tr>
      <w:tr w:rsidR="00C678CA" w:rsidRPr="00971397" w14:paraId="67B3A372" w14:textId="77777777">
        <w:tc>
          <w:tcPr>
            <w:tcW w:w="0" w:type="auto"/>
            <w:shd w:val="clear" w:color="auto" w:fill="FFFFFF"/>
          </w:tcPr>
          <w:p w14:paraId="6BB3B1A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07BCA26" w14:textId="77777777">
        <w:tc>
          <w:tcPr>
            <w:tcW w:w="0" w:type="auto"/>
            <w:shd w:val="clear" w:color="auto" w:fill="FFFFFF"/>
          </w:tcPr>
          <w:p w14:paraId="71923157" w14:textId="01383F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CP-9(8):</w:t>
            </w:r>
          </w:p>
        </w:tc>
      </w:tr>
      <w:tr w:rsidR="00C678CA" w:rsidRPr="00971397" w14:paraId="6FF4B46D" w14:textId="77777777">
        <w:tc>
          <w:tcPr>
            <w:tcW w:w="0" w:type="auto"/>
            <w:shd w:val="clear" w:color="auto" w:fill="FFFFFF"/>
          </w:tcPr>
          <w:p w14:paraId="7806CAE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7A1E09F" w14:textId="65F4640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49622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833074E" w14:textId="4865739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71523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8AC297B" w14:textId="4A8D8B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03417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FC02DF9" w14:textId="3DAF979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68927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AB07E93" w14:textId="0F950B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4267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546BB78" w14:textId="77777777">
        <w:tc>
          <w:tcPr>
            <w:tcW w:w="0" w:type="auto"/>
            <w:shd w:val="clear" w:color="auto" w:fill="FFFFFF"/>
          </w:tcPr>
          <w:p w14:paraId="19BAB070" w14:textId="77777777" w:rsidR="00A77B3E" w:rsidRPr="00971397" w:rsidRDefault="00000000" w:rsidP="00EC4F91">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A0F6F76" w14:textId="426878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19997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D33D33E" w14:textId="72A581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38986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83BAF0A" w14:textId="780F58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08642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4B6F157" w14:textId="5BF952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00055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9558739" w14:textId="272B4A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1468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1316FC5" w14:textId="5414966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65962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099BF25" w14:textId="246FDE15"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096122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592B9F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C65D255" w14:textId="77777777">
        <w:tc>
          <w:tcPr>
            <w:tcW w:w="0" w:type="auto"/>
            <w:shd w:val="clear" w:color="auto" w:fill="CCECFC"/>
          </w:tcPr>
          <w:p w14:paraId="28F43A1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CP-9(8) What is the solution and how is it implemented?</w:t>
            </w:r>
          </w:p>
        </w:tc>
      </w:tr>
      <w:tr w:rsidR="00C678CA" w:rsidRPr="00971397" w14:paraId="07998EAA" w14:textId="77777777">
        <w:tc>
          <w:tcPr>
            <w:tcW w:w="0" w:type="auto"/>
            <w:shd w:val="clear" w:color="auto" w:fill="FFFFFF"/>
          </w:tcPr>
          <w:p w14:paraId="2942ED6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902BCDE"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84" w:name="_Toc144074590"/>
      <w:r w:rsidRPr="00971397">
        <w:rPr>
          <w:rFonts w:asciiTheme="minorHAnsi" w:hAnsiTheme="minorHAnsi" w:cstheme="minorHAnsi"/>
        </w:rPr>
        <w:t>CP-10 System Recovery and Reconstitution (L)(M)(H)</w:t>
      </w:r>
      <w:bookmarkEnd w:id="184"/>
    </w:p>
    <w:p w14:paraId="6DDF4A89" w14:textId="54E53D5C" w:rsidR="00A77B3E" w:rsidRPr="00971397" w:rsidRDefault="00000000" w:rsidP="00971397">
      <w:pPr>
        <w:spacing w:after="320"/>
        <w:rPr>
          <w:rFonts w:cstheme="minorHAnsi"/>
        </w:rPr>
      </w:pPr>
      <w:r w:rsidRPr="00971397">
        <w:rPr>
          <w:rFonts w:cstheme="minorHAnsi"/>
        </w:rPr>
        <w:t>Provide for the recovery and reconstitution of the system to a known state within [Assignment: organization-defined time period consistent with recovery time and recovery point objectives]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11E8CA7" w14:textId="77777777">
        <w:tc>
          <w:tcPr>
            <w:tcW w:w="0" w:type="auto"/>
            <w:shd w:val="clear" w:color="auto" w:fill="CCECFC"/>
          </w:tcPr>
          <w:p w14:paraId="2A3B545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CP-10 Control Summary Information</w:t>
            </w:r>
          </w:p>
        </w:tc>
      </w:tr>
      <w:tr w:rsidR="00C678CA" w:rsidRPr="00971397" w14:paraId="3BC21EA5" w14:textId="77777777">
        <w:tc>
          <w:tcPr>
            <w:tcW w:w="0" w:type="auto"/>
            <w:shd w:val="clear" w:color="auto" w:fill="FFFFFF"/>
          </w:tcPr>
          <w:p w14:paraId="4C06CBB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A3E134D" w14:textId="77777777">
        <w:tc>
          <w:tcPr>
            <w:tcW w:w="0" w:type="auto"/>
            <w:shd w:val="clear" w:color="auto" w:fill="FFFFFF"/>
          </w:tcPr>
          <w:p w14:paraId="211E80C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CP-10:</w:t>
            </w:r>
          </w:p>
        </w:tc>
      </w:tr>
      <w:tr w:rsidR="00C678CA" w:rsidRPr="00971397" w14:paraId="613D9667" w14:textId="77777777">
        <w:tc>
          <w:tcPr>
            <w:tcW w:w="0" w:type="auto"/>
            <w:shd w:val="clear" w:color="auto" w:fill="FFFFFF"/>
          </w:tcPr>
          <w:p w14:paraId="2A774AB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D7AFF5D" w14:textId="7CE86F6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55400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2A3704C" w14:textId="509EE8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83946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317E176" w14:textId="5B48E1F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3044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6313B25" w14:textId="10B1934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23388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9B6B4AA" w14:textId="31DE63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0425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B884BFA" w14:textId="77777777">
        <w:tc>
          <w:tcPr>
            <w:tcW w:w="0" w:type="auto"/>
            <w:shd w:val="clear" w:color="auto" w:fill="FFFFFF"/>
          </w:tcPr>
          <w:p w14:paraId="12BFD38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4236B70" w14:textId="54DFBE9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87096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DDD8FC3" w14:textId="3AF14E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69990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7E11124" w14:textId="7B2EA9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29377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05B8219" w14:textId="044B460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03159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19AC1D7" w14:textId="7A9225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70383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90B16E4" w14:textId="285273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95051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97A1519" w14:textId="3950DFD5"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197703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6D7A53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5751DF2" w14:textId="77777777">
        <w:tc>
          <w:tcPr>
            <w:tcW w:w="0" w:type="auto"/>
            <w:shd w:val="clear" w:color="auto" w:fill="CCECFC"/>
          </w:tcPr>
          <w:p w14:paraId="79EAF2E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CP-10 What is the solution and how is it implemented?</w:t>
            </w:r>
          </w:p>
        </w:tc>
      </w:tr>
      <w:tr w:rsidR="00C678CA" w:rsidRPr="00971397" w14:paraId="6B01F0E2" w14:textId="77777777">
        <w:tc>
          <w:tcPr>
            <w:tcW w:w="0" w:type="auto"/>
            <w:shd w:val="clear" w:color="auto" w:fill="FFFFFF"/>
          </w:tcPr>
          <w:p w14:paraId="390AB65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48300AB"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85" w:name="_Toc144074591"/>
      <w:r w:rsidRPr="00971397">
        <w:rPr>
          <w:rFonts w:asciiTheme="minorHAnsi" w:hAnsiTheme="minorHAnsi" w:cstheme="minorHAnsi"/>
        </w:rPr>
        <w:t>CP-10(2) Transaction Recovery (M)(H)</w:t>
      </w:r>
      <w:bookmarkEnd w:id="185"/>
    </w:p>
    <w:p w14:paraId="1838D81D" w14:textId="796FC956" w:rsidR="00A77B3E" w:rsidRPr="00971397" w:rsidRDefault="00000000" w:rsidP="00971397">
      <w:pPr>
        <w:spacing w:after="320"/>
        <w:rPr>
          <w:rFonts w:cstheme="minorHAnsi"/>
        </w:rPr>
      </w:pPr>
      <w:r w:rsidRPr="00971397">
        <w:rPr>
          <w:rFonts w:cstheme="minorHAnsi"/>
        </w:rPr>
        <w:t>Implement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E22C19D" w14:textId="77777777">
        <w:tc>
          <w:tcPr>
            <w:tcW w:w="0" w:type="auto"/>
            <w:shd w:val="clear" w:color="auto" w:fill="CCECFC"/>
          </w:tcPr>
          <w:p w14:paraId="57C7916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CP-10(2) Control Summary Information</w:t>
            </w:r>
          </w:p>
        </w:tc>
      </w:tr>
      <w:tr w:rsidR="00C678CA" w:rsidRPr="00971397" w14:paraId="2D0A3BF5" w14:textId="77777777">
        <w:tc>
          <w:tcPr>
            <w:tcW w:w="0" w:type="auto"/>
            <w:shd w:val="clear" w:color="auto" w:fill="FFFFFF"/>
          </w:tcPr>
          <w:p w14:paraId="366A74A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6175C89" w14:textId="77777777">
        <w:tc>
          <w:tcPr>
            <w:tcW w:w="0" w:type="auto"/>
            <w:shd w:val="clear" w:color="auto" w:fill="FFFFFF"/>
          </w:tcPr>
          <w:p w14:paraId="7CAAE13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28E2809" w14:textId="4DB2228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09377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2A2B842" w14:textId="057450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40450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783B7C3" w14:textId="25C839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16960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32D6A04" w14:textId="17A3F7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24919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048DB70" w14:textId="15BF454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95028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E59B904" w14:textId="77777777">
        <w:tc>
          <w:tcPr>
            <w:tcW w:w="0" w:type="auto"/>
            <w:shd w:val="clear" w:color="auto" w:fill="FFFFFF"/>
          </w:tcPr>
          <w:p w14:paraId="3945CF8F" w14:textId="77777777" w:rsidR="00A77B3E" w:rsidRPr="00971397" w:rsidRDefault="00000000" w:rsidP="0094063E">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63867FB" w14:textId="3BF0E28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30452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CF9E983" w14:textId="48250A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20230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A8044EC" w14:textId="2EFF5A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14978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5E0CECD" w14:textId="49BC40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60122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C6A69BC" w14:textId="334F80D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90512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9673446" w14:textId="5F322CF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02905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74D5F9D" w14:textId="44199D8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052190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31BA40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B127AFE" w14:textId="77777777">
        <w:tc>
          <w:tcPr>
            <w:tcW w:w="0" w:type="auto"/>
            <w:shd w:val="clear" w:color="auto" w:fill="CCECFC"/>
          </w:tcPr>
          <w:p w14:paraId="26703E4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CP-10(2) What is the solution and how is it implemented?</w:t>
            </w:r>
          </w:p>
        </w:tc>
      </w:tr>
      <w:tr w:rsidR="00C678CA" w:rsidRPr="00971397" w14:paraId="17AEECE6" w14:textId="77777777">
        <w:tc>
          <w:tcPr>
            <w:tcW w:w="0" w:type="auto"/>
            <w:shd w:val="clear" w:color="auto" w:fill="FFFFFF"/>
          </w:tcPr>
          <w:p w14:paraId="4F05418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CC2F0C6"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86" w:name="_Toc144074592"/>
      <w:r w:rsidRPr="00971397">
        <w:rPr>
          <w:rFonts w:asciiTheme="minorHAnsi" w:hAnsiTheme="minorHAnsi" w:cstheme="minorHAnsi"/>
        </w:rPr>
        <w:t>CP-10(4) Restore Within Time Period (H)</w:t>
      </w:r>
      <w:bookmarkEnd w:id="186"/>
    </w:p>
    <w:p w14:paraId="72D2B91D" w14:textId="508BDD0E" w:rsidR="00A77B3E" w:rsidRPr="00971397" w:rsidRDefault="00000000" w:rsidP="00971397">
      <w:pPr>
        <w:spacing w:after="320"/>
        <w:rPr>
          <w:rFonts w:cstheme="minorHAnsi"/>
        </w:rPr>
      </w:pPr>
      <w:r w:rsidRPr="00971397">
        <w:rPr>
          <w:rFonts w:cstheme="minorHAnsi"/>
        </w:rPr>
        <w:t>Provide the capability to restore system components within [FedRAMP Assignment: time period consistent with the restoration time-periods defined in the service provider and organization SLA] from configuration-controlled and integrity-protected information representing a known, operational state for the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2D3B153" w14:textId="77777777">
        <w:tc>
          <w:tcPr>
            <w:tcW w:w="0" w:type="auto"/>
            <w:shd w:val="clear" w:color="auto" w:fill="CCECFC"/>
          </w:tcPr>
          <w:p w14:paraId="1914823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CP-10(4) Control Summary Information</w:t>
            </w:r>
          </w:p>
        </w:tc>
      </w:tr>
      <w:tr w:rsidR="00C678CA" w:rsidRPr="00971397" w14:paraId="0374D2F6" w14:textId="77777777">
        <w:tc>
          <w:tcPr>
            <w:tcW w:w="0" w:type="auto"/>
            <w:shd w:val="clear" w:color="auto" w:fill="FFFFFF"/>
          </w:tcPr>
          <w:p w14:paraId="4E468BF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A0C90C0" w14:textId="77777777">
        <w:tc>
          <w:tcPr>
            <w:tcW w:w="0" w:type="auto"/>
            <w:shd w:val="clear" w:color="auto" w:fill="FFFFFF"/>
          </w:tcPr>
          <w:p w14:paraId="33CDD261" w14:textId="6D48747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CP-10(4):</w:t>
            </w:r>
          </w:p>
        </w:tc>
      </w:tr>
      <w:tr w:rsidR="00C678CA" w:rsidRPr="00971397" w14:paraId="2F3E3731" w14:textId="77777777">
        <w:tc>
          <w:tcPr>
            <w:tcW w:w="0" w:type="auto"/>
            <w:shd w:val="clear" w:color="auto" w:fill="FFFFFF"/>
          </w:tcPr>
          <w:p w14:paraId="4F1A1AD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783DAE8" w14:textId="0FA9C4B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93793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871D058" w14:textId="6593C9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72951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152A68C" w14:textId="6E29979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09965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ACC15E2" w14:textId="278ECE2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96115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27074D1" w14:textId="3DF533C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8036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B6C8D57" w14:textId="77777777">
        <w:tc>
          <w:tcPr>
            <w:tcW w:w="0" w:type="auto"/>
            <w:shd w:val="clear" w:color="auto" w:fill="FFFFFF"/>
          </w:tcPr>
          <w:p w14:paraId="00D80E4D" w14:textId="77777777" w:rsidR="00A77B3E" w:rsidRPr="00971397" w:rsidRDefault="00000000" w:rsidP="0094063E">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BA94CA0" w14:textId="32D7F79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56337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8EDA039" w14:textId="1435DD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47320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F2860BB" w14:textId="5F2768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47638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B13BE5A" w14:textId="0FDE55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73910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F7A4310" w14:textId="77B3E0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20575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06B7169" w14:textId="67A633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27124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4EAB69E" w14:textId="4069FBF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9403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E76F01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1932D1B" w14:textId="77777777">
        <w:tc>
          <w:tcPr>
            <w:tcW w:w="0" w:type="auto"/>
            <w:shd w:val="clear" w:color="auto" w:fill="CCECFC"/>
          </w:tcPr>
          <w:p w14:paraId="13E55FA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CP-10(4) What is the solution and how is it implemented?</w:t>
            </w:r>
          </w:p>
        </w:tc>
      </w:tr>
      <w:tr w:rsidR="00C678CA" w:rsidRPr="00971397" w14:paraId="4F525B52" w14:textId="77777777">
        <w:tc>
          <w:tcPr>
            <w:tcW w:w="0" w:type="auto"/>
            <w:shd w:val="clear" w:color="auto" w:fill="FFFFFF"/>
          </w:tcPr>
          <w:p w14:paraId="663661C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58649EF" w14:textId="77777777" w:rsidR="00A77B3E" w:rsidRPr="00971397"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187" w:name="_Toc144074593"/>
      <w:r w:rsidRPr="00971397">
        <w:rPr>
          <w:rFonts w:asciiTheme="minorHAnsi" w:hAnsiTheme="minorHAnsi" w:cstheme="minorHAnsi"/>
        </w:rPr>
        <w:t>Identification and Authentication</w:t>
      </w:r>
      <w:bookmarkEnd w:id="187"/>
    </w:p>
    <w:p w14:paraId="2BCF13F1"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88" w:name="_Toc144074594"/>
      <w:r w:rsidRPr="00971397">
        <w:rPr>
          <w:rFonts w:asciiTheme="minorHAnsi" w:hAnsiTheme="minorHAnsi" w:cstheme="minorHAnsi"/>
        </w:rPr>
        <w:t>IA-1 Policy and Procedures (L)(M)(H)</w:t>
      </w:r>
      <w:bookmarkEnd w:id="188"/>
    </w:p>
    <w:p w14:paraId="423CCE4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31C26FCE" w14:textId="6BB9A88F"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identification and authentication policy that:</w:t>
      </w:r>
    </w:p>
    <w:p w14:paraId="0B480EE7"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667057F5"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7EEB3A00"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identification and authentication policy and the associated identification and authentication controls;</w:t>
      </w:r>
    </w:p>
    <w:p w14:paraId="211D16B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identification and authentication policy and procedures; and</w:t>
      </w:r>
    </w:p>
    <w:p w14:paraId="73FC9EE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c.</w:t>
      </w:r>
      <w:r w:rsidRPr="00971397">
        <w:rPr>
          <w:rFonts w:cstheme="minorHAnsi"/>
        </w:rPr>
        <w:tab/>
        <w:t>Review and update the current identification and authentication:</w:t>
      </w:r>
    </w:p>
    <w:p w14:paraId="3D67ED03" w14:textId="3CE2785A"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4D2158AE" w14:textId="68249A25"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7F3ADF4" w14:textId="77777777">
        <w:tc>
          <w:tcPr>
            <w:tcW w:w="0" w:type="auto"/>
            <w:shd w:val="clear" w:color="auto" w:fill="CCECFC"/>
          </w:tcPr>
          <w:p w14:paraId="1353FBE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IA-1 Control Summary Information</w:t>
            </w:r>
          </w:p>
        </w:tc>
      </w:tr>
      <w:tr w:rsidR="00C678CA" w:rsidRPr="00971397" w14:paraId="15656AB3" w14:textId="77777777">
        <w:tc>
          <w:tcPr>
            <w:tcW w:w="0" w:type="auto"/>
            <w:shd w:val="clear" w:color="auto" w:fill="FFFFFF"/>
          </w:tcPr>
          <w:p w14:paraId="7A6525B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1BEB2461" w14:textId="77777777">
        <w:tc>
          <w:tcPr>
            <w:tcW w:w="0" w:type="auto"/>
            <w:shd w:val="clear" w:color="auto" w:fill="FFFFFF"/>
          </w:tcPr>
          <w:p w14:paraId="6EBB20E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IA-1(a):</w:t>
            </w:r>
          </w:p>
        </w:tc>
      </w:tr>
      <w:tr w:rsidR="00C678CA" w:rsidRPr="00971397" w14:paraId="5FFA5038" w14:textId="77777777">
        <w:tc>
          <w:tcPr>
            <w:tcW w:w="0" w:type="auto"/>
            <w:shd w:val="clear" w:color="auto" w:fill="FFFFFF"/>
          </w:tcPr>
          <w:p w14:paraId="26DF4F8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IA-1(a)(1):</w:t>
            </w:r>
          </w:p>
        </w:tc>
      </w:tr>
      <w:tr w:rsidR="00C678CA" w:rsidRPr="00971397" w14:paraId="75A8C3ED" w14:textId="77777777">
        <w:tc>
          <w:tcPr>
            <w:tcW w:w="0" w:type="auto"/>
            <w:shd w:val="clear" w:color="auto" w:fill="FFFFFF"/>
          </w:tcPr>
          <w:p w14:paraId="20E4694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IA-1(b):</w:t>
            </w:r>
          </w:p>
        </w:tc>
      </w:tr>
      <w:tr w:rsidR="00C678CA" w:rsidRPr="00971397" w14:paraId="265DE3FF" w14:textId="77777777">
        <w:tc>
          <w:tcPr>
            <w:tcW w:w="0" w:type="auto"/>
            <w:shd w:val="clear" w:color="auto" w:fill="FFFFFF"/>
          </w:tcPr>
          <w:p w14:paraId="66715F32" w14:textId="4006CC6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IA-1(c)(1)-1:</w:t>
            </w:r>
          </w:p>
        </w:tc>
      </w:tr>
      <w:tr w:rsidR="00C678CA" w:rsidRPr="00971397" w14:paraId="5BF5E08A" w14:textId="77777777">
        <w:tc>
          <w:tcPr>
            <w:tcW w:w="0" w:type="auto"/>
            <w:shd w:val="clear" w:color="auto" w:fill="FFFFFF"/>
          </w:tcPr>
          <w:p w14:paraId="7B007783" w14:textId="5FDB52B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IA-1(c)(1)-2:</w:t>
            </w:r>
          </w:p>
        </w:tc>
      </w:tr>
      <w:tr w:rsidR="00C678CA" w:rsidRPr="00971397" w14:paraId="4A1955AA" w14:textId="77777777">
        <w:tc>
          <w:tcPr>
            <w:tcW w:w="0" w:type="auto"/>
            <w:shd w:val="clear" w:color="auto" w:fill="FFFFFF"/>
          </w:tcPr>
          <w:p w14:paraId="02B3E30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IA-1(c)(2)-1:</w:t>
            </w:r>
          </w:p>
        </w:tc>
      </w:tr>
      <w:tr w:rsidR="00C678CA" w:rsidRPr="00971397" w14:paraId="7579B515" w14:textId="77777777">
        <w:tc>
          <w:tcPr>
            <w:tcW w:w="0" w:type="auto"/>
            <w:shd w:val="clear" w:color="auto" w:fill="FFFFFF"/>
          </w:tcPr>
          <w:p w14:paraId="48F8379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IA-1(c)(2)-2:</w:t>
            </w:r>
          </w:p>
        </w:tc>
      </w:tr>
      <w:tr w:rsidR="00C678CA" w:rsidRPr="00971397" w14:paraId="679ED85B" w14:textId="77777777">
        <w:tc>
          <w:tcPr>
            <w:tcW w:w="0" w:type="auto"/>
            <w:shd w:val="clear" w:color="auto" w:fill="FFFFFF"/>
          </w:tcPr>
          <w:p w14:paraId="5924D1E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74964F21" w14:textId="7C01407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796306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566A39E" w14:textId="2B38EF7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926716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D9FBD57" w14:textId="2389BAF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268453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42F7D62" w14:textId="6B7C3F6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762364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CE9FD14" w14:textId="520E3BF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249902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9DF1B37" w14:textId="77777777">
        <w:tc>
          <w:tcPr>
            <w:tcW w:w="0" w:type="auto"/>
            <w:shd w:val="clear" w:color="auto" w:fill="FFFFFF"/>
          </w:tcPr>
          <w:p w14:paraId="53DF111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2F9EBC9A" w14:textId="00380C4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618297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7B62A59" w14:textId="78052BF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068511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2838056" w14:textId="530DB87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088639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6F23DAC1"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0D33970" w14:textId="77777777">
        <w:tc>
          <w:tcPr>
            <w:tcW w:w="0" w:type="auto"/>
            <w:shd w:val="clear" w:color="auto" w:fill="CCECFC"/>
          </w:tcPr>
          <w:p w14:paraId="4D8C0CC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IA-1 What is the solution and how is it implemented?</w:t>
            </w:r>
          </w:p>
        </w:tc>
      </w:tr>
      <w:tr w:rsidR="00C678CA" w:rsidRPr="00971397" w14:paraId="04E135A1" w14:textId="77777777">
        <w:tc>
          <w:tcPr>
            <w:tcW w:w="0" w:type="auto"/>
            <w:shd w:val="clear" w:color="auto" w:fill="FFFFFF"/>
          </w:tcPr>
          <w:p w14:paraId="124F3CE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138D3142" w14:textId="77777777">
        <w:tc>
          <w:tcPr>
            <w:tcW w:w="0" w:type="auto"/>
            <w:shd w:val="clear" w:color="auto" w:fill="FFFFFF"/>
          </w:tcPr>
          <w:p w14:paraId="4ED319A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740A5932" w14:textId="77777777">
        <w:tc>
          <w:tcPr>
            <w:tcW w:w="0" w:type="auto"/>
            <w:shd w:val="clear" w:color="auto" w:fill="FFFFFF"/>
          </w:tcPr>
          <w:p w14:paraId="2AA76CE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4C0CCD99" w14:textId="77777777" w:rsidR="00A77B3E" w:rsidRPr="00971397" w:rsidRDefault="00000000" w:rsidP="00971397">
      <w:pPr>
        <w:pStyle w:val="Heading2"/>
        <w:tabs>
          <w:tab w:val="left" w:pos="360"/>
          <w:tab w:val="left" w:pos="720"/>
          <w:tab w:val="left" w:pos="1440"/>
          <w:tab w:val="left" w:pos="2160"/>
        </w:tabs>
        <w:rPr>
          <w:rFonts w:asciiTheme="minorHAnsi" w:hAnsiTheme="minorHAnsi" w:cstheme="minorHAnsi"/>
        </w:rPr>
      </w:pPr>
      <w:bookmarkStart w:id="189" w:name="_Toc144074595"/>
      <w:r w:rsidRPr="00971397">
        <w:rPr>
          <w:rFonts w:asciiTheme="minorHAnsi" w:hAnsiTheme="minorHAnsi" w:cstheme="minorHAnsi"/>
        </w:rPr>
        <w:t>IA-2 Identification and Authentication (Organizational Users) (L)(M)(H)</w:t>
      </w:r>
      <w:bookmarkEnd w:id="189"/>
    </w:p>
    <w:p w14:paraId="61ECCDD6" w14:textId="393C5568"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Uniquely identify and authenticate organizational users and associate that unique identification with processes acting on behalf of those users.</w:t>
      </w:r>
    </w:p>
    <w:p w14:paraId="54A1809A"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IA-2 Additional FedRAMP Requirements and Guidance:</w:t>
      </w:r>
    </w:p>
    <w:p w14:paraId="52CF896F" w14:textId="305ADA83" w:rsidR="00A77B3E" w:rsidRPr="00971397" w:rsidRDefault="00000000" w:rsidP="00EB1CBE">
      <w:pPr>
        <w:pStyle w:val="BodyText"/>
        <w:tabs>
          <w:tab w:val="left" w:pos="360"/>
          <w:tab w:val="left" w:pos="720"/>
          <w:tab w:val="left" w:pos="1440"/>
          <w:tab w:val="left" w:pos="2160"/>
        </w:tabs>
        <w:ind w:left="720" w:hanging="20"/>
        <w:rPr>
          <w:rFonts w:cstheme="minorHAnsi"/>
        </w:rPr>
      </w:pPr>
      <w:r w:rsidRPr="00971397">
        <w:rPr>
          <w:rFonts w:cstheme="minorHAnsi"/>
          <w:b/>
        </w:rPr>
        <w:tab/>
        <w:t>Guidance:</w:t>
      </w:r>
      <w:r w:rsidRPr="00971397">
        <w:rPr>
          <w:rFonts w:cstheme="minorHAnsi"/>
        </w:rPr>
        <w:t xml:space="preserve"> "Phishing-resistant" authentication refers to authentication processes designed to detect and prevent disclosure of authentication secrets and outputs to a website or application masquerading as a legitimate system.</w:t>
      </w:r>
    </w:p>
    <w:p w14:paraId="7ED839F7" w14:textId="61F2E286" w:rsidR="00A77B3E" w:rsidRPr="00971397" w:rsidRDefault="00E33648" w:rsidP="00EB1CBE">
      <w:pPr>
        <w:pStyle w:val="BodyText"/>
        <w:tabs>
          <w:tab w:val="left" w:pos="360"/>
          <w:tab w:val="left" w:pos="720"/>
          <w:tab w:val="left" w:pos="1440"/>
          <w:tab w:val="left" w:pos="2160"/>
        </w:tabs>
        <w:ind w:left="700" w:hanging="20"/>
        <w:rPr>
          <w:rFonts w:cstheme="minorHAnsi"/>
        </w:rPr>
      </w:pPr>
      <w:r w:rsidRPr="00971397">
        <w:rPr>
          <w:rFonts w:cstheme="minorHAnsi"/>
          <w:b/>
        </w:rPr>
        <w:tab/>
        <w:t>Requirement:</w:t>
      </w:r>
      <w:r w:rsidRPr="00971397">
        <w:rPr>
          <w:rFonts w:cstheme="minorHAnsi"/>
        </w:rPr>
        <w:t xml:space="preserve"> For all control enhancements that specify multifactor authentication, the implementation must adhere to the Digital Identity Guidelines specified in NIST Special Publication 800-63B.</w:t>
      </w:r>
    </w:p>
    <w:p w14:paraId="4834C658"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Multi-factor authentication must be phishing-resistant.</w:t>
      </w:r>
    </w:p>
    <w:p w14:paraId="3454FDB2" w14:textId="5AA55796"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Requirement:</w:t>
      </w:r>
      <w:r w:rsidRPr="00971397">
        <w:rPr>
          <w:rFonts w:cstheme="minorHAnsi"/>
        </w:rPr>
        <w:t xml:space="preserve"> All uses of encrypted virtual private networks must meet all applicable Federal requirements and architecture, dataflow, and security and privacy controls must be documented, assessed, and authorized to operate.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036AA46" w14:textId="77777777">
        <w:tc>
          <w:tcPr>
            <w:tcW w:w="0" w:type="auto"/>
            <w:shd w:val="clear" w:color="auto" w:fill="CCECFC"/>
          </w:tcPr>
          <w:p w14:paraId="3B95785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IA-2 Control Summary Information</w:t>
            </w:r>
          </w:p>
        </w:tc>
      </w:tr>
      <w:tr w:rsidR="00C678CA" w:rsidRPr="00971397" w14:paraId="37B5291F" w14:textId="77777777">
        <w:tc>
          <w:tcPr>
            <w:tcW w:w="0" w:type="auto"/>
            <w:shd w:val="clear" w:color="auto" w:fill="FFFFFF"/>
          </w:tcPr>
          <w:p w14:paraId="7C2F254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92CED8C" w14:textId="77777777">
        <w:tc>
          <w:tcPr>
            <w:tcW w:w="0" w:type="auto"/>
            <w:shd w:val="clear" w:color="auto" w:fill="FFFFFF"/>
          </w:tcPr>
          <w:p w14:paraId="3BF7638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CB10C27" w14:textId="44F795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68661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F2C0829" w14:textId="4F4F3F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00159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741FE7C" w14:textId="0BAC205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00722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9CCC2F8" w14:textId="1550108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67334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F60A1D2" w14:textId="69833AC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53380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3193E9B" w14:textId="77777777">
        <w:tc>
          <w:tcPr>
            <w:tcW w:w="0" w:type="auto"/>
            <w:shd w:val="clear" w:color="auto" w:fill="FFFFFF"/>
          </w:tcPr>
          <w:p w14:paraId="7BA2023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113C5A44" w14:textId="0E8EC2C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57203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35FAB75" w14:textId="680492F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09061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8418FA8" w14:textId="0D868CC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00551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630E5F1" w14:textId="5A4199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2100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CF21416" w14:textId="27A9D1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90744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DF9590C" w14:textId="176F6A2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86880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1D9FF05" w14:textId="568B971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311011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A83875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146D027" w14:textId="77777777">
        <w:tc>
          <w:tcPr>
            <w:tcW w:w="0" w:type="auto"/>
            <w:shd w:val="clear" w:color="auto" w:fill="CCECFC"/>
          </w:tcPr>
          <w:p w14:paraId="52EBF5F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IA-2 What is the solution and how is it implemented?</w:t>
            </w:r>
          </w:p>
        </w:tc>
      </w:tr>
      <w:tr w:rsidR="00C678CA" w:rsidRPr="00971397" w14:paraId="70D7481A" w14:textId="77777777">
        <w:tc>
          <w:tcPr>
            <w:tcW w:w="0" w:type="auto"/>
            <w:shd w:val="clear" w:color="auto" w:fill="FFFFFF"/>
          </w:tcPr>
          <w:p w14:paraId="54AC4B7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DF5F8AC" w14:textId="77777777" w:rsidR="00A77B3E" w:rsidRPr="00971397" w:rsidRDefault="00000000" w:rsidP="00EB1CBE">
      <w:pPr>
        <w:pStyle w:val="Heading3"/>
        <w:tabs>
          <w:tab w:val="left" w:pos="360"/>
          <w:tab w:val="left" w:pos="720"/>
          <w:tab w:val="left" w:pos="1440"/>
          <w:tab w:val="left" w:pos="2160"/>
        </w:tabs>
        <w:ind w:left="20" w:hanging="14"/>
        <w:rPr>
          <w:rFonts w:asciiTheme="minorHAnsi" w:hAnsiTheme="minorHAnsi" w:cstheme="minorHAnsi"/>
        </w:rPr>
      </w:pPr>
      <w:bookmarkStart w:id="190" w:name="_Toc144074596"/>
      <w:r w:rsidRPr="00971397">
        <w:rPr>
          <w:rFonts w:asciiTheme="minorHAnsi" w:hAnsiTheme="minorHAnsi" w:cstheme="minorHAnsi"/>
        </w:rPr>
        <w:t>IA-2(1) Multi-factor Authentication to Privileged Accounts (L)(M)(H)</w:t>
      </w:r>
      <w:bookmarkEnd w:id="190"/>
    </w:p>
    <w:p w14:paraId="43F1E0B2" w14:textId="58D4B951"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Implement multi-factor authentication for access to privileged accounts.</w:t>
      </w:r>
    </w:p>
    <w:p w14:paraId="3145E0F6"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IA-2 (1) Additional FedRAMP Requirements and Guidance:</w:t>
      </w:r>
    </w:p>
    <w:p w14:paraId="60D3FE1B" w14:textId="3C7EB833" w:rsidR="00A77B3E" w:rsidRPr="00971397" w:rsidRDefault="00000000" w:rsidP="00EB1CBE">
      <w:pPr>
        <w:pStyle w:val="BodyText"/>
        <w:tabs>
          <w:tab w:val="left" w:pos="360"/>
          <w:tab w:val="left" w:pos="720"/>
          <w:tab w:val="left" w:pos="1440"/>
          <w:tab w:val="left" w:pos="2160"/>
        </w:tabs>
        <w:ind w:left="720" w:hanging="14"/>
        <w:rPr>
          <w:rFonts w:cstheme="minorHAnsi"/>
        </w:rPr>
      </w:pPr>
      <w:r w:rsidRPr="00971397">
        <w:rPr>
          <w:rFonts w:cstheme="minorHAnsi"/>
          <w:b/>
        </w:rPr>
        <w:tab/>
        <w:t>Guidance:</w:t>
      </w:r>
      <w:r w:rsidRPr="00971397">
        <w:rPr>
          <w:rFonts w:cstheme="minorHAnsi"/>
        </w:rPr>
        <w:t xml:space="preserve"> Multi-factor authentication to subsequent components in the same user domain is not required.</w:t>
      </w:r>
    </w:p>
    <w:p w14:paraId="3FC82940" w14:textId="3DE9134F" w:rsidR="00A77B3E" w:rsidRPr="00971397" w:rsidRDefault="00E33648" w:rsidP="00EB1CBE">
      <w:pPr>
        <w:pStyle w:val="BodyText"/>
        <w:tabs>
          <w:tab w:val="left" w:pos="360"/>
          <w:tab w:val="left" w:pos="720"/>
          <w:tab w:val="left" w:pos="1440"/>
          <w:tab w:val="left" w:pos="2160"/>
        </w:tabs>
        <w:ind w:left="700" w:hanging="14"/>
        <w:rPr>
          <w:rFonts w:cstheme="minorHAnsi"/>
        </w:rPr>
      </w:pPr>
      <w:r w:rsidRPr="00971397">
        <w:rPr>
          <w:rFonts w:cstheme="minorHAnsi"/>
          <w:b/>
        </w:rPr>
        <w:tab/>
        <w:t>Requirement:</w:t>
      </w:r>
      <w:r w:rsidRPr="00971397">
        <w:rPr>
          <w:rFonts w:cstheme="minorHAnsi"/>
        </w:rPr>
        <w:t xml:space="preserve"> According to SP 800-63-3, SP 800-63A (IAL), SP 800-63B (AAL), and SP 800-63C (FAL).</w:t>
      </w:r>
    </w:p>
    <w:p w14:paraId="384523B6" w14:textId="73D62F44"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lastRenderedPageBreak/>
        <w:tab/>
      </w:r>
      <w:r w:rsidRPr="00971397">
        <w:rPr>
          <w:rFonts w:cstheme="minorHAnsi"/>
          <w:b/>
        </w:rPr>
        <w:tab/>
      </w:r>
      <w:r w:rsidRPr="00971397">
        <w:rPr>
          <w:rFonts w:cstheme="minorHAnsi"/>
          <w:b/>
        </w:rPr>
        <w:tab/>
        <w:t>Requirement:</w:t>
      </w:r>
      <w:r w:rsidRPr="00971397">
        <w:rPr>
          <w:rFonts w:cstheme="minorHAnsi"/>
        </w:rPr>
        <w:t xml:space="preserve"> Multi-factor authentication must be phishing-resistant.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FF7AF49" w14:textId="77777777">
        <w:tc>
          <w:tcPr>
            <w:tcW w:w="0" w:type="auto"/>
            <w:shd w:val="clear" w:color="auto" w:fill="CCECFC"/>
          </w:tcPr>
          <w:p w14:paraId="4F77BF6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IA-2(1) Control Summary Information</w:t>
            </w:r>
          </w:p>
        </w:tc>
      </w:tr>
      <w:tr w:rsidR="00C678CA" w:rsidRPr="00971397" w14:paraId="1FC876B8" w14:textId="77777777">
        <w:tc>
          <w:tcPr>
            <w:tcW w:w="0" w:type="auto"/>
            <w:shd w:val="clear" w:color="auto" w:fill="FFFFFF"/>
          </w:tcPr>
          <w:p w14:paraId="1C0C529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89E36F9" w14:textId="77777777">
        <w:tc>
          <w:tcPr>
            <w:tcW w:w="0" w:type="auto"/>
            <w:shd w:val="clear" w:color="auto" w:fill="FFFFFF"/>
          </w:tcPr>
          <w:p w14:paraId="687F35D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341D132" w14:textId="0E08EC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83924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F0365AC" w14:textId="61308D9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88060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06050BA" w14:textId="40DEEAF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95156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A05AFDD" w14:textId="6832EEA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42745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7385EEC" w14:textId="196393C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84605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F6E4152" w14:textId="77777777">
        <w:tc>
          <w:tcPr>
            <w:tcW w:w="0" w:type="auto"/>
            <w:shd w:val="clear" w:color="auto" w:fill="FFFFFF"/>
          </w:tcPr>
          <w:p w14:paraId="18AFE8B5" w14:textId="77777777" w:rsidR="00A77B3E" w:rsidRPr="00971397" w:rsidRDefault="00000000" w:rsidP="00292E65">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F7F1550" w14:textId="42C3CB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24934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9616253" w14:textId="3FB950C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84357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805CFD5" w14:textId="418A9AD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92233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2031BBC" w14:textId="53EE7D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62202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C4BD0B8" w14:textId="01280E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32922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392D904" w14:textId="7E11573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7785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39C54CE" w14:textId="37EF5FDD"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395651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3CCC28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DCDFF8D" w14:textId="77777777">
        <w:tc>
          <w:tcPr>
            <w:tcW w:w="0" w:type="auto"/>
            <w:shd w:val="clear" w:color="auto" w:fill="CCECFC"/>
          </w:tcPr>
          <w:p w14:paraId="014E8EE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IA-2(1) What is the solution and how is it implemented?</w:t>
            </w:r>
          </w:p>
        </w:tc>
      </w:tr>
      <w:tr w:rsidR="00C678CA" w:rsidRPr="00971397" w14:paraId="5E536CD4" w14:textId="77777777">
        <w:tc>
          <w:tcPr>
            <w:tcW w:w="0" w:type="auto"/>
            <w:shd w:val="clear" w:color="auto" w:fill="FFFFFF"/>
          </w:tcPr>
          <w:p w14:paraId="22D19BD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182DAEE"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91" w:name="_Toc144074597"/>
      <w:r w:rsidRPr="00971397">
        <w:rPr>
          <w:rFonts w:asciiTheme="minorHAnsi" w:hAnsiTheme="minorHAnsi" w:cstheme="minorHAnsi"/>
        </w:rPr>
        <w:t>IA-2(2) Multi-factor Authentication to Non-privileged Accounts (L)(M)(H)</w:t>
      </w:r>
      <w:bookmarkEnd w:id="191"/>
    </w:p>
    <w:p w14:paraId="5FD17BB6" w14:textId="3925FD99"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Implement multi-factor authentication for access to non-privileged accounts.</w:t>
      </w:r>
    </w:p>
    <w:p w14:paraId="0283EA16"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lastRenderedPageBreak/>
        <w:tab/>
      </w:r>
      <w:r w:rsidRPr="00971397">
        <w:rPr>
          <w:rFonts w:cstheme="minorHAnsi"/>
          <w:b/>
        </w:rPr>
        <w:tab/>
      </w:r>
      <w:r w:rsidRPr="00971397">
        <w:rPr>
          <w:rFonts w:cstheme="minorHAnsi"/>
          <w:b/>
        </w:rPr>
        <w:tab/>
        <w:t>IA-2 (2) Additional FedRAMP Requirements and Guidance:</w:t>
      </w:r>
    </w:p>
    <w:p w14:paraId="19B7EFDD" w14:textId="2A170CBC" w:rsidR="00A77B3E" w:rsidRPr="00971397" w:rsidRDefault="00000000" w:rsidP="00EB1CBE">
      <w:pPr>
        <w:pStyle w:val="BodyText"/>
        <w:tabs>
          <w:tab w:val="left" w:pos="360"/>
          <w:tab w:val="left" w:pos="720"/>
          <w:tab w:val="left" w:pos="1440"/>
          <w:tab w:val="left" w:pos="2160"/>
        </w:tabs>
        <w:ind w:left="720" w:hanging="14"/>
        <w:rPr>
          <w:rFonts w:cstheme="minorHAnsi"/>
        </w:rPr>
      </w:pPr>
      <w:r w:rsidRPr="00971397">
        <w:rPr>
          <w:rFonts w:cstheme="minorHAnsi"/>
          <w:b/>
        </w:rPr>
        <w:tab/>
        <w:t>Guidance:</w:t>
      </w:r>
      <w:r w:rsidRPr="00971397">
        <w:rPr>
          <w:rFonts w:cstheme="minorHAnsi"/>
        </w:rPr>
        <w:t xml:space="preserve"> Multi-factor authentication to subsequent components in the same user domain is not required.</w:t>
      </w:r>
    </w:p>
    <w:p w14:paraId="4079A8A9" w14:textId="73B391F8" w:rsidR="00A77B3E" w:rsidRPr="00971397" w:rsidRDefault="00000000" w:rsidP="00EB1CBE">
      <w:pPr>
        <w:pStyle w:val="BodyText"/>
        <w:tabs>
          <w:tab w:val="left" w:pos="360"/>
          <w:tab w:val="left" w:pos="720"/>
          <w:tab w:val="left" w:pos="1440"/>
          <w:tab w:val="left" w:pos="2160"/>
        </w:tabs>
        <w:ind w:left="700" w:hanging="14"/>
        <w:rPr>
          <w:rFonts w:cstheme="minorHAnsi"/>
        </w:rPr>
      </w:pPr>
      <w:r w:rsidRPr="00971397">
        <w:rPr>
          <w:rFonts w:cstheme="minorHAnsi"/>
          <w:b/>
        </w:rPr>
        <w:tab/>
      </w:r>
      <w:r w:rsidRPr="00971397">
        <w:rPr>
          <w:rFonts w:cstheme="minorHAnsi"/>
          <w:b/>
        </w:rPr>
        <w:tab/>
        <w:t>Requirement:</w:t>
      </w:r>
      <w:r w:rsidRPr="00971397">
        <w:rPr>
          <w:rFonts w:cstheme="minorHAnsi"/>
        </w:rPr>
        <w:t xml:space="preserve"> According to SP 800-63-3, SP 800-63A (IAL), SP 800-63B (AAL), and SP 800-63C (FAL).</w:t>
      </w:r>
    </w:p>
    <w:p w14:paraId="6A37DB97" w14:textId="017E9E25"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Multi-factor authentication must be phishing-resistant.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3FE3456" w14:textId="77777777">
        <w:tc>
          <w:tcPr>
            <w:tcW w:w="0" w:type="auto"/>
            <w:shd w:val="clear" w:color="auto" w:fill="CCECFC"/>
          </w:tcPr>
          <w:p w14:paraId="7BF0126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IA-2(2) Control Summary Information</w:t>
            </w:r>
          </w:p>
        </w:tc>
      </w:tr>
      <w:tr w:rsidR="00C678CA" w:rsidRPr="00971397" w14:paraId="1DC09357" w14:textId="77777777">
        <w:tc>
          <w:tcPr>
            <w:tcW w:w="0" w:type="auto"/>
            <w:shd w:val="clear" w:color="auto" w:fill="FFFFFF"/>
          </w:tcPr>
          <w:p w14:paraId="0A2A8F1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5B7C7A5" w14:textId="77777777">
        <w:tc>
          <w:tcPr>
            <w:tcW w:w="0" w:type="auto"/>
            <w:shd w:val="clear" w:color="auto" w:fill="FFFFFF"/>
          </w:tcPr>
          <w:p w14:paraId="7FE1419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F9E9858" w14:textId="193950D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26155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2475B4A" w14:textId="1256E8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55975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685C7FB" w14:textId="533464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95297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5558E19" w14:textId="199988D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15106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E394278" w14:textId="651687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90487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9D73496" w14:textId="77777777">
        <w:tc>
          <w:tcPr>
            <w:tcW w:w="0" w:type="auto"/>
            <w:shd w:val="clear" w:color="auto" w:fill="FFFFFF"/>
          </w:tcPr>
          <w:p w14:paraId="7672B471" w14:textId="77777777" w:rsidR="00A77B3E" w:rsidRPr="00971397" w:rsidRDefault="00000000" w:rsidP="00292E65">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9815966" w14:textId="0AED03D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24773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24F6BC1" w14:textId="6542998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9731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BE5B2D1" w14:textId="49BEDDB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56714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609BE63" w14:textId="0CAE3E7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01476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ED9BA39" w14:textId="598A3B0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82263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1CA09E1" w14:textId="25485A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39121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EE9C92B" w14:textId="510E3EC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7458912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00940A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C9B727A" w14:textId="77777777">
        <w:tc>
          <w:tcPr>
            <w:tcW w:w="0" w:type="auto"/>
            <w:shd w:val="clear" w:color="auto" w:fill="CCECFC"/>
          </w:tcPr>
          <w:p w14:paraId="4E01F83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IA-2(2) What is the solution and how is it implemented?</w:t>
            </w:r>
          </w:p>
        </w:tc>
      </w:tr>
      <w:tr w:rsidR="00C678CA" w:rsidRPr="00971397" w14:paraId="7A62E10C" w14:textId="77777777">
        <w:tc>
          <w:tcPr>
            <w:tcW w:w="0" w:type="auto"/>
            <w:shd w:val="clear" w:color="auto" w:fill="FFFFFF"/>
          </w:tcPr>
          <w:p w14:paraId="328383C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E608A50"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192" w:name="_Toc144074598"/>
      <w:r w:rsidRPr="00971397">
        <w:rPr>
          <w:rFonts w:asciiTheme="minorHAnsi" w:hAnsiTheme="minorHAnsi" w:cstheme="minorHAnsi"/>
        </w:rPr>
        <w:t>IA-2(5) Individual Authentication with Group Authentication (M)(H)</w:t>
      </w:r>
      <w:bookmarkEnd w:id="192"/>
    </w:p>
    <w:p w14:paraId="2A79F755" w14:textId="71859076" w:rsidR="00A77B3E" w:rsidRPr="00971397" w:rsidRDefault="00000000" w:rsidP="00971397">
      <w:pPr>
        <w:spacing w:after="320"/>
        <w:rPr>
          <w:rFonts w:cstheme="minorHAnsi"/>
        </w:rPr>
      </w:pPr>
      <w:r w:rsidRPr="00971397">
        <w:rPr>
          <w:rFonts w:cstheme="minorHAnsi"/>
        </w:rPr>
        <w:t>When shared accounts or authenticators are employed, require users to be individually authenticated before granting access to the shared accounts or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C4083C0" w14:textId="77777777">
        <w:tc>
          <w:tcPr>
            <w:tcW w:w="0" w:type="auto"/>
            <w:shd w:val="clear" w:color="auto" w:fill="CCECFC"/>
          </w:tcPr>
          <w:p w14:paraId="2412472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IA-2(5) Control Summary Information</w:t>
            </w:r>
          </w:p>
        </w:tc>
      </w:tr>
      <w:tr w:rsidR="00C678CA" w:rsidRPr="00971397" w14:paraId="0400679C" w14:textId="77777777">
        <w:tc>
          <w:tcPr>
            <w:tcW w:w="0" w:type="auto"/>
            <w:shd w:val="clear" w:color="auto" w:fill="FFFFFF"/>
          </w:tcPr>
          <w:p w14:paraId="020B3BC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33D3538" w14:textId="77777777">
        <w:tc>
          <w:tcPr>
            <w:tcW w:w="0" w:type="auto"/>
            <w:shd w:val="clear" w:color="auto" w:fill="FFFFFF"/>
          </w:tcPr>
          <w:p w14:paraId="1E936EE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911F989" w14:textId="6E4E95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44613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19EC9C2" w14:textId="0D5FAC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36105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3AEF686" w14:textId="73321EC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00207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A344927" w14:textId="150C2F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38071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2E701D0" w14:textId="377C47F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50062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576E64B" w14:textId="77777777">
        <w:tc>
          <w:tcPr>
            <w:tcW w:w="0" w:type="auto"/>
            <w:shd w:val="clear" w:color="auto" w:fill="FFFFFF"/>
          </w:tcPr>
          <w:p w14:paraId="1E2F8913" w14:textId="77777777" w:rsidR="00A77B3E" w:rsidRPr="00971397" w:rsidRDefault="00000000" w:rsidP="00292E65">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0AA6EAD" w14:textId="16AB3A5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81510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564B558" w14:textId="3093F4D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81777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38DCA49" w14:textId="6831B2C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06419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19619C7" w14:textId="662D865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42122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667B72A" w14:textId="605B5E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53338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3EAB83A" w14:textId="7C9614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47080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EAA471C" w14:textId="4C53B61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306264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D6DC56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5C86FD6" w14:textId="77777777">
        <w:tc>
          <w:tcPr>
            <w:tcW w:w="0" w:type="auto"/>
            <w:shd w:val="clear" w:color="auto" w:fill="CCECFC"/>
          </w:tcPr>
          <w:p w14:paraId="2739F71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IA-2(5) What is the solution and how is it implemented?</w:t>
            </w:r>
          </w:p>
        </w:tc>
      </w:tr>
      <w:tr w:rsidR="00C678CA" w:rsidRPr="00971397" w14:paraId="6FAD9224" w14:textId="77777777">
        <w:tc>
          <w:tcPr>
            <w:tcW w:w="0" w:type="auto"/>
            <w:shd w:val="clear" w:color="auto" w:fill="FFFFFF"/>
          </w:tcPr>
          <w:p w14:paraId="2577601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0CC55BA"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193" w:name="_Toc144074599"/>
      <w:r w:rsidRPr="00971397">
        <w:rPr>
          <w:rFonts w:asciiTheme="minorHAnsi" w:hAnsiTheme="minorHAnsi" w:cstheme="minorHAnsi"/>
        </w:rPr>
        <w:t>IA-2(6) Access to Accounts —separate Device (M)(H)</w:t>
      </w:r>
      <w:bookmarkEnd w:id="193"/>
    </w:p>
    <w:p w14:paraId="6A01BB13" w14:textId="150509E0"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Implement multi-factor authentication for [FedRAMP Assignment: local, network and remote] access to [FedRAMP Assignment: privileged accounts; non-privileged accounts] such that:</w:t>
      </w:r>
    </w:p>
    <w:p w14:paraId="5F72C781" w14:textId="09667AB3"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One of the factors is provided by a device separate from the system gaining access; and</w:t>
      </w:r>
    </w:p>
    <w:p w14:paraId="65A149F2" w14:textId="7CC028DD"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(b)</w:t>
      </w:r>
      <w:r w:rsidRPr="00971397">
        <w:rPr>
          <w:rFonts w:cstheme="minorHAnsi"/>
        </w:rPr>
        <w:tab/>
        <w:t>The device meets [FedRAMP Assignment: FIPS-validated or NSA-approved cryptography].</w:t>
      </w:r>
    </w:p>
    <w:p w14:paraId="779EBA81" w14:textId="77777777" w:rsidR="00A77B3E" w:rsidRPr="00971397" w:rsidRDefault="00000000" w:rsidP="00EB1CBE">
      <w:pPr>
        <w:pStyle w:val="BodyText"/>
        <w:tabs>
          <w:tab w:val="left" w:pos="360"/>
          <w:tab w:val="left" w:pos="720"/>
          <w:tab w:val="left" w:pos="1440"/>
          <w:tab w:val="left" w:pos="2160"/>
        </w:tabs>
        <w:ind w:left="1300" w:hanging="1300"/>
        <w:rPr>
          <w:rFonts w:cstheme="minorHAnsi"/>
          <w:b/>
        </w:rPr>
      </w:pPr>
      <w:r w:rsidRPr="00971397">
        <w:rPr>
          <w:rFonts w:cstheme="minorHAnsi"/>
          <w:b/>
        </w:rPr>
        <w:tab/>
      </w:r>
      <w:r w:rsidRPr="00971397">
        <w:rPr>
          <w:rFonts w:cstheme="minorHAnsi"/>
          <w:b/>
        </w:rPr>
        <w:tab/>
      </w:r>
      <w:r w:rsidRPr="00971397">
        <w:rPr>
          <w:rFonts w:cstheme="minorHAnsi"/>
          <w:b/>
        </w:rPr>
        <w:tab/>
        <w:t>IA-2 (6) Additional FedRAMP Requirements and Guidance:</w:t>
      </w:r>
    </w:p>
    <w:p w14:paraId="1F65CECB"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PIV=separate device. Please refer to NIST SP 800-157 Guidelines for Derived Personal Identity Verification (PIV) Credentials.</w:t>
      </w:r>
    </w:p>
    <w:p w14:paraId="62026184" w14:textId="72EC8EA8"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See SC-13 Guidance for more information on FIPS-validated or NSA-approved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4D98739" w14:textId="77777777">
        <w:tc>
          <w:tcPr>
            <w:tcW w:w="0" w:type="auto"/>
            <w:shd w:val="clear" w:color="auto" w:fill="CCECFC"/>
          </w:tcPr>
          <w:p w14:paraId="1063EF2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IA-2(6) Control Summary Information</w:t>
            </w:r>
          </w:p>
        </w:tc>
      </w:tr>
      <w:tr w:rsidR="00C678CA" w:rsidRPr="00971397" w14:paraId="227C79C5" w14:textId="77777777">
        <w:tc>
          <w:tcPr>
            <w:tcW w:w="0" w:type="auto"/>
            <w:shd w:val="clear" w:color="auto" w:fill="FFFFFF"/>
          </w:tcPr>
          <w:p w14:paraId="0825856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017D448C" w14:textId="77777777">
        <w:tc>
          <w:tcPr>
            <w:tcW w:w="0" w:type="auto"/>
            <w:shd w:val="clear" w:color="auto" w:fill="FFFFFF"/>
          </w:tcPr>
          <w:p w14:paraId="1C5845D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IA-2(6)-1:</w:t>
            </w:r>
          </w:p>
        </w:tc>
      </w:tr>
      <w:tr w:rsidR="00C678CA" w:rsidRPr="00971397" w14:paraId="57BB5A4B" w14:textId="77777777">
        <w:tc>
          <w:tcPr>
            <w:tcW w:w="0" w:type="auto"/>
            <w:shd w:val="clear" w:color="auto" w:fill="FFFFFF"/>
          </w:tcPr>
          <w:p w14:paraId="3DBB5BB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IA-2(6)-2:</w:t>
            </w:r>
          </w:p>
        </w:tc>
      </w:tr>
      <w:tr w:rsidR="00C678CA" w:rsidRPr="00971397" w14:paraId="640791A6" w14:textId="77777777">
        <w:tc>
          <w:tcPr>
            <w:tcW w:w="0" w:type="auto"/>
            <w:shd w:val="clear" w:color="auto" w:fill="FFFFFF"/>
          </w:tcPr>
          <w:p w14:paraId="4983E57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IA-2(6)(b):</w:t>
            </w:r>
          </w:p>
        </w:tc>
      </w:tr>
      <w:tr w:rsidR="00C678CA" w:rsidRPr="00971397" w14:paraId="7FC500A2" w14:textId="77777777">
        <w:tc>
          <w:tcPr>
            <w:tcW w:w="0" w:type="auto"/>
            <w:shd w:val="clear" w:color="auto" w:fill="FFFFFF"/>
          </w:tcPr>
          <w:p w14:paraId="116B71B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61F615E0" w14:textId="6707119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13891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8B22C82" w14:textId="53A217E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731336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66253EA" w14:textId="4CB24B4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372250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53A05EF" w14:textId="4B6A4F8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627212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E027811" w14:textId="33BE33C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284626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B695E32" w14:textId="77777777">
        <w:tc>
          <w:tcPr>
            <w:tcW w:w="0" w:type="auto"/>
            <w:shd w:val="clear" w:color="auto" w:fill="FFFFFF"/>
          </w:tcPr>
          <w:p w14:paraId="43B64C99" w14:textId="77777777" w:rsidR="00A77B3E" w:rsidRPr="00971397" w:rsidRDefault="00000000" w:rsidP="00292E65">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Control Origination (check all that apply):</w:t>
            </w:r>
          </w:p>
          <w:p w14:paraId="43A56C43" w14:textId="5347F64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20926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C3728A5" w14:textId="7DAECE6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716559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B1F27C5" w14:textId="0A5556B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973884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54584A2" w14:textId="5F6674B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215217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6FE3369" w14:textId="5BDDEC4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922466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10726F3" w14:textId="72F597A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683832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A6E1005" w14:textId="50878FA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100269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44F577D"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6A39CDB" w14:textId="77777777">
        <w:tc>
          <w:tcPr>
            <w:tcW w:w="0" w:type="auto"/>
            <w:shd w:val="clear" w:color="auto" w:fill="CCECFC"/>
          </w:tcPr>
          <w:p w14:paraId="52DC408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IA-2(6) What is the solution and how is it implemented?</w:t>
            </w:r>
          </w:p>
        </w:tc>
      </w:tr>
      <w:tr w:rsidR="00C678CA" w:rsidRPr="00971397" w14:paraId="30D256F4" w14:textId="77777777">
        <w:tc>
          <w:tcPr>
            <w:tcW w:w="0" w:type="auto"/>
            <w:shd w:val="clear" w:color="auto" w:fill="FFFFFF"/>
          </w:tcPr>
          <w:p w14:paraId="23D8020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192D76F9" w14:textId="77777777">
        <w:tc>
          <w:tcPr>
            <w:tcW w:w="0" w:type="auto"/>
            <w:shd w:val="clear" w:color="auto" w:fill="FFFFFF"/>
          </w:tcPr>
          <w:p w14:paraId="105EA00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0039E6CF"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194" w:name="_Toc144074600"/>
      <w:r w:rsidRPr="00971397">
        <w:rPr>
          <w:rFonts w:asciiTheme="minorHAnsi" w:hAnsiTheme="minorHAnsi" w:cstheme="minorHAnsi"/>
        </w:rPr>
        <w:t>IA-2(8) Access to Accounts — Replay Resistant (L)(M)(H)</w:t>
      </w:r>
      <w:bookmarkEnd w:id="194"/>
    </w:p>
    <w:p w14:paraId="522EC8D5" w14:textId="7829C448" w:rsidR="00A77B3E" w:rsidRPr="00971397" w:rsidRDefault="00000000" w:rsidP="00971397">
      <w:pPr>
        <w:spacing w:after="320"/>
        <w:rPr>
          <w:rFonts w:cstheme="minorHAnsi"/>
        </w:rPr>
      </w:pPr>
      <w:r w:rsidRPr="00971397">
        <w:rPr>
          <w:rFonts w:cstheme="minorHAnsi"/>
        </w:rPr>
        <w:t>Implement replay-resistant authentication mechanisms for access to [FedRAMP Assignment: privileged accounts;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B18EB10" w14:textId="77777777">
        <w:tc>
          <w:tcPr>
            <w:tcW w:w="0" w:type="auto"/>
            <w:shd w:val="clear" w:color="auto" w:fill="CCECFC"/>
          </w:tcPr>
          <w:p w14:paraId="67DB820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IA-2(8) Control Summary Information</w:t>
            </w:r>
          </w:p>
        </w:tc>
      </w:tr>
      <w:tr w:rsidR="00C678CA" w:rsidRPr="00971397" w14:paraId="04D13624" w14:textId="77777777">
        <w:tc>
          <w:tcPr>
            <w:tcW w:w="0" w:type="auto"/>
            <w:shd w:val="clear" w:color="auto" w:fill="FFFFFF"/>
          </w:tcPr>
          <w:p w14:paraId="35FEA37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91843BB" w14:textId="77777777">
        <w:tc>
          <w:tcPr>
            <w:tcW w:w="0" w:type="auto"/>
            <w:shd w:val="clear" w:color="auto" w:fill="FFFFFF"/>
          </w:tcPr>
          <w:p w14:paraId="6916C1DE" w14:textId="7673DE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IA-2(8):</w:t>
            </w:r>
          </w:p>
        </w:tc>
      </w:tr>
      <w:tr w:rsidR="00C678CA" w:rsidRPr="00971397" w14:paraId="3784EF47" w14:textId="77777777">
        <w:tc>
          <w:tcPr>
            <w:tcW w:w="0" w:type="auto"/>
            <w:shd w:val="clear" w:color="auto" w:fill="FFFFFF"/>
          </w:tcPr>
          <w:p w14:paraId="22EB2DD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34B0AFE" w14:textId="56202C7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21999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0F18358" w14:textId="5529A13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84682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C48B557" w14:textId="3480490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28649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C61936F" w14:textId="4F090FB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29804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661F871" w14:textId="634790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35717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8355E77" w14:textId="77777777">
        <w:tc>
          <w:tcPr>
            <w:tcW w:w="0" w:type="auto"/>
            <w:shd w:val="clear" w:color="auto" w:fill="FFFFFF"/>
          </w:tcPr>
          <w:p w14:paraId="01DC43AC" w14:textId="77777777" w:rsidR="00A77B3E" w:rsidRPr="00971397" w:rsidRDefault="00000000" w:rsidP="00292E65">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7A1CDEE5" w14:textId="7B2ECB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37824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09FE6FD" w14:textId="0D34B9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28778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16D42C3" w14:textId="3653CD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33803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7A71E49" w14:textId="2051737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24803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141C27F" w14:textId="27F8A2B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02097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2CF2BCD" w14:textId="7D3A08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67464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0D00AA7" w14:textId="16EB767D"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040701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275E51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5A972D3" w14:textId="77777777">
        <w:tc>
          <w:tcPr>
            <w:tcW w:w="0" w:type="auto"/>
            <w:shd w:val="clear" w:color="auto" w:fill="CCECFC"/>
          </w:tcPr>
          <w:p w14:paraId="3FE3150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IA-2(8) What is the solution and how is it implemented?</w:t>
            </w:r>
          </w:p>
        </w:tc>
      </w:tr>
      <w:tr w:rsidR="00C678CA" w:rsidRPr="00971397" w14:paraId="29917862" w14:textId="77777777">
        <w:tc>
          <w:tcPr>
            <w:tcW w:w="0" w:type="auto"/>
            <w:shd w:val="clear" w:color="auto" w:fill="FFFFFF"/>
          </w:tcPr>
          <w:p w14:paraId="50A6C99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CC4141A" w14:textId="77777777" w:rsidR="00A77B3E" w:rsidRPr="00971397" w:rsidRDefault="00000000" w:rsidP="00EB1CBE">
      <w:pPr>
        <w:pStyle w:val="Heading3"/>
        <w:tabs>
          <w:tab w:val="left" w:pos="360"/>
          <w:tab w:val="left" w:pos="720"/>
          <w:tab w:val="left" w:pos="1440"/>
          <w:tab w:val="left" w:pos="2160"/>
        </w:tabs>
        <w:ind w:left="20" w:hanging="14"/>
        <w:rPr>
          <w:rFonts w:asciiTheme="minorHAnsi" w:hAnsiTheme="minorHAnsi" w:cstheme="minorHAnsi"/>
        </w:rPr>
      </w:pPr>
      <w:bookmarkStart w:id="195" w:name="_Toc144074601"/>
      <w:r w:rsidRPr="00971397">
        <w:rPr>
          <w:rFonts w:asciiTheme="minorHAnsi" w:hAnsiTheme="minorHAnsi" w:cstheme="minorHAnsi"/>
        </w:rPr>
        <w:t>IA-2(12) Acceptance of PIV Credentials (L)(M)(H)</w:t>
      </w:r>
      <w:bookmarkEnd w:id="195"/>
    </w:p>
    <w:p w14:paraId="63DC9B0E" w14:textId="7C856BCE"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Accept and electronically verify Personal Identity Verification-compliant credentials.</w:t>
      </w:r>
    </w:p>
    <w:p w14:paraId="213566B8"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IA-2 (12) Additional FedRAMP Requirements and Guidance:</w:t>
      </w:r>
    </w:p>
    <w:p w14:paraId="0C316146" w14:textId="2585B93F"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Guidance:</w:t>
      </w:r>
      <w:r w:rsidRPr="00971397">
        <w:rPr>
          <w:rFonts w:cstheme="minorHAnsi"/>
        </w:rPr>
        <w:t xml:space="preserve"> Include Common Access Card (CAC), i.e., the DoD technical implementation of PIV/FIPS 201/HSPD-12.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CF28E5D" w14:textId="77777777">
        <w:tc>
          <w:tcPr>
            <w:tcW w:w="0" w:type="auto"/>
            <w:shd w:val="clear" w:color="auto" w:fill="CCECFC"/>
          </w:tcPr>
          <w:p w14:paraId="5D6D80C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IA-2(12) Control Summary Information</w:t>
            </w:r>
          </w:p>
        </w:tc>
      </w:tr>
      <w:tr w:rsidR="00C678CA" w:rsidRPr="00971397" w14:paraId="5C84943A" w14:textId="77777777">
        <w:tc>
          <w:tcPr>
            <w:tcW w:w="0" w:type="auto"/>
            <w:shd w:val="clear" w:color="auto" w:fill="FFFFFF"/>
          </w:tcPr>
          <w:p w14:paraId="104C5C7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E24348A" w14:textId="77777777">
        <w:tc>
          <w:tcPr>
            <w:tcW w:w="0" w:type="auto"/>
            <w:shd w:val="clear" w:color="auto" w:fill="FFFFFF"/>
          </w:tcPr>
          <w:p w14:paraId="6537621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8BAF136" w14:textId="55C2285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59916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6C46AD3" w14:textId="3639B7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47661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843020F" w14:textId="1569ECD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29738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DB2D862" w14:textId="086197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71313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12406C2" w14:textId="39255F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45575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31BD49E" w14:textId="77777777">
        <w:tc>
          <w:tcPr>
            <w:tcW w:w="0" w:type="auto"/>
            <w:shd w:val="clear" w:color="auto" w:fill="FFFFFF"/>
          </w:tcPr>
          <w:p w14:paraId="0E0079D6" w14:textId="77777777" w:rsidR="00A77B3E" w:rsidRPr="00971397" w:rsidRDefault="00000000" w:rsidP="00292E65">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434EC934" w14:textId="74531C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27482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089AE27" w14:textId="1A94286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92810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CEAD4F9" w14:textId="7A95B76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33140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7F9473F" w14:textId="17FA0C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411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12F2038" w14:textId="6C0E7A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37699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7F3C023" w14:textId="6863500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7141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D1ED69B" w14:textId="7FBA68D2"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5190537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DB8A93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C0E5D08" w14:textId="77777777">
        <w:tc>
          <w:tcPr>
            <w:tcW w:w="0" w:type="auto"/>
            <w:shd w:val="clear" w:color="auto" w:fill="CCECFC"/>
          </w:tcPr>
          <w:p w14:paraId="7040411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IA-2(12) What is the solution and how is it implemented?</w:t>
            </w:r>
          </w:p>
        </w:tc>
      </w:tr>
      <w:tr w:rsidR="00C678CA" w:rsidRPr="00971397" w14:paraId="5D76EA0A" w14:textId="77777777">
        <w:tc>
          <w:tcPr>
            <w:tcW w:w="0" w:type="auto"/>
            <w:shd w:val="clear" w:color="auto" w:fill="FFFFFF"/>
          </w:tcPr>
          <w:p w14:paraId="7E13ECF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5FD7CE4"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196" w:name="_Toc144074602"/>
      <w:r w:rsidRPr="00971397">
        <w:rPr>
          <w:rFonts w:asciiTheme="minorHAnsi" w:hAnsiTheme="minorHAnsi" w:cstheme="minorHAnsi"/>
        </w:rPr>
        <w:t>IA-3 Device Identification and Authentication (M)(H)</w:t>
      </w:r>
      <w:bookmarkEnd w:id="196"/>
    </w:p>
    <w:p w14:paraId="23454766" w14:textId="16205FA9" w:rsidR="00A77B3E" w:rsidRPr="00971397" w:rsidRDefault="00000000" w:rsidP="00971397">
      <w:pPr>
        <w:spacing w:after="320"/>
        <w:rPr>
          <w:rFonts w:cstheme="minorHAnsi"/>
        </w:rPr>
      </w:pPr>
      <w:r w:rsidRPr="00971397">
        <w:rPr>
          <w:rFonts w:cstheme="minorHAnsi"/>
        </w:rPr>
        <w:t xml:space="preserve">Uniquely identify and authenticate [Assignment: organization-defined devices and/or types of devices] before establishing a [Selection </w:t>
      </w:r>
      <w:r w:rsidR="009049CF" w:rsidRPr="00971397">
        <w:rPr>
          <w:rFonts w:cstheme="minorHAnsi"/>
        </w:rPr>
        <w:t>(one-or-more):</w:t>
      </w:r>
      <w:r w:rsidRPr="00971397">
        <w:rPr>
          <w:rFonts w:cstheme="minorHAnsi"/>
        </w:rPr>
        <w:t xml:space="preserve"> local; remote; network]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F7D1BCC" w14:textId="77777777">
        <w:tc>
          <w:tcPr>
            <w:tcW w:w="0" w:type="auto"/>
            <w:shd w:val="clear" w:color="auto" w:fill="CCECFC"/>
          </w:tcPr>
          <w:p w14:paraId="33D0E20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IA-3 Control Summary Information</w:t>
            </w:r>
          </w:p>
        </w:tc>
      </w:tr>
      <w:tr w:rsidR="00C678CA" w:rsidRPr="00971397" w14:paraId="78FAC75D" w14:textId="77777777">
        <w:tc>
          <w:tcPr>
            <w:tcW w:w="0" w:type="auto"/>
            <w:shd w:val="clear" w:color="auto" w:fill="FFFFFF"/>
          </w:tcPr>
          <w:p w14:paraId="2DA0481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ADFD4C5" w14:textId="77777777">
        <w:tc>
          <w:tcPr>
            <w:tcW w:w="0" w:type="auto"/>
            <w:shd w:val="clear" w:color="auto" w:fill="FFFFFF"/>
          </w:tcPr>
          <w:p w14:paraId="47BF244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IA-3-1:</w:t>
            </w:r>
          </w:p>
        </w:tc>
      </w:tr>
      <w:tr w:rsidR="00C678CA" w:rsidRPr="00971397" w14:paraId="36331D1B" w14:textId="77777777">
        <w:tc>
          <w:tcPr>
            <w:tcW w:w="0" w:type="auto"/>
            <w:shd w:val="clear" w:color="auto" w:fill="FFFFFF"/>
          </w:tcPr>
          <w:p w14:paraId="47F251A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Parameter IA-3-2:</w:t>
            </w:r>
          </w:p>
        </w:tc>
      </w:tr>
      <w:tr w:rsidR="00C678CA" w:rsidRPr="00971397" w14:paraId="4A824ABF" w14:textId="77777777">
        <w:tc>
          <w:tcPr>
            <w:tcW w:w="0" w:type="auto"/>
            <w:shd w:val="clear" w:color="auto" w:fill="FFFFFF"/>
          </w:tcPr>
          <w:p w14:paraId="61F0597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CA42C93" w14:textId="684EE29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84136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14EEC27" w14:textId="64BF6B6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25584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BC66B75" w14:textId="084D64A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09703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61558CC" w14:textId="5FFA66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92692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BFC5629" w14:textId="28783E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52140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7AE98E7" w14:textId="77777777">
        <w:tc>
          <w:tcPr>
            <w:tcW w:w="0" w:type="auto"/>
            <w:shd w:val="clear" w:color="auto" w:fill="FFFFFF"/>
          </w:tcPr>
          <w:p w14:paraId="037A51F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6A621C8" w14:textId="157B2A9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10140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E6AB4F9" w14:textId="10425E3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30757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EAD7A97" w14:textId="2D12CD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53136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044CD4B" w14:textId="52A00D5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62872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A84994E" w14:textId="0A8E138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92162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BF9FDE8" w14:textId="369EA92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22379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08E8C70" w14:textId="15B0A2B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5609686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02CA54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E8DDA8" w14:textId="77777777">
        <w:tc>
          <w:tcPr>
            <w:tcW w:w="0" w:type="auto"/>
            <w:shd w:val="clear" w:color="auto" w:fill="CCECFC"/>
          </w:tcPr>
          <w:p w14:paraId="7BCD094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IA-3 What is the solution and how is it implemented?</w:t>
            </w:r>
          </w:p>
        </w:tc>
      </w:tr>
      <w:tr w:rsidR="00C678CA" w:rsidRPr="00971397" w14:paraId="7560C612" w14:textId="77777777">
        <w:tc>
          <w:tcPr>
            <w:tcW w:w="0" w:type="auto"/>
            <w:shd w:val="clear" w:color="auto" w:fill="FFFFFF"/>
          </w:tcPr>
          <w:p w14:paraId="178C1DD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C9B9701"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97" w:name="_Toc144074603"/>
      <w:r w:rsidRPr="00971397">
        <w:rPr>
          <w:rFonts w:asciiTheme="minorHAnsi" w:hAnsiTheme="minorHAnsi" w:cstheme="minorHAnsi"/>
        </w:rPr>
        <w:t>IA-4 Identifier Management (L)(M)(H)</w:t>
      </w:r>
      <w:bookmarkEnd w:id="197"/>
    </w:p>
    <w:p w14:paraId="17FCBB96"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Manage system identifiers by:</w:t>
      </w:r>
    </w:p>
    <w:p w14:paraId="55B52223" w14:textId="02CD1C23"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Receiving authorization from [FedRAMP Assignment: at a minimum, the ISSO (or similar role within the organization)</w:t>
      </w:r>
      <w:r w:rsidR="0070315E" w:rsidRPr="00971397">
        <w:rPr>
          <w:rFonts w:cstheme="minorHAnsi"/>
        </w:rPr>
        <w:t>]</w:t>
      </w:r>
      <w:r w:rsidRPr="00971397">
        <w:rPr>
          <w:rFonts w:cstheme="minorHAnsi"/>
        </w:rPr>
        <w:t xml:space="preserve"> to assign an individual, group, role, service, or device identifier;</w:t>
      </w:r>
    </w:p>
    <w:p w14:paraId="20EB7ED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b.</w:t>
      </w:r>
      <w:r w:rsidRPr="00971397">
        <w:rPr>
          <w:rFonts w:cstheme="minorHAnsi"/>
        </w:rPr>
        <w:tab/>
        <w:t>Selecting an identifier that identifies an individual, group, role, service, or device;</w:t>
      </w:r>
    </w:p>
    <w:p w14:paraId="056DEE0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Assigning the identifier to the intended individual, group, role, service, or device; and</w:t>
      </w:r>
    </w:p>
    <w:p w14:paraId="636DEF24" w14:textId="4A4038F6"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Preventing reuse of identifiers for [FedRAMP Assignment: at least two (2) years].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F5B172" w14:textId="77777777">
        <w:tc>
          <w:tcPr>
            <w:tcW w:w="0" w:type="auto"/>
            <w:shd w:val="clear" w:color="auto" w:fill="CCECFC"/>
          </w:tcPr>
          <w:p w14:paraId="0B7C272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IA-4 Control Summary Information</w:t>
            </w:r>
          </w:p>
        </w:tc>
      </w:tr>
      <w:tr w:rsidR="00C678CA" w:rsidRPr="00971397" w14:paraId="6BA6D692" w14:textId="77777777">
        <w:tc>
          <w:tcPr>
            <w:tcW w:w="0" w:type="auto"/>
            <w:shd w:val="clear" w:color="auto" w:fill="FFFFFF"/>
          </w:tcPr>
          <w:p w14:paraId="50A52C7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E27163B" w14:textId="77777777">
        <w:tc>
          <w:tcPr>
            <w:tcW w:w="0" w:type="auto"/>
            <w:shd w:val="clear" w:color="auto" w:fill="FFFFFF"/>
          </w:tcPr>
          <w:p w14:paraId="7A8291F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IA-4(a):</w:t>
            </w:r>
          </w:p>
        </w:tc>
      </w:tr>
      <w:tr w:rsidR="00C678CA" w:rsidRPr="00971397" w14:paraId="040907A7" w14:textId="77777777">
        <w:tc>
          <w:tcPr>
            <w:tcW w:w="0" w:type="auto"/>
            <w:shd w:val="clear" w:color="auto" w:fill="FFFFFF"/>
          </w:tcPr>
          <w:p w14:paraId="3C8CE3B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IA-4(d):</w:t>
            </w:r>
          </w:p>
        </w:tc>
      </w:tr>
      <w:tr w:rsidR="00C678CA" w:rsidRPr="00971397" w14:paraId="08D216DB" w14:textId="77777777">
        <w:tc>
          <w:tcPr>
            <w:tcW w:w="0" w:type="auto"/>
            <w:shd w:val="clear" w:color="auto" w:fill="FFFFFF"/>
          </w:tcPr>
          <w:p w14:paraId="6977442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F7F0FCC" w14:textId="42FE98F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28800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88DC758" w14:textId="170CCF2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18206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2256AB0" w14:textId="3E38B88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049151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07AB51C" w14:textId="5DA16F1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341039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E82BE79" w14:textId="4D19E57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58535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8EB472F" w14:textId="77777777">
        <w:tc>
          <w:tcPr>
            <w:tcW w:w="0" w:type="auto"/>
            <w:shd w:val="clear" w:color="auto" w:fill="FFFFFF"/>
          </w:tcPr>
          <w:p w14:paraId="7EC37C7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C89CD53" w14:textId="52EC513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584656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D96ADB6" w14:textId="21F620E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685015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89300AC" w14:textId="1654AEC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998144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A8DB35C" w14:textId="758BE13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100611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92680FA" w14:textId="1D314EE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815326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52EC545" w14:textId="5C45D75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696725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E52C8B9" w14:textId="36161250"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8278480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516B814"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A1583AF" w14:textId="77777777">
        <w:tc>
          <w:tcPr>
            <w:tcW w:w="0" w:type="auto"/>
            <w:shd w:val="clear" w:color="auto" w:fill="CCECFC"/>
          </w:tcPr>
          <w:p w14:paraId="63A0C79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IA-4 What is the solution and how is it implemented?</w:t>
            </w:r>
          </w:p>
        </w:tc>
      </w:tr>
      <w:tr w:rsidR="00C678CA" w:rsidRPr="00971397" w14:paraId="2E602702" w14:textId="77777777">
        <w:tc>
          <w:tcPr>
            <w:tcW w:w="0" w:type="auto"/>
            <w:shd w:val="clear" w:color="auto" w:fill="FFFFFF"/>
          </w:tcPr>
          <w:p w14:paraId="1B23257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Part a:</w:t>
            </w:r>
          </w:p>
        </w:tc>
      </w:tr>
      <w:tr w:rsidR="00C678CA" w:rsidRPr="00971397" w14:paraId="61EB1871" w14:textId="77777777">
        <w:tc>
          <w:tcPr>
            <w:tcW w:w="0" w:type="auto"/>
            <w:shd w:val="clear" w:color="auto" w:fill="FFFFFF"/>
          </w:tcPr>
          <w:p w14:paraId="39C5521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C5A4CDA" w14:textId="77777777">
        <w:tc>
          <w:tcPr>
            <w:tcW w:w="0" w:type="auto"/>
            <w:shd w:val="clear" w:color="auto" w:fill="FFFFFF"/>
          </w:tcPr>
          <w:p w14:paraId="131589F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7D48C896" w14:textId="77777777">
        <w:tc>
          <w:tcPr>
            <w:tcW w:w="0" w:type="auto"/>
            <w:shd w:val="clear" w:color="auto" w:fill="FFFFFF"/>
          </w:tcPr>
          <w:p w14:paraId="6F4320A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6C44108F"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198" w:name="_Toc144074604"/>
      <w:r w:rsidRPr="00971397">
        <w:rPr>
          <w:rFonts w:asciiTheme="minorHAnsi" w:hAnsiTheme="minorHAnsi" w:cstheme="minorHAnsi"/>
        </w:rPr>
        <w:t>IA-4(4) Identify User Status (M)(H)</w:t>
      </w:r>
      <w:bookmarkEnd w:id="198"/>
    </w:p>
    <w:p w14:paraId="0A3C37B6" w14:textId="77777777" w:rsidR="00A77B3E" w:rsidRPr="00971397" w:rsidRDefault="00000000" w:rsidP="00971397">
      <w:pPr>
        <w:spacing w:after="320"/>
        <w:rPr>
          <w:rFonts w:cstheme="minorHAnsi"/>
        </w:rPr>
      </w:pPr>
      <w:r w:rsidRPr="00971397">
        <w:rPr>
          <w:rFonts w:cstheme="minorHAnsi"/>
        </w:rPr>
        <w:t>Manage individual identifiers by uniquely identifying each individual as [FedRAMP Assignment: contractors; foreign nationals].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228B416" w14:textId="77777777">
        <w:tc>
          <w:tcPr>
            <w:tcW w:w="0" w:type="auto"/>
            <w:shd w:val="clear" w:color="auto" w:fill="CCECFC"/>
          </w:tcPr>
          <w:p w14:paraId="7AB162D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IA-4(4) Control Summary Information</w:t>
            </w:r>
          </w:p>
        </w:tc>
      </w:tr>
      <w:tr w:rsidR="00C678CA" w:rsidRPr="00971397" w14:paraId="5A2EC971" w14:textId="77777777">
        <w:tc>
          <w:tcPr>
            <w:tcW w:w="0" w:type="auto"/>
            <w:shd w:val="clear" w:color="auto" w:fill="FFFFFF"/>
          </w:tcPr>
          <w:p w14:paraId="6E91607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02ABD01" w14:textId="77777777">
        <w:tc>
          <w:tcPr>
            <w:tcW w:w="0" w:type="auto"/>
            <w:shd w:val="clear" w:color="auto" w:fill="FFFFFF"/>
          </w:tcPr>
          <w:p w14:paraId="4FF2C98B" w14:textId="684CD7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IA-4(4):</w:t>
            </w:r>
          </w:p>
        </w:tc>
      </w:tr>
      <w:tr w:rsidR="00C678CA" w:rsidRPr="00971397" w14:paraId="4BF03F47" w14:textId="77777777">
        <w:tc>
          <w:tcPr>
            <w:tcW w:w="0" w:type="auto"/>
            <w:shd w:val="clear" w:color="auto" w:fill="FFFFFF"/>
          </w:tcPr>
          <w:p w14:paraId="72A18B3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A67354B" w14:textId="6705E3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78971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4745697" w14:textId="0C918C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17210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E2A9841" w14:textId="100A425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90994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31FAE55" w14:textId="15D6F4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14821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16FDFF9" w14:textId="41F612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65755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AF5E877" w14:textId="77777777">
        <w:tc>
          <w:tcPr>
            <w:tcW w:w="0" w:type="auto"/>
            <w:shd w:val="clear" w:color="auto" w:fill="FFFFFF"/>
          </w:tcPr>
          <w:p w14:paraId="5AB86F3E" w14:textId="77777777" w:rsidR="00A77B3E" w:rsidRPr="00971397" w:rsidRDefault="00000000" w:rsidP="00292E65">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0907F4D" w14:textId="255DA4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56123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270AEBF" w14:textId="5AF7D8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00122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7ECC64D" w14:textId="173EB8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22670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1806DFD" w14:textId="611757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42173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708399C" w14:textId="0BA017A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88526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196E013" w14:textId="322C3AA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69788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41F2C5E" w14:textId="51EB02DC"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412958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6E400A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FDCC602" w14:textId="77777777">
        <w:tc>
          <w:tcPr>
            <w:tcW w:w="0" w:type="auto"/>
            <w:shd w:val="clear" w:color="auto" w:fill="CCECFC"/>
          </w:tcPr>
          <w:p w14:paraId="13FA2EA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IA-4(4) What is the solution and how is it implemented?</w:t>
            </w:r>
          </w:p>
        </w:tc>
      </w:tr>
      <w:tr w:rsidR="00C678CA" w:rsidRPr="00971397" w14:paraId="0484F1A1" w14:textId="77777777">
        <w:tc>
          <w:tcPr>
            <w:tcW w:w="0" w:type="auto"/>
            <w:shd w:val="clear" w:color="auto" w:fill="FFFFFF"/>
          </w:tcPr>
          <w:p w14:paraId="53A538E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B365CB1"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199" w:name="_Toc144074605"/>
      <w:r w:rsidRPr="00971397">
        <w:rPr>
          <w:rFonts w:asciiTheme="minorHAnsi" w:hAnsiTheme="minorHAnsi" w:cstheme="minorHAnsi"/>
        </w:rPr>
        <w:t>IA-5 Authenticator Management (L)(M)(H)</w:t>
      </w:r>
      <w:bookmarkEnd w:id="199"/>
    </w:p>
    <w:p w14:paraId="6F8EDCC5"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Manage system authenticators by:</w:t>
      </w:r>
    </w:p>
    <w:p w14:paraId="56B8761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Verifying, as part of the initial authenticator distribution, the identity of the individual, group, role, service, or device receiving the authenticator;</w:t>
      </w:r>
    </w:p>
    <w:p w14:paraId="7D981CC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Establishing initial authenticator content for any authenticators issued by the organization;</w:t>
      </w:r>
    </w:p>
    <w:p w14:paraId="4F962F14"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Ensuring that authenticators have sufficient strength of mechanism for their intended use;</w:t>
      </w:r>
    </w:p>
    <w:p w14:paraId="4F98F21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Establishing and implementing administrative procedures for initial authenticator distribution, for lost or compromised or damaged authenticators, and for revoking authenticators;</w:t>
      </w:r>
    </w:p>
    <w:p w14:paraId="398C8F2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Changing default authenticators prior to first use;</w:t>
      </w:r>
    </w:p>
    <w:p w14:paraId="605BF45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f.</w:t>
      </w:r>
      <w:r w:rsidRPr="00971397">
        <w:rPr>
          <w:rFonts w:cstheme="minorHAnsi"/>
        </w:rPr>
        <w:tab/>
        <w:t>Changing or refreshing authenticators [Assignment: organization-defined time period by authenticator type] or when [Assignment: organization-defined events] occur;</w:t>
      </w:r>
    </w:p>
    <w:p w14:paraId="42B9005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g.</w:t>
      </w:r>
      <w:r w:rsidRPr="00971397">
        <w:rPr>
          <w:rFonts w:cstheme="minorHAnsi"/>
        </w:rPr>
        <w:tab/>
        <w:t>Protecting authenticator content from unauthorized disclosure and modification;</w:t>
      </w:r>
    </w:p>
    <w:p w14:paraId="4E4F3B4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h.</w:t>
      </w:r>
      <w:r w:rsidRPr="00971397">
        <w:rPr>
          <w:rFonts w:cstheme="minorHAnsi"/>
        </w:rPr>
        <w:tab/>
        <w:t>Requiring individuals to take, and having devices implement, specific controls to protect authenticators; and</w:t>
      </w:r>
    </w:p>
    <w:p w14:paraId="561B133D" w14:textId="1A44AF68"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i.</w:t>
      </w:r>
      <w:r w:rsidRPr="00971397">
        <w:rPr>
          <w:rFonts w:cstheme="minorHAnsi"/>
        </w:rPr>
        <w:tab/>
        <w:t>Changing authenticators for group or role accounts when membership to those accounts changes.</w:t>
      </w:r>
    </w:p>
    <w:p w14:paraId="67BDEA78"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IA-5 Additional FedRAMP Requirements and Guidance:</w:t>
      </w:r>
    </w:p>
    <w:p w14:paraId="7BD8D93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lastRenderedPageBreak/>
        <w:tab/>
      </w:r>
      <w:r w:rsidRPr="00971397">
        <w:rPr>
          <w:rFonts w:cstheme="minorHAnsi"/>
          <w:b/>
        </w:rPr>
        <w:tab/>
      </w:r>
      <w:r w:rsidRPr="00971397">
        <w:rPr>
          <w:rFonts w:cstheme="minorHAnsi"/>
          <w:b/>
        </w:rPr>
        <w:tab/>
        <w:t>Guidance:</w:t>
      </w:r>
      <w:r w:rsidRPr="00971397">
        <w:rPr>
          <w:rFonts w:cstheme="minorHAnsi"/>
        </w:rPr>
        <w:t xml:space="preserve"> SP 800-63C Section 6.2.3 Encrypted Assertion requires that authentication assertions be encrypted when passed through third parties, such as a browser. For example, a SAML assertion can be encrypted using XML-Encryption, or an OpenID Connect ID Token can be encrypted using JSON Web Encryption (JWE).</w:t>
      </w:r>
    </w:p>
    <w:p w14:paraId="678D938D" w14:textId="7480EA86"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Authenticators must be compliant with NIST SP 800-63-3 Digital Identity Guidelines IAL, AAL, FAL level 3. Link </w:t>
      </w:r>
      <w:hyperlink r:id="rId18" w:history="1">
        <w:r w:rsidR="008D6090" w:rsidRPr="00971397">
          <w:rPr>
            <w:rStyle w:val="Hyperlink"/>
            <w:rFonts w:cstheme="minorHAnsi"/>
          </w:rPr>
          <w:t>https://pages.nist.gov/800-63-3</w:t>
        </w:r>
      </w:hyperlink>
      <w:r w:rsidR="004C3BCB"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40ADDF6" w14:textId="77777777">
        <w:tc>
          <w:tcPr>
            <w:tcW w:w="0" w:type="auto"/>
            <w:shd w:val="clear" w:color="auto" w:fill="CCECFC"/>
          </w:tcPr>
          <w:p w14:paraId="3D626D6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IA-5 Control Summary Information</w:t>
            </w:r>
          </w:p>
        </w:tc>
      </w:tr>
      <w:tr w:rsidR="00C678CA" w:rsidRPr="00971397" w14:paraId="6AE8F487" w14:textId="77777777">
        <w:tc>
          <w:tcPr>
            <w:tcW w:w="0" w:type="auto"/>
            <w:shd w:val="clear" w:color="auto" w:fill="FFFFFF"/>
          </w:tcPr>
          <w:p w14:paraId="2FF1D0E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CA5F4D7" w14:textId="77777777">
        <w:tc>
          <w:tcPr>
            <w:tcW w:w="0" w:type="auto"/>
            <w:shd w:val="clear" w:color="auto" w:fill="FFFFFF"/>
          </w:tcPr>
          <w:p w14:paraId="05F9D67C" w14:textId="3C21E6A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IA-5(f)-1:</w:t>
            </w:r>
          </w:p>
        </w:tc>
      </w:tr>
      <w:tr w:rsidR="00C678CA" w:rsidRPr="00971397" w14:paraId="7A10FBE3" w14:textId="77777777">
        <w:tc>
          <w:tcPr>
            <w:tcW w:w="0" w:type="auto"/>
            <w:shd w:val="clear" w:color="auto" w:fill="FFFFFF"/>
          </w:tcPr>
          <w:p w14:paraId="65AEB2D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IA-5(f)-2:</w:t>
            </w:r>
          </w:p>
        </w:tc>
      </w:tr>
      <w:tr w:rsidR="00C678CA" w:rsidRPr="00971397" w14:paraId="79516B46" w14:textId="77777777">
        <w:tc>
          <w:tcPr>
            <w:tcW w:w="0" w:type="auto"/>
            <w:shd w:val="clear" w:color="auto" w:fill="FFFFFF"/>
          </w:tcPr>
          <w:p w14:paraId="789C1C5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7F90104" w14:textId="7B99DE5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45770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6A8B937" w14:textId="4A27EDC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16032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1D646C0" w14:textId="3E88F88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977686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4651070" w14:textId="636C114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95740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434669D" w14:textId="69B49CB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371909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D3F7B13" w14:textId="77777777">
        <w:tc>
          <w:tcPr>
            <w:tcW w:w="0" w:type="auto"/>
            <w:shd w:val="clear" w:color="auto" w:fill="FFFFFF"/>
          </w:tcPr>
          <w:p w14:paraId="438D5F4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18C2026" w14:textId="01CEC2C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378596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7BA1BFD" w14:textId="1FF958D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556865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9D065A4" w14:textId="0B0A1EE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44254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AD82F47" w14:textId="3847BCB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013940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29A8372" w14:textId="14FEAE9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55573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CB17F49" w14:textId="12DA58B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701473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06CE951" w14:textId="17CAE9E7"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4147141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7618004"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21238D6" w14:textId="77777777">
        <w:tc>
          <w:tcPr>
            <w:tcW w:w="0" w:type="auto"/>
            <w:shd w:val="clear" w:color="auto" w:fill="CCECFC"/>
          </w:tcPr>
          <w:p w14:paraId="3278DF1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IA-5 What is the solution and how is it implemented?</w:t>
            </w:r>
          </w:p>
        </w:tc>
      </w:tr>
      <w:tr w:rsidR="00C678CA" w:rsidRPr="00971397" w14:paraId="76257470" w14:textId="77777777">
        <w:tc>
          <w:tcPr>
            <w:tcW w:w="0" w:type="auto"/>
            <w:shd w:val="clear" w:color="auto" w:fill="FFFFFF"/>
          </w:tcPr>
          <w:p w14:paraId="1832F67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58086CD" w14:textId="77777777">
        <w:tc>
          <w:tcPr>
            <w:tcW w:w="0" w:type="auto"/>
            <w:shd w:val="clear" w:color="auto" w:fill="FFFFFF"/>
          </w:tcPr>
          <w:p w14:paraId="15F0E4A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705BEFA3" w14:textId="77777777">
        <w:tc>
          <w:tcPr>
            <w:tcW w:w="0" w:type="auto"/>
            <w:shd w:val="clear" w:color="auto" w:fill="FFFFFF"/>
          </w:tcPr>
          <w:p w14:paraId="3EC03FC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6D06CBE4" w14:textId="77777777">
        <w:tc>
          <w:tcPr>
            <w:tcW w:w="0" w:type="auto"/>
            <w:shd w:val="clear" w:color="auto" w:fill="FFFFFF"/>
          </w:tcPr>
          <w:p w14:paraId="1205367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0CB33EA8" w14:textId="77777777">
        <w:tc>
          <w:tcPr>
            <w:tcW w:w="0" w:type="auto"/>
            <w:shd w:val="clear" w:color="auto" w:fill="FFFFFF"/>
          </w:tcPr>
          <w:p w14:paraId="38C8DC2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27EEEC07" w14:textId="77777777">
        <w:tc>
          <w:tcPr>
            <w:tcW w:w="0" w:type="auto"/>
            <w:shd w:val="clear" w:color="auto" w:fill="FFFFFF"/>
          </w:tcPr>
          <w:p w14:paraId="53776F1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r w:rsidR="00C678CA" w:rsidRPr="00971397" w14:paraId="5005D375" w14:textId="77777777">
        <w:tc>
          <w:tcPr>
            <w:tcW w:w="0" w:type="auto"/>
            <w:shd w:val="clear" w:color="auto" w:fill="FFFFFF"/>
          </w:tcPr>
          <w:p w14:paraId="13E1946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g:</w:t>
            </w:r>
          </w:p>
        </w:tc>
      </w:tr>
      <w:tr w:rsidR="00C678CA" w:rsidRPr="00971397" w14:paraId="0679619A" w14:textId="77777777">
        <w:tc>
          <w:tcPr>
            <w:tcW w:w="0" w:type="auto"/>
            <w:shd w:val="clear" w:color="auto" w:fill="FFFFFF"/>
          </w:tcPr>
          <w:p w14:paraId="0A8E0C4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h:</w:t>
            </w:r>
          </w:p>
        </w:tc>
      </w:tr>
      <w:tr w:rsidR="00C678CA" w:rsidRPr="00971397" w14:paraId="5668623A" w14:textId="77777777">
        <w:tc>
          <w:tcPr>
            <w:tcW w:w="0" w:type="auto"/>
            <w:shd w:val="clear" w:color="auto" w:fill="FFFFFF"/>
          </w:tcPr>
          <w:p w14:paraId="79A1FCB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i:</w:t>
            </w:r>
          </w:p>
        </w:tc>
      </w:tr>
    </w:tbl>
    <w:p w14:paraId="7D8D2701"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200" w:name="_Toc144074606"/>
      <w:r w:rsidRPr="00971397">
        <w:rPr>
          <w:rFonts w:asciiTheme="minorHAnsi" w:hAnsiTheme="minorHAnsi" w:cstheme="minorHAnsi"/>
        </w:rPr>
        <w:t>IA-5(1) Password-based Authentication (L)(M)(H)</w:t>
      </w:r>
      <w:bookmarkEnd w:id="200"/>
    </w:p>
    <w:p w14:paraId="2B1E4CB2"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For password-based authentication:</w:t>
      </w:r>
    </w:p>
    <w:p w14:paraId="447121E7" w14:textId="0F485B0F"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Maintain a list of commonly-used, expected, or compromised passwords and update the list [Assignment: organization-defined frequency] and when organizational passwords are suspected to have been compromised directly or indirectly;</w:t>
      </w:r>
    </w:p>
    <w:p w14:paraId="432E8192" w14:textId="65D9FC9A"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(b)</w:t>
      </w:r>
      <w:r w:rsidRPr="00971397">
        <w:rPr>
          <w:rFonts w:cstheme="minorHAnsi"/>
        </w:rPr>
        <w:tab/>
        <w:t>Verify, when users create or update passwords, that the passwords are not found on the list of commonly-used, expected, or compromised passwords in IA-5(1)(a);</w:t>
      </w:r>
    </w:p>
    <w:p w14:paraId="6A2D9208" w14:textId="76BC9BF3"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(c)</w:t>
      </w:r>
      <w:r w:rsidRPr="00971397">
        <w:rPr>
          <w:rFonts w:cstheme="minorHAnsi"/>
        </w:rPr>
        <w:tab/>
        <w:t>Transmit passwords only over cryptographically-protected channels;</w:t>
      </w:r>
    </w:p>
    <w:p w14:paraId="71482E7F" w14:textId="3CB7AAB8"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(d)</w:t>
      </w:r>
      <w:r w:rsidRPr="00971397">
        <w:rPr>
          <w:rFonts w:cstheme="minorHAnsi"/>
        </w:rPr>
        <w:tab/>
        <w:t>Store passwords using an approved salted key derivation function, preferably using a keyed hash;</w:t>
      </w:r>
    </w:p>
    <w:p w14:paraId="792CA60F" w14:textId="6D1D2EFB"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(e)</w:t>
      </w:r>
      <w:r w:rsidRPr="00971397">
        <w:rPr>
          <w:rFonts w:cstheme="minorHAnsi"/>
        </w:rPr>
        <w:tab/>
        <w:t>Require immediate selection of a new password upon account recovery;</w:t>
      </w:r>
    </w:p>
    <w:p w14:paraId="40EB8B41" w14:textId="13A040BB"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(f)</w:t>
      </w:r>
      <w:r w:rsidRPr="00971397">
        <w:rPr>
          <w:rFonts w:cstheme="minorHAnsi"/>
        </w:rPr>
        <w:tab/>
        <w:t>Allow user selection of long passwords and passphrases, including spaces and all printable characters;</w:t>
      </w:r>
    </w:p>
    <w:p w14:paraId="274A158E" w14:textId="05E00EFE"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lastRenderedPageBreak/>
        <w:tab/>
      </w:r>
      <w:r w:rsidRPr="00971397">
        <w:rPr>
          <w:rFonts w:cstheme="minorHAnsi"/>
        </w:rPr>
        <w:tab/>
        <w:t>(g)</w:t>
      </w:r>
      <w:r w:rsidRPr="00971397">
        <w:rPr>
          <w:rFonts w:cstheme="minorHAnsi"/>
        </w:rPr>
        <w:tab/>
        <w:t>Employ automated tools to assist the user in selecting strong password authenticators; and</w:t>
      </w:r>
    </w:p>
    <w:p w14:paraId="3AD2DB44" w14:textId="0C0AB1D2"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(h)</w:t>
      </w:r>
      <w:r w:rsidRPr="00971397">
        <w:rPr>
          <w:rFonts w:cstheme="minorHAnsi"/>
        </w:rPr>
        <w:tab/>
        <w:t>Enforce the following composition and complexity rules: [Assignment: organization-defined composition and complexity rules].</w:t>
      </w:r>
    </w:p>
    <w:p w14:paraId="4632896F" w14:textId="77777777" w:rsidR="00A77B3E" w:rsidRPr="00971397" w:rsidRDefault="00000000" w:rsidP="00EB1CBE">
      <w:pPr>
        <w:pStyle w:val="BodyText"/>
        <w:tabs>
          <w:tab w:val="left" w:pos="360"/>
          <w:tab w:val="left" w:pos="720"/>
          <w:tab w:val="left" w:pos="1440"/>
          <w:tab w:val="left" w:pos="2160"/>
        </w:tabs>
        <w:ind w:left="1300" w:hanging="1300"/>
        <w:rPr>
          <w:rFonts w:cstheme="minorHAnsi"/>
          <w:b/>
        </w:rPr>
      </w:pPr>
      <w:r w:rsidRPr="00971397">
        <w:rPr>
          <w:rFonts w:cstheme="minorHAnsi"/>
          <w:b/>
        </w:rPr>
        <w:tab/>
      </w:r>
      <w:r w:rsidRPr="00971397">
        <w:rPr>
          <w:rFonts w:cstheme="minorHAnsi"/>
          <w:b/>
        </w:rPr>
        <w:tab/>
      </w:r>
      <w:r w:rsidRPr="00971397">
        <w:rPr>
          <w:rFonts w:cstheme="minorHAnsi"/>
          <w:b/>
        </w:rPr>
        <w:tab/>
        <w:t>IA-5 (1) Additional FedRAMP Requirements and Guidance:</w:t>
      </w:r>
    </w:p>
    <w:p w14:paraId="1BCF36F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Note that (c) and (d) require the use of cryptography which must be compliant with Federal requirements and utilize FIPS validated or NSA approved cryptography (see SC-13).</w:t>
      </w:r>
    </w:p>
    <w:p w14:paraId="777CCB8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Password policies must be compliant with NIST SP 800-63B for all memorized, lookup, out-of-band, or One-Time-Passwords (OTP). Password policies shall not enforce special character or minimum password rotation requirements for memorized secrets of users.</w:t>
      </w:r>
    </w:p>
    <w:p w14:paraId="046C984F" w14:textId="77777777" w:rsidR="00EA3845"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b/>
        </w:rPr>
        <w:tab/>
      </w:r>
      <w:r w:rsidRPr="00971397">
        <w:rPr>
          <w:rFonts w:cstheme="minorHAnsi"/>
          <w:b/>
        </w:rPr>
        <w:tab/>
      </w:r>
      <w:r w:rsidRPr="00971397">
        <w:rPr>
          <w:rFonts w:cstheme="minorHAnsi"/>
          <w:b/>
        </w:rPr>
        <w:tab/>
        <w:t>(h) Requirement:</w:t>
      </w:r>
      <w:r w:rsidRPr="00971397">
        <w:rPr>
          <w:rFonts w:cstheme="minorHAnsi"/>
        </w:rPr>
        <w:t xml:space="preserve"> For cases where technology doesn’t allow multi-factor authentication, these rules should be enforced: must have a minimum length of 14 characters and must support all printable ASCII characters.</w:t>
      </w:r>
    </w:p>
    <w:p w14:paraId="3935B5EB" w14:textId="11547FBC" w:rsidR="00A77B3E" w:rsidRPr="00971397" w:rsidRDefault="00EA3845"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b/>
        </w:rPr>
        <w:tab/>
      </w:r>
      <w:r w:rsidRPr="00971397">
        <w:rPr>
          <w:rFonts w:cstheme="minorHAnsi"/>
          <w:b/>
        </w:rPr>
        <w:tab/>
      </w:r>
      <w:r w:rsidRPr="00971397">
        <w:rPr>
          <w:rFonts w:cstheme="minorHAnsi"/>
          <w:b/>
        </w:rPr>
        <w:tab/>
      </w:r>
      <w:r w:rsidRPr="00971397">
        <w:rPr>
          <w:rFonts w:cstheme="minorHAnsi"/>
        </w:rPr>
        <w:t>For emergency use accounts, these rules should be enforced: must have a minimum length of 14 characters, must support all printable ASCII characters, and passwords must be changed if used.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C94FF81" w14:textId="77777777">
        <w:tc>
          <w:tcPr>
            <w:tcW w:w="0" w:type="auto"/>
            <w:shd w:val="clear" w:color="auto" w:fill="CCECFC"/>
          </w:tcPr>
          <w:p w14:paraId="5C90DDA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IA-5(1) Control Summary Information</w:t>
            </w:r>
          </w:p>
        </w:tc>
      </w:tr>
      <w:tr w:rsidR="00C678CA" w:rsidRPr="00971397" w14:paraId="0C5975AE" w14:textId="77777777">
        <w:tc>
          <w:tcPr>
            <w:tcW w:w="0" w:type="auto"/>
            <w:shd w:val="clear" w:color="auto" w:fill="FFFFFF"/>
          </w:tcPr>
          <w:p w14:paraId="3B1AC08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45A035AF" w14:textId="77777777">
        <w:tc>
          <w:tcPr>
            <w:tcW w:w="0" w:type="auto"/>
            <w:shd w:val="clear" w:color="auto" w:fill="FFFFFF"/>
          </w:tcPr>
          <w:p w14:paraId="5F045E3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IA-5(1)(a):</w:t>
            </w:r>
          </w:p>
        </w:tc>
      </w:tr>
      <w:tr w:rsidR="00C678CA" w:rsidRPr="00971397" w14:paraId="400E6F12" w14:textId="77777777">
        <w:tc>
          <w:tcPr>
            <w:tcW w:w="0" w:type="auto"/>
            <w:shd w:val="clear" w:color="auto" w:fill="FFFFFF"/>
          </w:tcPr>
          <w:p w14:paraId="2E38472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IA-5(1)(h):</w:t>
            </w:r>
          </w:p>
        </w:tc>
      </w:tr>
      <w:tr w:rsidR="00C678CA" w:rsidRPr="00971397" w14:paraId="1BC1654F" w14:textId="77777777">
        <w:tc>
          <w:tcPr>
            <w:tcW w:w="0" w:type="auto"/>
            <w:shd w:val="clear" w:color="auto" w:fill="FFFFFF"/>
          </w:tcPr>
          <w:p w14:paraId="04C7DF7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02D43DC9" w14:textId="0ED6419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56008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352F6ED" w14:textId="7380756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564263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0D7B0B3" w14:textId="34D0828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739012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DA2A243" w14:textId="413495B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477998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337B902" w14:textId="6CB92E7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619979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47EF85B" w14:textId="77777777">
        <w:tc>
          <w:tcPr>
            <w:tcW w:w="0" w:type="auto"/>
            <w:shd w:val="clear" w:color="auto" w:fill="FFFFFF"/>
          </w:tcPr>
          <w:p w14:paraId="65584A89" w14:textId="77777777" w:rsidR="00A77B3E" w:rsidRPr="00971397" w:rsidRDefault="00000000" w:rsidP="00072109">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Control Origination (check all that apply):</w:t>
            </w:r>
          </w:p>
          <w:p w14:paraId="07304483" w14:textId="5D45C67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874024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1C107CA" w14:textId="6DFA232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055042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554C50C" w14:textId="3867DBE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281957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0183014" w14:textId="749C954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372779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AF95D7D" w14:textId="63642F3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491468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B843F4D" w14:textId="37A229E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560660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B7D6455" w14:textId="56715DCD"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849488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60A8EFB"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1F09619" w14:textId="77777777">
        <w:tc>
          <w:tcPr>
            <w:tcW w:w="0" w:type="auto"/>
            <w:shd w:val="clear" w:color="auto" w:fill="CCECFC"/>
          </w:tcPr>
          <w:p w14:paraId="4E1BF77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IA-5(1) What is the solution and how is it implemented?</w:t>
            </w:r>
          </w:p>
        </w:tc>
      </w:tr>
      <w:tr w:rsidR="00C678CA" w:rsidRPr="00971397" w14:paraId="33ED2681" w14:textId="77777777">
        <w:tc>
          <w:tcPr>
            <w:tcW w:w="0" w:type="auto"/>
            <w:shd w:val="clear" w:color="auto" w:fill="FFFFFF"/>
          </w:tcPr>
          <w:p w14:paraId="6D46105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71A54EC8" w14:textId="77777777">
        <w:tc>
          <w:tcPr>
            <w:tcW w:w="0" w:type="auto"/>
            <w:shd w:val="clear" w:color="auto" w:fill="FFFFFF"/>
          </w:tcPr>
          <w:p w14:paraId="2BEB018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52A0D82B" w14:textId="77777777">
        <w:tc>
          <w:tcPr>
            <w:tcW w:w="0" w:type="auto"/>
            <w:shd w:val="clear" w:color="auto" w:fill="FFFFFF"/>
          </w:tcPr>
          <w:p w14:paraId="6DCC533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r w:rsidR="00C678CA" w:rsidRPr="00971397" w14:paraId="15AE1B6C" w14:textId="77777777">
        <w:tc>
          <w:tcPr>
            <w:tcW w:w="0" w:type="auto"/>
            <w:shd w:val="clear" w:color="auto" w:fill="FFFFFF"/>
          </w:tcPr>
          <w:p w14:paraId="7F91C13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d:</w:t>
            </w:r>
          </w:p>
        </w:tc>
      </w:tr>
      <w:tr w:rsidR="00C678CA" w:rsidRPr="00971397" w14:paraId="740AD6D2" w14:textId="77777777">
        <w:tc>
          <w:tcPr>
            <w:tcW w:w="0" w:type="auto"/>
            <w:shd w:val="clear" w:color="auto" w:fill="FFFFFF"/>
          </w:tcPr>
          <w:p w14:paraId="535EB9C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e:</w:t>
            </w:r>
          </w:p>
        </w:tc>
      </w:tr>
      <w:tr w:rsidR="00C678CA" w:rsidRPr="00971397" w14:paraId="5710BA21" w14:textId="77777777">
        <w:tc>
          <w:tcPr>
            <w:tcW w:w="0" w:type="auto"/>
            <w:shd w:val="clear" w:color="auto" w:fill="FFFFFF"/>
          </w:tcPr>
          <w:p w14:paraId="5EE01EF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f:</w:t>
            </w:r>
          </w:p>
        </w:tc>
      </w:tr>
      <w:tr w:rsidR="00C678CA" w:rsidRPr="00971397" w14:paraId="0FA6C649" w14:textId="77777777">
        <w:tc>
          <w:tcPr>
            <w:tcW w:w="0" w:type="auto"/>
            <w:shd w:val="clear" w:color="auto" w:fill="FFFFFF"/>
          </w:tcPr>
          <w:p w14:paraId="37C15A0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g:</w:t>
            </w:r>
          </w:p>
        </w:tc>
      </w:tr>
      <w:tr w:rsidR="00C678CA" w:rsidRPr="00971397" w14:paraId="1BC9B667" w14:textId="77777777">
        <w:tc>
          <w:tcPr>
            <w:tcW w:w="0" w:type="auto"/>
            <w:shd w:val="clear" w:color="auto" w:fill="FFFFFF"/>
          </w:tcPr>
          <w:p w14:paraId="0C11A3E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h:</w:t>
            </w:r>
          </w:p>
        </w:tc>
      </w:tr>
    </w:tbl>
    <w:p w14:paraId="5975B418" w14:textId="3CEF9082" w:rsidR="00F51B71" w:rsidRPr="00971397" w:rsidRDefault="00000000" w:rsidP="00EB1CBE">
      <w:pPr>
        <w:pStyle w:val="Heading3"/>
        <w:tabs>
          <w:tab w:val="left" w:pos="360"/>
          <w:tab w:val="left" w:pos="720"/>
          <w:tab w:val="left" w:pos="1440"/>
          <w:tab w:val="left" w:pos="2160"/>
        </w:tabs>
        <w:ind w:left="1300" w:hanging="1300"/>
        <w:rPr>
          <w:rFonts w:asciiTheme="minorHAnsi" w:hAnsiTheme="minorHAnsi" w:cstheme="minorHAnsi"/>
        </w:rPr>
      </w:pPr>
      <w:bookmarkStart w:id="201" w:name="_Toc144074607"/>
      <w:r w:rsidRPr="00971397">
        <w:rPr>
          <w:rFonts w:asciiTheme="minorHAnsi" w:hAnsiTheme="minorHAnsi" w:cstheme="minorHAnsi"/>
        </w:rPr>
        <w:t>IA-5(2) Public Key-based Authentication (M)(H)</w:t>
      </w:r>
      <w:bookmarkEnd w:id="201"/>
    </w:p>
    <w:p w14:paraId="138AEC11" w14:textId="77777777" w:rsidR="00F51B71" w:rsidRPr="00971397" w:rsidRDefault="00F51B71" w:rsidP="00EB1CBE">
      <w:pPr>
        <w:pStyle w:val="BodyText"/>
        <w:numPr>
          <w:ilvl w:val="0"/>
          <w:numId w:val="4"/>
        </w:numPr>
        <w:tabs>
          <w:tab w:val="left" w:pos="360"/>
          <w:tab w:val="left" w:pos="720"/>
          <w:tab w:val="left" w:pos="1440"/>
          <w:tab w:val="left" w:pos="2160"/>
        </w:tabs>
        <w:rPr>
          <w:rFonts w:cstheme="minorHAnsi"/>
        </w:rPr>
      </w:pPr>
      <w:r w:rsidRPr="00971397">
        <w:rPr>
          <w:rFonts w:cstheme="minorHAnsi"/>
        </w:rPr>
        <w:t>For public key-based authentication:</w:t>
      </w:r>
    </w:p>
    <w:p w14:paraId="538EF881" w14:textId="7D8716CE" w:rsidR="00F51B71" w:rsidRPr="00971397" w:rsidRDefault="00F51B71" w:rsidP="00EB1CBE">
      <w:pPr>
        <w:pStyle w:val="BodyText"/>
        <w:numPr>
          <w:ilvl w:val="0"/>
          <w:numId w:val="5"/>
        </w:numPr>
        <w:tabs>
          <w:tab w:val="left" w:pos="360"/>
          <w:tab w:val="left" w:pos="720"/>
          <w:tab w:val="left" w:pos="1440"/>
          <w:tab w:val="left" w:pos="2160"/>
        </w:tabs>
        <w:rPr>
          <w:rFonts w:cstheme="minorHAnsi"/>
        </w:rPr>
      </w:pPr>
      <w:r w:rsidRPr="00971397">
        <w:rPr>
          <w:rFonts w:cstheme="minorHAnsi"/>
        </w:rPr>
        <w:t>Enforce authorized access to the corresponding private key; and</w:t>
      </w:r>
    </w:p>
    <w:p w14:paraId="2EE04CC6" w14:textId="4282DC84" w:rsidR="00F51B71" w:rsidRPr="00971397" w:rsidRDefault="00F51B71" w:rsidP="00EB1CBE">
      <w:pPr>
        <w:pStyle w:val="BodyText"/>
        <w:numPr>
          <w:ilvl w:val="0"/>
          <w:numId w:val="5"/>
        </w:numPr>
        <w:tabs>
          <w:tab w:val="left" w:pos="360"/>
          <w:tab w:val="left" w:pos="720"/>
          <w:tab w:val="left" w:pos="1440"/>
          <w:tab w:val="left" w:pos="2160"/>
        </w:tabs>
        <w:rPr>
          <w:rFonts w:cstheme="minorHAnsi"/>
        </w:rPr>
      </w:pPr>
      <w:r w:rsidRPr="00971397">
        <w:rPr>
          <w:rFonts w:cstheme="minorHAnsi"/>
        </w:rPr>
        <w:lastRenderedPageBreak/>
        <w:t>Map the authenticated identity to the account of the individual or group; and</w:t>
      </w:r>
    </w:p>
    <w:p w14:paraId="6DEE0E96" w14:textId="77777777" w:rsidR="00F51B71" w:rsidRPr="00971397" w:rsidRDefault="00F51B71"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(b)</w:t>
      </w:r>
      <w:r w:rsidRPr="00971397">
        <w:rPr>
          <w:rFonts w:cstheme="minorHAnsi"/>
        </w:rPr>
        <w:tab/>
        <w:t>When public key infrastructure (PKI) is used:</w:t>
      </w:r>
    </w:p>
    <w:p w14:paraId="60B27558" w14:textId="09C9A79F" w:rsidR="00F51B71" w:rsidRPr="00971397" w:rsidRDefault="00F51B71"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r>
      <w:r w:rsidRPr="00971397">
        <w:rPr>
          <w:rFonts w:cstheme="minorHAnsi"/>
        </w:rPr>
        <w:tab/>
        <w:t>(1)</w:t>
      </w:r>
      <w:r w:rsidR="00BB6B70" w:rsidRPr="00971397">
        <w:rPr>
          <w:rFonts w:cstheme="minorHAnsi"/>
        </w:rPr>
        <w:t xml:space="preserve"> </w:t>
      </w:r>
      <w:r w:rsidRPr="00971397">
        <w:rPr>
          <w:rFonts w:cstheme="minorHAnsi"/>
        </w:rPr>
        <w:t>Validate certificates by constructing and verifying a certification path to an accepted trust anchor, including checking certificate status information; and</w:t>
      </w:r>
    </w:p>
    <w:p w14:paraId="1603DF11" w14:textId="4D879927" w:rsidR="00A77B3E" w:rsidRPr="00971397" w:rsidRDefault="00F51B71"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r>
      <w:r w:rsidRPr="00971397">
        <w:rPr>
          <w:rFonts w:cstheme="minorHAnsi"/>
        </w:rPr>
        <w:tab/>
        <w:t>(2)</w:t>
      </w:r>
      <w:r w:rsidR="00BB6B70" w:rsidRPr="00971397">
        <w:rPr>
          <w:rFonts w:cstheme="minorHAnsi"/>
        </w:rPr>
        <w:t xml:space="preserve"> </w:t>
      </w:r>
      <w:r w:rsidRPr="00971397">
        <w:rPr>
          <w:rFonts w:cstheme="minorHAnsi"/>
        </w:rPr>
        <w:t>Implement a local cache of revocation data to support path discovery and validation.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9A85E7B" w14:textId="77777777">
        <w:tc>
          <w:tcPr>
            <w:tcW w:w="0" w:type="auto"/>
            <w:shd w:val="clear" w:color="auto" w:fill="CCECFC"/>
          </w:tcPr>
          <w:p w14:paraId="2D9148F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IA-5(2) Control Summary Information</w:t>
            </w:r>
          </w:p>
        </w:tc>
      </w:tr>
      <w:tr w:rsidR="00C678CA" w:rsidRPr="00971397" w14:paraId="4D364E54" w14:textId="77777777">
        <w:tc>
          <w:tcPr>
            <w:tcW w:w="0" w:type="auto"/>
            <w:shd w:val="clear" w:color="auto" w:fill="FFFFFF"/>
          </w:tcPr>
          <w:p w14:paraId="0B3D641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411390CD" w14:textId="77777777">
        <w:tc>
          <w:tcPr>
            <w:tcW w:w="0" w:type="auto"/>
            <w:shd w:val="clear" w:color="auto" w:fill="FFFFFF"/>
          </w:tcPr>
          <w:p w14:paraId="3767C34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22BB8809" w14:textId="6F932B6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323305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F5E83CF" w14:textId="6ED37D3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744095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7F35B11" w14:textId="647FAB2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070383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DF95DDE" w14:textId="7F772EA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765918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292B416" w14:textId="655B6FA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625846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E4241C3" w14:textId="77777777">
        <w:tc>
          <w:tcPr>
            <w:tcW w:w="0" w:type="auto"/>
            <w:shd w:val="clear" w:color="auto" w:fill="FFFFFF"/>
          </w:tcPr>
          <w:p w14:paraId="26A6D606" w14:textId="77777777" w:rsidR="00A77B3E" w:rsidRPr="00971397" w:rsidRDefault="00000000" w:rsidP="00072109">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696D7DF1" w14:textId="43C8C1D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040741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885779F" w14:textId="6A2CBF3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768294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34AC5E9" w14:textId="41753D9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643734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6974980" w14:textId="2E10F9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407429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4EB5C68" w14:textId="34C64F7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211276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44508BB" w14:textId="39E5F27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482277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76CA6A7" w14:textId="64BCC3D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694736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EE1C1A9"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E903840" w14:textId="77777777">
        <w:tc>
          <w:tcPr>
            <w:tcW w:w="0" w:type="auto"/>
            <w:shd w:val="clear" w:color="auto" w:fill="CCECFC"/>
          </w:tcPr>
          <w:p w14:paraId="15CF58D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lastRenderedPageBreak/>
              <w:t>IA-5(2) What is the solution and how is it implemented?</w:t>
            </w:r>
          </w:p>
        </w:tc>
      </w:tr>
      <w:tr w:rsidR="00C678CA" w:rsidRPr="00971397" w14:paraId="37CDA650" w14:textId="77777777">
        <w:tc>
          <w:tcPr>
            <w:tcW w:w="0" w:type="auto"/>
            <w:shd w:val="clear" w:color="auto" w:fill="FFFFFF"/>
          </w:tcPr>
          <w:p w14:paraId="0DCACAA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1F74B54F" w14:textId="77777777">
        <w:tc>
          <w:tcPr>
            <w:tcW w:w="0" w:type="auto"/>
            <w:shd w:val="clear" w:color="auto" w:fill="FFFFFF"/>
          </w:tcPr>
          <w:p w14:paraId="67721AA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5B5C6639"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202" w:name="_Toc144074608"/>
      <w:r w:rsidRPr="00971397">
        <w:rPr>
          <w:rFonts w:asciiTheme="minorHAnsi" w:hAnsiTheme="minorHAnsi" w:cstheme="minorHAnsi"/>
        </w:rPr>
        <w:t>IA-5(6) Protection of Authenticators (M)(H)</w:t>
      </w:r>
      <w:bookmarkEnd w:id="202"/>
    </w:p>
    <w:p w14:paraId="7269F4AD" w14:textId="660B4369" w:rsidR="00A77B3E" w:rsidRPr="00971397" w:rsidRDefault="00000000" w:rsidP="00971397">
      <w:pPr>
        <w:spacing w:after="320"/>
        <w:rPr>
          <w:rFonts w:cstheme="minorHAnsi"/>
        </w:rPr>
      </w:pPr>
      <w:r w:rsidRPr="00971397">
        <w:rPr>
          <w:rFonts w:cstheme="minorHAnsi"/>
        </w:rPr>
        <w:t>Protect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A3F6B43" w14:textId="77777777">
        <w:tc>
          <w:tcPr>
            <w:tcW w:w="0" w:type="auto"/>
            <w:shd w:val="clear" w:color="auto" w:fill="CCECFC"/>
          </w:tcPr>
          <w:p w14:paraId="65DC94A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IA-5(6) Control Summary Information</w:t>
            </w:r>
          </w:p>
        </w:tc>
      </w:tr>
      <w:tr w:rsidR="00C678CA" w:rsidRPr="00971397" w14:paraId="5B1AAC7A" w14:textId="77777777">
        <w:tc>
          <w:tcPr>
            <w:tcW w:w="0" w:type="auto"/>
            <w:shd w:val="clear" w:color="auto" w:fill="FFFFFF"/>
          </w:tcPr>
          <w:p w14:paraId="4E02C3B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9FE9D03" w14:textId="77777777">
        <w:tc>
          <w:tcPr>
            <w:tcW w:w="0" w:type="auto"/>
            <w:shd w:val="clear" w:color="auto" w:fill="FFFFFF"/>
          </w:tcPr>
          <w:p w14:paraId="2957A73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2B72CEC" w14:textId="6C7FFA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3208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8430CD5" w14:textId="12594E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43469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F5042EF" w14:textId="63E309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41814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524B8D1" w14:textId="7E5C2B3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66438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CD31CA5" w14:textId="181F20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43824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CDF6681" w14:textId="77777777">
        <w:tc>
          <w:tcPr>
            <w:tcW w:w="0" w:type="auto"/>
            <w:shd w:val="clear" w:color="auto" w:fill="FFFFFF"/>
          </w:tcPr>
          <w:p w14:paraId="67DA6955"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107DBA3" w14:textId="503BD0F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87475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581DC6C" w14:textId="59FC71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06977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1F1FDC4" w14:textId="46DDCC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56636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BA11C92" w14:textId="02539FE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44080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ED1FB1B" w14:textId="3C30323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45954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89B3492" w14:textId="6C24150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38162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53C7EF5" w14:textId="743ACAA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7532467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16C331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B82832" w14:textId="77777777">
        <w:tc>
          <w:tcPr>
            <w:tcW w:w="0" w:type="auto"/>
            <w:shd w:val="clear" w:color="auto" w:fill="CCECFC"/>
          </w:tcPr>
          <w:p w14:paraId="0EF1A79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IA-5(6) What is the solution and how is it implemented?</w:t>
            </w:r>
          </w:p>
        </w:tc>
      </w:tr>
      <w:tr w:rsidR="00C678CA" w:rsidRPr="00971397" w14:paraId="36329A6C" w14:textId="77777777">
        <w:tc>
          <w:tcPr>
            <w:tcW w:w="0" w:type="auto"/>
            <w:shd w:val="clear" w:color="auto" w:fill="FFFFFF"/>
          </w:tcPr>
          <w:p w14:paraId="1EEAF12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E5AE39F" w14:textId="77777777" w:rsidR="00A77B3E" w:rsidRPr="00971397" w:rsidRDefault="00000000" w:rsidP="00EB1CBE">
      <w:pPr>
        <w:pStyle w:val="Heading3"/>
        <w:tabs>
          <w:tab w:val="left" w:pos="360"/>
          <w:tab w:val="left" w:pos="720"/>
          <w:tab w:val="left" w:pos="1440"/>
          <w:tab w:val="left" w:pos="2160"/>
        </w:tabs>
        <w:ind w:left="20" w:hanging="14"/>
        <w:rPr>
          <w:rFonts w:asciiTheme="minorHAnsi" w:hAnsiTheme="minorHAnsi" w:cstheme="minorHAnsi"/>
        </w:rPr>
      </w:pPr>
      <w:bookmarkStart w:id="203" w:name="_Toc144074609"/>
      <w:r w:rsidRPr="00971397">
        <w:rPr>
          <w:rFonts w:asciiTheme="minorHAnsi" w:hAnsiTheme="minorHAnsi" w:cstheme="minorHAnsi"/>
        </w:rPr>
        <w:t>IA-5(7) No Embedded Unencrypted Static Authenticators (M)(H)</w:t>
      </w:r>
      <w:bookmarkEnd w:id="203"/>
    </w:p>
    <w:p w14:paraId="64B63E03" w14:textId="66C32888"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Ensure that unencrypted static authenticators are not embedded in applications or other forms of static storage.</w:t>
      </w:r>
    </w:p>
    <w:p w14:paraId="3E75EB81"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IA-5 (7) Additional FedRAMP Requirements and Guidance:</w:t>
      </w:r>
    </w:p>
    <w:p w14:paraId="2CDA8BE1" w14:textId="67F6E82F"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Guidance:</w:t>
      </w:r>
      <w:r w:rsidRPr="00971397">
        <w:rPr>
          <w:rFonts w:cstheme="minorHAnsi"/>
        </w:rPr>
        <w:t xml:space="preserve"> In this context, prohibited static storage refers to any storage where unencrypted authenticators, such as passwords, persist beyond the time required to complete the access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9373609" w14:textId="77777777">
        <w:tc>
          <w:tcPr>
            <w:tcW w:w="0" w:type="auto"/>
            <w:shd w:val="clear" w:color="auto" w:fill="CCECFC"/>
          </w:tcPr>
          <w:p w14:paraId="57350CC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IA-5(7) Control Summary Information</w:t>
            </w:r>
          </w:p>
        </w:tc>
      </w:tr>
      <w:tr w:rsidR="00C678CA" w:rsidRPr="00971397" w14:paraId="70F23426" w14:textId="77777777">
        <w:tc>
          <w:tcPr>
            <w:tcW w:w="0" w:type="auto"/>
            <w:shd w:val="clear" w:color="auto" w:fill="FFFFFF"/>
          </w:tcPr>
          <w:p w14:paraId="4620BCA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B67385F" w14:textId="77777777">
        <w:tc>
          <w:tcPr>
            <w:tcW w:w="0" w:type="auto"/>
            <w:shd w:val="clear" w:color="auto" w:fill="FFFFFF"/>
          </w:tcPr>
          <w:p w14:paraId="16C77BB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DE1A9CA" w14:textId="4BE72F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0700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53B9ED2" w14:textId="30EAA7D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35680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B48C29E" w14:textId="2422635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77128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15F098E" w14:textId="616031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99353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5FE64A1" w14:textId="7D250EE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09082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C1C6C8B" w14:textId="77777777">
        <w:tc>
          <w:tcPr>
            <w:tcW w:w="0" w:type="auto"/>
            <w:shd w:val="clear" w:color="auto" w:fill="FFFFFF"/>
          </w:tcPr>
          <w:p w14:paraId="21EA8415"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CD9DEDD" w14:textId="47CC16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27312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D4797D5" w14:textId="2F89185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88167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E988E2A" w14:textId="0D6AB5F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29339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D929530" w14:textId="66F6EED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80927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B720131" w14:textId="1026E3D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68269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FA49BD3" w14:textId="7E0B870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90995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8FAE47E" w14:textId="5960F57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742762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97D083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5D8D283" w14:textId="77777777">
        <w:tc>
          <w:tcPr>
            <w:tcW w:w="0" w:type="auto"/>
            <w:shd w:val="clear" w:color="auto" w:fill="CCECFC"/>
          </w:tcPr>
          <w:p w14:paraId="6CB1A37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IA-5(7) What is the solution and how is it implemented?</w:t>
            </w:r>
          </w:p>
        </w:tc>
      </w:tr>
      <w:tr w:rsidR="00C678CA" w:rsidRPr="00971397" w14:paraId="12A6455D" w14:textId="77777777">
        <w:tc>
          <w:tcPr>
            <w:tcW w:w="0" w:type="auto"/>
            <w:shd w:val="clear" w:color="auto" w:fill="FFFFFF"/>
          </w:tcPr>
          <w:p w14:paraId="1A10D41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FBFB8AF"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04" w:name="_Toc144074610"/>
      <w:r w:rsidRPr="00971397">
        <w:rPr>
          <w:rFonts w:asciiTheme="minorHAnsi" w:hAnsiTheme="minorHAnsi" w:cstheme="minorHAnsi"/>
        </w:rPr>
        <w:t>IA-5(8) Multiple System Accounts (H)</w:t>
      </w:r>
      <w:bookmarkEnd w:id="204"/>
    </w:p>
    <w:p w14:paraId="72A5F407" w14:textId="3556ADF4"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Implement [FedRAMP Assignment: different authenticators in different user authentication domains] to manage the risk of compromise due to individuals having accounts on multiple systems.</w:t>
      </w:r>
    </w:p>
    <w:p w14:paraId="638F94DF"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IA-5 (8) Additional FedRAMP Requirements and Guidance:</w:t>
      </w:r>
    </w:p>
    <w:p w14:paraId="72555661" w14:textId="595C30E5"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Guidance:</w:t>
      </w:r>
      <w:r w:rsidRPr="00971397">
        <w:rPr>
          <w:rFonts w:cstheme="minorHAnsi"/>
        </w:rPr>
        <w:t xml:space="preserve"> If a single user authentication domain is used to access multiple systems, such as in single-sign-on, then only a single authenticator is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9B3CEA4" w14:textId="77777777">
        <w:tc>
          <w:tcPr>
            <w:tcW w:w="0" w:type="auto"/>
            <w:shd w:val="clear" w:color="auto" w:fill="CCECFC"/>
          </w:tcPr>
          <w:p w14:paraId="4EDFC5C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IA-5(8) Control Summary Information</w:t>
            </w:r>
          </w:p>
        </w:tc>
      </w:tr>
      <w:tr w:rsidR="00C678CA" w:rsidRPr="00971397" w14:paraId="0836EE3E" w14:textId="77777777">
        <w:tc>
          <w:tcPr>
            <w:tcW w:w="0" w:type="auto"/>
            <w:shd w:val="clear" w:color="auto" w:fill="FFFFFF"/>
          </w:tcPr>
          <w:p w14:paraId="020B57E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6A3C30A" w14:textId="77777777">
        <w:tc>
          <w:tcPr>
            <w:tcW w:w="0" w:type="auto"/>
            <w:shd w:val="clear" w:color="auto" w:fill="FFFFFF"/>
          </w:tcPr>
          <w:p w14:paraId="3E5E670A" w14:textId="08E0BD4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IA-5(8):</w:t>
            </w:r>
          </w:p>
        </w:tc>
      </w:tr>
      <w:tr w:rsidR="00C678CA" w:rsidRPr="00971397" w14:paraId="52CD0F1E" w14:textId="77777777">
        <w:tc>
          <w:tcPr>
            <w:tcW w:w="0" w:type="auto"/>
            <w:shd w:val="clear" w:color="auto" w:fill="FFFFFF"/>
          </w:tcPr>
          <w:p w14:paraId="137E2E1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ABA67C4" w14:textId="30C939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69339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C2BB461" w14:textId="57740A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72096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3B3AF7B" w14:textId="385484B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04008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F5FA4AD" w14:textId="6A7D69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97665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33D5405" w14:textId="1786BD4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1916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58E5B39" w14:textId="77777777">
        <w:tc>
          <w:tcPr>
            <w:tcW w:w="0" w:type="auto"/>
            <w:shd w:val="clear" w:color="auto" w:fill="FFFFFF"/>
          </w:tcPr>
          <w:p w14:paraId="1FC9E0CB"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EC19EFE" w14:textId="6A6D49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24071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4FD488C" w14:textId="672BB8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85105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3D4E746" w14:textId="16A34B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59224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9B915B0" w14:textId="60BC9D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76671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C81CFAF" w14:textId="5590998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50627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B09691B" w14:textId="1B80E44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26577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3120674" w14:textId="0F8C9B9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79241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14E4D5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8E8AD8E" w14:textId="77777777">
        <w:tc>
          <w:tcPr>
            <w:tcW w:w="0" w:type="auto"/>
            <w:shd w:val="clear" w:color="auto" w:fill="CCECFC"/>
          </w:tcPr>
          <w:p w14:paraId="13F9957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IA-5(8) What is the solution and how is it implemented?</w:t>
            </w:r>
          </w:p>
        </w:tc>
      </w:tr>
      <w:tr w:rsidR="00C678CA" w:rsidRPr="00971397" w14:paraId="44F0E9CF" w14:textId="77777777">
        <w:tc>
          <w:tcPr>
            <w:tcW w:w="0" w:type="auto"/>
            <w:shd w:val="clear" w:color="auto" w:fill="FFFFFF"/>
          </w:tcPr>
          <w:p w14:paraId="415715E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9467354"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05" w:name="_Toc144074611"/>
      <w:r w:rsidRPr="00971397">
        <w:rPr>
          <w:rFonts w:asciiTheme="minorHAnsi" w:hAnsiTheme="minorHAnsi" w:cstheme="minorHAnsi"/>
        </w:rPr>
        <w:t>IA-5(13) Expiration of Cached Authenticators (H)</w:t>
      </w:r>
      <w:bookmarkEnd w:id="205"/>
    </w:p>
    <w:p w14:paraId="33CD5D1C" w14:textId="313B1F90"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Prohibit the use of cached authenticators after [Assignment: organization-defined time period].</w:t>
      </w:r>
    </w:p>
    <w:p w14:paraId="6879C294"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IA-5 (13) Additional FedRAMP Requirements and Guidance:</w:t>
      </w:r>
    </w:p>
    <w:p w14:paraId="54534220" w14:textId="4436A47D"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Guidance:</w:t>
      </w:r>
      <w:r w:rsidRPr="00971397">
        <w:rPr>
          <w:rFonts w:cstheme="minorHAnsi"/>
        </w:rPr>
        <w:t xml:space="preserve"> For components subject to configuration baseline(s) (such as STIG or CIS,) the time period should conform to the baseline standard.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BD0765F" w14:textId="77777777">
        <w:tc>
          <w:tcPr>
            <w:tcW w:w="0" w:type="auto"/>
            <w:shd w:val="clear" w:color="auto" w:fill="CCECFC"/>
          </w:tcPr>
          <w:p w14:paraId="191CAAC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IA-5(13) Control Summary Information</w:t>
            </w:r>
          </w:p>
        </w:tc>
      </w:tr>
      <w:tr w:rsidR="00C678CA" w:rsidRPr="00971397" w14:paraId="25699F8B" w14:textId="77777777">
        <w:tc>
          <w:tcPr>
            <w:tcW w:w="0" w:type="auto"/>
            <w:shd w:val="clear" w:color="auto" w:fill="FFFFFF"/>
          </w:tcPr>
          <w:p w14:paraId="075A11C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02A710B" w14:textId="77777777">
        <w:tc>
          <w:tcPr>
            <w:tcW w:w="0" w:type="auto"/>
            <w:shd w:val="clear" w:color="auto" w:fill="FFFFFF"/>
          </w:tcPr>
          <w:p w14:paraId="601A6891" w14:textId="63C9A83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IA-5(13):</w:t>
            </w:r>
          </w:p>
        </w:tc>
      </w:tr>
      <w:tr w:rsidR="00C678CA" w:rsidRPr="00971397" w14:paraId="5CBD952A" w14:textId="77777777">
        <w:tc>
          <w:tcPr>
            <w:tcW w:w="0" w:type="auto"/>
            <w:shd w:val="clear" w:color="auto" w:fill="FFFFFF"/>
          </w:tcPr>
          <w:p w14:paraId="273FA23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F3DFA8E" w14:textId="4A477D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01739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7C201BD" w14:textId="7358A6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3384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8C97592" w14:textId="2F9263C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04354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3B02793" w14:textId="71FA04F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71354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7EAFB76" w14:textId="298E47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24101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28C48E5" w14:textId="77777777">
        <w:tc>
          <w:tcPr>
            <w:tcW w:w="0" w:type="auto"/>
            <w:shd w:val="clear" w:color="auto" w:fill="FFFFFF"/>
          </w:tcPr>
          <w:p w14:paraId="7010480B"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3BA8BB64" w14:textId="617E359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80427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329CCA9" w14:textId="240795F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94954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59D475D" w14:textId="783873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34323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DC777B3" w14:textId="34BA30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63569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84801B7" w14:textId="768A4F9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0431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D76B4B4" w14:textId="669AB18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13842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DFF3475" w14:textId="5922C04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050692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AD52B3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48A1938" w14:textId="77777777">
        <w:tc>
          <w:tcPr>
            <w:tcW w:w="0" w:type="auto"/>
            <w:shd w:val="clear" w:color="auto" w:fill="CCECFC"/>
          </w:tcPr>
          <w:p w14:paraId="3EE8D04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IA-5(13) What is the solution and how is it implemented?</w:t>
            </w:r>
          </w:p>
        </w:tc>
      </w:tr>
      <w:tr w:rsidR="00C678CA" w:rsidRPr="00971397" w14:paraId="40B793BA" w14:textId="77777777">
        <w:tc>
          <w:tcPr>
            <w:tcW w:w="0" w:type="auto"/>
            <w:shd w:val="clear" w:color="auto" w:fill="FFFFFF"/>
          </w:tcPr>
          <w:p w14:paraId="40F6376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DAB1A57"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06" w:name="_Toc144074612"/>
      <w:r w:rsidRPr="00971397">
        <w:rPr>
          <w:rFonts w:asciiTheme="minorHAnsi" w:hAnsiTheme="minorHAnsi" w:cstheme="minorHAnsi"/>
        </w:rPr>
        <w:t>IA-6 Authentication Feedback (L)(M)(H)</w:t>
      </w:r>
      <w:bookmarkEnd w:id="206"/>
    </w:p>
    <w:p w14:paraId="733C8539" w14:textId="78BC6C90" w:rsidR="00A77B3E" w:rsidRPr="00971397" w:rsidRDefault="00000000" w:rsidP="00971397">
      <w:pPr>
        <w:spacing w:after="320"/>
        <w:rPr>
          <w:rFonts w:cstheme="minorHAnsi"/>
        </w:rPr>
      </w:pPr>
      <w:r w:rsidRPr="00971397">
        <w:rPr>
          <w:rFonts w:cstheme="minorHAnsi"/>
        </w:rPr>
        <w:t>Obscure feedback of authentication information during the authentication process to protect the information from possible exploitation and 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898E6F2" w14:textId="77777777">
        <w:tc>
          <w:tcPr>
            <w:tcW w:w="0" w:type="auto"/>
            <w:shd w:val="clear" w:color="auto" w:fill="CCECFC"/>
          </w:tcPr>
          <w:p w14:paraId="73CFDE8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IA-6 Control Summary Information</w:t>
            </w:r>
          </w:p>
        </w:tc>
      </w:tr>
      <w:tr w:rsidR="00C678CA" w:rsidRPr="00971397" w14:paraId="7A1439E6" w14:textId="77777777">
        <w:tc>
          <w:tcPr>
            <w:tcW w:w="0" w:type="auto"/>
            <w:shd w:val="clear" w:color="auto" w:fill="FFFFFF"/>
          </w:tcPr>
          <w:p w14:paraId="6CE075C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D44ECF3" w14:textId="77777777">
        <w:tc>
          <w:tcPr>
            <w:tcW w:w="0" w:type="auto"/>
            <w:shd w:val="clear" w:color="auto" w:fill="FFFFFF"/>
          </w:tcPr>
          <w:p w14:paraId="74FE134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2368C31" w14:textId="4C5E1F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66258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1AD2851" w14:textId="1D641E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8546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AF07036" w14:textId="65D3F4A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06714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50D97B7" w14:textId="220D02D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40346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58227FC" w14:textId="5D8ECC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00790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C2DBD05" w14:textId="77777777">
        <w:tc>
          <w:tcPr>
            <w:tcW w:w="0" w:type="auto"/>
            <w:shd w:val="clear" w:color="auto" w:fill="FFFFFF"/>
          </w:tcPr>
          <w:p w14:paraId="6843108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6FDDD43F" w14:textId="650DE99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94655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C24607C" w14:textId="63567B7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27544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A964898" w14:textId="0EB8F70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33852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26BB700" w14:textId="504CAC3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2972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958554A" w14:textId="5C894E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56569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CCCCD01" w14:textId="402D809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16418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7E16007" w14:textId="40A0983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457906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1B91F7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491822B" w14:textId="77777777">
        <w:tc>
          <w:tcPr>
            <w:tcW w:w="0" w:type="auto"/>
            <w:shd w:val="clear" w:color="auto" w:fill="CCECFC"/>
          </w:tcPr>
          <w:p w14:paraId="45F7F57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IA-6 What is the solution and how is it implemented?</w:t>
            </w:r>
          </w:p>
        </w:tc>
      </w:tr>
      <w:tr w:rsidR="00C678CA" w:rsidRPr="00971397" w14:paraId="2019EA6E" w14:textId="77777777">
        <w:tc>
          <w:tcPr>
            <w:tcW w:w="0" w:type="auto"/>
            <w:shd w:val="clear" w:color="auto" w:fill="FFFFFF"/>
          </w:tcPr>
          <w:p w14:paraId="6D3B899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D433496"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07" w:name="_Toc144074613"/>
      <w:r w:rsidRPr="00971397">
        <w:rPr>
          <w:rFonts w:asciiTheme="minorHAnsi" w:hAnsiTheme="minorHAnsi" w:cstheme="minorHAnsi"/>
        </w:rPr>
        <w:t>IA-7 Cryptographic Module Authentication (L)(M)(H)</w:t>
      </w:r>
      <w:bookmarkEnd w:id="207"/>
    </w:p>
    <w:p w14:paraId="70F1DB4D" w14:textId="6F9DBC48" w:rsidR="00A77B3E" w:rsidRPr="00971397" w:rsidRDefault="00000000" w:rsidP="00971397">
      <w:pPr>
        <w:spacing w:after="320"/>
        <w:rPr>
          <w:rFonts w:cstheme="minorHAnsi"/>
        </w:rPr>
      </w:pPr>
      <w:r w:rsidRPr="00971397">
        <w:rPr>
          <w:rFonts w:cstheme="minorHAnsi"/>
        </w:rPr>
        <w:t>Implement mechanisms for authentication to a cryptographic module that meet the requirements of applicable laws, executive orders, directives, policies, regulations, standards, and guidelines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7C5F3D7" w14:textId="77777777">
        <w:tc>
          <w:tcPr>
            <w:tcW w:w="0" w:type="auto"/>
            <w:shd w:val="clear" w:color="auto" w:fill="CCECFC"/>
          </w:tcPr>
          <w:p w14:paraId="097710A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IA-7 Control Summary Information</w:t>
            </w:r>
          </w:p>
        </w:tc>
      </w:tr>
      <w:tr w:rsidR="00C678CA" w:rsidRPr="00971397" w14:paraId="638D9441" w14:textId="77777777">
        <w:tc>
          <w:tcPr>
            <w:tcW w:w="0" w:type="auto"/>
            <w:shd w:val="clear" w:color="auto" w:fill="FFFFFF"/>
          </w:tcPr>
          <w:p w14:paraId="4028428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8187F12" w14:textId="77777777">
        <w:tc>
          <w:tcPr>
            <w:tcW w:w="0" w:type="auto"/>
            <w:shd w:val="clear" w:color="auto" w:fill="FFFFFF"/>
          </w:tcPr>
          <w:p w14:paraId="497D5F9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9C85BB3" w14:textId="5AD7A4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95749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672BEF0" w14:textId="61D6C3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3286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B13E005" w14:textId="6DD06AF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88633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485E9B3" w14:textId="1D9A5E6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94963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0632F40" w14:textId="399D3A0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87796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9CABB45" w14:textId="77777777">
        <w:tc>
          <w:tcPr>
            <w:tcW w:w="0" w:type="auto"/>
            <w:shd w:val="clear" w:color="auto" w:fill="FFFFFF"/>
          </w:tcPr>
          <w:p w14:paraId="7ECFA0B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7E548741" w14:textId="334B78C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92787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BD5CA9E" w14:textId="29EAB4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19724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3CAC892" w14:textId="717E532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02421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57D5338" w14:textId="09823B0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78185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3EE5E71" w14:textId="50B01C5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03630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AA9D964" w14:textId="4154EB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96273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105779E" w14:textId="3A15EF2C"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252204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17F1BD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0708BF0" w14:textId="77777777">
        <w:tc>
          <w:tcPr>
            <w:tcW w:w="0" w:type="auto"/>
            <w:shd w:val="clear" w:color="auto" w:fill="CCECFC"/>
          </w:tcPr>
          <w:p w14:paraId="745C9FE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IA-7 What is the solution and how is it implemented?</w:t>
            </w:r>
          </w:p>
        </w:tc>
      </w:tr>
      <w:tr w:rsidR="00C678CA" w:rsidRPr="00971397" w14:paraId="7A09250C" w14:textId="77777777">
        <w:tc>
          <w:tcPr>
            <w:tcW w:w="0" w:type="auto"/>
            <w:shd w:val="clear" w:color="auto" w:fill="FFFFFF"/>
          </w:tcPr>
          <w:p w14:paraId="18B5304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BDF2BBA"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08" w:name="_Toc144074614"/>
      <w:r w:rsidRPr="00971397">
        <w:rPr>
          <w:rFonts w:asciiTheme="minorHAnsi" w:hAnsiTheme="minorHAnsi" w:cstheme="minorHAnsi"/>
        </w:rPr>
        <w:t>IA-8 Identification and Authentication (Non-organizational Users) (L)(M)(H)</w:t>
      </w:r>
      <w:bookmarkEnd w:id="208"/>
    </w:p>
    <w:p w14:paraId="14A5C90C" w14:textId="5531D290" w:rsidR="00A77B3E" w:rsidRPr="00971397" w:rsidRDefault="00000000" w:rsidP="00971397">
      <w:pPr>
        <w:spacing w:after="320"/>
        <w:rPr>
          <w:rFonts w:cstheme="minorHAnsi"/>
        </w:rPr>
      </w:pPr>
      <w:r w:rsidRPr="00971397">
        <w:rPr>
          <w:rFonts w:cstheme="minorHAnsi"/>
        </w:rPr>
        <w:t>Uniquely identify and authenticate non-organizational users or processes acting on behalf of non-organizational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BAF36D3" w14:textId="77777777">
        <w:tc>
          <w:tcPr>
            <w:tcW w:w="0" w:type="auto"/>
            <w:shd w:val="clear" w:color="auto" w:fill="CCECFC"/>
          </w:tcPr>
          <w:p w14:paraId="371E97B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IA-8 Control Summary Information</w:t>
            </w:r>
          </w:p>
        </w:tc>
      </w:tr>
      <w:tr w:rsidR="00C678CA" w:rsidRPr="00971397" w14:paraId="050DF6E2" w14:textId="77777777">
        <w:tc>
          <w:tcPr>
            <w:tcW w:w="0" w:type="auto"/>
            <w:shd w:val="clear" w:color="auto" w:fill="FFFFFF"/>
          </w:tcPr>
          <w:p w14:paraId="7BD7135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FDA864E" w14:textId="77777777">
        <w:tc>
          <w:tcPr>
            <w:tcW w:w="0" w:type="auto"/>
            <w:shd w:val="clear" w:color="auto" w:fill="FFFFFF"/>
          </w:tcPr>
          <w:p w14:paraId="03C4DC6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247F38C" w14:textId="7E742F8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22668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D570812" w14:textId="385BC5A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13707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EDD5595" w14:textId="02E3010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37970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C291410" w14:textId="00139BF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9567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EF388F8" w14:textId="7E9D42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8469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FF5FD84" w14:textId="77777777">
        <w:tc>
          <w:tcPr>
            <w:tcW w:w="0" w:type="auto"/>
            <w:shd w:val="clear" w:color="auto" w:fill="FFFFFF"/>
          </w:tcPr>
          <w:p w14:paraId="5D5F540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2D2837E9" w14:textId="28DA8D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88206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AF5C087" w14:textId="032351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21893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0E807E9" w14:textId="40EBA57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15551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0843BB4" w14:textId="5343DC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9612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BF33BDD" w14:textId="273D049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04826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D4C4E1A" w14:textId="190F353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87036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35CF37E" w14:textId="71C52349"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857939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B0B9B7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B27A2F5" w14:textId="77777777">
        <w:tc>
          <w:tcPr>
            <w:tcW w:w="0" w:type="auto"/>
            <w:shd w:val="clear" w:color="auto" w:fill="CCECFC"/>
          </w:tcPr>
          <w:p w14:paraId="0759629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IA-8 What is the solution and how is it implemented?</w:t>
            </w:r>
          </w:p>
        </w:tc>
      </w:tr>
      <w:tr w:rsidR="00C678CA" w:rsidRPr="00971397" w14:paraId="34DA509B" w14:textId="77777777">
        <w:tc>
          <w:tcPr>
            <w:tcW w:w="0" w:type="auto"/>
            <w:shd w:val="clear" w:color="auto" w:fill="FFFFFF"/>
          </w:tcPr>
          <w:p w14:paraId="0AA346A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6531F47"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09" w:name="_Toc144074615"/>
      <w:r w:rsidRPr="00971397">
        <w:rPr>
          <w:rFonts w:asciiTheme="minorHAnsi" w:hAnsiTheme="minorHAnsi" w:cstheme="minorHAnsi"/>
        </w:rPr>
        <w:t>IA-8(1) Acceptance of PIV Credentials from Other Agencies (L)(M)(H)</w:t>
      </w:r>
      <w:bookmarkEnd w:id="209"/>
    </w:p>
    <w:p w14:paraId="154519D2" w14:textId="7E09B750" w:rsidR="00A77B3E" w:rsidRPr="00971397" w:rsidRDefault="00000000" w:rsidP="00971397">
      <w:pPr>
        <w:spacing w:after="320"/>
        <w:rPr>
          <w:rFonts w:cstheme="minorHAnsi"/>
        </w:rPr>
      </w:pPr>
      <w:r w:rsidRPr="00971397">
        <w:rPr>
          <w:rFonts w:cstheme="minorHAnsi"/>
        </w:rPr>
        <w:t>Accept and electronically verify Personal Identity Verification-compliant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CBD5745" w14:textId="77777777">
        <w:tc>
          <w:tcPr>
            <w:tcW w:w="0" w:type="auto"/>
            <w:shd w:val="clear" w:color="auto" w:fill="CCECFC"/>
          </w:tcPr>
          <w:p w14:paraId="66A96CB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IA-8(1) Control Summary Information</w:t>
            </w:r>
          </w:p>
        </w:tc>
      </w:tr>
      <w:tr w:rsidR="00C678CA" w:rsidRPr="00971397" w14:paraId="10EEF686" w14:textId="77777777">
        <w:tc>
          <w:tcPr>
            <w:tcW w:w="0" w:type="auto"/>
            <w:shd w:val="clear" w:color="auto" w:fill="FFFFFF"/>
          </w:tcPr>
          <w:p w14:paraId="56C9A5E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2ACA5D6" w14:textId="77777777">
        <w:tc>
          <w:tcPr>
            <w:tcW w:w="0" w:type="auto"/>
            <w:shd w:val="clear" w:color="auto" w:fill="FFFFFF"/>
          </w:tcPr>
          <w:p w14:paraId="3A74377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780A055" w14:textId="02486C9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85265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C939706" w14:textId="589EB5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43788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5159939" w14:textId="219F3CF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91706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8A3E398" w14:textId="775E11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1020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25F076D" w14:textId="4C620A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27044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6BDA60B" w14:textId="77777777">
        <w:tc>
          <w:tcPr>
            <w:tcW w:w="0" w:type="auto"/>
            <w:shd w:val="clear" w:color="auto" w:fill="FFFFFF"/>
          </w:tcPr>
          <w:p w14:paraId="3462AFED"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4903DEE2" w14:textId="3D6FDE6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06316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48A4F08" w14:textId="769BF66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25908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906B1F6" w14:textId="4040BC2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19127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0E5EBDB" w14:textId="783075D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15479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F9600F5" w14:textId="19830E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77974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8AF8D05" w14:textId="1064D2A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98441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1C1E6BC" w14:textId="7CDDAD2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285865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497D57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4B458BF" w14:textId="77777777">
        <w:tc>
          <w:tcPr>
            <w:tcW w:w="0" w:type="auto"/>
            <w:shd w:val="clear" w:color="auto" w:fill="CCECFC"/>
          </w:tcPr>
          <w:p w14:paraId="1FE58F3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IA-8(1) What is the solution and how is it implemented?</w:t>
            </w:r>
          </w:p>
        </w:tc>
      </w:tr>
      <w:tr w:rsidR="00C678CA" w:rsidRPr="00971397" w14:paraId="5DEA440B" w14:textId="77777777">
        <w:tc>
          <w:tcPr>
            <w:tcW w:w="0" w:type="auto"/>
            <w:shd w:val="clear" w:color="auto" w:fill="FFFFFF"/>
          </w:tcPr>
          <w:p w14:paraId="55BD657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F415493"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210" w:name="_Toc144074616"/>
      <w:r w:rsidRPr="00971397">
        <w:rPr>
          <w:rFonts w:asciiTheme="minorHAnsi" w:hAnsiTheme="minorHAnsi" w:cstheme="minorHAnsi"/>
        </w:rPr>
        <w:t>IA-8(2) Acceptance of External Authenticators (L)(M)(H)</w:t>
      </w:r>
      <w:bookmarkEnd w:id="210"/>
    </w:p>
    <w:p w14:paraId="085691E7"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Accept only external authenticators that are NIST-compliant; and</w:t>
      </w:r>
    </w:p>
    <w:p w14:paraId="7500C8B3" w14:textId="237EE445"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Document and maintain a list of accepted external 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716A6F2" w14:textId="77777777">
        <w:tc>
          <w:tcPr>
            <w:tcW w:w="0" w:type="auto"/>
            <w:shd w:val="clear" w:color="auto" w:fill="CCECFC"/>
          </w:tcPr>
          <w:p w14:paraId="3A20602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IA-8(2) Control Summary Information</w:t>
            </w:r>
          </w:p>
        </w:tc>
      </w:tr>
      <w:tr w:rsidR="00C678CA" w:rsidRPr="00971397" w14:paraId="64A67655" w14:textId="77777777">
        <w:tc>
          <w:tcPr>
            <w:tcW w:w="0" w:type="auto"/>
            <w:shd w:val="clear" w:color="auto" w:fill="FFFFFF"/>
          </w:tcPr>
          <w:p w14:paraId="0B0F4A6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6145ECC5" w14:textId="77777777">
        <w:tc>
          <w:tcPr>
            <w:tcW w:w="0" w:type="auto"/>
            <w:shd w:val="clear" w:color="auto" w:fill="FFFFFF"/>
          </w:tcPr>
          <w:p w14:paraId="6116931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3A14B424" w14:textId="2DAA788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307510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74F8F10" w14:textId="15D5467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524911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2302550" w14:textId="0B678F2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274128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C14595D" w14:textId="44D3E9D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889518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3B4FC75" w14:textId="42387C6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778015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9882FA9" w14:textId="77777777">
        <w:tc>
          <w:tcPr>
            <w:tcW w:w="0" w:type="auto"/>
            <w:shd w:val="clear" w:color="auto" w:fill="FFFFFF"/>
          </w:tcPr>
          <w:p w14:paraId="52991A5B" w14:textId="77777777" w:rsidR="00A77B3E" w:rsidRPr="00971397" w:rsidRDefault="00000000" w:rsidP="00072109">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Control Origination (check all that apply):</w:t>
            </w:r>
          </w:p>
          <w:p w14:paraId="5694F843" w14:textId="39CBF9C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988538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C050F10" w14:textId="35E1B09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046527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91FA1CB" w14:textId="0E0D35C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930984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D8EBF71" w14:textId="1488197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95616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8530B98" w14:textId="149551C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88448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4F0B33E" w14:textId="7054E9C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012862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1191004" w14:textId="07C2C20C"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354325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89947CD"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5200EF1" w14:textId="77777777">
        <w:tc>
          <w:tcPr>
            <w:tcW w:w="0" w:type="auto"/>
            <w:shd w:val="clear" w:color="auto" w:fill="CCECFC"/>
          </w:tcPr>
          <w:p w14:paraId="0B64626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IA-8(2) What is the solution and how is it implemented?</w:t>
            </w:r>
          </w:p>
        </w:tc>
      </w:tr>
      <w:tr w:rsidR="00C678CA" w:rsidRPr="00971397" w14:paraId="013EDBF4" w14:textId="77777777">
        <w:tc>
          <w:tcPr>
            <w:tcW w:w="0" w:type="auto"/>
            <w:shd w:val="clear" w:color="auto" w:fill="FFFFFF"/>
          </w:tcPr>
          <w:p w14:paraId="59EA014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1556DDB6" w14:textId="77777777">
        <w:tc>
          <w:tcPr>
            <w:tcW w:w="0" w:type="auto"/>
            <w:shd w:val="clear" w:color="auto" w:fill="FFFFFF"/>
          </w:tcPr>
          <w:p w14:paraId="6388E21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40843B07"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211" w:name="_Toc144074617"/>
      <w:r w:rsidRPr="00971397">
        <w:rPr>
          <w:rFonts w:asciiTheme="minorHAnsi" w:hAnsiTheme="minorHAnsi" w:cstheme="minorHAnsi"/>
        </w:rPr>
        <w:t>IA-8(4) Use of Defined Profiles (L)(M)(H)</w:t>
      </w:r>
      <w:bookmarkEnd w:id="211"/>
    </w:p>
    <w:p w14:paraId="22F5A417" w14:textId="5608002F" w:rsidR="00A77B3E" w:rsidRPr="00971397" w:rsidRDefault="00000000" w:rsidP="00971397">
      <w:pPr>
        <w:spacing w:after="320"/>
        <w:rPr>
          <w:rFonts w:cstheme="minorHAnsi"/>
        </w:rPr>
      </w:pPr>
      <w:r w:rsidRPr="00971397">
        <w:rPr>
          <w:rFonts w:cstheme="minorHAnsi"/>
        </w:rPr>
        <w:t>Conform to the following profiles for identity management [Assignment: organization-defined identity management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ACD62D" w14:textId="77777777">
        <w:tc>
          <w:tcPr>
            <w:tcW w:w="0" w:type="auto"/>
            <w:shd w:val="clear" w:color="auto" w:fill="CCECFC"/>
          </w:tcPr>
          <w:p w14:paraId="44A4DC8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IA-8(4) Control Summary Information</w:t>
            </w:r>
          </w:p>
        </w:tc>
      </w:tr>
      <w:tr w:rsidR="00C678CA" w:rsidRPr="00971397" w14:paraId="7C2752A3" w14:textId="77777777">
        <w:tc>
          <w:tcPr>
            <w:tcW w:w="0" w:type="auto"/>
            <w:shd w:val="clear" w:color="auto" w:fill="FFFFFF"/>
          </w:tcPr>
          <w:p w14:paraId="18A1397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70D6D07" w14:textId="77777777">
        <w:tc>
          <w:tcPr>
            <w:tcW w:w="0" w:type="auto"/>
            <w:shd w:val="clear" w:color="auto" w:fill="FFFFFF"/>
          </w:tcPr>
          <w:p w14:paraId="0B9A3C71" w14:textId="291AE94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IA-8(4):</w:t>
            </w:r>
          </w:p>
        </w:tc>
      </w:tr>
      <w:tr w:rsidR="00C678CA" w:rsidRPr="00971397" w14:paraId="086C6519" w14:textId="77777777">
        <w:tc>
          <w:tcPr>
            <w:tcW w:w="0" w:type="auto"/>
            <w:shd w:val="clear" w:color="auto" w:fill="FFFFFF"/>
          </w:tcPr>
          <w:p w14:paraId="191C854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Implementation Status (check all that apply):</w:t>
            </w:r>
          </w:p>
          <w:p w14:paraId="7632BA0E" w14:textId="0874D7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55179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318982F" w14:textId="05D403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67966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1930889" w14:textId="7B76FF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19396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0BB31DB" w14:textId="6C340D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14359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8748057" w14:textId="76E4F3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78871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86025DF" w14:textId="77777777">
        <w:tc>
          <w:tcPr>
            <w:tcW w:w="0" w:type="auto"/>
            <w:shd w:val="clear" w:color="auto" w:fill="FFFFFF"/>
          </w:tcPr>
          <w:p w14:paraId="416F1B3E"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E74E4FA" w14:textId="39F1428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26170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581214A" w14:textId="6A0481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38312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5E6DEE4" w14:textId="64747E0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3995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5017D7D" w14:textId="228886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11365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537E1C7" w14:textId="441344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27665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BDD6010" w14:textId="5D0483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98172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6BB3EAC" w14:textId="3413881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367116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B99D09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9DF201" w14:textId="77777777">
        <w:tc>
          <w:tcPr>
            <w:tcW w:w="0" w:type="auto"/>
            <w:shd w:val="clear" w:color="auto" w:fill="CCECFC"/>
          </w:tcPr>
          <w:p w14:paraId="76E46FB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IA-8(4) What is the solution and how is it implemented?</w:t>
            </w:r>
          </w:p>
        </w:tc>
      </w:tr>
      <w:tr w:rsidR="00C678CA" w:rsidRPr="00971397" w14:paraId="578E9225" w14:textId="77777777">
        <w:tc>
          <w:tcPr>
            <w:tcW w:w="0" w:type="auto"/>
            <w:shd w:val="clear" w:color="auto" w:fill="FFFFFF"/>
          </w:tcPr>
          <w:p w14:paraId="2A59F16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3898935"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12" w:name="_Toc144074618"/>
      <w:r w:rsidRPr="00971397">
        <w:rPr>
          <w:rFonts w:asciiTheme="minorHAnsi" w:hAnsiTheme="minorHAnsi" w:cstheme="minorHAnsi"/>
        </w:rPr>
        <w:t>IA-11 Re-authentication (L)(M)(H)</w:t>
      </w:r>
      <w:bookmarkEnd w:id="212"/>
    </w:p>
    <w:p w14:paraId="1DC83294" w14:textId="5F610374"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Require users to re-authenticate when [Assignment: organization-defined circumstances or situations requiring re-authentication].</w:t>
      </w:r>
    </w:p>
    <w:p w14:paraId="24490E2A"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IA-11 Additional FedRAMP Requirements and Guidance:</w:t>
      </w:r>
    </w:p>
    <w:p w14:paraId="1B490960" w14:textId="086E47EA" w:rsidR="00C63894" w:rsidRPr="00971397" w:rsidRDefault="00000000" w:rsidP="00EB1CBE">
      <w:pPr>
        <w:pStyle w:val="BodyText"/>
        <w:tabs>
          <w:tab w:val="left" w:pos="360"/>
          <w:tab w:val="left" w:pos="720"/>
          <w:tab w:val="left" w:pos="1440"/>
          <w:tab w:val="left" w:pos="2160"/>
        </w:tabs>
        <w:ind w:left="720" w:hanging="20"/>
        <w:rPr>
          <w:rFonts w:cstheme="minorHAnsi"/>
        </w:rPr>
      </w:pPr>
      <w:r w:rsidRPr="00971397">
        <w:rPr>
          <w:rFonts w:cstheme="minorHAnsi"/>
          <w:b/>
        </w:rPr>
        <w:tab/>
      </w:r>
      <w:r w:rsidR="00C63894" w:rsidRPr="00971397">
        <w:rPr>
          <w:rFonts w:cstheme="minorHAnsi"/>
          <w:b/>
        </w:rPr>
        <w:t>Guidance:</w:t>
      </w:r>
      <w:r w:rsidR="00C63894" w:rsidRPr="00971397">
        <w:rPr>
          <w:rFonts w:cstheme="minorHAnsi"/>
        </w:rPr>
        <w:t xml:space="preserve"> The fixed time period cannot exceed the limits set in SP 800-63. At this time they are:</w:t>
      </w:r>
    </w:p>
    <w:p w14:paraId="5BF972F4" w14:textId="77777777" w:rsidR="00C63894" w:rsidRPr="00971397" w:rsidRDefault="00C63894" w:rsidP="00EB1CBE">
      <w:pPr>
        <w:pStyle w:val="BodyText"/>
        <w:numPr>
          <w:ilvl w:val="0"/>
          <w:numId w:val="1"/>
        </w:numPr>
        <w:tabs>
          <w:tab w:val="left" w:pos="360"/>
          <w:tab w:val="left" w:pos="720"/>
          <w:tab w:val="left" w:pos="1440"/>
          <w:tab w:val="left" w:pos="2160"/>
        </w:tabs>
        <w:rPr>
          <w:rFonts w:cstheme="minorHAnsi"/>
        </w:rPr>
      </w:pPr>
      <w:r w:rsidRPr="00971397">
        <w:rPr>
          <w:rFonts w:cstheme="minorHAnsi"/>
        </w:rPr>
        <w:lastRenderedPageBreak/>
        <w:t>AAL3 (high baseline)</w:t>
      </w:r>
    </w:p>
    <w:p w14:paraId="0BBBD4A2" w14:textId="472F4F81" w:rsidR="00C63894" w:rsidRPr="00971397" w:rsidRDefault="00BB6B70" w:rsidP="00EB1CBE">
      <w:pPr>
        <w:pStyle w:val="BodyText"/>
        <w:numPr>
          <w:ilvl w:val="1"/>
          <w:numId w:val="1"/>
        </w:numPr>
        <w:tabs>
          <w:tab w:val="left" w:pos="360"/>
          <w:tab w:val="left" w:pos="720"/>
          <w:tab w:val="left" w:pos="1440"/>
          <w:tab w:val="left" w:pos="2160"/>
        </w:tabs>
        <w:rPr>
          <w:rFonts w:cstheme="minorHAnsi"/>
        </w:rPr>
      </w:pPr>
      <w:r w:rsidRPr="00971397">
        <w:rPr>
          <w:rFonts w:cstheme="minorHAnsi"/>
        </w:rPr>
        <w:t>Twelve (</w:t>
      </w:r>
      <w:r w:rsidR="00C63894" w:rsidRPr="00971397">
        <w:rPr>
          <w:rFonts w:cstheme="minorHAnsi"/>
        </w:rPr>
        <w:t>12</w:t>
      </w:r>
      <w:r w:rsidRPr="00971397">
        <w:rPr>
          <w:rFonts w:cstheme="minorHAnsi"/>
        </w:rPr>
        <w:t>)</w:t>
      </w:r>
      <w:r w:rsidR="00C63894" w:rsidRPr="00971397">
        <w:rPr>
          <w:rFonts w:cstheme="minorHAnsi"/>
        </w:rPr>
        <w:t xml:space="preserve"> hours or</w:t>
      </w:r>
    </w:p>
    <w:p w14:paraId="21B13627" w14:textId="22A7CF0F" w:rsidR="00A77B3E" w:rsidRPr="00971397" w:rsidRDefault="00BB6B70" w:rsidP="00971397">
      <w:pPr>
        <w:pStyle w:val="BodyText"/>
        <w:numPr>
          <w:ilvl w:val="1"/>
          <w:numId w:val="1"/>
        </w:numPr>
        <w:tabs>
          <w:tab w:val="left" w:pos="360"/>
          <w:tab w:val="left" w:pos="720"/>
          <w:tab w:val="left" w:pos="1440"/>
          <w:tab w:val="left" w:pos="2160"/>
        </w:tabs>
        <w:spacing w:after="320"/>
        <w:ind w:left="2203"/>
        <w:rPr>
          <w:rFonts w:cstheme="minorHAnsi"/>
        </w:rPr>
      </w:pPr>
      <w:r w:rsidRPr="00971397">
        <w:rPr>
          <w:rFonts w:cstheme="minorHAnsi"/>
        </w:rPr>
        <w:t>Fifteen (</w:t>
      </w:r>
      <w:r w:rsidR="00C63894" w:rsidRPr="00971397">
        <w:rPr>
          <w:rFonts w:cstheme="minorHAnsi"/>
        </w:rPr>
        <w:t>15</w:t>
      </w:r>
      <w:r w:rsidRPr="00971397">
        <w:rPr>
          <w:rFonts w:cstheme="minorHAnsi"/>
        </w:rPr>
        <w:t>)</w:t>
      </w:r>
      <w:r w:rsidR="00C63894" w:rsidRPr="00971397">
        <w:rPr>
          <w:rFonts w:cstheme="minorHAnsi"/>
        </w:rPr>
        <w:t xml:space="preserve"> minutes 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CBD3DB4" w14:textId="77777777">
        <w:tc>
          <w:tcPr>
            <w:tcW w:w="0" w:type="auto"/>
            <w:shd w:val="clear" w:color="auto" w:fill="CCECFC"/>
          </w:tcPr>
          <w:p w14:paraId="491D1BB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IA-11 Control Summary Information</w:t>
            </w:r>
          </w:p>
        </w:tc>
      </w:tr>
      <w:tr w:rsidR="00C678CA" w:rsidRPr="00971397" w14:paraId="0F76C767" w14:textId="77777777">
        <w:tc>
          <w:tcPr>
            <w:tcW w:w="0" w:type="auto"/>
            <w:shd w:val="clear" w:color="auto" w:fill="FFFFFF"/>
          </w:tcPr>
          <w:p w14:paraId="02F516C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072A96C" w14:textId="77777777">
        <w:tc>
          <w:tcPr>
            <w:tcW w:w="0" w:type="auto"/>
            <w:shd w:val="clear" w:color="auto" w:fill="FFFFFF"/>
          </w:tcPr>
          <w:p w14:paraId="5ACC735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IA-11:</w:t>
            </w:r>
          </w:p>
        </w:tc>
      </w:tr>
      <w:tr w:rsidR="00C678CA" w:rsidRPr="00971397" w14:paraId="3BFAE691" w14:textId="77777777">
        <w:tc>
          <w:tcPr>
            <w:tcW w:w="0" w:type="auto"/>
            <w:shd w:val="clear" w:color="auto" w:fill="FFFFFF"/>
          </w:tcPr>
          <w:p w14:paraId="79DA90F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0F92462" w14:textId="4F54D4F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12690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0F5A1CA" w14:textId="4A3534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08058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A4C8238" w14:textId="74D798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70595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42C9542" w14:textId="2A0E582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79767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D66CE09" w14:textId="448E4B7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66442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C035E6E" w14:textId="77777777">
        <w:tc>
          <w:tcPr>
            <w:tcW w:w="0" w:type="auto"/>
            <w:shd w:val="clear" w:color="auto" w:fill="FFFFFF"/>
          </w:tcPr>
          <w:p w14:paraId="236C247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6BFB044" w14:textId="49702C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25425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2D9DBAD" w14:textId="1F9C998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4787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ACD2D72" w14:textId="6974538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61233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C557810" w14:textId="692C0D3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78641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5EBBBC7" w14:textId="2684AF8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21196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F8FA374" w14:textId="0D39587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565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47E4AAB" w14:textId="79B3643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348814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84A99C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2AE8E1A" w14:textId="77777777">
        <w:tc>
          <w:tcPr>
            <w:tcW w:w="0" w:type="auto"/>
            <w:shd w:val="clear" w:color="auto" w:fill="CCECFC"/>
          </w:tcPr>
          <w:p w14:paraId="30FA056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IA-11 What is the solution and how is it implemented?</w:t>
            </w:r>
          </w:p>
        </w:tc>
      </w:tr>
      <w:tr w:rsidR="00C678CA" w:rsidRPr="00971397" w14:paraId="50635FA9" w14:textId="77777777">
        <w:tc>
          <w:tcPr>
            <w:tcW w:w="0" w:type="auto"/>
            <w:shd w:val="clear" w:color="auto" w:fill="FFFFFF"/>
          </w:tcPr>
          <w:p w14:paraId="7D8E1FB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F59BF5F"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13" w:name="_Toc144074619"/>
      <w:r w:rsidRPr="00971397">
        <w:rPr>
          <w:rFonts w:asciiTheme="minorHAnsi" w:hAnsiTheme="minorHAnsi" w:cstheme="minorHAnsi"/>
        </w:rPr>
        <w:lastRenderedPageBreak/>
        <w:t>IA-12 Identity Proofing (M)(H)</w:t>
      </w:r>
      <w:bookmarkEnd w:id="213"/>
    </w:p>
    <w:p w14:paraId="010F6559"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Identity proof users that require accounts for logical access to systems based on appropriate identity assurance level requirements as specified in applicable standards and guidelines;</w:t>
      </w:r>
    </w:p>
    <w:p w14:paraId="46AFC5E6"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Resolve user identities to a unique individual; and</w:t>
      </w:r>
    </w:p>
    <w:p w14:paraId="3EDF4FAF" w14:textId="1ABF3A02" w:rsidR="00A77B3E" w:rsidRPr="00971397" w:rsidRDefault="00000000" w:rsidP="00971397">
      <w:pPr>
        <w:pStyle w:val="BodyText"/>
        <w:tabs>
          <w:tab w:val="left" w:pos="360"/>
          <w:tab w:val="left" w:pos="720"/>
          <w:tab w:val="left" w:pos="1440"/>
          <w:tab w:val="left" w:pos="2160"/>
        </w:tabs>
        <w:ind w:left="763" w:hanging="763"/>
        <w:rPr>
          <w:rFonts w:cstheme="minorHAnsi"/>
        </w:rPr>
      </w:pPr>
      <w:r w:rsidRPr="00971397">
        <w:rPr>
          <w:rFonts w:cstheme="minorHAnsi"/>
        </w:rPr>
        <w:tab/>
        <w:t>c.</w:t>
      </w:r>
      <w:r w:rsidRPr="00971397">
        <w:rPr>
          <w:rFonts w:cstheme="minorHAnsi"/>
        </w:rPr>
        <w:tab/>
        <w:t>Collect, validate, and verify identity evidence.</w:t>
      </w:r>
    </w:p>
    <w:p w14:paraId="1800C3DE" w14:textId="77777777" w:rsidR="00A77B3E" w:rsidRPr="00971397" w:rsidRDefault="00000000" w:rsidP="00EB1CBE">
      <w:pPr>
        <w:pStyle w:val="BodyText"/>
        <w:tabs>
          <w:tab w:val="left" w:pos="360"/>
          <w:tab w:val="left" w:pos="720"/>
          <w:tab w:val="left" w:pos="1440"/>
          <w:tab w:val="left" w:pos="2160"/>
        </w:tabs>
        <w:ind w:left="763" w:hanging="763"/>
        <w:rPr>
          <w:rFonts w:cstheme="minorHAnsi"/>
          <w:b/>
        </w:rPr>
      </w:pPr>
      <w:r w:rsidRPr="00971397">
        <w:rPr>
          <w:rFonts w:cstheme="minorHAnsi"/>
          <w:b/>
        </w:rPr>
        <w:tab/>
      </w:r>
      <w:r w:rsidRPr="00971397">
        <w:rPr>
          <w:rFonts w:cstheme="minorHAnsi"/>
          <w:b/>
        </w:rPr>
        <w:tab/>
      </w:r>
      <w:r w:rsidRPr="00971397">
        <w:rPr>
          <w:rFonts w:cstheme="minorHAnsi"/>
          <w:b/>
        </w:rPr>
        <w:tab/>
        <w:t>IA-12 Additional FedRAMP Requirements and Guidance:</w:t>
      </w:r>
    </w:p>
    <w:p w14:paraId="36A887D2" w14:textId="2D6BE70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In accordance with NIST SP 800-63A Enrollment and Identity Proofing</w:t>
      </w:r>
      <w:r w:rsidR="00833768"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9B13690" w14:textId="77777777">
        <w:tc>
          <w:tcPr>
            <w:tcW w:w="0" w:type="auto"/>
            <w:shd w:val="clear" w:color="auto" w:fill="CCECFC"/>
          </w:tcPr>
          <w:p w14:paraId="7A6F44D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IA-12 Control Summary Information</w:t>
            </w:r>
          </w:p>
        </w:tc>
      </w:tr>
      <w:tr w:rsidR="00C678CA" w:rsidRPr="00971397" w14:paraId="5CBF134A" w14:textId="77777777">
        <w:tc>
          <w:tcPr>
            <w:tcW w:w="0" w:type="auto"/>
            <w:shd w:val="clear" w:color="auto" w:fill="FFFFFF"/>
          </w:tcPr>
          <w:p w14:paraId="3E87045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00BF5FA" w14:textId="77777777">
        <w:tc>
          <w:tcPr>
            <w:tcW w:w="0" w:type="auto"/>
            <w:shd w:val="clear" w:color="auto" w:fill="FFFFFF"/>
          </w:tcPr>
          <w:p w14:paraId="2953DDD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1735B47" w14:textId="2A5E4F9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517064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1816D2A" w14:textId="01EC7D2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524555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D45AAD7" w14:textId="3706F76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039602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4B7D7FD" w14:textId="5793586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537597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BE5F599" w14:textId="73829EB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31970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B72AC0B" w14:textId="77777777">
        <w:tc>
          <w:tcPr>
            <w:tcW w:w="0" w:type="auto"/>
            <w:shd w:val="clear" w:color="auto" w:fill="FFFFFF"/>
          </w:tcPr>
          <w:p w14:paraId="25E85A5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5DDF0310" w14:textId="33E7659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50114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F856AE2" w14:textId="05FFF45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033216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C62336C" w14:textId="451412C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300986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E5B8F79" w14:textId="442E740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56277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99BFB9C" w14:textId="42D2E7E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814903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01063D2" w14:textId="61D4782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93852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FD22218" w14:textId="5A6FA863"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4335795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93EE167"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758DCF2" w14:textId="77777777">
        <w:tc>
          <w:tcPr>
            <w:tcW w:w="0" w:type="auto"/>
            <w:shd w:val="clear" w:color="auto" w:fill="CCECFC"/>
          </w:tcPr>
          <w:p w14:paraId="0C5A180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IA-12 What is the solution and how is it implemented?</w:t>
            </w:r>
          </w:p>
        </w:tc>
      </w:tr>
      <w:tr w:rsidR="00C678CA" w:rsidRPr="00971397" w14:paraId="3C20A499" w14:textId="77777777">
        <w:tc>
          <w:tcPr>
            <w:tcW w:w="0" w:type="auto"/>
            <w:shd w:val="clear" w:color="auto" w:fill="FFFFFF"/>
          </w:tcPr>
          <w:p w14:paraId="27211B4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18BEDB4" w14:textId="77777777">
        <w:tc>
          <w:tcPr>
            <w:tcW w:w="0" w:type="auto"/>
            <w:shd w:val="clear" w:color="auto" w:fill="FFFFFF"/>
          </w:tcPr>
          <w:p w14:paraId="4B575CB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063B84F" w14:textId="77777777">
        <w:tc>
          <w:tcPr>
            <w:tcW w:w="0" w:type="auto"/>
            <w:shd w:val="clear" w:color="auto" w:fill="FFFFFF"/>
          </w:tcPr>
          <w:p w14:paraId="202B18D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7CA272E1"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14" w:name="_Toc144074620"/>
      <w:r w:rsidRPr="00971397">
        <w:rPr>
          <w:rFonts w:asciiTheme="minorHAnsi" w:hAnsiTheme="minorHAnsi" w:cstheme="minorHAnsi"/>
        </w:rPr>
        <w:t>IA-12(2) Identity Evidence (M)(H)</w:t>
      </w:r>
      <w:bookmarkEnd w:id="214"/>
    </w:p>
    <w:p w14:paraId="08A00BA5" w14:textId="6F9F479A" w:rsidR="00A77B3E" w:rsidRPr="00971397" w:rsidRDefault="00000000" w:rsidP="00971397">
      <w:pPr>
        <w:spacing w:after="320"/>
        <w:rPr>
          <w:rFonts w:cstheme="minorHAnsi"/>
        </w:rPr>
      </w:pPr>
      <w:r w:rsidRPr="00971397">
        <w:rPr>
          <w:rFonts w:cstheme="minorHAnsi"/>
        </w:rPr>
        <w:t>Require evidence of individual identification be presented to the registration authority.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A06E6E5" w14:textId="77777777">
        <w:tc>
          <w:tcPr>
            <w:tcW w:w="0" w:type="auto"/>
            <w:shd w:val="clear" w:color="auto" w:fill="CCECFC"/>
          </w:tcPr>
          <w:p w14:paraId="7EEB757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IA-12(2) Control Summary Information</w:t>
            </w:r>
          </w:p>
        </w:tc>
      </w:tr>
      <w:tr w:rsidR="00C678CA" w:rsidRPr="00971397" w14:paraId="2CBFBA19" w14:textId="77777777">
        <w:tc>
          <w:tcPr>
            <w:tcW w:w="0" w:type="auto"/>
            <w:shd w:val="clear" w:color="auto" w:fill="FFFFFF"/>
          </w:tcPr>
          <w:p w14:paraId="65D4B8B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F464B43" w14:textId="77777777">
        <w:tc>
          <w:tcPr>
            <w:tcW w:w="0" w:type="auto"/>
            <w:shd w:val="clear" w:color="auto" w:fill="FFFFFF"/>
          </w:tcPr>
          <w:p w14:paraId="5253149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849D7F2" w14:textId="60C986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41808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3EE38C1" w14:textId="14E009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05898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50415CA" w14:textId="036E48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68776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8C4996A" w14:textId="4A87F4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00010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93E1F5E" w14:textId="6BA9E68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51146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FD6220B" w14:textId="77777777">
        <w:tc>
          <w:tcPr>
            <w:tcW w:w="0" w:type="auto"/>
            <w:shd w:val="clear" w:color="auto" w:fill="FFFFFF"/>
          </w:tcPr>
          <w:p w14:paraId="26C23BC2"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47B42F8" w14:textId="4643F7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42355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7C4CE22" w14:textId="24E749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46837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4249E02" w14:textId="2AF790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59632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BCE7A49" w14:textId="30EFF7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4777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B3607E8" w14:textId="1678139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27507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2DA0A66" w14:textId="26FA88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22164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1CDD0F6" w14:textId="5AEC943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524107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4E4CE1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5D1A324" w14:textId="77777777">
        <w:tc>
          <w:tcPr>
            <w:tcW w:w="0" w:type="auto"/>
            <w:shd w:val="clear" w:color="auto" w:fill="CCECFC"/>
          </w:tcPr>
          <w:p w14:paraId="08C26CB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IA-12(2) What is the solution and how is it implemented?</w:t>
            </w:r>
          </w:p>
        </w:tc>
      </w:tr>
      <w:tr w:rsidR="00C678CA" w:rsidRPr="00971397" w14:paraId="3631955E" w14:textId="77777777">
        <w:tc>
          <w:tcPr>
            <w:tcW w:w="0" w:type="auto"/>
            <w:shd w:val="clear" w:color="auto" w:fill="FFFFFF"/>
          </w:tcPr>
          <w:p w14:paraId="766C5CD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73C1017"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15" w:name="_Toc144074621"/>
      <w:r w:rsidRPr="00971397">
        <w:rPr>
          <w:rFonts w:asciiTheme="minorHAnsi" w:hAnsiTheme="minorHAnsi" w:cstheme="minorHAnsi"/>
        </w:rPr>
        <w:t>IA-12(3) Identity Evidence Validation and Verification (M)(H)</w:t>
      </w:r>
      <w:bookmarkEnd w:id="215"/>
    </w:p>
    <w:p w14:paraId="3C92761C" w14:textId="12928023" w:rsidR="00A77B3E" w:rsidRPr="00971397" w:rsidRDefault="00000000" w:rsidP="00971397">
      <w:pPr>
        <w:spacing w:after="320"/>
        <w:rPr>
          <w:rFonts w:cstheme="minorHAnsi"/>
        </w:rPr>
      </w:pPr>
      <w:r w:rsidRPr="00971397">
        <w:rPr>
          <w:rFonts w:cstheme="minorHAnsi"/>
        </w:rPr>
        <w:t>Require that the presented identity evidence be validated and verified through [Assignment: organizational defined methods of validation and verification].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09C585A" w14:textId="77777777">
        <w:tc>
          <w:tcPr>
            <w:tcW w:w="0" w:type="auto"/>
            <w:shd w:val="clear" w:color="auto" w:fill="CCECFC"/>
          </w:tcPr>
          <w:p w14:paraId="59C9DFD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IA-12(3) Control Summary Information</w:t>
            </w:r>
          </w:p>
        </w:tc>
      </w:tr>
      <w:tr w:rsidR="00C678CA" w:rsidRPr="00971397" w14:paraId="19DF8A16" w14:textId="77777777">
        <w:tc>
          <w:tcPr>
            <w:tcW w:w="0" w:type="auto"/>
            <w:shd w:val="clear" w:color="auto" w:fill="FFFFFF"/>
          </w:tcPr>
          <w:p w14:paraId="78F63F1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FDA4282" w14:textId="77777777">
        <w:tc>
          <w:tcPr>
            <w:tcW w:w="0" w:type="auto"/>
            <w:shd w:val="clear" w:color="auto" w:fill="FFFFFF"/>
          </w:tcPr>
          <w:p w14:paraId="2FC125F7" w14:textId="452FADA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IA-12(3):</w:t>
            </w:r>
          </w:p>
        </w:tc>
      </w:tr>
      <w:tr w:rsidR="00C678CA" w:rsidRPr="00971397" w14:paraId="4B3BECC3" w14:textId="77777777">
        <w:tc>
          <w:tcPr>
            <w:tcW w:w="0" w:type="auto"/>
            <w:shd w:val="clear" w:color="auto" w:fill="FFFFFF"/>
          </w:tcPr>
          <w:p w14:paraId="13363D8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2E36F1D" w14:textId="51257B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16692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A2A63CF" w14:textId="382A03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70710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743BF7D" w14:textId="20A8460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55389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D15D63C" w14:textId="44DBBF9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03622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9C87BA2" w14:textId="4064E8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59989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5A4ECF6" w14:textId="77777777">
        <w:tc>
          <w:tcPr>
            <w:tcW w:w="0" w:type="auto"/>
            <w:shd w:val="clear" w:color="auto" w:fill="FFFFFF"/>
          </w:tcPr>
          <w:p w14:paraId="54F6D8CB"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CE7C96D" w14:textId="7B50119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7011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32720BC" w14:textId="0E0D33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39345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F1F8060" w14:textId="68BB318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15384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68C9F92" w14:textId="7828F9A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22463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BD27377" w14:textId="1098377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70204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3A46462" w14:textId="76AA75B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24990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4AC00BC" w14:textId="2143272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106186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32369D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E16E27" w14:textId="77777777">
        <w:tc>
          <w:tcPr>
            <w:tcW w:w="0" w:type="auto"/>
            <w:shd w:val="clear" w:color="auto" w:fill="CCECFC"/>
          </w:tcPr>
          <w:p w14:paraId="70A03A1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IA-12(3) What is the solution and how is it implemented?</w:t>
            </w:r>
          </w:p>
        </w:tc>
      </w:tr>
      <w:tr w:rsidR="00C678CA" w:rsidRPr="00971397" w14:paraId="603686D7" w14:textId="77777777">
        <w:tc>
          <w:tcPr>
            <w:tcW w:w="0" w:type="auto"/>
            <w:shd w:val="clear" w:color="auto" w:fill="FFFFFF"/>
          </w:tcPr>
          <w:p w14:paraId="5C4BBA4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6DFDDC5"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16" w:name="_Toc144074622"/>
      <w:r w:rsidRPr="00971397">
        <w:rPr>
          <w:rFonts w:asciiTheme="minorHAnsi" w:hAnsiTheme="minorHAnsi" w:cstheme="minorHAnsi"/>
        </w:rPr>
        <w:t>IA-12(4) In-person Validation and Verification (H)</w:t>
      </w:r>
      <w:bookmarkEnd w:id="216"/>
    </w:p>
    <w:p w14:paraId="139BBC1B" w14:textId="194A77D1" w:rsidR="00A77B3E" w:rsidRPr="00971397" w:rsidRDefault="00000000" w:rsidP="00971397">
      <w:pPr>
        <w:spacing w:after="320"/>
        <w:rPr>
          <w:rFonts w:cstheme="minorHAnsi"/>
        </w:rPr>
      </w:pPr>
      <w:r w:rsidRPr="00971397">
        <w:rPr>
          <w:rFonts w:cstheme="minorHAnsi"/>
        </w:rPr>
        <w:t>Require that the validation and verification of identity evidence be conducted in person before a designated registration authority.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137AE92" w14:textId="77777777">
        <w:tc>
          <w:tcPr>
            <w:tcW w:w="0" w:type="auto"/>
            <w:shd w:val="clear" w:color="auto" w:fill="CCECFC"/>
          </w:tcPr>
          <w:p w14:paraId="588C161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IA-12(4) Control Summary Information</w:t>
            </w:r>
          </w:p>
        </w:tc>
      </w:tr>
      <w:tr w:rsidR="00C678CA" w:rsidRPr="00971397" w14:paraId="0DD2993A" w14:textId="77777777">
        <w:tc>
          <w:tcPr>
            <w:tcW w:w="0" w:type="auto"/>
            <w:shd w:val="clear" w:color="auto" w:fill="FFFFFF"/>
          </w:tcPr>
          <w:p w14:paraId="2030DE7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C0447AA" w14:textId="77777777">
        <w:tc>
          <w:tcPr>
            <w:tcW w:w="0" w:type="auto"/>
            <w:shd w:val="clear" w:color="auto" w:fill="FFFFFF"/>
          </w:tcPr>
          <w:p w14:paraId="634D096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D6FA61E" w14:textId="41B05FA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77466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F44889D" w14:textId="55CA23C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17585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339E652" w14:textId="1A73828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25484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F45B839" w14:textId="6FAC2E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55992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0B933C7" w14:textId="51F7224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1775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21E1C49" w14:textId="77777777">
        <w:tc>
          <w:tcPr>
            <w:tcW w:w="0" w:type="auto"/>
            <w:shd w:val="clear" w:color="auto" w:fill="FFFFFF"/>
          </w:tcPr>
          <w:p w14:paraId="1B3E0DAA"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69F027B" w14:textId="1EE743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565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D2F0CB7" w14:textId="1CB45CC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38929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1078EC3" w14:textId="257DBEC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12959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9FCB736" w14:textId="447438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88539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F0D93CA" w14:textId="680B07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09907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6EBB247" w14:textId="130058D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7877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B233E69" w14:textId="546B71E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377177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82FE3B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485E868" w14:textId="77777777">
        <w:tc>
          <w:tcPr>
            <w:tcW w:w="0" w:type="auto"/>
            <w:shd w:val="clear" w:color="auto" w:fill="CCECFC"/>
          </w:tcPr>
          <w:p w14:paraId="603F394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IA-12(4) What is the solution and how is it implemented?</w:t>
            </w:r>
          </w:p>
        </w:tc>
      </w:tr>
      <w:tr w:rsidR="00C678CA" w:rsidRPr="00971397" w14:paraId="20F062D2" w14:textId="77777777">
        <w:tc>
          <w:tcPr>
            <w:tcW w:w="0" w:type="auto"/>
            <w:shd w:val="clear" w:color="auto" w:fill="FFFFFF"/>
          </w:tcPr>
          <w:p w14:paraId="5031C8C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10BD4AD" w14:textId="77777777" w:rsidR="00A77B3E" w:rsidRPr="00971397" w:rsidRDefault="00000000" w:rsidP="00EB1CBE">
      <w:pPr>
        <w:pStyle w:val="Heading3"/>
        <w:tabs>
          <w:tab w:val="left" w:pos="360"/>
          <w:tab w:val="left" w:pos="720"/>
          <w:tab w:val="left" w:pos="1440"/>
          <w:tab w:val="left" w:pos="2160"/>
        </w:tabs>
        <w:ind w:left="14" w:hanging="14"/>
        <w:rPr>
          <w:rFonts w:asciiTheme="minorHAnsi" w:hAnsiTheme="minorHAnsi" w:cstheme="minorHAnsi"/>
        </w:rPr>
      </w:pPr>
      <w:bookmarkStart w:id="217" w:name="_Toc144074623"/>
      <w:r w:rsidRPr="00971397">
        <w:rPr>
          <w:rFonts w:asciiTheme="minorHAnsi" w:hAnsiTheme="minorHAnsi" w:cstheme="minorHAnsi"/>
        </w:rPr>
        <w:t>IA-12(5) Address Confirmation (M)(H)</w:t>
      </w:r>
      <w:bookmarkEnd w:id="217"/>
    </w:p>
    <w:p w14:paraId="330CD802" w14:textId="10468D93" w:rsidR="00A77B3E" w:rsidRPr="00971397" w:rsidRDefault="00000000" w:rsidP="00EB1CBE">
      <w:pPr>
        <w:pStyle w:val="BodyText"/>
        <w:tabs>
          <w:tab w:val="left" w:pos="360"/>
          <w:tab w:val="left" w:pos="720"/>
          <w:tab w:val="left" w:pos="1440"/>
          <w:tab w:val="left" w:pos="2160"/>
        </w:tabs>
        <w:ind w:left="14" w:hanging="14"/>
        <w:rPr>
          <w:rFonts w:cstheme="minorHAnsi"/>
        </w:rPr>
      </w:pPr>
      <w:r w:rsidRPr="00971397">
        <w:rPr>
          <w:rFonts w:cstheme="minorHAnsi"/>
        </w:rPr>
        <w:t>Require that a [Selection: Assignment: registration code; notice of proofing] be delivered through an out-of-band channel to verify the users address (physical or digital) of record.</w:t>
      </w:r>
    </w:p>
    <w:p w14:paraId="0EC790C8" w14:textId="77777777" w:rsidR="00A77B3E" w:rsidRPr="00971397" w:rsidRDefault="00000000" w:rsidP="00EB1CBE">
      <w:pPr>
        <w:pStyle w:val="BodyText"/>
        <w:tabs>
          <w:tab w:val="left" w:pos="360"/>
          <w:tab w:val="left" w:pos="720"/>
          <w:tab w:val="left" w:pos="1440"/>
          <w:tab w:val="left" w:pos="2160"/>
        </w:tabs>
        <w:ind w:left="14" w:hanging="14"/>
        <w:rPr>
          <w:rFonts w:cstheme="minorHAnsi"/>
          <w:b/>
        </w:rPr>
      </w:pPr>
      <w:r w:rsidRPr="00971397">
        <w:rPr>
          <w:rFonts w:cstheme="minorHAnsi"/>
          <w:b/>
        </w:rPr>
        <w:tab/>
      </w:r>
      <w:r w:rsidRPr="00971397">
        <w:rPr>
          <w:rFonts w:cstheme="minorHAnsi"/>
          <w:b/>
        </w:rPr>
        <w:tab/>
      </w:r>
      <w:r w:rsidRPr="00971397">
        <w:rPr>
          <w:rFonts w:cstheme="minorHAnsi"/>
          <w:b/>
        </w:rPr>
        <w:tab/>
        <w:t>IA-12 (5) Additional FedRAMP Requirements and Guidance:</w:t>
      </w:r>
    </w:p>
    <w:p w14:paraId="3133FDD7" w14:textId="7DB207CE"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In accordance with NIST SP 800-63A Enrollment and Identity Proofing</w:t>
      </w:r>
      <w:r w:rsidR="00833768"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11E4E2E" w14:textId="77777777">
        <w:tc>
          <w:tcPr>
            <w:tcW w:w="0" w:type="auto"/>
            <w:shd w:val="clear" w:color="auto" w:fill="CCECFC"/>
          </w:tcPr>
          <w:p w14:paraId="329DF72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IA-12(5) Control Summary Information</w:t>
            </w:r>
          </w:p>
        </w:tc>
      </w:tr>
      <w:tr w:rsidR="00C678CA" w:rsidRPr="00971397" w14:paraId="44923823" w14:textId="77777777">
        <w:tc>
          <w:tcPr>
            <w:tcW w:w="0" w:type="auto"/>
            <w:shd w:val="clear" w:color="auto" w:fill="FFFFFF"/>
          </w:tcPr>
          <w:p w14:paraId="32AA267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0907E99" w14:textId="77777777">
        <w:tc>
          <w:tcPr>
            <w:tcW w:w="0" w:type="auto"/>
            <w:shd w:val="clear" w:color="auto" w:fill="FFFFFF"/>
          </w:tcPr>
          <w:p w14:paraId="38806431" w14:textId="2CD7096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IA-12(5):</w:t>
            </w:r>
          </w:p>
        </w:tc>
      </w:tr>
      <w:tr w:rsidR="00C678CA" w:rsidRPr="00971397" w14:paraId="75474116" w14:textId="77777777">
        <w:tc>
          <w:tcPr>
            <w:tcW w:w="0" w:type="auto"/>
            <w:shd w:val="clear" w:color="auto" w:fill="FFFFFF"/>
          </w:tcPr>
          <w:p w14:paraId="3255826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578ACEC" w14:textId="5090B0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289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18E84BE" w14:textId="1DA9B02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40902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38750E7" w14:textId="2719D3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53006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9378CA0" w14:textId="4874659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69158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31AC6BE" w14:textId="671D3E9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37426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B4E4B03" w14:textId="77777777">
        <w:tc>
          <w:tcPr>
            <w:tcW w:w="0" w:type="auto"/>
            <w:shd w:val="clear" w:color="auto" w:fill="FFFFFF"/>
          </w:tcPr>
          <w:p w14:paraId="4998CF92"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65FE125" w14:textId="763A9A8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56883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74CF866" w14:textId="47B780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12348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EE21E1F" w14:textId="4453D6A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83031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3AA6686" w14:textId="1C86DF1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60507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B2C05A9" w14:textId="593814A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89333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2E1FC35" w14:textId="1803499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62567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29578F5" w14:textId="4874697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15049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5A07D2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893A448" w14:textId="77777777">
        <w:tc>
          <w:tcPr>
            <w:tcW w:w="0" w:type="auto"/>
            <w:shd w:val="clear" w:color="auto" w:fill="CCECFC"/>
          </w:tcPr>
          <w:p w14:paraId="18EEB49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IA-12(5) What is the solution and how is it implemented?</w:t>
            </w:r>
          </w:p>
        </w:tc>
      </w:tr>
      <w:tr w:rsidR="00C678CA" w:rsidRPr="00971397" w14:paraId="1BAD9250" w14:textId="77777777">
        <w:tc>
          <w:tcPr>
            <w:tcW w:w="0" w:type="auto"/>
            <w:shd w:val="clear" w:color="auto" w:fill="FFFFFF"/>
          </w:tcPr>
          <w:p w14:paraId="73122F4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CD2CBEB" w14:textId="77777777" w:rsidR="00A77B3E" w:rsidRPr="00971397"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218" w:name="_Toc144074624"/>
      <w:r w:rsidRPr="00971397">
        <w:rPr>
          <w:rFonts w:asciiTheme="minorHAnsi" w:hAnsiTheme="minorHAnsi" w:cstheme="minorHAnsi"/>
        </w:rPr>
        <w:t>Incident Response</w:t>
      </w:r>
      <w:bookmarkEnd w:id="218"/>
    </w:p>
    <w:p w14:paraId="6DE5F3CC"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19" w:name="_Toc144074625"/>
      <w:r w:rsidRPr="00971397">
        <w:rPr>
          <w:rFonts w:asciiTheme="minorHAnsi" w:hAnsiTheme="minorHAnsi" w:cstheme="minorHAnsi"/>
        </w:rPr>
        <w:t>IR-1 Policy and Procedures (L)(M)(H)</w:t>
      </w:r>
      <w:bookmarkEnd w:id="219"/>
    </w:p>
    <w:p w14:paraId="29C6DC0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4CF31F27" w14:textId="7DACEDCC"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incident response policy that:</w:t>
      </w:r>
    </w:p>
    <w:p w14:paraId="25FF009F"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42C7AB5A"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01058280"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incident response policy and the associated incident response controls;</w:t>
      </w:r>
    </w:p>
    <w:p w14:paraId="4B6C2411"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b.</w:t>
      </w:r>
      <w:r w:rsidRPr="00971397">
        <w:rPr>
          <w:rFonts w:cstheme="minorHAnsi"/>
        </w:rPr>
        <w:tab/>
        <w:t>Designate an [Assignment: organization-defined official] to manage the development, documentation, and dissemination of the incident response policy and procedures; and</w:t>
      </w:r>
    </w:p>
    <w:p w14:paraId="0EB0898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incident response:</w:t>
      </w:r>
    </w:p>
    <w:p w14:paraId="2598CDD2" w14:textId="1CAF8CD6"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16A99C5F" w14:textId="42B05446"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D2B8F4B" w14:textId="77777777">
        <w:tc>
          <w:tcPr>
            <w:tcW w:w="0" w:type="auto"/>
            <w:shd w:val="clear" w:color="auto" w:fill="CCECFC"/>
          </w:tcPr>
          <w:p w14:paraId="03E0ABC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IR-1 Control Summary Information</w:t>
            </w:r>
          </w:p>
        </w:tc>
      </w:tr>
      <w:tr w:rsidR="00C678CA" w:rsidRPr="00971397" w14:paraId="08DB0A54" w14:textId="77777777">
        <w:tc>
          <w:tcPr>
            <w:tcW w:w="0" w:type="auto"/>
            <w:shd w:val="clear" w:color="auto" w:fill="FFFFFF"/>
          </w:tcPr>
          <w:p w14:paraId="6B25167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561C2F5B" w14:textId="77777777">
        <w:tc>
          <w:tcPr>
            <w:tcW w:w="0" w:type="auto"/>
            <w:shd w:val="clear" w:color="auto" w:fill="FFFFFF"/>
          </w:tcPr>
          <w:p w14:paraId="5627F62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IR-1(a):</w:t>
            </w:r>
          </w:p>
        </w:tc>
      </w:tr>
      <w:tr w:rsidR="00C678CA" w:rsidRPr="00971397" w14:paraId="6037E323" w14:textId="77777777">
        <w:tc>
          <w:tcPr>
            <w:tcW w:w="0" w:type="auto"/>
            <w:shd w:val="clear" w:color="auto" w:fill="FFFFFF"/>
          </w:tcPr>
          <w:p w14:paraId="12519E7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IR-1(a)(1):</w:t>
            </w:r>
          </w:p>
        </w:tc>
      </w:tr>
      <w:tr w:rsidR="00C678CA" w:rsidRPr="00971397" w14:paraId="4C97826E" w14:textId="77777777">
        <w:tc>
          <w:tcPr>
            <w:tcW w:w="0" w:type="auto"/>
            <w:shd w:val="clear" w:color="auto" w:fill="FFFFFF"/>
          </w:tcPr>
          <w:p w14:paraId="5B11953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IR-1(b):</w:t>
            </w:r>
          </w:p>
        </w:tc>
      </w:tr>
      <w:tr w:rsidR="00C678CA" w:rsidRPr="00971397" w14:paraId="4A5DC8C9" w14:textId="77777777">
        <w:tc>
          <w:tcPr>
            <w:tcW w:w="0" w:type="auto"/>
            <w:shd w:val="clear" w:color="auto" w:fill="FFFFFF"/>
          </w:tcPr>
          <w:p w14:paraId="6B73890E" w14:textId="42A3830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IR-1(c)(1)-1:</w:t>
            </w:r>
          </w:p>
        </w:tc>
      </w:tr>
      <w:tr w:rsidR="00C678CA" w:rsidRPr="00971397" w14:paraId="30EA005B" w14:textId="77777777">
        <w:tc>
          <w:tcPr>
            <w:tcW w:w="0" w:type="auto"/>
            <w:shd w:val="clear" w:color="auto" w:fill="FFFFFF"/>
          </w:tcPr>
          <w:p w14:paraId="0AEC93AD" w14:textId="15E6C9F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IR-1(c)(1)-2:</w:t>
            </w:r>
          </w:p>
        </w:tc>
      </w:tr>
      <w:tr w:rsidR="00C678CA" w:rsidRPr="00971397" w14:paraId="0B551C37" w14:textId="77777777">
        <w:tc>
          <w:tcPr>
            <w:tcW w:w="0" w:type="auto"/>
            <w:shd w:val="clear" w:color="auto" w:fill="FFFFFF"/>
          </w:tcPr>
          <w:p w14:paraId="1C1C78D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IR-1(c)(2)-1:</w:t>
            </w:r>
          </w:p>
        </w:tc>
      </w:tr>
      <w:tr w:rsidR="00C678CA" w:rsidRPr="00971397" w14:paraId="2BC87125" w14:textId="77777777">
        <w:tc>
          <w:tcPr>
            <w:tcW w:w="0" w:type="auto"/>
            <w:shd w:val="clear" w:color="auto" w:fill="FFFFFF"/>
          </w:tcPr>
          <w:p w14:paraId="5B28155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IR-1(c)(2)-2:</w:t>
            </w:r>
          </w:p>
        </w:tc>
      </w:tr>
      <w:tr w:rsidR="00C678CA" w:rsidRPr="00971397" w14:paraId="3C9C10D7" w14:textId="77777777">
        <w:tc>
          <w:tcPr>
            <w:tcW w:w="0" w:type="auto"/>
            <w:shd w:val="clear" w:color="auto" w:fill="FFFFFF"/>
          </w:tcPr>
          <w:p w14:paraId="43A9628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543660FC" w14:textId="51DEA61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19957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533925E" w14:textId="414EE4D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581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682EC6C" w14:textId="406475B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45244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7B4E7FD" w14:textId="68C4553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031849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234BF50" w14:textId="189988B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256857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0250940" w14:textId="77777777">
        <w:tc>
          <w:tcPr>
            <w:tcW w:w="0" w:type="auto"/>
            <w:shd w:val="clear" w:color="auto" w:fill="FFFFFF"/>
          </w:tcPr>
          <w:p w14:paraId="4A3EEB7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6ADBF92A" w14:textId="4488D8C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313193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3F29E4C" w14:textId="2075669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252584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DAF7B96" w14:textId="5295144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615908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17E0BB56"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11C7447" w14:textId="77777777">
        <w:tc>
          <w:tcPr>
            <w:tcW w:w="0" w:type="auto"/>
            <w:shd w:val="clear" w:color="auto" w:fill="CCECFC"/>
          </w:tcPr>
          <w:p w14:paraId="237F98F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IR-1 What is the solution and how is it implemented?</w:t>
            </w:r>
          </w:p>
        </w:tc>
      </w:tr>
      <w:tr w:rsidR="00C678CA" w:rsidRPr="00971397" w14:paraId="4E671C74" w14:textId="77777777">
        <w:tc>
          <w:tcPr>
            <w:tcW w:w="0" w:type="auto"/>
            <w:shd w:val="clear" w:color="auto" w:fill="FFFFFF"/>
          </w:tcPr>
          <w:p w14:paraId="6BA5B03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06E6BEF6" w14:textId="77777777">
        <w:tc>
          <w:tcPr>
            <w:tcW w:w="0" w:type="auto"/>
            <w:shd w:val="clear" w:color="auto" w:fill="FFFFFF"/>
          </w:tcPr>
          <w:p w14:paraId="64BB779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5CF485AD" w14:textId="77777777">
        <w:tc>
          <w:tcPr>
            <w:tcW w:w="0" w:type="auto"/>
            <w:shd w:val="clear" w:color="auto" w:fill="FFFFFF"/>
          </w:tcPr>
          <w:p w14:paraId="5D38893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2BB92C5E"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20" w:name="_Toc144074626"/>
      <w:r w:rsidRPr="00971397">
        <w:rPr>
          <w:rFonts w:asciiTheme="minorHAnsi" w:hAnsiTheme="minorHAnsi" w:cstheme="minorHAnsi"/>
        </w:rPr>
        <w:t>IR-2 Incident Response Training (L)(M)(H)</w:t>
      </w:r>
      <w:bookmarkEnd w:id="220"/>
    </w:p>
    <w:p w14:paraId="79E7E8E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Provide incident response training to system users consistent with assigned roles and responsibilities:</w:t>
      </w:r>
    </w:p>
    <w:p w14:paraId="50DF3FE2"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Within [FedRAMP Assignment: ten (10) days for privileged users, thirty (30) days for Incident Response roles] of assuming an incident response role or responsibility or acquiring system access;</w:t>
      </w:r>
    </w:p>
    <w:p w14:paraId="1FA2AA1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When required by system changes; and</w:t>
      </w:r>
    </w:p>
    <w:p w14:paraId="3E638719"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[FedRAMP Assignment: at least annually] thereafter; and</w:t>
      </w:r>
    </w:p>
    <w:p w14:paraId="09F5B4FE" w14:textId="04EC910C"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Review and update incident response training content [FedRAMP Assignment: at least annually] and following [Assignment: organization-defined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A2C98FC" w14:textId="77777777">
        <w:tc>
          <w:tcPr>
            <w:tcW w:w="0" w:type="auto"/>
            <w:shd w:val="clear" w:color="auto" w:fill="CCECFC"/>
          </w:tcPr>
          <w:p w14:paraId="322D2D3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IR-2 Control Summary Information</w:t>
            </w:r>
          </w:p>
        </w:tc>
      </w:tr>
      <w:tr w:rsidR="00C678CA" w:rsidRPr="00971397" w14:paraId="4C1FE127" w14:textId="77777777">
        <w:tc>
          <w:tcPr>
            <w:tcW w:w="0" w:type="auto"/>
            <w:shd w:val="clear" w:color="auto" w:fill="FFFFFF"/>
          </w:tcPr>
          <w:p w14:paraId="6BF5B4A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6406B5CB" w14:textId="77777777">
        <w:tc>
          <w:tcPr>
            <w:tcW w:w="0" w:type="auto"/>
            <w:shd w:val="clear" w:color="auto" w:fill="FFFFFF"/>
          </w:tcPr>
          <w:p w14:paraId="7E0D6C7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IR-2(a)(1):</w:t>
            </w:r>
          </w:p>
        </w:tc>
      </w:tr>
      <w:tr w:rsidR="00C678CA" w:rsidRPr="00971397" w14:paraId="71AD4FBE" w14:textId="77777777">
        <w:tc>
          <w:tcPr>
            <w:tcW w:w="0" w:type="auto"/>
            <w:shd w:val="clear" w:color="auto" w:fill="FFFFFF"/>
          </w:tcPr>
          <w:p w14:paraId="70791F2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IR-2(a)(3):</w:t>
            </w:r>
          </w:p>
        </w:tc>
      </w:tr>
      <w:tr w:rsidR="00C678CA" w:rsidRPr="00971397" w14:paraId="451E0EDA" w14:textId="77777777">
        <w:tc>
          <w:tcPr>
            <w:tcW w:w="0" w:type="auto"/>
            <w:shd w:val="clear" w:color="auto" w:fill="FFFFFF"/>
          </w:tcPr>
          <w:p w14:paraId="20D922F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IR-2(b)-1:</w:t>
            </w:r>
          </w:p>
        </w:tc>
      </w:tr>
      <w:tr w:rsidR="00C678CA" w:rsidRPr="00971397" w14:paraId="2615F97C" w14:textId="77777777">
        <w:tc>
          <w:tcPr>
            <w:tcW w:w="0" w:type="auto"/>
            <w:shd w:val="clear" w:color="auto" w:fill="FFFFFF"/>
          </w:tcPr>
          <w:p w14:paraId="2D2CADD8" w14:textId="0087DD2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IR-2(b)-2:</w:t>
            </w:r>
          </w:p>
        </w:tc>
      </w:tr>
      <w:tr w:rsidR="00C678CA" w:rsidRPr="00971397" w14:paraId="7956AA97" w14:textId="77777777">
        <w:tc>
          <w:tcPr>
            <w:tcW w:w="0" w:type="auto"/>
            <w:shd w:val="clear" w:color="auto" w:fill="FFFFFF"/>
          </w:tcPr>
          <w:p w14:paraId="3410BE7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Implementation Status (check all that apply):</w:t>
            </w:r>
          </w:p>
          <w:p w14:paraId="0168EDAD" w14:textId="773CBA8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863944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172A9AA" w14:textId="70C4251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98255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6E3B1DB" w14:textId="6FEC550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49203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82AEE65" w14:textId="365BF8B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299382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20873FD" w14:textId="7C59170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44308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8F83765" w14:textId="77777777">
        <w:tc>
          <w:tcPr>
            <w:tcW w:w="0" w:type="auto"/>
            <w:shd w:val="clear" w:color="auto" w:fill="FFFFFF"/>
          </w:tcPr>
          <w:p w14:paraId="0CDB627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575D093B" w14:textId="4561DEC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16570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737F766" w14:textId="2602922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478490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91ACB2A" w14:textId="2DF5C54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686461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3F0CC33" w14:textId="0C2E224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23880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7D66E02" w14:textId="5AF5E7A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470221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8472663" w14:textId="58E7279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944210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C984768" w14:textId="2C2F29D6" w:rsidR="00A77B3E" w:rsidRPr="00971397" w:rsidRDefault="00000000" w:rsidP="00EB1CBE">
            <w:pPr>
              <w:pStyle w:val="BodyText"/>
              <w:tabs>
                <w:tab w:val="left" w:pos="360"/>
                <w:tab w:val="left" w:pos="1050"/>
                <w:tab w:val="left" w:pos="1440"/>
                <w:tab w:val="left" w:pos="2160"/>
              </w:tabs>
              <w:spacing w:line="20" w:lineRule="atLeast"/>
              <w:ind w:left="330" w:hanging="330"/>
              <w:rPr>
                <w:rFonts w:cstheme="minorHAnsi"/>
              </w:rPr>
            </w:pPr>
            <w:sdt>
              <w:sdtPr>
                <w:rPr>
                  <w:rFonts w:cstheme="minorHAnsi"/>
                </w:rPr>
                <w:id w:val="11667672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5721CF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80E1FFE" w14:textId="77777777">
        <w:tc>
          <w:tcPr>
            <w:tcW w:w="0" w:type="auto"/>
            <w:shd w:val="clear" w:color="auto" w:fill="CCECFC"/>
          </w:tcPr>
          <w:p w14:paraId="55CF2D6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IR-2 What is the solution and how is it implemented?</w:t>
            </w:r>
          </w:p>
        </w:tc>
      </w:tr>
      <w:tr w:rsidR="00C678CA" w:rsidRPr="00971397" w14:paraId="641BC13A" w14:textId="77777777">
        <w:tc>
          <w:tcPr>
            <w:tcW w:w="0" w:type="auto"/>
            <w:shd w:val="clear" w:color="auto" w:fill="FFFFFF"/>
          </w:tcPr>
          <w:p w14:paraId="20EDF6A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B4201C2" w14:textId="77777777">
        <w:tc>
          <w:tcPr>
            <w:tcW w:w="0" w:type="auto"/>
            <w:shd w:val="clear" w:color="auto" w:fill="FFFFFF"/>
          </w:tcPr>
          <w:p w14:paraId="17D0AB2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6E4A311C"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21" w:name="_Toc144074627"/>
      <w:r w:rsidRPr="00971397">
        <w:rPr>
          <w:rFonts w:asciiTheme="minorHAnsi" w:hAnsiTheme="minorHAnsi" w:cstheme="minorHAnsi"/>
        </w:rPr>
        <w:t>IR-2(1) Simulated Events (H)</w:t>
      </w:r>
      <w:bookmarkEnd w:id="221"/>
    </w:p>
    <w:p w14:paraId="1764A090" w14:textId="02852B1E" w:rsidR="00A77B3E" w:rsidRPr="00971397" w:rsidRDefault="00000000" w:rsidP="00971397">
      <w:pPr>
        <w:spacing w:after="320"/>
        <w:rPr>
          <w:rFonts w:cstheme="minorHAnsi"/>
        </w:rPr>
      </w:pPr>
      <w:r w:rsidRPr="00971397">
        <w:rPr>
          <w:rFonts w:cstheme="minorHAnsi"/>
        </w:rPr>
        <w:t>Incorporate simulated events into incident response training to facilitate the required response by personnel in crisis situations.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652F629" w14:textId="77777777">
        <w:tc>
          <w:tcPr>
            <w:tcW w:w="0" w:type="auto"/>
            <w:shd w:val="clear" w:color="auto" w:fill="CCECFC"/>
          </w:tcPr>
          <w:p w14:paraId="0A706EA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IR-2(1) Control Summary Information</w:t>
            </w:r>
          </w:p>
        </w:tc>
      </w:tr>
      <w:tr w:rsidR="00C678CA" w:rsidRPr="00971397" w14:paraId="0E5FE534" w14:textId="77777777">
        <w:tc>
          <w:tcPr>
            <w:tcW w:w="0" w:type="auto"/>
            <w:shd w:val="clear" w:color="auto" w:fill="FFFFFF"/>
          </w:tcPr>
          <w:p w14:paraId="07BA3A6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Responsible Role:</w:t>
            </w:r>
          </w:p>
        </w:tc>
      </w:tr>
      <w:tr w:rsidR="00C678CA" w:rsidRPr="00971397" w14:paraId="76F2E774" w14:textId="77777777">
        <w:tc>
          <w:tcPr>
            <w:tcW w:w="0" w:type="auto"/>
            <w:shd w:val="clear" w:color="auto" w:fill="FFFFFF"/>
          </w:tcPr>
          <w:p w14:paraId="0FE8B69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DB06E67" w14:textId="5EBC583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17248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488592F" w14:textId="08EF3A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77540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DD22BFB" w14:textId="704B19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0143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2EDEFBD" w14:textId="2083EC0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73652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D12D7F1" w14:textId="41009B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15862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DB5506B" w14:textId="77777777">
        <w:tc>
          <w:tcPr>
            <w:tcW w:w="0" w:type="auto"/>
            <w:shd w:val="clear" w:color="auto" w:fill="FFFFFF"/>
          </w:tcPr>
          <w:p w14:paraId="5FA6421A"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842CE1E" w14:textId="6B6D212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90773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5EA133E" w14:textId="38436E7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51528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FF0E9CA" w14:textId="494808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98071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845FA65" w14:textId="49C19E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81055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FA3D308" w14:textId="5D7863D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92973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AE38152" w14:textId="7C1DD8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52059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4E4EF19" w14:textId="3E29FB3C"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7605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FDB1DD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0289CAA" w14:textId="77777777">
        <w:tc>
          <w:tcPr>
            <w:tcW w:w="0" w:type="auto"/>
            <w:shd w:val="clear" w:color="auto" w:fill="CCECFC"/>
          </w:tcPr>
          <w:p w14:paraId="0415B76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IR-2(1) What is the solution and how is it implemented?</w:t>
            </w:r>
          </w:p>
        </w:tc>
      </w:tr>
      <w:tr w:rsidR="00C678CA" w:rsidRPr="00971397" w14:paraId="78AC9406" w14:textId="77777777">
        <w:tc>
          <w:tcPr>
            <w:tcW w:w="0" w:type="auto"/>
            <w:shd w:val="clear" w:color="auto" w:fill="FFFFFF"/>
          </w:tcPr>
          <w:p w14:paraId="410F07D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FB7B0FB"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22" w:name="_Toc144074628"/>
      <w:r w:rsidRPr="00971397">
        <w:rPr>
          <w:rFonts w:asciiTheme="minorHAnsi" w:hAnsiTheme="minorHAnsi" w:cstheme="minorHAnsi"/>
        </w:rPr>
        <w:t>IR-2(2) Automated Training Environments (H)</w:t>
      </w:r>
      <w:bookmarkEnd w:id="222"/>
    </w:p>
    <w:p w14:paraId="39281B40" w14:textId="49D3C263" w:rsidR="00A77B3E" w:rsidRPr="00971397" w:rsidRDefault="00000000" w:rsidP="00971397">
      <w:pPr>
        <w:spacing w:after="16320"/>
        <w:rPr>
          <w:rFonts w:cstheme="minorHAnsi"/>
        </w:rPr>
      </w:pPr>
      <w:r w:rsidRPr="00971397">
        <w:rPr>
          <w:rFonts w:cstheme="minorHAnsi"/>
        </w:rPr>
        <w:t>Provide an incident response training environment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5E880DD" w14:textId="77777777">
        <w:tc>
          <w:tcPr>
            <w:tcW w:w="0" w:type="auto"/>
            <w:shd w:val="clear" w:color="auto" w:fill="CCECFC"/>
          </w:tcPr>
          <w:p w14:paraId="52AA2F6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IR-2(2) Control Summary Information</w:t>
            </w:r>
          </w:p>
        </w:tc>
      </w:tr>
      <w:tr w:rsidR="00C678CA" w:rsidRPr="00971397" w14:paraId="7D0D96D4" w14:textId="77777777">
        <w:tc>
          <w:tcPr>
            <w:tcW w:w="0" w:type="auto"/>
            <w:shd w:val="clear" w:color="auto" w:fill="FFFFFF"/>
          </w:tcPr>
          <w:p w14:paraId="23A49C5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197E629" w14:textId="77777777">
        <w:tc>
          <w:tcPr>
            <w:tcW w:w="0" w:type="auto"/>
            <w:shd w:val="clear" w:color="auto" w:fill="FFFFFF"/>
          </w:tcPr>
          <w:p w14:paraId="0D604731" w14:textId="1FBB8B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IR-2(2):</w:t>
            </w:r>
          </w:p>
        </w:tc>
      </w:tr>
      <w:tr w:rsidR="00C678CA" w:rsidRPr="00971397" w14:paraId="48A0B54C" w14:textId="77777777">
        <w:tc>
          <w:tcPr>
            <w:tcW w:w="0" w:type="auto"/>
            <w:shd w:val="clear" w:color="auto" w:fill="FFFFFF"/>
          </w:tcPr>
          <w:p w14:paraId="7B65980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386E672" w14:textId="78E838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43629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9434E0C" w14:textId="2A165B9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73939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61609C2" w14:textId="6AE204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28274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6814ACB" w14:textId="55300A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98510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91F1620" w14:textId="1A477F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30360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A57A6BE" w14:textId="77777777">
        <w:tc>
          <w:tcPr>
            <w:tcW w:w="0" w:type="auto"/>
            <w:shd w:val="clear" w:color="auto" w:fill="FFFFFF"/>
          </w:tcPr>
          <w:p w14:paraId="5857FF1F"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2E33249" w14:textId="0E916A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89848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10CF52F" w14:textId="32094B6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1005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926DDAD" w14:textId="252812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92484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312E1E8" w14:textId="033E530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97595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67153A0" w14:textId="027493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983399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4A212DD" w14:textId="062A32F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46967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8BA9E4D" w14:textId="3F638DF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102503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FA4BEC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E81CD82" w14:textId="77777777">
        <w:tc>
          <w:tcPr>
            <w:tcW w:w="0" w:type="auto"/>
            <w:shd w:val="clear" w:color="auto" w:fill="CCECFC"/>
          </w:tcPr>
          <w:p w14:paraId="3E36FC8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IR-2(2) What is the solution and how is it implemented?</w:t>
            </w:r>
          </w:p>
        </w:tc>
      </w:tr>
      <w:tr w:rsidR="00C678CA" w:rsidRPr="00971397" w14:paraId="3FDCDAC2" w14:textId="77777777">
        <w:tc>
          <w:tcPr>
            <w:tcW w:w="0" w:type="auto"/>
            <w:shd w:val="clear" w:color="auto" w:fill="FFFFFF"/>
          </w:tcPr>
          <w:p w14:paraId="34B5DC9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6C12403" w14:textId="77777777" w:rsidR="00A77B3E" w:rsidRPr="00971397" w:rsidRDefault="00000000" w:rsidP="00EB1CBE">
      <w:pPr>
        <w:pStyle w:val="Heading2"/>
        <w:tabs>
          <w:tab w:val="left" w:pos="360"/>
          <w:tab w:val="left" w:pos="720"/>
          <w:tab w:val="left" w:pos="1440"/>
          <w:tab w:val="left" w:pos="2160"/>
        </w:tabs>
        <w:ind w:left="20" w:hanging="14"/>
        <w:rPr>
          <w:rFonts w:asciiTheme="minorHAnsi" w:hAnsiTheme="minorHAnsi" w:cstheme="minorHAnsi"/>
        </w:rPr>
      </w:pPr>
      <w:bookmarkStart w:id="223" w:name="_Toc144074629"/>
      <w:r w:rsidRPr="00971397">
        <w:rPr>
          <w:rFonts w:asciiTheme="minorHAnsi" w:hAnsiTheme="minorHAnsi" w:cstheme="minorHAnsi"/>
        </w:rPr>
        <w:lastRenderedPageBreak/>
        <w:t>IR-3 Incident Response Testing (M)(H)</w:t>
      </w:r>
      <w:bookmarkEnd w:id="223"/>
    </w:p>
    <w:p w14:paraId="372D972A" w14:textId="0875164D"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Test the effectiveness of the incident response capability for the system [FedRAMP Assignment: at least every six (6) months, including functional at least annually] using the following tests: [Assignment: organization-defined tests].</w:t>
      </w:r>
    </w:p>
    <w:p w14:paraId="6B0CEA97"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IR-3-2 Additional FedRAMP Requirements and Guidance:</w:t>
      </w:r>
    </w:p>
    <w:p w14:paraId="6AD25EF4" w14:textId="0EE535AF"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Requirement:</w:t>
      </w:r>
      <w:r w:rsidRPr="00971397">
        <w:rPr>
          <w:rFonts w:cstheme="minorHAnsi"/>
        </w:rPr>
        <w:t xml:space="preserve"> The service provider defines tests and/or exercises in accordance with NIST Special Publication 800-61 (as amended). Functional testing must occur prior to testing for initial authorization. Annual functional testing may be concurrent with required penetration tests (see CA-8). The service provider provides test plans to the JAB/AO annually. Test plans are approved and accepted by the JAB/AO prior to test commencing.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8906940" w14:textId="77777777">
        <w:tc>
          <w:tcPr>
            <w:tcW w:w="0" w:type="auto"/>
            <w:shd w:val="clear" w:color="auto" w:fill="CCECFC"/>
          </w:tcPr>
          <w:p w14:paraId="2391B9C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IR-3 Control Summary Information</w:t>
            </w:r>
          </w:p>
        </w:tc>
      </w:tr>
      <w:tr w:rsidR="00C678CA" w:rsidRPr="00971397" w14:paraId="10139983" w14:textId="77777777">
        <w:tc>
          <w:tcPr>
            <w:tcW w:w="0" w:type="auto"/>
            <w:shd w:val="clear" w:color="auto" w:fill="FFFFFF"/>
          </w:tcPr>
          <w:p w14:paraId="472275F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12EBB11" w14:textId="77777777">
        <w:tc>
          <w:tcPr>
            <w:tcW w:w="0" w:type="auto"/>
            <w:shd w:val="clear" w:color="auto" w:fill="FFFFFF"/>
          </w:tcPr>
          <w:p w14:paraId="5AF4ECD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IR-3-1:</w:t>
            </w:r>
          </w:p>
        </w:tc>
      </w:tr>
      <w:tr w:rsidR="00C678CA" w:rsidRPr="00971397" w14:paraId="25DDAD70" w14:textId="77777777">
        <w:tc>
          <w:tcPr>
            <w:tcW w:w="0" w:type="auto"/>
            <w:shd w:val="clear" w:color="auto" w:fill="FFFFFF"/>
          </w:tcPr>
          <w:p w14:paraId="78CB2F2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IR-3-2:</w:t>
            </w:r>
          </w:p>
        </w:tc>
      </w:tr>
      <w:tr w:rsidR="00C678CA" w:rsidRPr="00971397" w14:paraId="765C83D8" w14:textId="77777777">
        <w:tc>
          <w:tcPr>
            <w:tcW w:w="0" w:type="auto"/>
            <w:shd w:val="clear" w:color="auto" w:fill="FFFFFF"/>
          </w:tcPr>
          <w:p w14:paraId="445369D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F105A3C" w14:textId="4714087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6087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16296AC" w14:textId="49E08AA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79889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E3B2D61" w14:textId="77AB6AC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86366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F48EDD4" w14:textId="480EF5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13270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BD8C723" w14:textId="34C2D3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02725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56BB1AC" w14:textId="77777777">
        <w:tc>
          <w:tcPr>
            <w:tcW w:w="0" w:type="auto"/>
            <w:shd w:val="clear" w:color="auto" w:fill="FFFFFF"/>
          </w:tcPr>
          <w:p w14:paraId="563AF8A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F62940F" w14:textId="5D4CEE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50980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3D6D86A" w14:textId="269BC06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81842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43959F7" w14:textId="0B0537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31143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73D0B27" w14:textId="49DAD0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54194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BE1E0BC" w14:textId="4D595C1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30836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3777905" w14:textId="71AE69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14062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96A7DDF" w14:textId="0563409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5177490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F8BEF4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BFBEB32" w14:textId="77777777">
        <w:tc>
          <w:tcPr>
            <w:tcW w:w="0" w:type="auto"/>
            <w:shd w:val="clear" w:color="auto" w:fill="CCECFC"/>
          </w:tcPr>
          <w:p w14:paraId="4667177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IR-3 What is the solution and how is it implemented?</w:t>
            </w:r>
          </w:p>
        </w:tc>
      </w:tr>
      <w:tr w:rsidR="00C678CA" w:rsidRPr="00971397" w14:paraId="26435435" w14:textId="77777777">
        <w:tc>
          <w:tcPr>
            <w:tcW w:w="0" w:type="auto"/>
            <w:shd w:val="clear" w:color="auto" w:fill="FFFFFF"/>
          </w:tcPr>
          <w:p w14:paraId="0A7ADB7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0022A28"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24" w:name="_Toc144074630"/>
      <w:r w:rsidRPr="00971397">
        <w:rPr>
          <w:rFonts w:asciiTheme="minorHAnsi" w:hAnsiTheme="minorHAnsi" w:cstheme="minorHAnsi"/>
        </w:rPr>
        <w:t>IR-3(2) Coordination with Related Plans (M)(H)</w:t>
      </w:r>
      <w:bookmarkEnd w:id="224"/>
    </w:p>
    <w:p w14:paraId="1AD5210B" w14:textId="0A492669" w:rsidR="00A77B3E" w:rsidRPr="00971397" w:rsidRDefault="00000000" w:rsidP="00971397">
      <w:pPr>
        <w:spacing w:after="320"/>
        <w:rPr>
          <w:rFonts w:cstheme="minorHAnsi"/>
        </w:rPr>
      </w:pPr>
      <w:r w:rsidRPr="00971397">
        <w:rPr>
          <w:rFonts w:cstheme="minorHAnsi"/>
        </w:rPr>
        <w:t>Coordinate incident response testing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E1EE504" w14:textId="77777777">
        <w:tc>
          <w:tcPr>
            <w:tcW w:w="0" w:type="auto"/>
            <w:shd w:val="clear" w:color="auto" w:fill="CCECFC"/>
          </w:tcPr>
          <w:p w14:paraId="7D61705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IR-3(2) Control Summary Information</w:t>
            </w:r>
          </w:p>
        </w:tc>
      </w:tr>
      <w:tr w:rsidR="00C678CA" w:rsidRPr="00971397" w14:paraId="383869CA" w14:textId="77777777">
        <w:tc>
          <w:tcPr>
            <w:tcW w:w="0" w:type="auto"/>
            <w:shd w:val="clear" w:color="auto" w:fill="FFFFFF"/>
          </w:tcPr>
          <w:p w14:paraId="22447B3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6DBE164" w14:textId="77777777">
        <w:tc>
          <w:tcPr>
            <w:tcW w:w="0" w:type="auto"/>
            <w:shd w:val="clear" w:color="auto" w:fill="FFFFFF"/>
          </w:tcPr>
          <w:p w14:paraId="673F3EA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05459F4" w14:textId="17A3A2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02956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F0B96B8" w14:textId="26F80E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95245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AA1E9B6" w14:textId="439BAB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40655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08FBD50" w14:textId="53F6BF6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69546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55E89DE" w14:textId="2440C2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96341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A41A3A0" w14:textId="77777777">
        <w:tc>
          <w:tcPr>
            <w:tcW w:w="0" w:type="auto"/>
            <w:shd w:val="clear" w:color="auto" w:fill="FFFFFF"/>
          </w:tcPr>
          <w:p w14:paraId="5C6287B4"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AFCDE14" w14:textId="1ECB40C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34005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1E08F5D" w14:textId="6BF945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22511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EE8C46A" w14:textId="7ADA16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16016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2C40A59" w14:textId="7B265A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79888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5CDCB46" w14:textId="4180E90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1890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2FC3F8D" w14:textId="50BFB54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68066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21EFFA1" w14:textId="2419864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738400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32EE65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DA53F45" w14:textId="77777777">
        <w:tc>
          <w:tcPr>
            <w:tcW w:w="0" w:type="auto"/>
            <w:shd w:val="clear" w:color="auto" w:fill="CCECFC"/>
          </w:tcPr>
          <w:p w14:paraId="0946D6A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IR-3(2) What is the solution and how is it implemented?</w:t>
            </w:r>
          </w:p>
        </w:tc>
      </w:tr>
      <w:tr w:rsidR="00C678CA" w:rsidRPr="00971397" w14:paraId="104A3FFD" w14:textId="77777777">
        <w:tc>
          <w:tcPr>
            <w:tcW w:w="0" w:type="auto"/>
            <w:shd w:val="clear" w:color="auto" w:fill="FFFFFF"/>
          </w:tcPr>
          <w:p w14:paraId="4779374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B85924C"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25" w:name="_Toc144074631"/>
      <w:r w:rsidRPr="00971397">
        <w:rPr>
          <w:rFonts w:asciiTheme="minorHAnsi" w:hAnsiTheme="minorHAnsi" w:cstheme="minorHAnsi"/>
        </w:rPr>
        <w:t>IR-4 Incident Handling (L)(M)(H)</w:t>
      </w:r>
      <w:bookmarkEnd w:id="225"/>
    </w:p>
    <w:p w14:paraId="1E4A28B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Implement an incident handling capability for incidents that is consistent with the incident response plan and includes preparation, detection and analysis, containment, eradication, and recovery;</w:t>
      </w:r>
    </w:p>
    <w:p w14:paraId="1E094D7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Coordinate incident handling activities with contingency planning activities;</w:t>
      </w:r>
    </w:p>
    <w:p w14:paraId="65EDF5F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Incorporate lessons learned from ongoing incident handling activities into incident response procedures, training, and testing, and implement the resulting changes accordingly; and</w:t>
      </w:r>
    </w:p>
    <w:p w14:paraId="0FFEFB4D" w14:textId="7F2D361D"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Ensure the rigor, intensity, scope, and results of incident handling activities are comparable and predictable across the organization.</w:t>
      </w:r>
    </w:p>
    <w:p w14:paraId="43FB66E7"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IR-4 Additional FedRAMP Requirements and Guidance:</w:t>
      </w:r>
    </w:p>
    <w:p w14:paraId="1EA7930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The FISMA definition of "incident" shall be used: "An occurrence that actually or imminently jeopardizes, without lawful authority, the confidentiality, integrity, or availability of information or an information system; or constitutes a violation or imminent threat of violation of law, security policies, security procedures, or acceptable use policies."</w:t>
      </w:r>
    </w:p>
    <w:p w14:paraId="698A02D7" w14:textId="0481E1B0"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C5E7864" w14:textId="77777777">
        <w:tc>
          <w:tcPr>
            <w:tcW w:w="0" w:type="auto"/>
            <w:shd w:val="clear" w:color="auto" w:fill="CCECFC"/>
          </w:tcPr>
          <w:p w14:paraId="6E9BDC4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lastRenderedPageBreak/>
              <w:t>IR-4 Control Summary Information</w:t>
            </w:r>
          </w:p>
        </w:tc>
      </w:tr>
      <w:tr w:rsidR="00C678CA" w:rsidRPr="00971397" w14:paraId="75FF939A" w14:textId="77777777">
        <w:tc>
          <w:tcPr>
            <w:tcW w:w="0" w:type="auto"/>
            <w:shd w:val="clear" w:color="auto" w:fill="FFFFFF"/>
          </w:tcPr>
          <w:p w14:paraId="7F3D840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315226B" w14:textId="77777777">
        <w:tc>
          <w:tcPr>
            <w:tcW w:w="0" w:type="auto"/>
            <w:shd w:val="clear" w:color="auto" w:fill="FFFFFF"/>
          </w:tcPr>
          <w:p w14:paraId="68CE73A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337BF7C" w14:textId="5F999F1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599049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CB9CE84" w14:textId="1AC31D6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587693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F3468F5" w14:textId="21B5B16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141035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8AB5206" w14:textId="577FC30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522601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F7693E9" w14:textId="5D881F3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17798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902DAE8" w14:textId="77777777">
        <w:tc>
          <w:tcPr>
            <w:tcW w:w="0" w:type="auto"/>
            <w:shd w:val="clear" w:color="auto" w:fill="FFFFFF"/>
          </w:tcPr>
          <w:p w14:paraId="7CD6355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40CA3077" w14:textId="7344A16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684149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7B20C7D" w14:textId="358D952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62869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495E748" w14:textId="2994755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79504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5D6A720" w14:textId="20B1999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88950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6D634BF" w14:textId="150CBE1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729033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2B226C0" w14:textId="5D35C1B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86612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78589C3" w14:textId="05149F47"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2684008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D949A52"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5F6DAB8" w14:textId="77777777">
        <w:tc>
          <w:tcPr>
            <w:tcW w:w="0" w:type="auto"/>
            <w:shd w:val="clear" w:color="auto" w:fill="CCECFC"/>
          </w:tcPr>
          <w:p w14:paraId="58F123C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IR-4 What is the solution and how is it implemented?</w:t>
            </w:r>
          </w:p>
        </w:tc>
      </w:tr>
      <w:tr w:rsidR="00C678CA" w:rsidRPr="00971397" w14:paraId="3AD2A611" w14:textId="77777777">
        <w:tc>
          <w:tcPr>
            <w:tcW w:w="0" w:type="auto"/>
            <w:shd w:val="clear" w:color="auto" w:fill="FFFFFF"/>
          </w:tcPr>
          <w:p w14:paraId="5A31929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85C9C5F" w14:textId="77777777">
        <w:tc>
          <w:tcPr>
            <w:tcW w:w="0" w:type="auto"/>
            <w:shd w:val="clear" w:color="auto" w:fill="FFFFFF"/>
          </w:tcPr>
          <w:p w14:paraId="3E39BEE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0F764D15" w14:textId="77777777">
        <w:tc>
          <w:tcPr>
            <w:tcW w:w="0" w:type="auto"/>
            <w:shd w:val="clear" w:color="auto" w:fill="FFFFFF"/>
          </w:tcPr>
          <w:p w14:paraId="23E7D22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399E7224" w14:textId="77777777">
        <w:tc>
          <w:tcPr>
            <w:tcW w:w="0" w:type="auto"/>
            <w:shd w:val="clear" w:color="auto" w:fill="FFFFFF"/>
          </w:tcPr>
          <w:p w14:paraId="4877DE7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0E8DB309"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26" w:name="_Toc144074632"/>
      <w:r w:rsidRPr="00971397">
        <w:rPr>
          <w:rFonts w:asciiTheme="minorHAnsi" w:hAnsiTheme="minorHAnsi" w:cstheme="minorHAnsi"/>
        </w:rPr>
        <w:lastRenderedPageBreak/>
        <w:t>IR-4(1) Automated Incident Handling Processes (M)(H)</w:t>
      </w:r>
      <w:bookmarkEnd w:id="226"/>
    </w:p>
    <w:p w14:paraId="45D86B90" w14:textId="05BBC6D4" w:rsidR="00A77B3E" w:rsidRPr="00971397" w:rsidRDefault="00000000" w:rsidP="00971397">
      <w:pPr>
        <w:spacing w:after="320"/>
        <w:rPr>
          <w:rFonts w:cstheme="minorHAnsi"/>
        </w:rPr>
      </w:pPr>
      <w:r w:rsidRPr="00971397">
        <w:rPr>
          <w:rFonts w:cstheme="minorHAnsi"/>
        </w:rPr>
        <w:t>Support the incident handling process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73532F0" w14:textId="77777777">
        <w:tc>
          <w:tcPr>
            <w:tcW w:w="0" w:type="auto"/>
            <w:shd w:val="clear" w:color="auto" w:fill="CCECFC"/>
          </w:tcPr>
          <w:p w14:paraId="1AA3565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IR-4(1) Control Summary Information</w:t>
            </w:r>
          </w:p>
        </w:tc>
      </w:tr>
      <w:tr w:rsidR="00C678CA" w:rsidRPr="00971397" w14:paraId="7073BE4D" w14:textId="77777777">
        <w:tc>
          <w:tcPr>
            <w:tcW w:w="0" w:type="auto"/>
            <w:shd w:val="clear" w:color="auto" w:fill="FFFFFF"/>
          </w:tcPr>
          <w:p w14:paraId="1EEFCC0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3D72BC1" w14:textId="77777777">
        <w:tc>
          <w:tcPr>
            <w:tcW w:w="0" w:type="auto"/>
            <w:shd w:val="clear" w:color="auto" w:fill="FFFFFF"/>
          </w:tcPr>
          <w:p w14:paraId="235876ED" w14:textId="5C65D3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IR-4(1):</w:t>
            </w:r>
          </w:p>
        </w:tc>
      </w:tr>
      <w:tr w:rsidR="00C678CA" w:rsidRPr="00971397" w14:paraId="78DD40B3" w14:textId="77777777">
        <w:tc>
          <w:tcPr>
            <w:tcW w:w="0" w:type="auto"/>
            <w:shd w:val="clear" w:color="auto" w:fill="FFFFFF"/>
          </w:tcPr>
          <w:p w14:paraId="40B653C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DB973EE" w14:textId="4976A13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00557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EA13B7E" w14:textId="50566B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47306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A7415EF" w14:textId="15B728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26986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27A3E66" w14:textId="6757EA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72125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6B8C153" w14:textId="2D3E79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07559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81CF4B1" w14:textId="77777777">
        <w:tc>
          <w:tcPr>
            <w:tcW w:w="0" w:type="auto"/>
            <w:shd w:val="clear" w:color="auto" w:fill="FFFFFF"/>
          </w:tcPr>
          <w:p w14:paraId="5B081208"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FA8923F" w14:textId="6F2A117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21517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0FF76D1" w14:textId="1DA7AFB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26730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37E1A66" w14:textId="434B695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32678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7C7992A" w14:textId="1EDD490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97887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F4BBF7E" w14:textId="2BC1848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94210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7FE1971" w14:textId="475620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86592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A22E7A2" w14:textId="43DE516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278069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9E3DEA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A3F8FCE" w14:textId="77777777">
        <w:tc>
          <w:tcPr>
            <w:tcW w:w="0" w:type="auto"/>
            <w:shd w:val="clear" w:color="auto" w:fill="CCECFC"/>
          </w:tcPr>
          <w:p w14:paraId="25E26B6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IR-4(1) What is the solution and how is it implemented?</w:t>
            </w:r>
          </w:p>
        </w:tc>
      </w:tr>
      <w:tr w:rsidR="00C678CA" w:rsidRPr="00971397" w14:paraId="15818798" w14:textId="77777777">
        <w:tc>
          <w:tcPr>
            <w:tcW w:w="0" w:type="auto"/>
            <w:shd w:val="clear" w:color="auto" w:fill="FFFFFF"/>
          </w:tcPr>
          <w:p w14:paraId="737CCAE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53B8D30"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27" w:name="_Toc144074633"/>
      <w:r w:rsidRPr="00971397">
        <w:rPr>
          <w:rFonts w:asciiTheme="minorHAnsi" w:hAnsiTheme="minorHAnsi" w:cstheme="minorHAnsi"/>
        </w:rPr>
        <w:lastRenderedPageBreak/>
        <w:t>IR-4(2) Dynamic Reconfiguration (H)</w:t>
      </w:r>
      <w:bookmarkEnd w:id="227"/>
    </w:p>
    <w:p w14:paraId="644F3C6D" w14:textId="0FC754BD" w:rsidR="00A77B3E" w:rsidRPr="00971397" w:rsidRDefault="00000000" w:rsidP="00971397">
      <w:pPr>
        <w:spacing w:after="320"/>
        <w:rPr>
          <w:rFonts w:cstheme="minorHAnsi"/>
        </w:rPr>
      </w:pPr>
      <w:r w:rsidRPr="00971397">
        <w:rPr>
          <w:rFonts w:cstheme="minorHAnsi"/>
        </w:rPr>
        <w:t>Include the following types of dynamic reconfiguration for [FedRAMP Assignment: all network, data storage, and computing devices] as part of the incident response capability: [Assignment: organization-defined types of dynamic reconfiguration].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2D9FF54" w14:textId="77777777">
        <w:tc>
          <w:tcPr>
            <w:tcW w:w="0" w:type="auto"/>
            <w:shd w:val="clear" w:color="auto" w:fill="CCECFC"/>
          </w:tcPr>
          <w:p w14:paraId="4ECE13C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IR-4(2) Control Summary Information</w:t>
            </w:r>
          </w:p>
        </w:tc>
      </w:tr>
      <w:tr w:rsidR="00C678CA" w:rsidRPr="00971397" w14:paraId="79D476AF" w14:textId="77777777">
        <w:tc>
          <w:tcPr>
            <w:tcW w:w="0" w:type="auto"/>
            <w:shd w:val="clear" w:color="auto" w:fill="FFFFFF"/>
          </w:tcPr>
          <w:p w14:paraId="1025164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6A6EC49" w14:textId="77777777">
        <w:tc>
          <w:tcPr>
            <w:tcW w:w="0" w:type="auto"/>
            <w:shd w:val="clear" w:color="auto" w:fill="FFFFFF"/>
          </w:tcPr>
          <w:p w14:paraId="66DA100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IR-4(2)-1:</w:t>
            </w:r>
          </w:p>
        </w:tc>
      </w:tr>
      <w:tr w:rsidR="00C678CA" w:rsidRPr="00971397" w14:paraId="5453E59A" w14:textId="77777777">
        <w:tc>
          <w:tcPr>
            <w:tcW w:w="0" w:type="auto"/>
            <w:shd w:val="clear" w:color="auto" w:fill="FFFFFF"/>
          </w:tcPr>
          <w:p w14:paraId="5CC3886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IR-4(2)-2:</w:t>
            </w:r>
          </w:p>
        </w:tc>
      </w:tr>
      <w:tr w:rsidR="00C678CA" w:rsidRPr="00971397" w14:paraId="2A2820D4" w14:textId="77777777">
        <w:tc>
          <w:tcPr>
            <w:tcW w:w="0" w:type="auto"/>
            <w:shd w:val="clear" w:color="auto" w:fill="FFFFFF"/>
          </w:tcPr>
          <w:p w14:paraId="319C222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DD730DF" w14:textId="10C890C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15517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37ABAC5" w14:textId="15CA3D8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56329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65BF6A7" w14:textId="21C3576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81996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1122B67" w14:textId="31221C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43747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117D3E1" w14:textId="0C86688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98262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F89A23D" w14:textId="77777777">
        <w:tc>
          <w:tcPr>
            <w:tcW w:w="0" w:type="auto"/>
            <w:shd w:val="clear" w:color="auto" w:fill="FFFFFF"/>
          </w:tcPr>
          <w:p w14:paraId="6080206F"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E691DBD" w14:textId="5844BF5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90483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1A6A638" w14:textId="004FD89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73833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1435B8E" w14:textId="392C085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77815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01C2CAE" w14:textId="77BC9F6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74158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3EADDBC" w14:textId="53633D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08799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4495CEC" w14:textId="11878C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8289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D7EAB97" w14:textId="7EAC3FD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201085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E21C49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1A20332" w14:textId="77777777">
        <w:tc>
          <w:tcPr>
            <w:tcW w:w="0" w:type="auto"/>
            <w:shd w:val="clear" w:color="auto" w:fill="CCECFC"/>
          </w:tcPr>
          <w:p w14:paraId="607FCB2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IR-4(2) What is the solution and how is it implemented?</w:t>
            </w:r>
          </w:p>
        </w:tc>
      </w:tr>
      <w:tr w:rsidR="00C678CA" w:rsidRPr="00971397" w14:paraId="3323C221" w14:textId="77777777">
        <w:tc>
          <w:tcPr>
            <w:tcW w:w="0" w:type="auto"/>
            <w:shd w:val="clear" w:color="auto" w:fill="FFFFFF"/>
          </w:tcPr>
          <w:p w14:paraId="5F614F1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DDB3C3C"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28" w:name="_Toc144074634"/>
      <w:r w:rsidRPr="00971397">
        <w:rPr>
          <w:rFonts w:asciiTheme="minorHAnsi" w:hAnsiTheme="minorHAnsi" w:cstheme="minorHAnsi"/>
        </w:rPr>
        <w:t>IR-4(4) Information Correlation (H)</w:t>
      </w:r>
      <w:bookmarkEnd w:id="228"/>
    </w:p>
    <w:p w14:paraId="719CDE86" w14:textId="07E8974A" w:rsidR="00A77B3E" w:rsidRPr="00971397" w:rsidRDefault="00000000" w:rsidP="00971397">
      <w:pPr>
        <w:spacing w:after="320"/>
        <w:rPr>
          <w:rFonts w:cstheme="minorHAnsi"/>
        </w:rPr>
      </w:pPr>
      <w:r w:rsidRPr="00971397">
        <w:rPr>
          <w:rFonts w:cstheme="minorHAnsi"/>
        </w:rPr>
        <w:t>Correlate incident information and individual incident responses to achieve an organization-wide perspective on incident awareness and response.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63276BB" w14:textId="77777777">
        <w:tc>
          <w:tcPr>
            <w:tcW w:w="0" w:type="auto"/>
            <w:shd w:val="clear" w:color="auto" w:fill="CCECFC"/>
          </w:tcPr>
          <w:p w14:paraId="2A11C15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IR-4(4) Control Summary Information</w:t>
            </w:r>
          </w:p>
        </w:tc>
      </w:tr>
      <w:tr w:rsidR="00C678CA" w:rsidRPr="00971397" w14:paraId="2CB5CD58" w14:textId="77777777">
        <w:tc>
          <w:tcPr>
            <w:tcW w:w="0" w:type="auto"/>
            <w:shd w:val="clear" w:color="auto" w:fill="FFFFFF"/>
          </w:tcPr>
          <w:p w14:paraId="590194C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7C111B4" w14:textId="77777777">
        <w:tc>
          <w:tcPr>
            <w:tcW w:w="0" w:type="auto"/>
            <w:shd w:val="clear" w:color="auto" w:fill="FFFFFF"/>
          </w:tcPr>
          <w:p w14:paraId="5593792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59B418F" w14:textId="10A3432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11022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02EB883" w14:textId="3318A84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42074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B69177D" w14:textId="41A477C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60639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9B6DC19" w14:textId="20693D3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02793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7266A18" w14:textId="419370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33624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2595E15" w14:textId="77777777">
        <w:tc>
          <w:tcPr>
            <w:tcW w:w="0" w:type="auto"/>
            <w:shd w:val="clear" w:color="auto" w:fill="FFFFFF"/>
          </w:tcPr>
          <w:p w14:paraId="54D11150"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3920B9E" w14:textId="6E33E83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9162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4D49945" w14:textId="5DCAAE2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6150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B08C30F" w14:textId="39ACE10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37659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A2FEBDF" w14:textId="38209C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9765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B78802F" w14:textId="653B98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77591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8DA716E" w14:textId="185B40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08613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F3E413C" w14:textId="594D3EAC"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546211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97B29D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AAA8DC0" w14:textId="77777777">
        <w:tc>
          <w:tcPr>
            <w:tcW w:w="0" w:type="auto"/>
            <w:shd w:val="clear" w:color="auto" w:fill="CCECFC"/>
          </w:tcPr>
          <w:p w14:paraId="14FFF6C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IR-4(4) What is the solution and how is it implemented?</w:t>
            </w:r>
          </w:p>
        </w:tc>
      </w:tr>
      <w:tr w:rsidR="00C678CA" w:rsidRPr="00971397" w14:paraId="5561F911" w14:textId="77777777">
        <w:tc>
          <w:tcPr>
            <w:tcW w:w="0" w:type="auto"/>
            <w:shd w:val="clear" w:color="auto" w:fill="FFFFFF"/>
          </w:tcPr>
          <w:p w14:paraId="3C0CE2B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A9CEDAC"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29" w:name="_Toc144074635"/>
      <w:r w:rsidRPr="00971397">
        <w:rPr>
          <w:rFonts w:asciiTheme="minorHAnsi" w:hAnsiTheme="minorHAnsi" w:cstheme="minorHAnsi"/>
        </w:rPr>
        <w:t>IR-4(6) Insider Threats (H)</w:t>
      </w:r>
      <w:bookmarkEnd w:id="229"/>
    </w:p>
    <w:p w14:paraId="1FDEA52B" w14:textId="01009793" w:rsidR="00A77B3E" w:rsidRPr="00971397" w:rsidRDefault="00000000" w:rsidP="00971397">
      <w:pPr>
        <w:spacing w:after="320"/>
        <w:rPr>
          <w:rFonts w:cstheme="minorHAnsi"/>
        </w:rPr>
      </w:pPr>
      <w:r w:rsidRPr="00971397">
        <w:rPr>
          <w:rFonts w:cstheme="minorHAnsi"/>
        </w:rPr>
        <w:t>Implement an incident handling capability for incidents involving insider threats.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98BB69" w14:textId="77777777">
        <w:tc>
          <w:tcPr>
            <w:tcW w:w="0" w:type="auto"/>
            <w:shd w:val="clear" w:color="auto" w:fill="CCECFC"/>
          </w:tcPr>
          <w:p w14:paraId="3B7333D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IR-4(6) Control Summary Information</w:t>
            </w:r>
          </w:p>
        </w:tc>
      </w:tr>
      <w:tr w:rsidR="00C678CA" w:rsidRPr="00971397" w14:paraId="68A39296" w14:textId="77777777">
        <w:tc>
          <w:tcPr>
            <w:tcW w:w="0" w:type="auto"/>
            <w:shd w:val="clear" w:color="auto" w:fill="FFFFFF"/>
          </w:tcPr>
          <w:p w14:paraId="775A921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05EDDAF" w14:textId="77777777">
        <w:tc>
          <w:tcPr>
            <w:tcW w:w="0" w:type="auto"/>
            <w:shd w:val="clear" w:color="auto" w:fill="FFFFFF"/>
          </w:tcPr>
          <w:p w14:paraId="663B65A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FB867E1" w14:textId="1C52F6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82387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075E7E6" w14:textId="28BC960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09280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64E2F22" w14:textId="3D7FD4A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45643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072F740" w14:textId="6EC15C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89543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5845288" w14:textId="65D990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87632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71F9BB8" w14:textId="77777777">
        <w:tc>
          <w:tcPr>
            <w:tcW w:w="0" w:type="auto"/>
            <w:shd w:val="clear" w:color="auto" w:fill="FFFFFF"/>
          </w:tcPr>
          <w:p w14:paraId="126B57D9" w14:textId="77777777" w:rsidR="00A77B3E" w:rsidRPr="00971397" w:rsidRDefault="00000000" w:rsidP="0007210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B15C812" w14:textId="22066D4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82368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DA922C5" w14:textId="145B5A3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15069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CA7BD4D" w14:textId="03FB6F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78249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A1615BA" w14:textId="251CBC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5455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C4C69FF" w14:textId="2C5B10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224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A8B24FD" w14:textId="4DEE24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24730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716F772" w14:textId="1D7A8B3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8570069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2A5AA6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68C8F89" w14:textId="77777777">
        <w:tc>
          <w:tcPr>
            <w:tcW w:w="0" w:type="auto"/>
            <w:shd w:val="clear" w:color="auto" w:fill="CCECFC"/>
          </w:tcPr>
          <w:p w14:paraId="3885F81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IR-4(6) What is the solution and how is it implemented?</w:t>
            </w:r>
          </w:p>
        </w:tc>
      </w:tr>
      <w:tr w:rsidR="00C678CA" w:rsidRPr="00971397" w14:paraId="02639B56" w14:textId="77777777">
        <w:tc>
          <w:tcPr>
            <w:tcW w:w="0" w:type="auto"/>
            <w:shd w:val="clear" w:color="auto" w:fill="FFFFFF"/>
          </w:tcPr>
          <w:p w14:paraId="596B3F2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24ADAA1"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30" w:name="_Toc144074636"/>
      <w:r w:rsidRPr="00971397">
        <w:rPr>
          <w:rFonts w:asciiTheme="minorHAnsi" w:hAnsiTheme="minorHAnsi" w:cstheme="minorHAnsi"/>
        </w:rPr>
        <w:t>IR-4(11) Integrated Incident Response Team (H)</w:t>
      </w:r>
      <w:bookmarkEnd w:id="230"/>
    </w:p>
    <w:p w14:paraId="3717927B" w14:textId="4AD46158" w:rsidR="00A77B3E" w:rsidRPr="00971397" w:rsidRDefault="00000000" w:rsidP="00971397">
      <w:pPr>
        <w:spacing w:after="320"/>
        <w:rPr>
          <w:rFonts w:cstheme="minorHAnsi"/>
        </w:rPr>
      </w:pPr>
      <w:r w:rsidRPr="00971397">
        <w:rPr>
          <w:rFonts w:cstheme="minorHAnsi"/>
        </w:rPr>
        <w:t>Establish and maintain an integrated incident response team that can be deployed to any location identified by the organization in [Assignment: organization-defined time period].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1DB4072" w14:textId="77777777">
        <w:tc>
          <w:tcPr>
            <w:tcW w:w="0" w:type="auto"/>
            <w:shd w:val="clear" w:color="auto" w:fill="CCECFC"/>
          </w:tcPr>
          <w:p w14:paraId="1E5B5BB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IR-4(11) Control Summary Information</w:t>
            </w:r>
          </w:p>
        </w:tc>
      </w:tr>
      <w:tr w:rsidR="00C678CA" w:rsidRPr="00971397" w14:paraId="288B1129" w14:textId="77777777">
        <w:tc>
          <w:tcPr>
            <w:tcW w:w="0" w:type="auto"/>
            <w:shd w:val="clear" w:color="auto" w:fill="FFFFFF"/>
          </w:tcPr>
          <w:p w14:paraId="434426A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EB7E88D" w14:textId="77777777">
        <w:tc>
          <w:tcPr>
            <w:tcW w:w="0" w:type="auto"/>
            <w:shd w:val="clear" w:color="auto" w:fill="FFFFFF"/>
          </w:tcPr>
          <w:p w14:paraId="7A1E127B" w14:textId="0ADC637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IR-4(11):</w:t>
            </w:r>
          </w:p>
        </w:tc>
      </w:tr>
      <w:tr w:rsidR="00C678CA" w:rsidRPr="00971397" w14:paraId="597766DA" w14:textId="77777777">
        <w:tc>
          <w:tcPr>
            <w:tcW w:w="0" w:type="auto"/>
            <w:shd w:val="clear" w:color="auto" w:fill="FFFFFF"/>
          </w:tcPr>
          <w:p w14:paraId="20614A6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F7041E2" w14:textId="43E02AA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73587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09C6D98" w14:textId="2C2C8BF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90983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C2528AD" w14:textId="188BA1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33863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8964120" w14:textId="349798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44187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74D3F05" w14:textId="33BB40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90774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DD8845D" w14:textId="77777777">
        <w:tc>
          <w:tcPr>
            <w:tcW w:w="0" w:type="auto"/>
            <w:shd w:val="clear" w:color="auto" w:fill="FFFFFF"/>
          </w:tcPr>
          <w:p w14:paraId="54B19056" w14:textId="77777777" w:rsidR="00A77B3E" w:rsidRPr="00971397" w:rsidRDefault="00000000" w:rsidP="00A83F13">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AFB1699" w14:textId="3ABE561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6828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D9EBFE0" w14:textId="7B51E3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3226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E33DB7A" w14:textId="437BCF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86588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677AEC4" w14:textId="62AA8E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90858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87847B5" w14:textId="53C93D1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92590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963AE90" w14:textId="7880AD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50341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02CB2EB" w14:textId="74F67C9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719156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65AB6F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71FA667" w14:textId="77777777">
        <w:tc>
          <w:tcPr>
            <w:tcW w:w="0" w:type="auto"/>
            <w:shd w:val="clear" w:color="auto" w:fill="CCECFC"/>
          </w:tcPr>
          <w:p w14:paraId="6129AEB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IR-4(11) What is the solution and how is it implemented?</w:t>
            </w:r>
          </w:p>
        </w:tc>
      </w:tr>
      <w:tr w:rsidR="00C678CA" w:rsidRPr="00971397" w14:paraId="0205C56B" w14:textId="77777777">
        <w:tc>
          <w:tcPr>
            <w:tcW w:w="0" w:type="auto"/>
            <w:shd w:val="clear" w:color="auto" w:fill="FFFFFF"/>
          </w:tcPr>
          <w:p w14:paraId="343F78B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273464E"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31" w:name="_Toc144074637"/>
      <w:r w:rsidRPr="00971397">
        <w:rPr>
          <w:rFonts w:asciiTheme="minorHAnsi" w:hAnsiTheme="minorHAnsi" w:cstheme="minorHAnsi"/>
        </w:rPr>
        <w:t>IR-5 Incident Monitoring (L)(M)(H)</w:t>
      </w:r>
      <w:bookmarkEnd w:id="231"/>
    </w:p>
    <w:p w14:paraId="20A34B94" w14:textId="50A7477B" w:rsidR="00A77B3E" w:rsidRPr="00971397" w:rsidRDefault="00000000" w:rsidP="00971397">
      <w:pPr>
        <w:spacing w:after="320"/>
        <w:rPr>
          <w:rFonts w:cstheme="minorHAnsi"/>
        </w:rPr>
      </w:pPr>
      <w:r w:rsidRPr="00971397">
        <w:rPr>
          <w:rFonts w:cstheme="minorHAnsi"/>
        </w:rPr>
        <w:t>Track and document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95D8971" w14:textId="77777777">
        <w:tc>
          <w:tcPr>
            <w:tcW w:w="0" w:type="auto"/>
            <w:shd w:val="clear" w:color="auto" w:fill="CCECFC"/>
          </w:tcPr>
          <w:p w14:paraId="33972B1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IR-5 Control Summary Information</w:t>
            </w:r>
          </w:p>
        </w:tc>
      </w:tr>
      <w:tr w:rsidR="00C678CA" w:rsidRPr="00971397" w14:paraId="42A4BA36" w14:textId="77777777">
        <w:tc>
          <w:tcPr>
            <w:tcW w:w="0" w:type="auto"/>
            <w:shd w:val="clear" w:color="auto" w:fill="FFFFFF"/>
          </w:tcPr>
          <w:p w14:paraId="246E9DB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41FC829" w14:textId="77777777">
        <w:tc>
          <w:tcPr>
            <w:tcW w:w="0" w:type="auto"/>
            <w:shd w:val="clear" w:color="auto" w:fill="FFFFFF"/>
          </w:tcPr>
          <w:p w14:paraId="44888FD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6023BD6" w14:textId="5FCC98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26997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EBE64B2" w14:textId="3E3F2A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86462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929E657" w14:textId="6B8D1A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13842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7768419" w14:textId="353A8B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86525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8B6B3E2" w14:textId="767F21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94376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624E343" w14:textId="77777777">
        <w:tc>
          <w:tcPr>
            <w:tcW w:w="0" w:type="auto"/>
            <w:shd w:val="clear" w:color="auto" w:fill="FFFFFF"/>
          </w:tcPr>
          <w:p w14:paraId="724E855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95D45A6" w14:textId="4B3A048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10587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A45C740" w14:textId="5C4BA3D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54366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1F9A2D8" w14:textId="5D10493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16788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0E8DB9C" w14:textId="32ADA4C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64048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03DD0C8" w14:textId="47E39DA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9742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E7F62B8" w14:textId="5F6C04C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88786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7FB136C" w14:textId="233C65E9"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5669946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02F50B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024314C" w14:textId="77777777">
        <w:tc>
          <w:tcPr>
            <w:tcW w:w="0" w:type="auto"/>
            <w:shd w:val="clear" w:color="auto" w:fill="CCECFC"/>
          </w:tcPr>
          <w:p w14:paraId="7237577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IR-5 What is the solution and how is it implemented?</w:t>
            </w:r>
          </w:p>
        </w:tc>
      </w:tr>
      <w:tr w:rsidR="00C678CA" w:rsidRPr="00971397" w14:paraId="417A5977" w14:textId="77777777">
        <w:tc>
          <w:tcPr>
            <w:tcW w:w="0" w:type="auto"/>
            <w:shd w:val="clear" w:color="auto" w:fill="FFFFFF"/>
          </w:tcPr>
          <w:p w14:paraId="1784173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DC6F995"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32" w:name="_Toc144074638"/>
      <w:r w:rsidRPr="00971397">
        <w:rPr>
          <w:rFonts w:asciiTheme="minorHAnsi" w:hAnsiTheme="minorHAnsi" w:cstheme="minorHAnsi"/>
        </w:rPr>
        <w:t>IR-5(1) Automated Tracking, Data Collection, and Analysis (H)</w:t>
      </w:r>
      <w:bookmarkEnd w:id="232"/>
    </w:p>
    <w:p w14:paraId="7B588390" w14:textId="3C6E23B5" w:rsidR="00A77B3E" w:rsidRPr="00971397" w:rsidRDefault="00000000" w:rsidP="00971397">
      <w:pPr>
        <w:spacing w:after="320"/>
        <w:rPr>
          <w:rFonts w:cstheme="minorHAnsi"/>
        </w:rPr>
      </w:pPr>
      <w:r w:rsidRPr="00971397">
        <w:rPr>
          <w:rFonts w:cstheme="minorHAnsi"/>
        </w:rPr>
        <w:t>Track incidents and collect and analyze incident information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E75AD9" w14:textId="77777777">
        <w:tc>
          <w:tcPr>
            <w:tcW w:w="0" w:type="auto"/>
            <w:shd w:val="clear" w:color="auto" w:fill="CCECFC"/>
          </w:tcPr>
          <w:p w14:paraId="0DBC17B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IR-5(1) Control Summary Information</w:t>
            </w:r>
          </w:p>
        </w:tc>
      </w:tr>
      <w:tr w:rsidR="00C678CA" w:rsidRPr="00971397" w14:paraId="3238E98A" w14:textId="77777777">
        <w:tc>
          <w:tcPr>
            <w:tcW w:w="0" w:type="auto"/>
            <w:shd w:val="clear" w:color="auto" w:fill="FFFFFF"/>
          </w:tcPr>
          <w:p w14:paraId="5D94D84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9690647" w14:textId="77777777">
        <w:tc>
          <w:tcPr>
            <w:tcW w:w="0" w:type="auto"/>
            <w:shd w:val="clear" w:color="auto" w:fill="FFFFFF"/>
          </w:tcPr>
          <w:p w14:paraId="4C642840" w14:textId="3EB1F02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IR-5(1):</w:t>
            </w:r>
          </w:p>
        </w:tc>
      </w:tr>
      <w:tr w:rsidR="00C678CA" w:rsidRPr="00971397" w14:paraId="49B197C2" w14:textId="77777777">
        <w:tc>
          <w:tcPr>
            <w:tcW w:w="0" w:type="auto"/>
            <w:shd w:val="clear" w:color="auto" w:fill="FFFFFF"/>
          </w:tcPr>
          <w:p w14:paraId="0D22A24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4B7E7B1" w14:textId="4B56EAC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68096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E4034BD" w14:textId="10F7DD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34763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033FC6C" w14:textId="62768C8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44141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56772D6" w14:textId="1AC653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98511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CAD26AC" w14:textId="03EC1C2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05507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FE02E1A" w14:textId="77777777">
        <w:tc>
          <w:tcPr>
            <w:tcW w:w="0" w:type="auto"/>
            <w:shd w:val="clear" w:color="auto" w:fill="FFFFFF"/>
          </w:tcPr>
          <w:p w14:paraId="3D17D04F" w14:textId="77777777" w:rsidR="00A77B3E" w:rsidRPr="00971397" w:rsidRDefault="00000000" w:rsidP="00A83F13">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59F3094" w14:textId="699F2C0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09314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7177B5A" w14:textId="44FF4C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47850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AE40084" w14:textId="349EA23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46164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7F4931B" w14:textId="4F39F7D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79960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CBC53C4" w14:textId="29958B5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18671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FE661B1" w14:textId="15D6AF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42020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43E94D4" w14:textId="28A8CB9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28642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655984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F7472DE" w14:textId="77777777">
        <w:tc>
          <w:tcPr>
            <w:tcW w:w="0" w:type="auto"/>
            <w:shd w:val="clear" w:color="auto" w:fill="CCECFC"/>
          </w:tcPr>
          <w:p w14:paraId="1CBFA6F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IR-5(1) What is the solution and how is it implemented?</w:t>
            </w:r>
          </w:p>
        </w:tc>
      </w:tr>
      <w:tr w:rsidR="00C678CA" w:rsidRPr="00971397" w14:paraId="71EAF018" w14:textId="77777777">
        <w:tc>
          <w:tcPr>
            <w:tcW w:w="0" w:type="auto"/>
            <w:shd w:val="clear" w:color="auto" w:fill="FFFFFF"/>
          </w:tcPr>
          <w:p w14:paraId="3167B08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D09C180"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33" w:name="_Toc144074639"/>
      <w:r w:rsidRPr="00971397">
        <w:rPr>
          <w:rFonts w:asciiTheme="minorHAnsi" w:hAnsiTheme="minorHAnsi" w:cstheme="minorHAnsi"/>
        </w:rPr>
        <w:t>IR-6 Incident Reporting (L)(M)(H)</w:t>
      </w:r>
      <w:bookmarkEnd w:id="233"/>
    </w:p>
    <w:p w14:paraId="5A51443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Require personnel to report suspected incidents to the organizational incident response capability within [FedRAMP Assignment: US-CERT incident reporting timelines as specified in NIST Special Publication 800-61 (as amended)]; and</w:t>
      </w:r>
    </w:p>
    <w:p w14:paraId="30578423" w14:textId="287CDE2C"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Report incident information to [Assignment: organization-defined authorities].</w:t>
      </w:r>
    </w:p>
    <w:p w14:paraId="287501EA"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IR-6 Additional FedRAMP Requirements and Guidance:</w:t>
      </w:r>
    </w:p>
    <w:p w14:paraId="7CE381E3" w14:textId="59640A09"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Reports security incident information according to FedRAMP Incident Communications Procedure.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B793A61" w14:textId="77777777">
        <w:tc>
          <w:tcPr>
            <w:tcW w:w="0" w:type="auto"/>
            <w:shd w:val="clear" w:color="auto" w:fill="CCECFC"/>
          </w:tcPr>
          <w:p w14:paraId="3EFAED9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IR-6 Control Summary Information</w:t>
            </w:r>
          </w:p>
        </w:tc>
      </w:tr>
      <w:tr w:rsidR="00C678CA" w:rsidRPr="00971397" w14:paraId="7E44DFF5" w14:textId="77777777">
        <w:tc>
          <w:tcPr>
            <w:tcW w:w="0" w:type="auto"/>
            <w:shd w:val="clear" w:color="auto" w:fill="FFFFFF"/>
          </w:tcPr>
          <w:p w14:paraId="34C17F7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B57B12D" w14:textId="77777777">
        <w:tc>
          <w:tcPr>
            <w:tcW w:w="0" w:type="auto"/>
            <w:shd w:val="clear" w:color="auto" w:fill="FFFFFF"/>
          </w:tcPr>
          <w:p w14:paraId="3350BC6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IR-6(a):</w:t>
            </w:r>
          </w:p>
        </w:tc>
      </w:tr>
      <w:tr w:rsidR="00C678CA" w:rsidRPr="00971397" w14:paraId="3D8E5C84" w14:textId="77777777">
        <w:tc>
          <w:tcPr>
            <w:tcW w:w="0" w:type="auto"/>
            <w:shd w:val="clear" w:color="auto" w:fill="FFFFFF"/>
          </w:tcPr>
          <w:p w14:paraId="2E34E05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IR-6(b):</w:t>
            </w:r>
          </w:p>
        </w:tc>
      </w:tr>
      <w:tr w:rsidR="00C678CA" w:rsidRPr="00971397" w14:paraId="6CC90EC0" w14:textId="77777777">
        <w:tc>
          <w:tcPr>
            <w:tcW w:w="0" w:type="auto"/>
            <w:shd w:val="clear" w:color="auto" w:fill="FFFFFF"/>
          </w:tcPr>
          <w:p w14:paraId="19800CA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072D85B" w14:textId="574E4E8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301564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0E30BE7" w14:textId="74D6402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820326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14C6587" w14:textId="06DF89A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686899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ADF9FE5" w14:textId="0B42556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16711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005E258" w14:textId="1F85B97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67116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803F724" w14:textId="77777777">
        <w:tc>
          <w:tcPr>
            <w:tcW w:w="0" w:type="auto"/>
            <w:shd w:val="clear" w:color="auto" w:fill="FFFFFF"/>
          </w:tcPr>
          <w:p w14:paraId="7847D23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76584232" w14:textId="5C8E5BB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594491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2F07D9D" w14:textId="618F0CF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474864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F0FB6D8" w14:textId="60F9C1D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549099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8E648E6" w14:textId="233DA21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5028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5875D86" w14:textId="6B4B5B0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479232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51B9979" w14:textId="5E568E5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28228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EDB8EDA" w14:textId="5F41EC91"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82672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B2D17E3"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C01B9CE" w14:textId="77777777">
        <w:tc>
          <w:tcPr>
            <w:tcW w:w="0" w:type="auto"/>
            <w:shd w:val="clear" w:color="auto" w:fill="CCECFC"/>
          </w:tcPr>
          <w:p w14:paraId="0BFA4A5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IR-6 What is the solution and how is it implemented?</w:t>
            </w:r>
          </w:p>
        </w:tc>
      </w:tr>
      <w:tr w:rsidR="00C678CA" w:rsidRPr="00971397" w14:paraId="3B573BEF" w14:textId="77777777">
        <w:tc>
          <w:tcPr>
            <w:tcW w:w="0" w:type="auto"/>
            <w:shd w:val="clear" w:color="auto" w:fill="FFFFFF"/>
          </w:tcPr>
          <w:p w14:paraId="0941C60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70B4CB7" w14:textId="77777777">
        <w:tc>
          <w:tcPr>
            <w:tcW w:w="0" w:type="auto"/>
            <w:shd w:val="clear" w:color="auto" w:fill="FFFFFF"/>
          </w:tcPr>
          <w:p w14:paraId="1CA3128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478AE9BD"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34" w:name="_Toc144074640"/>
      <w:r w:rsidRPr="00971397">
        <w:rPr>
          <w:rFonts w:asciiTheme="minorHAnsi" w:hAnsiTheme="minorHAnsi" w:cstheme="minorHAnsi"/>
        </w:rPr>
        <w:t>IR-6(1) Automated Reporting (M)(H)</w:t>
      </w:r>
      <w:bookmarkEnd w:id="234"/>
    </w:p>
    <w:p w14:paraId="64CCBB46" w14:textId="6DE1E31E" w:rsidR="00A77B3E" w:rsidRPr="00971397" w:rsidRDefault="00000000" w:rsidP="00971397">
      <w:pPr>
        <w:spacing w:after="320"/>
        <w:rPr>
          <w:rFonts w:cstheme="minorHAnsi"/>
        </w:rPr>
      </w:pPr>
      <w:r w:rsidRPr="00971397">
        <w:rPr>
          <w:rFonts w:cstheme="minorHAnsi"/>
        </w:rPr>
        <w:t>Report incidents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C6B92A8" w14:textId="77777777">
        <w:tc>
          <w:tcPr>
            <w:tcW w:w="0" w:type="auto"/>
            <w:shd w:val="clear" w:color="auto" w:fill="CCECFC"/>
          </w:tcPr>
          <w:p w14:paraId="1D395B2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IR-6(1) Control Summary Information</w:t>
            </w:r>
          </w:p>
        </w:tc>
      </w:tr>
      <w:tr w:rsidR="00C678CA" w:rsidRPr="00971397" w14:paraId="663BEB85" w14:textId="77777777">
        <w:tc>
          <w:tcPr>
            <w:tcW w:w="0" w:type="auto"/>
            <w:shd w:val="clear" w:color="auto" w:fill="FFFFFF"/>
          </w:tcPr>
          <w:p w14:paraId="05E6118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A5599C8" w14:textId="77777777">
        <w:tc>
          <w:tcPr>
            <w:tcW w:w="0" w:type="auto"/>
            <w:shd w:val="clear" w:color="auto" w:fill="FFFFFF"/>
          </w:tcPr>
          <w:p w14:paraId="23C727FB" w14:textId="2DA1ED2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IR-6(1):</w:t>
            </w:r>
          </w:p>
        </w:tc>
      </w:tr>
      <w:tr w:rsidR="00C678CA" w:rsidRPr="00971397" w14:paraId="66806E3F" w14:textId="77777777">
        <w:tc>
          <w:tcPr>
            <w:tcW w:w="0" w:type="auto"/>
            <w:shd w:val="clear" w:color="auto" w:fill="FFFFFF"/>
          </w:tcPr>
          <w:p w14:paraId="30F9601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9E7B19C" w14:textId="3813C5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83947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8959F69" w14:textId="5F0CE3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82075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F117502" w14:textId="31D2B02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33509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BC29CEC" w14:textId="033A561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15070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40B09B6" w14:textId="3B96B2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4724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568DCFC" w14:textId="77777777">
        <w:tc>
          <w:tcPr>
            <w:tcW w:w="0" w:type="auto"/>
            <w:shd w:val="clear" w:color="auto" w:fill="FFFFFF"/>
          </w:tcPr>
          <w:p w14:paraId="68124CB6" w14:textId="77777777" w:rsidR="00A77B3E" w:rsidRPr="00971397" w:rsidRDefault="00000000" w:rsidP="0040779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2115DC8D" w14:textId="545991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0651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EBADF6B" w14:textId="29C0EA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85548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219EFAD" w14:textId="00A6C79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5003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80C9796" w14:textId="42FE59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60007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6204A3C" w14:textId="52A36B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61631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FCC9345" w14:textId="07B82F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96275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63AB61B" w14:textId="276972CB"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556700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2F28BB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0145539" w14:textId="77777777">
        <w:tc>
          <w:tcPr>
            <w:tcW w:w="0" w:type="auto"/>
            <w:shd w:val="clear" w:color="auto" w:fill="CCECFC"/>
          </w:tcPr>
          <w:p w14:paraId="2DE688A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IR-6(1) What is the solution and how is it implemented?</w:t>
            </w:r>
          </w:p>
        </w:tc>
      </w:tr>
      <w:tr w:rsidR="00C678CA" w:rsidRPr="00971397" w14:paraId="1469DA43" w14:textId="77777777">
        <w:tc>
          <w:tcPr>
            <w:tcW w:w="0" w:type="auto"/>
            <w:shd w:val="clear" w:color="auto" w:fill="FFFFFF"/>
          </w:tcPr>
          <w:p w14:paraId="27160FD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BE6FDD4"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35" w:name="_Toc144074641"/>
      <w:r w:rsidRPr="00971397">
        <w:rPr>
          <w:rFonts w:asciiTheme="minorHAnsi" w:hAnsiTheme="minorHAnsi" w:cstheme="minorHAnsi"/>
        </w:rPr>
        <w:t>IR-6(3) Supply Chain Coordination (M)(H)</w:t>
      </w:r>
      <w:bookmarkEnd w:id="235"/>
    </w:p>
    <w:p w14:paraId="4B0CC899" w14:textId="0DD2ECAA" w:rsidR="00A77B3E" w:rsidRPr="00971397" w:rsidRDefault="00000000" w:rsidP="00971397">
      <w:pPr>
        <w:spacing w:after="320"/>
        <w:rPr>
          <w:rFonts w:cstheme="minorHAnsi"/>
        </w:rPr>
      </w:pPr>
      <w:r w:rsidRPr="00971397">
        <w:rPr>
          <w:rFonts w:cstheme="minorHAnsi"/>
        </w:rPr>
        <w:t>Provide incident information to the provider of the product or service and other organizations involved in the supply chain or supply chain governance for systems or system components related to the incident.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E0934DE" w14:textId="77777777">
        <w:tc>
          <w:tcPr>
            <w:tcW w:w="0" w:type="auto"/>
            <w:shd w:val="clear" w:color="auto" w:fill="CCECFC"/>
          </w:tcPr>
          <w:p w14:paraId="4478816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IR-6(3) Control Summary Information</w:t>
            </w:r>
          </w:p>
        </w:tc>
      </w:tr>
      <w:tr w:rsidR="00C678CA" w:rsidRPr="00971397" w14:paraId="4122F960" w14:textId="77777777">
        <w:tc>
          <w:tcPr>
            <w:tcW w:w="0" w:type="auto"/>
            <w:shd w:val="clear" w:color="auto" w:fill="FFFFFF"/>
          </w:tcPr>
          <w:p w14:paraId="223E0A6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D51B959" w14:textId="77777777">
        <w:tc>
          <w:tcPr>
            <w:tcW w:w="0" w:type="auto"/>
            <w:shd w:val="clear" w:color="auto" w:fill="FFFFFF"/>
          </w:tcPr>
          <w:p w14:paraId="75C5A26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9F52589" w14:textId="062D82C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27439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CADCF04" w14:textId="144E5C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29379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2EB828E" w14:textId="5B5AAA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31817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FFC3A9C" w14:textId="3095183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31583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A612EEB" w14:textId="4170DFD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90354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AC0A35E" w14:textId="77777777">
        <w:tc>
          <w:tcPr>
            <w:tcW w:w="0" w:type="auto"/>
            <w:shd w:val="clear" w:color="auto" w:fill="FFFFFF"/>
          </w:tcPr>
          <w:p w14:paraId="73406C36" w14:textId="77777777" w:rsidR="00A77B3E" w:rsidRPr="00971397" w:rsidRDefault="00000000" w:rsidP="0040779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09844E94" w14:textId="683595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25250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3C73A17" w14:textId="0FE04EA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06490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D0C5247" w14:textId="4B906D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14806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CBD6A66" w14:textId="46EAA9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28962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9A7A797" w14:textId="4743F8B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1991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FD53235" w14:textId="795EA54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99542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0F3F9BE" w14:textId="3BDD83E5"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7445599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B4859F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913180B" w14:textId="77777777">
        <w:tc>
          <w:tcPr>
            <w:tcW w:w="0" w:type="auto"/>
            <w:shd w:val="clear" w:color="auto" w:fill="CCECFC"/>
          </w:tcPr>
          <w:p w14:paraId="31AF31B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IR-6(3) What is the solution and how is it implemented?</w:t>
            </w:r>
          </w:p>
        </w:tc>
      </w:tr>
      <w:tr w:rsidR="00C678CA" w:rsidRPr="00971397" w14:paraId="5294515E" w14:textId="77777777">
        <w:tc>
          <w:tcPr>
            <w:tcW w:w="0" w:type="auto"/>
            <w:shd w:val="clear" w:color="auto" w:fill="FFFFFF"/>
          </w:tcPr>
          <w:p w14:paraId="5C8E1A5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F0268FA"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36" w:name="_Toc144074642"/>
      <w:r w:rsidRPr="00971397">
        <w:rPr>
          <w:rFonts w:asciiTheme="minorHAnsi" w:hAnsiTheme="minorHAnsi" w:cstheme="minorHAnsi"/>
        </w:rPr>
        <w:t>IR-7 Incident Response Assistance (L)(M)(H)</w:t>
      </w:r>
      <w:bookmarkEnd w:id="236"/>
    </w:p>
    <w:p w14:paraId="5A17D4FC" w14:textId="6FCDE57C" w:rsidR="00A77B3E" w:rsidRPr="00971397" w:rsidRDefault="00000000" w:rsidP="00971397">
      <w:pPr>
        <w:spacing w:after="320"/>
        <w:rPr>
          <w:rFonts w:cstheme="minorHAnsi"/>
        </w:rPr>
      </w:pPr>
      <w:r w:rsidRPr="00971397">
        <w:rPr>
          <w:rFonts w:cstheme="minorHAnsi"/>
        </w:rPr>
        <w:t>Provide an incident response support resource, integral to the organizational incident response capability, that offers advice and assistance to users of the system for the handling and reporting of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FB5A841" w14:textId="77777777">
        <w:tc>
          <w:tcPr>
            <w:tcW w:w="0" w:type="auto"/>
            <w:shd w:val="clear" w:color="auto" w:fill="CCECFC"/>
          </w:tcPr>
          <w:p w14:paraId="5F529F4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IR-7 Control Summary Information</w:t>
            </w:r>
          </w:p>
        </w:tc>
      </w:tr>
      <w:tr w:rsidR="00C678CA" w:rsidRPr="00971397" w14:paraId="0D1FF4EF" w14:textId="77777777">
        <w:tc>
          <w:tcPr>
            <w:tcW w:w="0" w:type="auto"/>
            <w:shd w:val="clear" w:color="auto" w:fill="FFFFFF"/>
          </w:tcPr>
          <w:p w14:paraId="7704C5A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9072658" w14:textId="77777777">
        <w:tc>
          <w:tcPr>
            <w:tcW w:w="0" w:type="auto"/>
            <w:shd w:val="clear" w:color="auto" w:fill="FFFFFF"/>
          </w:tcPr>
          <w:p w14:paraId="1E04372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2C40A0A" w14:textId="0235625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52149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5C1F0AE" w14:textId="6A5753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37884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C3B3541" w14:textId="190C05D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51771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676C39F" w14:textId="695BA53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50444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53B8FC4" w14:textId="08CA667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39174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86FF377" w14:textId="77777777">
        <w:tc>
          <w:tcPr>
            <w:tcW w:w="0" w:type="auto"/>
            <w:shd w:val="clear" w:color="auto" w:fill="FFFFFF"/>
          </w:tcPr>
          <w:p w14:paraId="2256FD8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7E47D0F7" w14:textId="65CB219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9339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428A026" w14:textId="04F8032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64206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5949491" w14:textId="7D2114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5840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0145271" w14:textId="4BC3D4E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25169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6ABBC19" w14:textId="501B00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15598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55BFF73" w14:textId="52EF733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96847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56395A1" w14:textId="404FDFF2"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275484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9DBFBF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15CB85F" w14:textId="77777777">
        <w:tc>
          <w:tcPr>
            <w:tcW w:w="0" w:type="auto"/>
            <w:shd w:val="clear" w:color="auto" w:fill="CCECFC"/>
          </w:tcPr>
          <w:p w14:paraId="675EF7F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IR-7 What is the solution and how is it implemented?</w:t>
            </w:r>
          </w:p>
        </w:tc>
      </w:tr>
      <w:tr w:rsidR="00C678CA" w:rsidRPr="00971397" w14:paraId="03CBE78C" w14:textId="77777777">
        <w:tc>
          <w:tcPr>
            <w:tcW w:w="0" w:type="auto"/>
            <w:shd w:val="clear" w:color="auto" w:fill="FFFFFF"/>
          </w:tcPr>
          <w:p w14:paraId="1D19D9F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07EA147"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37" w:name="_Toc144074643"/>
      <w:r w:rsidRPr="00971397">
        <w:rPr>
          <w:rFonts w:asciiTheme="minorHAnsi" w:hAnsiTheme="minorHAnsi" w:cstheme="minorHAnsi"/>
        </w:rPr>
        <w:t>IR-7(1) Automation Support for Availability of Information and Support (M)(H)</w:t>
      </w:r>
      <w:bookmarkEnd w:id="237"/>
    </w:p>
    <w:p w14:paraId="47EC9FC6" w14:textId="48E9BAEF" w:rsidR="00A77B3E" w:rsidRPr="00971397" w:rsidRDefault="00000000" w:rsidP="00971397">
      <w:pPr>
        <w:spacing w:after="320"/>
        <w:rPr>
          <w:rFonts w:cstheme="minorHAnsi"/>
        </w:rPr>
      </w:pPr>
      <w:r w:rsidRPr="00971397">
        <w:rPr>
          <w:rFonts w:cstheme="minorHAnsi"/>
        </w:rPr>
        <w:t>Increase the availability of incident response information and support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3F6C5B5" w14:textId="77777777">
        <w:tc>
          <w:tcPr>
            <w:tcW w:w="0" w:type="auto"/>
            <w:shd w:val="clear" w:color="auto" w:fill="CCECFC"/>
          </w:tcPr>
          <w:p w14:paraId="5BBA450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IR-7(1) Control Summary Information</w:t>
            </w:r>
          </w:p>
        </w:tc>
      </w:tr>
      <w:tr w:rsidR="00C678CA" w:rsidRPr="00971397" w14:paraId="3B21E54F" w14:textId="77777777">
        <w:tc>
          <w:tcPr>
            <w:tcW w:w="0" w:type="auto"/>
            <w:shd w:val="clear" w:color="auto" w:fill="FFFFFF"/>
          </w:tcPr>
          <w:p w14:paraId="7D0B720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D34ADCD" w14:textId="77777777">
        <w:tc>
          <w:tcPr>
            <w:tcW w:w="0" w:type="auto"/>
            <w:shd w:val="clear" w:color="auto" w:fill="FFFFFF"/>
          </w:tcPr>
          <w:p w14:paraId="1E66EA3B" w14:textId="123E675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IR-7(1):</w:t>
            </w:r>
          </w:p>
        </w:tc>
      </w:tr>
      <w:tr w:rsidR="00C678CA" w:rsidRPr="00971397" w14:paraId="4C836FAB" w14:textId="77777777">
        <w:tc>
          <w:tcPr>
            <w:tcW w:w="0" w:type="auto"/>
            <w:shd w:val="clear" w:color="auto" w:fill="FFFFFF"/>
          </w:tcPr>
          <w:p w14:paraId="18FC7F8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9B5CAE5" w14:textId="7F0EE9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52458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E356D09" w14:textId="5867D1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41449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2A4D4CD" w14:textId="2689E7F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88870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88490D8" w14:textId="270A10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41996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0B5762E" w14:textId="73E28ED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86007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C6E7445" w14:textId="77777777">
        <w:tc>
          <w:tcPr>
            <w:tcW w:w="0" w:type="auto"/>
            <w:shd w:val="clear" w:color="auto" w:fill="FFFFFF"/>
          </w:tcPr>
          <w:p w14:paraId="695FCC5C" w14:textId="77777777" w:rsidR="00A77B3E" w:rsidRPr="00971397" w:rsidRDefault="00000000" w:rsidP="0040779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1B2FD78A" w14:textId="06AE13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52403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56C951D" w14:textId="13C114C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1284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1A1340F" w14:textId="2EF831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85416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056D19B" w14:textId="66472A4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68385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DB3FCF4" w14:textId="0D10F01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88218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CFBF339" w14:textId="149F935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48192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8AE93F2" w14:textId="1BF37172"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678326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46F4E3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8AAEC3" w14:textId="77777777">
        <w:tc>
          <w:tcPr>
            <w:tcW w:w="0" w:type="auto"/>
            <w:shd w:val="clear" w:color="auto" w:fill="CCECFC"/>
          </w:tcPr>
          <w:p w14:paraId="7D19457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IR-7(1) What is the solution and how is it implemented?</w:t>
            </w:r>
          </w:p>
        </w:tc>
      </w:tr>
      <w:tr w:rsidR="00C678CA" w:rsidRPr="00971397" w14:paraId="4D771843" w14:textId="77777777">
        <w:tc>
          <w:tcPr>
            <w:tcW w:w="0" w:type="auto"/>
            <w:shd w:val="clear" w:color="auto" w:fill="FFFFFF"/>
          </w:tcPr>
          <w:p w14:paraId="5C5F421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CEAAD1C"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38" w:name="_Toc144074644"/>
      <w:r w:rsidRPr="00971397">
        <w:rPr>
          <w:rFonts w:asciiTheme="minorHAnsi" w:hAnsiTheme="minorHAnsi" w:cstheme="minorHAnsi"/>
        </w:rPr>
        <w:t>IR-8 Incident Response Plan (L)(M)(H)</w:t>
      </w:r>
      <w:bookmarkEnd w:id="238"/>
    </w:p>
    <w:p w14:paraId="0200052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an incident response plan that:</w:t>
      </w:r>
    </w:p>
    <w:p w14:paraId="55D29E48"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Provides the organization with a roadmap for implementing its incident response capability;</w:t>
      </w:r>
    </w:p>
    <w:p w14:paraId="0C0F065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Describes the structure and organization of the incident response capability;</w:t>
      </w:r>
    </w:p>
    <w:p w14:paraId="37728AA6"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Provides a high-level approach for how the incident response capability fits into the overall organization;</w:t>
      </w:r>
    </w:p>
    <w:p w14:paraId="403DDCBE"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4.</w:t>
      </w:r>
      <w:r w:rsidRPr="00971397">
        <w:rPr>
          <w:rFonts w:cstheme="minorHAnsi"/>
        </w:rPr>
        <w:tab/>
        <w:t>Meets the unique requirements of the organization, which relate to mission, size, structure, and functions;</w:t>
      </w:r>
    </w:p>
    <w:p w14:paraId="204A4815"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lastRenderedPageBreak/>
        <w:tab/>
      </w:r>
      <w:r w:rsidRPr="00971397">
        <w:rPr>
          <w:rFonts w:cstheme="minorHAnsi"/>
        </w:rPr>
        <w:tab/>
        <w:t>5.</w:t>
      </w:r>
      <w:r w:rsidRPr="00971397">
        <w:rPr>
          <w:rFonts w:cstheme="minorHAnsi"/>
        </w:rPr>
        <w:tab/>
        <w:t>Defines reportable incidents;</w:t>
      </w:r>
    </w:p>
    <w:p w14:paraId="5CBC060C"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6.</w:t>
      </w:r>
      <w:r w:rsidRPr="00971397">
        <w:rPr>
          <w:rFonts w:cstheme="minorHAnsi"/>
        </w:rPr>
        <w:tab/>
        <w:t>Provides metrics for measuring the incident response capability within the organization;</w:t>
      </w:r>
    </w:p>
    <w:p w14:paraId="3440F1F2"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7.</w:t>
      </w:r>
      <w:r w:rsidRPr="00971397">
        <w:rPr>
          <w:rFonts w:cstheme="minorHAnsi"/>
        </w:rPr>
        <w:tab/>
        <w:t>Defines the resources and management support needed to effectively maintain and mature an incident response capability;</w:t>
      </w:r>
    </w:p>
    <w:p w14:paraId="3A8EA6DC"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8.</w:t>
      </w:r>
      <w:r w:rsidRPr="00971397">
        <w:rPr>
          <w:rFonts w:cstheme="minorHAnsi"/>
        </w:rPr>
        <w:tab/>
        <w:t>Addresses the sharing of incident information;</w:t>
      </w:r>
    </w:p>
    <w:p w14:paraId="0DA40683" w14:textId="7E5AD243"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9.</w:t>
      </w:r>
      <w:r w:rsidRPr="00971397">
        <w:rPr>
          <w:rFonts w:cstheme="minorHAnsi"/>
        </w:rPr>
        <w:tab/>
      </w:r>
      <w:r w:rsidR="007F5EC1" w:rsidRPr="00971397">
        <w:rPr>
          <w:rFonts w:cstheme="minorHAnsi"/>
        </w:rPr>
        <w:t>Is reviewed and approved by [Assignment: organization-defined personnel or roles] [FedRAMP Assignment: at least annually]; and</w:t>
      </w:r>
    </w:p>
    <w:p w14:paraId="689A9918"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10.</w:t>
      </w:r>
      <w:r w:rsidRPr="00971397">
        <w:rPr>
          <w:rFonts w:cstheme="minorHAnsi"/>
        </w:rPr>
        <w:tab/>
        <w:t>Explicitly designates responsibility for incident response to [Assignment: organization-defined entities, personnel, or roles].</w:t>
      </w:r>
    </w:p>
    <w:p w14:paraId="0DF00ED4"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Distribute copies of the incident response plan to [FedRAMP Assignment: see additional FedRAMP Requirements and Guidance];</w:t>
      </w:r>
    </w:p>
    <w:p w14:paraId="4D759E1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Update the incident response plan to address system and organizational changes or problems encountered during plan implementation, execution, or testing;</w:t>
      </w:r>
    </w:p>
    <w:p w14:paraId="343E2E8C"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Communicate incident response plan changes to [FedRAMP Assignment: see additional FedRAMP Requirements and Guidance]; and</w:t>
      </w:r>
    </w:p>
    <w:p w14:paraId="38A69E3D" w14:textId="45C27B78"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Protect the incident response plan from unauthorized disclosure and modification.</w:t>
      </w:r>
    </w:p>
    <w:p w14:paraId="6B115250"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IR-8 Additional FedRAMP Requirements and Guidance:</w:t>
      </w:r>
    </w:p>
    <w:p w14:paraId="128FC43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(b) Requirement:</w:t>
      </w:r>
      <w:r w:rsidRPr="00971397">
        <w:rPr>
          <w:rFonts w:cstheme="minorHAnsi"/>
        </w:rPr>
        <w:t xml:space="preserve"> The service provider defines a list of incident response personnel (identified by name and/or by role) and organizational elements. The incident response list includes designated FedRAMP personnel.</w:t>
      </w:r>
    </w:p>
    <w:p w14:paraId="654FFF7D" w14:textId="5107870E"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(d) Requirement:</w:t>
      </w:r>
      <w:r w:rsidRPr="00971397">
        <w:rPr>
          <w:rFonts w:cstheme="minorHAnsi"/>
        </w:rPr>
        <w:t xml:space="preserve"> The service provider defines a list of incident response personnel (identified by name and/or by role) and organizational elements. The incident response list includes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2387B7F" w14:textId="77777777">
        <w:tc>
          <w:tcPr>
            <w:tcW w:w="0" w:type="auto"/>
            <w:shd w:val="clear" w:color="auto" w:fill="CCECFC"/>
          </w:tcPr>
          <w:p w14:paraId="49093B6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IR-8 Control Summary Information</w:t>
            </w:r>
          </w:p>
        </w:tc>
      </w:tr>
      <w:tr w:rsidR="00C678CA" w:rsidRPr="00971397" w14:paraId="5E927D5E" w14:textId="77777777">
        <w:tc>
          <w:tcPr>
            <w:tcW w:w="0" w:type="auto"/>
            <w:shd w:val="clear" w:color="auto" w:fill="FFFFFF"/>
          </w:tcPr>
          <w:p w14:paraId="4BE6568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FED7AA0" w14:textId="77777777">
        <w:tc>
          <w:tcPr>
            <w:tcW w:w="0" w:type="auto"/>
            <w:shd w:val="clear" w:color="auto" w:fill="FFFFFF"/>
          </w:tcPr>
          <w:p w14:paraId="34E06773" w14:textId="4C28B0F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IR-8(a)(9)-1:</w:t>
            </w:r>
          </w:p>
        </w:tc>
      </w:tr>
      <w:tr w:rsidR="00C678CA" w:rsidRPr="00971397" w14:paraId="552417AD" w14:textId="77777777">
        <w:tc>
          <w:tcPr>
            <w:tcW w:w="0" w:type="auto"/>
            <w:shd w:val="clear" w:color="auto" w:fill="FFFFFF"/>
          </w:tcPr>
          <w:p w14:paraId="7486096A" w14:textId="50195CB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Parameter IR-8(a)(9)-2:</w:t>
            </w:r>
          </w:p>
        </w:tc>
      </w:tr>
      <w:tr w:rsidR="00C678CA" w:rsidRPr="00971397" w14:paraId="6079740A" w14:textId="77777777">
        <w:tc>
          <w:tcPr>
            <w:tcW w:w="0" w:type="auto"/>
            <w:shd w:val="clear" w:color="auto" w:fill="FFFFFF"/>
          </w:tcPr>
          <w:p w14:paraId="64AD1E8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IR-8(a)(10):</w:t>
            </w:r>
          </w:p>
        </w:tc>
      </w:tr>
      <w:tr w:rsidR="00C678CA" w:rsidRPr="00971397" w14:paraId="096B3B86" w14:textId="77777777">
        <w:tc>
          <w:tcPr>
            <w:tcW w:w="0" w:type="auto"/>
            <w:shd w:val="clear" w:color="auto" w:fill="FFFFFF"/>
          </w:tcPr>
          <w:p w14:paraId="2E6590A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IR-8(b):</w:t>
            </w:r>
          </w:p>
        </w:tc>
      </w:tr>
      <w:tr w:rsidR="00C678CA" w:rsidRPr="00971397" w14:paraId="6B3A6ADF" w14:textId="77777777">
        <w:tc>
          <w:tcPr>
            <w:tcW w:w="0" w:type="auto"/>
            <w:shd w:val="clear" w:color="auto" w:fill="FFFFFF"/>
          </w:tcPr>
          <w:p w14:paraId="71D749E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IR-8(d):</w:t>
            </w:r>
          </w:p>
        </w:tc>
      </w:tr>
      <w:tr w:rsidR="00C678CA" w:rsidRPr="00971397" w14:paraId="34F4E0F2" w14:textId="77777777">
        <w:tc>
          <w:tcPr>
            <w:tcW w:w="0" w:type="auto"/>
            <w:shd w:val="clear" w:color="auto" w:fill="FFFFFF"/>
          </w:tcPr>
          <w:p w14:paraId="3B22CBF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0F6E226" w14:textId="78072E7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23557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A4EA079" w14:textId="142AC70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8578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56F258A" w14:textId="5E747D5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247361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3FFE1F8" w14:textId="61D4C93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255038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A8CC1D4" w14:textId="513B92C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078324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8D175EF" w14:textId="77777777">
        <w:tc>
          <w:tcPr>
            <w:tcW w:w="0" w:type="auto"/>
            <w:shd w:val="clear" w:color="auto" w:fill="FFFFFF"/>
          </w:tcPr>
          <w:p w14:paraId="3166723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42387AB4" w14:textId="2E092A3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398191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BC81340" w14:textId="6549539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308836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5973926" w14:textId="6250993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069557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5781170" w14:textId="38FECF8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451819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A41DD17" w14:textId="5B66799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54221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BCB884E" w14:textId="72B6701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311530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A390715" w14:textId="5E13088C"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8015560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6A652B3"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FACD863" w14:textId="77777777">
        <w:tc>
          <w:tcPr>
            <w:tcW w:w="0" w:type="auto"/>
            <w:shd w:val="clear" w:color="auto" w:fill="CCECFC"/>
          </w:tcPr>
          <w:p w14:paraId="75BF870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IR-8 What is the solution and how is it implemented?</w:t>
            </w:r>
          </w:p>
        </w:tc>
      </w:tr>
      <w:tr w:rsidR="00C678CA" w:rsidRPr="00971397" w14:paraId="612B6979" w14:textId="77777777">
        <w:tc>
          <w:tcPr>
            <w:tcW w:w="0" w:type="auto"/>
            <w:shd w:val="clear" w:color="auto" w:fill="FFFFFF"/>
          </w:tcPr>
          <w:p w14:paraId="34F61FB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0AD1CBA" w14:textId="77777777">
        <w:tc>
          <w:tcPr>
            <w:tcW w:w="0" w:type="auto"/>
            <w:shd w:val="clear" w:color="auto" w:fill="FFFFFF"/>
          </w:tcPr>
          <w:p w14:paraId="597A376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7B59DCD1" w14:textId="77777777">
        <w:tc>
          <w:tcPr>
            <w:tcW w:w="0" w:type="auto"/>
            <w:shd w:val="clear" w:color="auto" w:fill="FFFFFF"/>
          </w:tcPr>
          <w:p w14:paraId="4C33D40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62CD0FAF" w14:textId="77777777">
        <w:tc>
          <w:tcPr>
            <w:tcW w:w="0" w:type="auto"/>
            <w:shd w:val="clear" w:color="auto" w:fill="FFFFFF"/>
          </w:tcPr>
          <w:p w14:paraId="41793AA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Part d:</w:t>
            </w:r>
          </w:p>
        </w:tc>
      </w:tr>
      <w:tr w:rsidR="00C678CA" w:rsidRPr="00971397" w14:paraId="6DD83ACE" w14:textId="77777777">
        <w:tc>
          <w:tcPr>
            <w:tcW w:w="0" w:type="auto"/>
            <w:shd w:val="clear" w:color="auto" w:fill="FFFFFF"/>
          </w:tcPr>
          <w:p w14:paraId="6FDF8AA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bl>
    <w:p w14:paraId="1B54EBF2"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39" w:name="_Toc144074645"/>
      <w:r w:rsidRPr="00971397">
        <w:rPr>
          <w:rFonts w:asciiTheme="minorHAnsi" w:hAnsiTheme="minorHAnsi" w:cstheme="minorHAnsi"/>
        </w:rPr>
        <w:t>IR-9 Information Spillage Response (M)(H)</w:t>
      </w:r>
      <w:bookmarkEnd w:id="239"/>
    </w:p>
    <w:p w14:paraId="23EC672D"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Respond to information spills by:</w:t>
      </w:r>
    </w:p>
    <w:p w14:paraId="3F3EEF0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Assigning [Assignment: organization-defined personnel or roles] with responsibility for responding to information spills;</w:t>
      </w:r>
    </w:p>
    <w:p w14:paraId="6C64DCE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Identifying the specific information involved in the system contamination;</w:t>
      </w:r>
    </w:p>
    <w:p w14:paraId="747B38F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Alerting [Assignment: organization-defined personnel or roles] of the information spill using a method of communication not associated with the spill;</w:t>
      </w:r>
    </w:p>
    <w:p w14:paraId="364584F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Isolating the contaminated system or system component;</w:t>
      </w:r>
    </w:p>
    <w:p w14:paraId="240BEAB4"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Eradicating the information from the contaminated system or component;</w:t>
      </w:r>
    </w:p>
    <w:p w14:paraId="7837BA7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f.</w:t>
      </w:r>
      <w:r w:rsidRPr="00971397">
        <w:rPr>
          <w:rFonts w:cstheme="minorHAnsi"/>
        </w:rPr>
        <w:tab/>
        <w:t>Identifying other systems or system components that may have been subsequently contaminated; and</w:t>
      </w:r>
    </w:p>
    <w:p w14:paraId="0CF9D847" w14:textId="7777777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g.</w:t>
      </w:r>
      <w:r w:rsidRPr="00971397">
        <w:rPr>
          <w:rFonts w:cstheme="minorHAnsi"/>
        </w:rPr>
        <w:tab/>
        <w:t>Performing the following additional actions: [Assignment: organization-defined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F6EB33B" w14:textId="77777777">
        <w:tc>
          <w:tcPr>
            <w:tcW w:w="0" w:type="auto"/>
            <w:shd w:val="clear" w:color="auto" w:fill="CCECFC"/>
          </w:tcPr>
          <w:p w14:paraId="398E340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IR-9 Control Summary Information</w:t>
            </w:r>
          </w:p>
        </w:tc>
      </w:tr>
      <w:tr w:rsidR="00C678CA" w:rsidRPr="00971397" w14:paraId="1D5BFD9B" w14:textId="77777777">
        <w:tc>
          <w:tcPr>
            <w:tcW w:w="0" w:type="auto"/>
            <w:shd w:val="clear" w:color="auto" w:fill="FFFFFF"/>
          </w:tcPr>
          <w:p w14:paraId="74DEAB3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A5101B1" w14:textId="77777777">
        <w:tc>
          <w:tcPr>
            <w:tcW w:w="0" w:type="auto"/>
            <w:shd w:val="clear" w:color="auto" w:fill="FFFFFF"/>
          </w:tcPr>
          <w:p w14:paraId="6D1CF0D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IR-9(a):</w:t>
            </w:r>
          </w:p>
        </w:tc>
      </w:tr>
      <w:tr w:rsidR="00C678CA" w:rsidRPr="00971397" w14:paraId="6EF83BD4" w14:textId="77777777">
        <w:tc>
          <w:tcPr>
            <w:tcW w:w="0" w:type="auto"/>
            <w:shd w:val="clear" w:color="auto" w:fill="FFFFFF"/>
          </w:tcPr>
          <w:p w14:paraId="60BA87C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IR-9(c):</w:t>
            </w:r>
          </w:p>
        </w:tc>
      </w:tr>
      <w:tr w:rsidR="00C678CA" w:rsidRPr="00971397" w14:paraId="0603FD03" w14:textId="77777777">
        <w:tc>
          <w:tcPr>
            <w:tcW w:w="0" w:type="auto"/>
            <w:shd w:val="clear" w:color="auto" w:fill="FFFFFF"/>
          </w:tcPr>
          <w:p w14:paraId="441C1FF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IR-9(g):</w:t>
            </w:r>
          </w:p>
        </w:tc>
      </w:tr>
      <w:tr w:rsidR="00C678CA" w:rsidRPr="00971397" w14:paraId="06AAAC20" w14:textId="77777777">
        <w:tc>
          <w:tcPr>
            <w:tcW w:w="0" w:type="auto"/>
            <w:shd w:val="clear" w:color="auto" w:fill="FFFFFF"/>
          </w:tcPr>
          <w:p w14:paraId="620E163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177D3D6" w14:textId="73390D3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88786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D06A2FD" w14:textId="21DA0F0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05191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2A7B37C" w14:textId="0710086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612283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69D3AFD" w14:textId="1D01912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247565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8ECFCCB" w14:textId="74DFACD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995129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A9E5D36" w14:textId="77777777">
        <w:tc>
          <w:tcPr>
            <w:tcW w:w="0" w:type="auto"/>
            <w:shd w:val="clear" w:color="auto" w:fill="FFFFFF"/>
          </w:tcPr>
          <w:p w14:paraId="5C99F9D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1A120851" w14:textId="317DE86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122346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0D5DE26" w14:textId="3B13DF5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622189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7B81FA9" w14:textId="42FA5B5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901180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DA377A7" w14:textId="0154B6D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18335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33212AB" w14:textId="5353581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12863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302EB28" w14:textId="73935DF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40967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20450D9" w14:textId="612149E6"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691361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86ACC4A"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90AC5B6" w14:textId="77777777">
        <w:tc>
          <w:tcPr>
            <w:tcW w:w="0" w:type="auto"/>
            <w:shd w:val="clear" w:color="auto" w:fill="CCECFC"/>
          </w:tcPr>
          <w:p w14:paraId="142C0D6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IR-9 What is the solution and how is it implemented?</w:t>
            </w:r>
          </w:p>
        </w:tc>
      </w:tr>
      <w:tr w:rsidR="00C678CA" w:rsidRPr="00971397" w14:paraId="6A5EC65C" w14:textId="77777777">
        <w:tc>
          <w:tcPr>
            <w:tcW w:w="0" w:type="auto"/>
            <w:shd w:val="clear" w:color="auto" w:fill="FFFFFF"/>
          </w:tcPr>
          <w:p w14:paraId="58B672C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455E669" w14:textId="77777777">
        <w:tc>
          <w:tcPr>
            <w:tcW w:w="0" w:type="auto"/>
            <w:shd w:val="clear" w:color="auto" w:fill="FFFFFF"/>
          </w:tcPr>
          <w:p w14:paraId="50ECB7D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D06C255" w14:textId="77777777">
        <w:tc>
          <w:tcPr>
            <w:tcW w:w="0" w:type="auto"/>
            <w:shd w:val="clear" w:color="auto" w:fill="FFFFFF"/>
          </w:tcPr>
          <w:p w14:paraId="0E75172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674E3CD9" w14:textId="77777777">
        <w:tc>
          <w:tcPr>
            <w:tcW w:w="0" w:type="auto"/>
            <w:shd w:val="clear" w:color="auto" w:fill="FFFFFF"/>
          </w:tcPr>
          <w:p w14:paraId="475A1E6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5B34A44C" w14:textId="77777777">
        <w:tc>
          <w:tcPr>
            <w:tcW w:w="0" w:type="auto"/>
            <w:shd w:val="clear" w:color="auto" w:fill="FFFFFF"/>
          </w:tcPr>
          <w:p w14:paraId="3F81375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662E633A" w14:textId="77777777">
        <w:tc>
          <w:tcPr>
            <w:tcW w:w="0" w:type="auto"/>
            <w:shd w:val="clear" w:color="auto" w:fill="FFFFFF"/>
          </w:tcPr>
          <w:p w14:paraId="0D8FF17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r w:rsidR="00C678CA" w:rsidRPr="00971397" w14:paraId="7BB0F16D" w14:textId="77777777">
        <w:tc>
          <w:tcPr>
            <w:tcW w:w="0" w:type="auto"/>
            <w:shd w:val="clear" w:color="auto" w:fill="FFFFFF"/>
          </w:tcPr>
          <w:p w14:paraId="1CA1867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g:</w:t>
            </w:r>
          </w:p>
        </w:tc>
      </w:tr>
    </w:tbl>
    <w:p w14:paraId="4E2ACD25"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40" w:name="_Toc144074646"/>
      <w:r w:rsidRPr="00971397">
        <w:rPr>
          <w:rFonts w:asciiTheme="minorHAnsi" w:hAnsiTheme="minorHAnsi" w:cstheme="minorHAnsi"/>
        </w:rPr>
        <w:t>IR-9(2) Training (M)(H)</w:t>
      </w:r>
      <w:bookmarkEnd w:id="240"/>
    </w:p>
    <w:p w14:paraId="0C911ACA" w14:textId="4357BE0A" w:rsidR="00A77B3E" w:rsidRPr="00971397" w:rsidRDefault="00000000" w:rsidP="00971397">
      <w:pPr>
        <w:spacing w:after="320"/>
        <w:rPr>
          <w:rFonts w:cstheme="minorHAnsi"/>
        </w:rPr>
      </w:pPr>
      <w:r w:rsidRPr="00971397">
        <w:rPr>
          <w:rFonts w:cstheme="minorHAnsi"/>
        </w:rPr>
        <w:t>Provide information spillage response training [FedRAMP Assignment: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FC49F91" w14:textId="77777777">
        <w:tc>
          <w:tcPr>
            <w:tcW w:w="0" w:type="auto"/>
            <w:shd w:val="clear" w:color="auto" w:fill="CCECFC"/>
          </w:tcPr>
          <w:p w14:paraId="35BD71D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IR-9(2) Control Summary Information</w:t>
            </w:r>
          </w:p>
        </w:tc>
      </w:tr>
      <w:tr w:rsidR="00C678CA" w:rsidRPr="00971397" w14:paraId="746954C0" w14:textId="77777777">
        <w:tc>
          <w:tcPr>
            <w:tcW w:w="0" w:type="auto"/>
            <w:shd w:val="clear" w:color="auto" w:fill="FFFFFF"/>
          </w:tcPr>
          <w:p w14:paraId="752A577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2E2A0ED" w14:textId="77777777">
        <w:tc>
          <w:tcPr>
            <w:tcW w:w="0" w:type="auto"/>
            <w:shd w:val="clear" w:color="auto" w:fill="FFFFFF"/>
          </w:tcPr>
          <w:p w14:paraId="07E54DB4" w14:textId="4E2EA7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IR-9(2):</w:t>
            </w:r>
          </w:p>
        </w:tc>
      </w:tr>
      <w:tr w:rsidR="00C678CA" w:rsidRPr="00971397" w14:paraId="1D91DBD9" w14:textId="77777777">
        <w:tc>
          <w:tcPr>
            <w:tcW w:w="0" w:type="auto"/>
            <w:shd w:val="clear" w:color="auto" w:fill="FFFFFF"/>
          </w:tcPr>
          <w:p w14:paraId="4B444FD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6B86166" w14:textId="6ED154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81117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A7D528F" w14:textId="40F90E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57284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4D4FCE1" w14:textId="5379048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99490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9F64823" w14:textId="5139A1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80506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83A3F0E" w14:textId="1116263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84382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681DDDC" w14:textId="77777777">
        <w:tc>
          <w:tcPr>
            <w:tcW w:w="0" w:type="auto"/>
            <w:shd w:val="clear" w:color="auto" w:fill="FFFFFF"/>
          </w:tcPr>
          <w:p w14:paraId="7FABCC8D" w14:textId="77777777" w:rsidR="00A77B3E" w:rsidRPr="00971397" w:rsidRDefault="00000000" w:rsidP="0040779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CD32A51" w14:textId="650E89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23635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C0B513F" w14:textId="40821BD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2253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938C669" w14:textId="4E2F331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49812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22092E5" w14:textId="61C07B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8981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6B0327B" w14:textId="01FC284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31298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08D89F9" w14:textId="006F90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63008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0F307E0" w14:textId="52BABFED"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677908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F2937A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28810BA" w14:textId="77777777">
        <w:tc>
          <w:tcPr>
            <w:tcW w:w="0" w:type="auto"/>
            <w:shd w:val="clear" w:color="auto" w:fill="CCECFC"/>
          </w:tcPr>
          <w:p w14:paraId="1B4A0AA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IR-9(2) What is the solution and how is it implemented?</w:t>
            </w:r>
          </w:p>
        </w:tc>
      </w:tr>
      <w:tr w:rsidR="00C678CA" w:rsidRPr="00971397" w14:paraId="5C9F136C" w14:textId="77777777">
        <w:tc>
          <w:tcPr>
            <w:tcW w:w="0" w:type="auto"/>
            <w:shd w:val="clear" w:color="auto" w:fill="FFFFFF"/>
          </w:tcPr>
          <w:p w14:paraId="38F6517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DB90FFE"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41" w:name="_Toc144074647"/>
      <w:r w:rsidRPr="00971397">
        <w:rPr>
          <w:rFonts w:asciiTheme="minorHAnsi" w:hAnsiTheme="minorHAnsi" w:cstheme="minorHAnsi"/>
        </w:rPr>
        <w:lastRenderedPageBreak/>
        <w:t>IR-9(3) Post-spill Operations (M)(H)</w:t>
      </w:r>
      <w:bookmarkEnd w:id="241"/>
    </w:p>
    <w:p w14:paraId="66FF3A59" w14:textId="18225F1A" w:rsidR="00A77B3E" w:rsidRPr="00971397" w:rsidRDefault="00000000" w:rsidP="00971397">
      <w:pPr>
        <w:spacing w:after="320"/>
        <w:rPr>
          <w:rFonts w:cstheme="minorHAnsi"/>
        </w:rPr>
      </w:pPr>
      <w:r w:rsidRPr="00971397">
        <w:rPr>
          <w:rFonts w:cstheme="minorHAnsi"/>
        </w:rPr>
        <w:t>Implement the following procedures to ensure that organizational personnel impacted by information spills can continue to carry out assigned tasks while contaminated systems are undergoing corrective [Assignment: organization-defined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BFB407A" w14:textId="77777777">
        <w:tc>
          <w:tcPr>
            <w:tcW w:w="0" w:type="auto"/>
            <w:shd w:val="clear" w:color="auto" w:fill="CCECFC"/>
          </w:tcPr>
          <w:p w14:paraId="686E568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IR-9(3) Control Summary Information</w:t>
            </w:r>
          </w:p>
        </w:tc>
      </w:tr>
      <w:tr w:rsidR="00C678CA" w:rsidRPr="00971397" w14:paraId="1F601DB0" w14:textId="77777777">
        <w:tc>
          <w:tcPr>
            <w:tcW w:w="0" w:type="auto"/>
            <w:shd w:val="clear" w:color="auto" w:fill="FFFFFF"/>
          </w:tcPr>
          <w:p w14:paraId="20E57FA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4DD082F" w14:textId="77777777">
        <w:tc>
          <w:tcPr>
            <w:tcW w:w="0" w:type="auto"/>
            <w:shd w:val="clear" w:color="auto" w:fill="FFFFFF"/>
          </w:tcPr>
          <w:p w14:paraId="455FBCDB" w14:textId="5A7C6C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IR-9(3):</w:t>
            </w:r>
          </w:p>
        </w:tc>
      </w:tr>
      <w:tr w:rsidR="00C678CA" w:rsidRPr="00971397" w14:paraId="2726014B" w14:textId="77777777">
        <w:tc>
          <w:tcPr>
            <w:tcW w:w="0" w:type="auto"/>
            <w:shd w:val="clear" w:color="auto" w:fill="FFFFFF"/>
          </w:tcPr>
          <w:p w14:paraId="2E8FB8C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AAFC178" w14:textId="72631AE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77936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39DEE04" w14:textId="4A2A3F2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87182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CC0C59F" w14:textId="2BFA0F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40213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A6A717B" w14:textId="7F73B0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05796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09033F5" w14:textId="4372AF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91289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42B4658" w14:textId="77777777">
        <w:tc>
          <w:tcPr>
            <w:tcW w:w="0" w:type="auto"/>
            <w:shd w:val="clear" w:color="auto" w:fill="FFFFFF"/>
          </w:tcPr>
          <w:p w14:paraId="780C5211" w14:textId="77777777" w:rsidR="00A77B3E" w:rsidRPr="00971397" w:rsidRDefault="00000000" w:rsidP="0040779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BB53C62" w14:textId="6DDA0A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46876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2DA25C9" w14:textId="19A69CD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39093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5E873F9" w14:textId="78CE7D3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56915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1B5FD24" w14:textId="44BCE78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52904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DBCEDD9" w14:textId="40DA36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006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3FD7847" w14:textId="173B15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73103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DFBE91F" w14:textId="7EBD82A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072680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B36700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BE26CC6" w14:textId="77777777">
        <w:tc>
          <w:tcPr>
            <w:tcW w:w="0" w:type="auto"/>
            <w:shd w:val="clear" w:color="auto" w:fill="CCECFC"/>
          </w:tcPr>
          <w:p w14:paraId="02741F5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IR-9(3) What is the solution and how is it implemented?</w:t>
            </w:r>
          </w:p>
        </w:tc>
      </w:tr>
      <w:tr w:rsidR="00C678CA" w:rsidRPr="00971397" w14:paraId="0A090053" w14:textId="77777777">
        <w:tc>
          <w:tcPr>
            <w:tcW w:w="0" w:type="auto"/>
            <w:shd w:val="clear" w:color="auto" w:fill="FFFFFF"/>
          </w:tcPr>
          <w:p w14:paraId="7873B58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65E2DD2"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42" w:name="_Toc144074648"/>
      <w:r w:rsidRPr="00971397">
        <w:rPr>
          <w:rFonts w:asciiTheme="minorHAnsi" w:hAnsiTheme="minorHAnsi" w:cstheme="minorHAnsi"/>
        </w:rPr>
        <w:t>IR-9(4) Exposure to Unauthorized Personnel (M)(H)</w:t>
      </w:r>
      <w:bookmarkEnd w:id="242"/>
    </w:p>
    <w:p w14:paraId="7C175151" w14:textId="79A71746" w:rsidR="00A77B3E" w:rsidRPr="00971397" w:rsidRDefault="00000000" w:rsidP="00971397">
      <w:pPr>
        <w:spacing w:after="320"/>
        <w:rPr>
          <w:rFonts w:cstheme="minorHAnsi"/>
        </w:rPr>
      </w:pPr>
      <w:r w:rsidRPr="00971397">
        <w:rPr>
          <w:rFonts w:cstheme="minorHAnsi"/>
        </w:rPr>
        <w:t>Employ the following controls for personnel exposed to information not within assigned access authorizations: [Assignment: organization-defined controls].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36EB868" w14:textId="77777777">
        <w:tc>
          <w:tcPr>
            <w:tcW w:w="0" w:type="auto"/>
            <w:shd w:val="clear" w:color="auto" w:fill="CCECFC"/>
          </w:tcPr>
          <w:p w14:paraId="2597965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IR-9(4) Control Summary Information</w:t>
            </w:r>
          </w:p>
        </w:tc>
      </w:tr>
      <w:tr w:rsidR="00C678CA" w:rsidRPr="00971397" w14:paraId="24C2100C" w14:textId="77777777">
        <w:tc>
          <w:tcPr>
            <w:tcW w:w="0" w:type="auto"/>
            <w:shd w:val="clear" w:color="auto" w:fill="FFFFFF"/>
          </w:tcPr>
          <w:p w14:paraId="09A547D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C4DCA51" w14:textId="77777777">
        <w:tc>
          <w:tcPr>
            <w:tcW w:w="0" w:type="auto"/>
            <w:shd w:val="clear" w:color="auto" w:fill="FFFFFF"/>
          </w:tcPr>
          <w:p w14:paraId="43EE6963" w14:textId="0F12E5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IR-9(4):</w:t>
            </w:r>
          </w:p>
        </w:tc>
      </w:tr>
      <w:tr w:rsidR="00C678CA" w:rsidRPr="00971397" w14:paraId="596BA312" w14:textId="77777777">
        <w:tc>
          <w:tcPr>
            <w:tcW w:w="0" w:type="auto"/>
            <w:shd w:val="clear" w:color="auto" w:fill="FFFFFF"/>
          </w:tcPr>
          <w:p w14:paraId="3F57469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23CCFED" w14:textId="62EDE60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42067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201773D" w14:textId="54BEC2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63187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D482538" w14:textId="60C7D9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60588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3C8A8D0" w14:textId="49FD4F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19887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4011ABE" w14:textId="7CBDA0A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02509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8A6722C" w14:textId="77777777">
        <w:tc>
          <w:tcPr>
            <w:tcW w:w="0" w:type="auto"/>
            <w:shd w:val="clear" w:color="auto" w:fill="FFFFFF"/>
          </w:tcPr>
          <w:p w14:paraId="115BBE49" w14:textId="77777777" w:rsidR="00A77B3E" w:rsidRPr="00971397" w:rsidRDefault="00000000" w:rsidP="0040779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79FBAB5" w14:textId="271B90D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65306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5CA7079" w14:textId="163665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74420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24986B6" w14:textId="022FE65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61297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9C1A2CD" w14:textId="0E55E00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79262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48F4C2C" w14:textId="3AC2FF5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95818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869E238" w14:textId="4FCC9AE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96607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1183497" w14:textId="7FF08A1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078207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47702B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9A55989" w14:textId="77777777">
        <w:tc>
          <w:tcPr>
            <w:tcW w:w="0" w:type="auto"/>
            <w:shd w:val="clear" w:color="auto" w:fill="CCECFC"/>
          </w:tcPr>
          <w:p w14:paraId="04AFDC5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IR-9(4) What is the solution and how is it implemented?</w:t>
            </w:r>
          </w:p>
        </w:tc>
      </w:tr>
      <w:tr w:rsidR="00C678CA" w:rsidRPr="00971397" w14:paraId="5A5CEBDF" w14:textId="77777777">
        <w:tc>
          <w:tcPr>
            <w:tcW w:w="0" w:type="auto"/>
            <w:shd w:val="clear" w:color="auto" w:fill="FFFFFF"/>
          </w:tcPr>
          <w:p w14:paraId="0768CBB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9D1BE87" w14:textId="77777777" w:rsidR="00A77B3E" w:rsidRPr="00971397"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243" w:name="_Toc144074649"/>
      <w:r w:rsidRPr="00971397">
        <w:rPr>
          <w:rFonts w:asciiTheme="minorHAnsi" w:hAnsiTheme="minorHAnsi" w:cstheme="minorHAnsi"/>
        </w:rPr>
        <w:t>Maintenance</w:t>
      </w:r>
      <w:bookmarkEnd w:id="243"/>
    </w:p>
    <w:p w14:paraId="3E8705D4"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44" w:name="_Toc144074650"/>
      <w:r w:rsidRPr="00971397">
        <w:rPr>
          <w:rFonts w:asciiTheme="minorHAnsi" w:hAnsiTheme="minorHAnsi" w:cstheme="minorHAnsi"/>
        </w:rPr>
        <w:t>MA-1 Policy and Procedures (L)(M)(H)</w:t>
      </w:r>
      <w:bookmarkEnd w:id="244"/>
    </w:p>
    <w:p w14:paraId="5CF7661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1A15470C" w14:textId="1BDF333E"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maintenance policy that:</w:t>
      </w:r>
    </w:p>
    <w:p w14:paraId="3D53490A"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3F25C885"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278A5F86"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maintenance policy and the associated maintenance controls;</w:t>
      </w:r>
    </w:p>
    <w:p w14:paraId="027F5CE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maintenance policy and procedures; and</w:t>
      </w:r>
    </w:p>
    <w:p w14:paraId="6B1C508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maintenance:</w:t>
      </w:r>
    </w:p>
    <w:p w14:paraId="384B1F5F"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 and following [Assignment: organization-defined events]; and</w:t>
      </w:r>
    </w:p>
    <w:p w14:paraId="18F94030" w14:textId="2AB2C795"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998E41D" w14:textId="77777777">
        <w:tc>
          <w:tcPr>
            <w:tcW w:w="0" w:type="auto"/>
            <w:shd w:val="clear" w:color="auto" w:fill="CCECFC"/>
          </w:tcPr>
          <w:p w14:paraId="2D20423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MA-1 Control Summary Information</w:t>
            </w:r>
          </w:p>
        </w:tc>
      </w:tr>
      <w:tr w:rsidR="00C678CA" w:rsidRPr="00971397" w14:paraId="43114374" w14:textId="77777777">
        <w:tc>
          <w:tcPr>
            <w:tcW w:w="0" w:type="auto"/>
            <w:shd w:val="clear" w:color="auto" w:fill="FFFFFF"/>
          </w:tcPr>
          <w:p w14:paraId="097405D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Responsible Role:</w:t>
            </w:r>
          </w:p>
        </w:tc>
      </w:tr>
      <w:tr w:rsidR="00C678CA" w:rsidRPr="00971397" w14:paraId="54762A0E" w14:textId="77777777">
        <w:tc>
          <w:tcPr>
            <w:tcW w:w="0" w:type="auto"/>
            <w:shd w:val="clear" w:color="auto" w:fill="FFFFFF"/>
          </w:tcPr>
          <w:p w14:paraId="0855890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MA-1(a):</w:t>
            </w:r>
          </w:p>
        </w:tc>
      </w:tr>
      <w:tr w:rsidR="00C678CA" w:rsidRPr="00971397" w14:paraId="0CE8878A" w14:textId="77777777">
        <w:tc>
          <w:tcPr>
            <w:tcW w:w="0" w:type="auto"/>
            <w:shd w:val="clear" w:color="auto" w:fill="FFFFFF"/>
          </w:tcPr>
          <w:p w14:paraId="54383F7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MA-1(a)(1):</w:t>
            </w:r>
          </w:p>
        </w:tc>
      </w:tr>
      <w:tr w:rsidR="00C678CA" w:rsidRPr="00971397" w14:paraId="70FE98D1" w14:textId="77777777">
        <w:tc>
          <w:tcPr>
            <w:tcW w:w="0" w:type="auto"/>
            <w:shd w:val="clear" w:color="auto" w:fill="FFFFFF"/>
          </w:tcPr>
          <w:p w14:paraId="4FA4668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MA-1(b):</w:t>
            </w:r>
          </w:p>
        </w:tc>
      </w:tr>
      <w:tr w:rsidR="00C678CA" w:rsidRPr="00971397" w14:paraId="22ABDA3A" w14:textId="77777777">
        <w:tc>
          <w:tcPr>
            <w:tcW w:w="0" w:type="auto"/>
            <w:shd w:val="clear" w:color="auto" w:fill="FFFFFF"/>
          </w:tcPr>
          <w:p w14:paraId="72397E36" w14:textId="70F0237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MA-1(c)(1)-1:</w:t>
            </w:r>
          </w:p>
        </w:tc>
      </w:tr>
      <w:tr w:rsidR="00C678CA" w:rsidRPr="00971397" w14:paraId="5E06C5E0" w14:textId="77777777">
        <w:tc>
          <w:tcPr>
            <w:tcW w:w="0" w:type="auto"/>
            <w:shd w:val="clear" w:color="auto" w:fill="FFFFFF"/>
          </w:tcPr>
          <w:p w14:paraId="35DF993F" w14:textId="478E867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MA-1(c)(1)-2:</w:t>
            </w:r>
          </w:p>
        </w:tc>
      </w:tr>
      <w:tr w:rsidR="00C678CA" w:rsidRPr="00971397" w14:paraId="2D47D3A3" w14:textId="77777777">
        <w:tc>
          <w:tcPr>
            <w:tcW w:w="0" w:type="auto"/>
            <w:shd w:val="clear" w:color="auto" w:fill="FFFFFF"/>
          </w:tcPr>
          <w:p w14:paraId="44E200D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MA-1(c)(2)-1:</w:t>
            </w:r>
          </w:p>
        </w:tc>
      </w:tr>
      <w:tr w:rsidR="00C678CA" w:rsidRPr="00971397" w14:paraId="7D728D3E" w14:textId="77777777">
        <w:tc>
          <w:tcPr>
            <w:tcW w:w="0" w:type="auto"/>
            <w:shd w:val="clear" w:color="auto" w:fill="FFFFFF"/>
          </w:tcPr>
          <w:p w14:paraId="378ED44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MA-1(c)(2)-2:</w:t>
            </w:r>
          </w:p>
        </w:tc>
      </w:tr>
      <w:tr w:rsidR="00C678CA" w:rsidRPr="00971397" w14:paraId="7839C3AE" w14:textId="77777777">
        <w:tc>
          <w:tcPr>
            <w:tcW w:w="0" w:type="auto"/>
            <w:shd w:val="clear" w:color="auto" w:fill="FFFFFF"/>
          </w:tcPr>
          <w:p w14:paraId="2EA1817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04F10C33" w14:textId="41C9807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561954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E6DC311" w14:textId="125BFCA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201534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3E1220A" w14:textId="54B8080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163727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EE3C2AF" w14:textId="3E19812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777666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2B0805F" w14:textId="7AFE166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4627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D3AACED" w14:textId="77777777">
        <w:tc>
          <w:tcPr>
            <w:tcW w:w="0" w:type="auto"/>
            <w:shd w:val="clear" w:color="auto" w:fill="FFFFFF"/>
          </w:tcPr>
          <w:p w14:paraId="5B14DE2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4A9A4B77" w14:textId="4199C6C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968416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C4DE5E8" w14:textId="1AA441F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513193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379A84E" w14:textId="5278DE7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059250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6F08CBD9"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B081704" w14:textId="77777777">
        <w:tc>
          <w:tcPr>
            <w:tcW w:w="0" w:type="auto"/>
            <w:shd w:val="clear" w:color="auto" w:fill="CCECFC"/>
          </w:tcPr>
          <w:p w14:paraId="3F81362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MA-1 What is the solution and how is it implemented?</w:t>
            </w:r>
          </w:p>
        </w:tc>
      </w:tr>
      <w:tr w:rsidR="00C678CA" w:rsidRPr="00971397" w14:paraId="0AAC760D" w14:textId="77777777">
        <w:tc>
          <w:tcPr>
            <w:tcW w:w="0" w:type="auto"/>
            <w:shd w:val="clear" w:color="auto" w:fill="FFFFFF"/>
          </w:tcPr>
          <w:p w14:paraId="6067D6E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5877E262" w14:textId="77777777">
        <w:tc>
          <w:tcPr>
            <w:tcW w:w="0" w:type="auto"/>
            <w:shd w:val="clear" w:color="auto" w:fill="FFFFFF"/>
          </w:tcPr>
          <w:p w14:paraId="1539763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20DF12AE" w14:textId="77777777">
        <w:tc>
          <w:tcPr>
            <w:tcW w:w="0" w:type="auto"/>
            <w:shd w:val="clear" w:color="auto" w:fill="FFFFFF"/>
          </w:tcPr>
          <w:p w14:paraId="0A34A65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28DC6F56"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245" w:name="_Toc144074651"/>
      <w:r w:rsidRPr="00971397">
        <w:rPr>
          <w:rFonts w:asciiTheme="minorHAnsi" w:hAnsiTheme="minorHAnsi" w:cstheme="minorHAnsi"/>
        </w:rPr>
        <w:lastRenderedPageBreak/>
        <w:t>MA-2 Controlled Maintenance (L)(M)(H)</w:t>
      </w:r>
      <w:bookmarkEnd w:id="245"/>
    </w:p>
    <w:p w14:paraId="2BA7ECB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Schedule, document, and review records of maintenance, repair, and replacement on system components in accordance with manufacturer or vendor specifications and/or organizational requirements;</w:t>
      </w:r>
    </w:p>
    <w:p w14:paraId="6431045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Approve and monitor all maintenance activities, whether performed on site or remotely and whether the system or system components are serviced on site or removed to another location;</w:t>
      </w:r>
    </w:p>
    <w:p w14:paraId="478071F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Require that [Assignment: organization-defined personnel or roles] explicitly approve the removal of the system or system components from organizational facilities for off-site maintenance, repair, or replacement;</w:t>
      </w:r>
    </w:p>
    <w:p w14:paraId="25A1144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Sanitize equipment to remove the following information from associated media prior to removal from organizational facilities for off-site maintenance, repair, or replacement: [Assignment: organization-defined information];</w:t>
      </w:r>
    </w:p>
    <w:p w14:paraId="2F94CCA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Check all potentially impacted controls to verify that the controls are still functioning properly following maintenance, repair, or replacement actions; and</w:t>
      </w:r>
    </w:p>
    <w:p w14:paraId="4E492680" w14:textId="35F7BC43"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f.</w:t>
      </w:r>
      <w:r w:rsidRPr="00971397">
        <w:rPr>
          <w:rFonts w:cstheme="minorHAnsi"/>
        </w:rPr>
        <w:tab/>
        <w:t>Include the following information in organizational maintenance records: [Assignment: organization-defined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767106E" w14:textId="77777777">
        <w:tc>
          <w:tcPr>
            <w:tcW w:w="0" w:type="auto"/>
            <w:shd w:val="clear" w:color="auto" w:fill="CCECFC"/>
          </w:tcPr>
          <w:p w14:paraId="6756C8E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MA-2 Control Summary Information</w:t>
            </w:r>
          </w:p>
        </w:tc>
      </w:tr>
      <w:tr w:rsidR="00C678CA" w:rsidRPr="00971397" w14:paraId="21AC4F02" w14:textId="77777777">
        <w:tc>
          <w:tcPr>
            <w:tcW w:w="0" w:type="auto"/>
            <w:shd w:val="clear" w:color="auto" w:fill="FFFFFF"/>
          </w:tcPr>
          <w:p w14:paraId="17EE07C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4C97F4B" w14:textId="77777777">
        <w:tc>
          <w:tcPr>
            <w:tcW w:w="0" w:type="auto"/>
            <w:shd w:val="clear" w:color="auto" w:fill="FFFFFF"/>
          </w:tcPr>
          <w:p w14:paraId="6A5FB5A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MA-2(c):</w:t>
            </w:r>
          </w:p>
        </w:tc>
      </w:tr>
      <w:tr w:rsidR="00C678CA" w:rsidRPr="00971397" w14:paraId="3EBEB275" w14:textId="77777777">
        <w:tc>
          <w:tcPr>
            <w:tcW w:w="0" w:type="auto"/>
            <w:shd w:val="clear" w:color="auto" w:fill="FFFFFF"/>
          </w:tcPr>
          <w:p w14:paraId="71254B1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MA-2(d):</w:t>
            </w:r>
          </w:p>
        </w:tc>
      </w:tr>
      <w:tr w:rsidR="00C678CA" w:rsidRPr="00971397" w14:paraId="52A55FB6" w14:textId="77777777">
        <w:tc>
          <w:tcPr>
            <w:tcW w:w="0" w:type="auto"/>
            <w:shd w:val="clear" w:color="auto" w:fill="FFFFFF"/>
          </w:tcPr>
          <w:p w14:paraId="34D10B2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MA-2(f):</w:t>
            </w:r>
          </w:p>
        </w:tc>
      </w:tr>
      <w:tr w:rsidR="00C678CA" w:rsidRPr="00971397" w14:paraId="74BA4ADF" w14:textId="77777777">
        <w:tc>
          <w:tcPr>
            <w:tcW w:w="0" w:type="auto"/>
            <w:shd w:val="clear" w:color="auto" w:fill="FFFFFF"/>
          </w:tcPr>
          <w:p w14:paraId="2D5597B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7AA3613" w14:textId="6B814CC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936889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7E954A3" w14:textId="1B71A16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391433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D60D3F8" w14:textId="67F042F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14125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6B0BA5F" w14:textId="04ED6F8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709113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4EA89EE" w14:textId="0803053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959964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064016B" w14:textId="77777777">
        <w:tc>
          <w:tcPr>
            <w:tcW w:w="0" w:type="auto"/>
            <w:shd w:val="clear" w:color="auto" w:fill="FFFFFF"/>
          </w:tcPr>
          <w:p w14:paraId="29D73DE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416FA31C" w14:textId="26EFA41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48826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2D1463B" w14:textId="23652AA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474794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1803633" w14:textId="33CF584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869650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EAC2A9B" w14:textId="301FBB2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70835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DEB3B3F" w14:textId="54BC63E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21522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44CCFE8" w14:textId="05FD752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1656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1D0C009" w14:textId="631EC897"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9261960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7975225"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412B1E1" w14:textId="77777777">
        <w:tc>
          <w:tcPr>
            <w:tcW w:w="0" w:type="auto"/>
            <w:shd w:val="clear" w:color="auto" w:fill="CCECFC"/>
          </w:tcPr>
          <w:p w14:paraId="73371AF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MA-2 What is the solution and how is it implemented?</w:t>
            </w:r>
          </w:p>
        </w:tc>
      </w:tr>
      <w:tr w:rsidR="00C678CA" w:rsidRPr="00971397" w14:paraId="0DC360EE" w14:textId="77777777">
        <w:tc>
          <w:tcPr>
            <w:tcW w:w="0" w:type="auto"/>
            <w:shd w:val="clear" w:color="auto" w:fill="FFFFFF"/>
          </w:tcPr>
          <w:p w14:paraId="7C3EBC1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82CD6F5" w14:textId="77777777">
        <w:tc>
          <w:tcPr>
            <w:tcW w:w="0" w:type="auto"/>
            <w:shd w:val="clear" w:color="auto" w:fill="FFFFFF"/>
          </w:tcPr>
          <w:p w14:paraId="1B6A4D8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5A751B76" w14:textId="77777777">
        <w:tc>
          <w:tcPr>
            <w:tcW w:w="0" w:type="auto"/>
            <w:shd w:val="clear" w:color="auto" w:fill="FFFFFF"/>
          </w:tcPr>
          <w:p w14:paraId="4B3F679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2069E8BC" w14:textId="77777777">
        <w:tc>
          <w:tcPr>
            <w:tcW w:w="0" w:type="auto"/>
            <w:shd w:val="clear" w:color="auto" w:fill="FFFFFF"/>
          </w:tcPr>
          <w:p w14:paraId="59AB6C6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4780D219" w14:textId="77777777">
        <w:tc>
          <w:tcPr>
            <w:tcW w:w="0" w:type="auto"/>
            <w:shd w:val="clear" w:color="auto" w:fill="FFFFFF"/>
          </w:tcPr>
          <w:p w14:paraId="1A1234D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55AB35BF" w14:textId="77777777">
        <w:tc>
          <w:tcPr>
            <w:tcW w:w="0" w:type="auto"/>
            <w:shd w:val="clear" w:color="auto" w:fill="FFFFFF"/>
          </w:tcPr>
          <w:p w14:paraId="3408EE5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bl>
    <w:p w14:paraId="2439D38E"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246" w:name="_Toc144074652"/>
      <w:r w:rsidRPr="00971397">
        <w:rPr>
          <w:rFonts w:asciiTheme="minorHAnsi" w:hAnsiTheme="minorHAnsi" w:cstheme="minorHAnsi"/>
        </w:rPr>
        <w:t>MA-2(2) Automated Maintenance Activities (H)</w:t>
      </w:r>
      <w:bookmarkEnd w:id="246"/>
    </w:p>
    <w:p w14:paraId="5975A907"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Schedule, conduct, and document maintenance, repair, and replacement actions for the system using [Assignment: organization-defined automated mechanisms]; and</w:t>
      </w:r>
    </w:p>
    <w:p w14:paraId="01FF08C6" w14:textId="29DA8E31"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lastRenderedPageBreak/>
        <w:tab/>
      </w:r>
      <w:r w:rsidRPr="00971397">
        <w:rPr>
          <w:rFonts w:cstheme="minorHAnsi"/>
        </w:rPr>
        <w:tab/>
        <w:t>(b)</w:t>
      </w:r>
      <w:r w:rsidRPr="00971397">
        <w:rPr>
          <w:rFonts w:cstheme="minorHAnsi"/>
        </w:rPr>
        <w:tab/>
        <w:t>Produce up-to date, accurate, and complete records of all maintenance, repair, and replacement actions requested, scheduled, in process, and 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64D0C1F" w14:textId="77777777">
        <w:tc>
          <w:tcPr>
            <w:tcW w:w="0" w:type="auto"/>
            <w:shd w:val="clear" w:color="auto" w:fill="CCECFC"/>
          </w:tcPr>
          <w:p w14:paraId="30004B1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MA-2(2) Control Summary Information</w:t>
            </w:r>
          </w:p>
        </w:tc>
      </w:tr>
      <w:tr w:rsidR="00C678CA" w:rsidRPr="00971397" w14:paraId="5DBDB2DD" w14:textId="77777777">
        <w:tc>
          <w:tcPr>
            <w:tcW w:w="0" w:type="auto"/>
            <w:shd w:val="clear" w:color="auto" w:fill="FFFFFF"/>
          </w:tcPr>
          <w:p w14:paraId="24D6C12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42D56CF3" w14:textId="77777777">
        <w:tc>
          <w:tcPr>
            <w:tcW w:w="0" w:type="auto"/>
            <w:shd w:val="clear" w:color="auto" w:fill="FFFFFF"/>
          </w:tcPr>
          <w:p w14:paraId="5183A81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MA-2(2)(a):</w:t>
            </w:r>
          </w:p>
        </w:tc>
      </w:tr>
      <w:tr w:rsidR="00C678CA" w:rsidRPr="00971397" w14:paraId="20189A52" w14:textId="77777777">
        <w:tc>
          <w:tcPr>
            <w:tcW w:w="0" w:type="auto"/>
            <w:shd w:val="clear" w:color="auto" w:fill="FFFFFF"/>
          </w:tcPr>
          <w:p w14:paraId="10C18F4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6CA17672" w14:textId="2DB5E40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817396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949D859" w14:textId="273173B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888501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0FD7538" w14:textId="4E47551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361319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686C999" w14:textId="5B82BA3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507829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BF0CDEC" w14:textId="24E9CA7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016629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0FADE29" w14:textId="77777777">
        <w:tc>
          <w:tcPr>
            <w:tcW w:w="0" w:type="auto"/>
            <w:shd w:val="clear" w:color="auto" w:fill="FFFFFF"/>
          </w:tcPr>
          <w:p w14:paraId="6AE50F7B" w14:textId="77777777" w:rsidR="00A77B3E" w:rsidRPr="00971397" w:rsidRDefault="00000000" w:rsidP="00407799">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708FDDC3" w14:textId="603C2D3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686995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A3B7A40" w14:textId="6BDE92A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681986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6CDBF32" w14:textId="24DED38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412108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E2CA1C1" w14:textId="25D8E48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021464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146329E" w14:textId="741C594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85922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D10B881" w14:textId="76EFC03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332614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5831649" w14:textId="031054C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806207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329BD75"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B311046" w14:textId="77777777">
        <w:tc>
          <w:tcPr>
            <w:tcW w:w="0" w:type="auto"/>
            <w:shd w:val="clear" w:color="auto" w:fill="CCECFC"/>
          </w:tcPr>
          <w:p w14:paraId="5356275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MA-2(2) What is the solution and how is it implemented?</w:t>
            </w:r>
          </w:p>
        </w:tc>
      </w:tr>
      <w:tr w:rsidR="00C678CA" w:rsidRPr="00971397" w14:paraId="7ABD6026" w14:textId="77777777">
        <w:tc>
          <w:tcPr>
            <w:tcW w:w="0" w:type="auto"/>
            <w:shd w:val="clear" w:color="auto" w:fill="FFFFFF"/>
          </w:tcPr>
          <w:p w14:paraId="144A201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078ED490" w14:textId="77777777">
        <w:tc>
          <w:tcPr>
            <w:tcW w:w="0" w:type="auto"/>
            <w:shd w:val="clear" w:color="auto" w:fill="FFFFFF"/>
          </w:tcPr>
          <w:p w14:paraId="4E1E9D8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0D7D3D7B"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247" w:name="_Toc144074653"/>
      <w:r w:rsidRPr="00971397">
        <w:rPr>
          <w:rFonts w:asciiTheme="minorHAnsi" w:hAnsiTheme="minorHAnsi" w:cstheme="minorHAnsi"/>
        </w:rPr>
        <w:lastRenderedPageBreak/>
        <w:t>MA-3 Maintenance Tools (M)(H)</w:t>
      </w:r>
      <w:bookmarkEnd w:id="247"/>
    </w:p>
    <w:p w14:paraId="18AC4EC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Approve, control, and monitor the use of system maintenance tools; and</w:t>
      </w:r>
    </w:p>
    <w:p w14:paraId="695CC522" w14:textId="0A3D9B21"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Review previously approved system maintenance tools [FedRAMP Assignment: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E1A3178" w14:textId="77777777">
        <w:tc>
          <w:tcPr>
            <w:tcW w:w="0" w:type="auto"/>
            <w:shd w:val="clear" w:color="auto" w:fill="CCECFC"/>
          </w:tcPr>
          <w:p w14:paraId="27038BE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MA-3 Control Summary Information</w:t>
            </w:r>
          </w:p>
        </w:tc>
      </w:tr>
      <w:tr w:rsidR="00C678CA" w:rsidRPr="00971397" w14:paraId="43B46B14" w14:textId="77777777">
        <w:tc>
          <w:tcPr>
            <w:tcW w:w="0" w:type="auto"/>
            <w:shd w:val="clear" w:color="auto" w:fill="FFFFFF"/>
          </w:tcPr>
          <w:p w14:paraId="5DE8B6A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A98B683" w14:textId="77777777">
        <w:tc>
          <w:tcPr>
            <w:tcW w:w="0" w:type="auto"/>
            <w:shd w:val="clear" w:color="auto" w:fill="FFFFFF"/>
          </w:tcPr>
          <w:p w14:paraId="7B7CB78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MA-3(b):</w:t>
            </w:r>
          </w:p>
        </w:tc>
      </w:tr>
      <w:tr w:rsidR="00C678CA" w:rsidRPr="00971397" w14:paraId="14DCEA51" w14:textId="77777777">
        <w:tc>
          <w:tcPr>
            <w:tcW w:w="0" w:type="auto"/>
            <w:shd w:val="clear" w:color="auto" w:fill="FFFFFF"/>
          </w:tcPr>
          <w:p w14:paraId="4F9EBA1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7562A53" w14:textId="25433CE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443216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FA27270" w14:textId="10FAF11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749074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60D2D0B" w14:textId="1B7DABB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839621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285F096" w14:textId="24AE7E4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406887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76B926C" w14:textId="5BF11E6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911179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4772A7C" w14:textId="77777777">
        <w:tc>
          <w:tcPr>
            <w:tcW w:w="0" w:type="auto"/>
            <w:shd w:val="clear" w:color="auto" w:fill="FFFFFF"/>
          </w:tcPr>
          <w:p w14:paraId="7A15D7E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3098946" w14:textId="565FEF3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03859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FE404BF" w14:textId="5030153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29128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996BD59" w14:textId="15734B6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885163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6EACE61" w14:textId="5584533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695029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8FC5147" w14:textId="741C928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792461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2C6FC2A" w14:textId="39899FD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741901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6C4BC44" w14:textId="680320D6"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20136255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AA5B037"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D674D17" w14:textId="77777777">
        <w:tc>
          <w:tcPr>
            <w:tcW w:w="0" w:type="auto"/>
            <w:shd w:val="clear" w:color="auto" w:fill="CCECFC"/>
          </w:tcPr>
          <w:p w14:paraId="3165E74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MA-3 What is the solution and how is it implemented?</w:t>
            </w:r>
          </w:p>
        </w:tc>
      </w:tr>
      <w:tr w:rsidR="00C678CA" w:rsidRPr="00971397" w14:paraId="35FD7AB4" w14:textId="77777777">
        <w:tc>
          <w:tcPr>
            <w:tcW w:w="0" w:type="auto"/>
            <w:shd w:val="clear" w:color="auto" w:fill="FFFFFF"/>
          </w:tcPr>
          <w:p w14:paraId="6F05363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Part a:</w:t>
            </w:r>
          </w:p>
        </w:tc>
      </w:tr>
      <w:tr w:rsidR="00C678CA" w:rsidRPr="00971397" w14:paraId="6BF3BCC3" w14:textId="77777777">
        <w:tc>
          <w:tcPr>
            <w:tcW w:w="0" w:type="auto"/>
            <w:shd w:val="clear" w:color="auto" w:fill="FFFFFF"/>
          </w:tcPr>
          <w:p w14:paraId="5859112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009D7C81"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48" w:name="_Toc144074654"/>
      <w:r w:rsidRPr="00971397">
        <w:rPr>
          <w:rFonts w:asciiTheme="minorHAnsi" w:hAnsiTheme="minorHAnsi" w:cstheme="minorHAnsi"/>
        </w:rPr>
        <w:t>MA-3(1) Inspect Tools (M)(H)</w:t>
      </w:r>
      <w:bookmarkEnd w:id="248"/>
    </w:p>
    <w:p w14:paraId="0B8D2B18" w14:textId="7874F296" w:rsidR="00A77B3E" w:rsidRPr="00971397" w:rsidRDefault="00000000" w:rsidP="00971397">
      <w:pPr>
        <w:spacing w:after="320"/>
        <w:rPr>
          <w:rFonts w:cstheme="minorHAnsi"/>
        </w:rPr>
      </w:pPr>
      <w:r w:rsidRPr="00971397">
        <w:rPr>
          <w:rFonts w:cstheme="minorHAnsi"/>
        </w:rPr>
        <w:t>Inspect the maintenance tools used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DB20E3F" w14:textId="77777777">
        <w:tc>
          <w:tcPr>
            <w:tcW w:w="0" w:type="auto"/>
            <w:shd w:val="clear" w:color="auto" w:fill="CCECFC"/>
          </w:tcPr>
          <w:p w14:paraId="41BAFE1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MA-3(1) Control Summary Information</w:t>
            </w:r>
          </w:p>
        </w:tc>
      </w:tr>
      <w:tr w:rsidR="00C678CA" w:rsidRPr="00971397" w14:paraId="17E7D6AD" w14:textId="77777777">
        <w:tc>
          <w:tcPr>
            <w:tcW w:w="0" w:type="auto"/>
            <w:shd w:val="clear" w:color="auto" w:fill="FFFFFF"/>
          </w:tcPr>
          <w:p w14:paraId="72D95D9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9CCB5C3" w14:textId="77777777">
        <w:tc>
          <w:tcPr>
            <w:tcW w:w="0" w:type="auto"/>
            <w:shd w:val="clear" w:color="auto" w:fill="FFFFFF"/>
          </w:tcPr>
          <w:p w14:paraId="3423718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EC646B7" w14:textId="639DB76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28566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793C70E" w14:textId="2A05E60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03437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B481F21" w14:textId="6C3CC6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18245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8DF13EC" w14:textId="57D91F2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62098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10C23F8" w14:textId="3D19995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32848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E5A6692" w14:textId="77777777">
        <w:tc>
          <w:tcPr>
            <w:tcW w:w="0" w:type="auto"/>
            <w:shd w:val="clear" w:color="auto" w:fill="FFFFFF"/>
          </w:tcPr>
          <w:p w14:paraId="7D65DD6B" w14:textId="77777777" w:rsidR="00A77B3E" w:rsidRPr="00971397" w:rsidRDefault="00000000" w:rsidP="0040779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7EC3B12" w14:textId="3D2E26C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93864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CA2FC47" w14:textId="1A8047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05643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3B5085C" w14:textId="29C617B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32821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30E7FB8" w14:textId="0590A03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89619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E46AEEE" w14:textId="4314C61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23057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8B1A851" w14:textId="47938B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9940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2930CAE" w14:textId="0419235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5644936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D1DD67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C2D40BE" w14:textId="77777777">
        <w:tc>
          <w:tcPr>
            <w:tcW w:w="0" w:type="auto"/>
            <w:shd w:val="clear" w:color="auto" w:fill="CCECFC"/>
          </w:tcPr>
          <w:p w14:paraId="6CB87A0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MA-3(1) What is the solution and how is it implemented?</w:t>
            </w:r>
          </w:p>
        </w:tc>
      </w:tr>
      <w:tr w:rsidR="00C678CA" w:rsidRPr="00971397" w14:paraId="45D5DAFE" w14:textId="77777777">
        <w:tc>
          <w:tcPr>
            <w:tcW w:w="0" w:type="auto"/>
            <w:shd w:val="clear" w:color="auto" w:fill="FFFFFF"/>
          </w:tcPr>
          <w:p w14:paraId="6F19A4D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83F2B19"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lang w:val="es-ES"/>
        </w:rPr>
      </w:pPr>
      <w:bookmarkStart w:id="249" w:name="_Toc144074655"/>
      <w:r w:rsidRPr="00971397">
        <w:rPr>
          <w:rFonts w:asciiTheme="minorHAnsi" w:hAnsiTheme="minorHAnsi" w:cstheme="minorHAnsi"/>
          <w:lang w:val="es-ES"/>
        </w:rPr>
        <w:t>MA-3(2) Inspect Media (M)(H)</w:t>
      </w:r>
      <w:bookmarkEnd w:id="249"/>
    </w:p>
    <w:p w14:paraId="58E518B8" w14:textId="398B6E23" w:rsidR="00A77B3E" w:rsidRPr="00971397" w:rsidRDefault="00000000" w:rsidP="00971397">
      <w:pPr>
        <w:spacing w:after="320"/>
        <w:rPr>
          <w:rFonts w:cstheme="minorHAnsi"/>
        </w:rPr>
      </w:pPr>
      <w:r w:rsidRPr="00971397">
        <w:rPr>
          <w:rFonts w:cstheme="minorHAnsi"/>
        </w:rPr>
        <w:t>Check media containing diagnostic and test programs for malicious code before the media are used in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1088D24" w14:textId="77777777">
        <w:tc>
          <w:tcPr>
            <w:tcW w:w="0" w:type="auto"/>
            <w:shd w:val="clear" w:color="auto" w:fill="CCECFC"/>
          </w:tcPr>
          <w:p w14:paraId="67F22F2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MA-3(2) Control Summary Information</w:t>
            </w:r>
          </w:p>
        </w:tc>
      </w:tr>
      <w:tr w:rsidR="00C678CA" w:rsidRPr="00971397" w14:paraId="48898768" w14:textId="77777777">
        <w:tc>
          <w:tcPr>
            <w:tcW w:w="0" w:type="auto"/>
            <w:shd w:val="clear" w:color="auto" w:fill="FFFFFF"/>
          </w:tcPr>
          <w:p w14:paraId="501B75F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8C3207A" w14:textId="77777777">
        <w:tc>
          <w:tcPr>
            <w:tcW w:w="0" w:type="auto"/>
            <w:shd w:val="clear" w:color="auto" w:fill="FFFFFF"/>
          </w:tcPr>
          <w:p w14:paraId="5F1C723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15705EB" w14:textId="30F51F5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69546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28AE2F5" w14:textId="1EAB5FB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45103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531C200" w14:textId="573F020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721037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0EC2A2D" w14:textId="312DB00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32934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F1AF8AE" w14:textId="01E6C15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12738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7DECE8D" w14:textId="77777777">
        <w:tc>
          <w:tcPr>
            <w:tcW w:w="0" w:type="auto"/>
            <w:shd w:val="clear" w:color="auto" w:fill="FFFFFF"/>
          </w:tcPr>
          <w:p w14:paraId="60C1A60F" w14:textId="77777777" w:rsidR="00A77B3E" w:rsidRPr="00971397" w:rsidRDefault="00000000" w:rsidP="0040779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00C8111" w14:textId="44E827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60711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AC02710" w14:textId="6C3098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26487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8A7925E" w14:textId="2D8DB46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88201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FA6E383" w14:textId="509B89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07065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072D762" w14:textId="154A54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38190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0BD8652" w14:textId="7E48611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86570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1D6C8B7" w14:textId="4F2CE41C"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788061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9A6C84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6E91D3B" w14:textId="77777777">
        <w:tc>
          <w:tcPr>
            <w:tcW w:w="0" w:type="auto"/>
            <w:shd w:val="clear" w:color="auto" w:fill="CCECFC"/>
          </w:tcPr>
          <w:p w14:paraId="1E5ED39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MA-3(2) What is the solution and how is it implemented?</w:t>
            </w:r>
          </w:p>
        </w:tc>
      </w:tr>
      <w:tr w:rsidR="00C678CA" w:rsidRPr="00971397" w14:paraId="021FFE98" w14:textId="77777777">
        <w:tc>
          <w:tcPr>
            <w:tcW w:w="0" w:type="auto"/>
            <w:shd w:val="clear" w:color="auto" w:fill="FFFFFF"/>
          </w:tcPr>
          <w:p w14:paraId="2813293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076ACC4"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50" w:name="_Toc144074656"/>
      <w:r w:rsidRPr="00971397">
        <w:rPr>
          <w:rFonts w:asciiTheme="minorHAnsi" w:hAnsiTheme="minorHAnsi" w:cstheme="minorHAnsi"/>
        </w:rPr>
        <w:t>MA-3(3) Prevent Unauthorized Removal (M)(H)</w:t>
      </w:r>
      <w:bookmarkEnd w:id="250"/>
    </w:p>
    <w:p w14:paraId="03CEA0BE"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Prevent the removal of maintenance equipment containing organizational information by:</w:t>
      </w:r>
    </w:p>
    <w:p w14:paraId="28F952B8"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Verifying that there is no organizational information contained on the equipment;</w:t>
      </w:r>
    </w:p>
    <w:p w14:paraId="7FE7316F"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(b)</w:t>
      </w:r>
      <w:r w:rsidRPr="00971397">
        <w:rPr>
          <w:rFonts w:cstheme="minorHAnsi"/>
        </w:rPr>
        <w:tab/>
        <w:t>Sanitizing or destroying the equipment;</w:t>
      </w:r>
    </w:p>
    <w:p w14:paraId="6360724C"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(c)</w:t>
      </w:r>
      <w:r w:rsidRPr="00971397">
        <w:rPr>
          <w:rFonts w:cstheme="minorHAnsi"/>
        </w:rPr>
        <w:tab/>
        <w:t>Retaining the equipment within the facility; or</w:t>
      </w:r>
    </w:p>
    <w:p w14:paraId="587D78BD" w14:textId="38629930"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(d)</w:t>
      </w:r>
      <w:r w:rsidRPr="00971397">
        <w:rPr>
          <w:rFonts w:cstheme="minorHAnsi"/>
        </w:rPr>
        <w:tab/>
        <w:t>Obtaining an exemption from [FedRAMP Assignment: the information owner] 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B140486" w14:textId="77777777">
        <w:tc>
          <w:tcPr>
            <w:tcW w:w="0" w:type="auto"/>
            <w:shd w:val="clear" w:color="auto" w:fill="CCECFC"/>
          </w:tcPr>
          <w:p w14:paraId="608DCD9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MA-3(3) Control Summary Information</w:t>
            </w:r>
          </w:p>
        </w:tc>
      </w:tr>
      <w:tr w:rsidR="00C678CA" w:rsidRPr="00971397" w14:paraId="7F07FAA2" w14:textId="77777777">
        <w:tc>
          <w:tcPr>
            <w:tcW w:w="0" w:type="auto"/>
            <w:shd w:val="clear" w:color="auto" w:fill="FFFFFF"/>
          </w:tcPr>
          <w:p w14:paraId="09FE622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243E7F30" w14:textId="77777777">
        <w:tc>
          <w:tcPr>
            <w:tcW w:w="0" w:type="auto"/>
            <w:shd w:val="clear" w:color="auto" w:fill="FFFFFF"/>
          </w:tcPr>
          <w:p w14:paraId="702706D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MA-3(3)(d):</w:t>
            </w:r>
          </w:p>
        </w:tc>
      </w:tr>
      <w:tr w:rsidR="00C678CA" w:rsidRPr="00971397" w14:paraId="3689F583" w14:textId="77777777">
        <w:tc>
          <w:tcPr>
            <w:tcW w:w="0" w:type="auto"/>
            <w:shd w:val="clear" w:color="auto" w:fill="FFFFFF"/>
          </w:tcPr>
          <w:p w14:paraId="0CA20B8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3FA06779" w14:textId="4C54637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782433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7AE605B" w14:textId="6A23EC0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006771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7B33CE7" w14:textId="3433B53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100485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2344C73" w14:textId="1A4FFA8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758538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B65AC25" w14:textId="474D4BB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637854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37AA2FE" w14:textId="77777777">
        <w:tc>
          <w:tcPr>
            <w:tcW w:w="0" w:type="auto"/>
            <w:shd w:val="clear" w:color="auto" w:fill="FFFFFF"/>
          </w:tcPr>
          <w:p w14:paraId="659C75FC" w14:textId="77777777" w:rsidR="00A77B3E" w:rsidRPr="00971397" w:rsidRDefault="00000000" w:rsidP="00407799">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3E6724C1" w14:textId="4D59D17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302000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5F9E2A6" w14:textId="21F90DE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467175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E78A850" w14:textId="7CA2CA0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432167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5DDCCC4" w14:textId="326F5D7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413106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90574E4" w14:textId="5472603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064312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16201B5" w14:textId="7191357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674561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7E83D0C" w14:textId="63A7D89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674233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2CBB580"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A9B47F7" w14:textId="77777777">
        <w:tc>
          <w:tcPr>
            <w:tcW w:w="0" w:type="auto"/>
            <w:shd w:val="clear" w:color="auto" w:fill="CCECFC"/>
          </w:tcPr>
          <w:p w14:paraId="6BFED76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MA-3(3) What is the solution and how is it implemented?</w:t>
            </w:r>
          </w:p>
        </w:tc>
      </w:tr>
      <w:tr w:rsidR="00C678CA" w:rsidRPr="00971397" w14:paraId="15EC0171" w14:textId="77777777">
        <w:tc>
          <w:tcPr>
            <w:tcW w:w="0" w:type="auto"/>
            <w:shd w:val="clear" w:color="auto" w:fill="FFFFFF"/>
          </w:tcPr>
          <w:p w14:paraId="0763ACE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0F0E77CB" w14:textId="77777777">
        <w:tc>
          <w:tcPr>
            <w:tcW w:w="0" w:type="auto"/>
            <w:shd w:val="clear" w:color="auto" w:fill="FFFFFF"/>
          </w:tcPr>
          <w:p w14:paraId="1A000D6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2A39A6C0" w14:textId="77777777">
        <w:tc>
          <w:tcPr>
            <w:tcW w:w="0" w:type="auto"/>
            <w:shd w:val="clear" w:color="auto" w:fill="FFFFFF"/>
          </w:tcPr>
          <w:p w14:paraId="39165EA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r w:rsidR="00C678CA" w:rsidRPr="00971397" w14:paraId="35AB02AD" w14:textId="77777777">
        <w:tc>
          <w:tcPr>
            <w:tcW w:w="0" w:type="auto"/>
            <w:shd w:val="clear" w:color="auto" w:fill="FFFFFF"/>
          </w:tcPr>
          <w:p w14:paraId="00BEE02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d:</w:t>
            </w:r>
          </w:p>
        </w:tc>
      </w:tr>
    </w:tbl>
    <w:p w14:paraId="7C928900"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51" w:name="_Toc144074657"/>
      <w:r w:rsidRPr="00971397">
        <w:rPr>
          <w:rFonts w:asciiTheme="minorHAnsi" w:hAnsiTheme="minorHAnsi" w:cstheme="minorHAnsi"/>
        </w:rPr>
        <w:t>MA-4 Nonlocal Maintenance (L)(M)(H)</w:t>
      </w:r>
      <w:bookmarkEnd w:id="251"/>
    </w:p>
    <w:p w14:paraId="1C9ECEB8"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Approve and monitor nonlocal maintenance and diagnostic activities;</w:t>
      </w:r>
    </w:p>
    <w:p w14:paraId="136D3D4A"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Allow the use of nonlocal maintenance and diagnostic tools only as consistent with organizational policy and documented in the security plan for the system;</w:t>
      </w:r>
    </w:p>
    <w:p w14:paraId="60D50E8E"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c.</w:t>
      </w:r>
      <w:r w:rsidRPr="00971397">
        <w:rPr>
          <w:rFonts w:cstheme="minorHAnsi"/>
        </w:rPr>
        <w:tab/>
        <w:t>Employ strong authentication in the establishment of nonlocal maintenance and diagnostic sessions;</w:t>
      </w:r>
    </w:p>
    <w:p w14:paraId="689C5325"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d.</w:t>
      </w:r>
      <w:r w:rsidRPr="00971397">
        <w:rPr>
          <w:rFonts w:cstheme="minorHAnsi"/>
        </w:rPr>
        <w:tab/>
        <w:t>Maintain records for nonlocal maintenance and diagnostic activities; and</w:t>
      </w:r>
    </w:p>
    <w:p w14:paraId="7BAA63C0" w14:textId="5E032DF6"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e.</w:t>
      </w:r>
      <w:r w:rsidRPr="00971397">
        <w:rPr>
          <w:rFonts w:cstheme="minorHAnsi"/>
        </w:rPr>
        <w:tab/>
        <w:t>Terminate session and network connections when nonlocal maintenance is 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B92045F" w14:textId="77777777">
        <w:tc>
          <w:tcPr>
            <w:tcW w:w="0" w:type="auto"/>
            <w:shd w:val="clear" w:color="auto" w:fill="CCECFC"/>
          </w:tcPr>
          <w:p w14:paraId="52C1B03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MA-4 Control Summary Information</w:t>
            </w:r>
          </w:p>
        </w:tc>
      </w:tr>
      <w:tr w:rsidR="00C678CA" w:rsidRPr="00971397" w14:paraId="3A49B3C9" w14:textId="77777777">
        <w:tc>
          <w:tcPr>
            <w:tcW w:w="0" w:type="auto"/>
            <w:shd w:val="clear" w:color="auto" w:fill="FFFFFF"/>
          </w:tcPr>
          <w:p w14:paraId="5BBE9AE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6D181858" w14:textId="77777777">
        <w:tc>
          <w:tcPr>
            <w:tcW w:w="0" w:type="auto"/>
            <w:shd w:val="clear" w:color="auto" w:fill="FFFFFF"/>
          </w:tcPr>
          <w:p w14:paraId="3883096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60B7C2C" w14:textId="39D9D42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55130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1A764B9" w14:textId="5E17F25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274318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DCFE4A7" w14:textId="5C81B23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0378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B838D2B" w14:textId="67E34B9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729406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0CB94CC" w14:textId="1DACEE0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048142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BB21980" w14:textId="77777777">
        <w:tc>
          <w:tcPr>
            <w:tcW w:w="0" w:type="auto"/>
            <w:shd w:val="clear" w:color="auto" w:fill="FFFFFF"/>
          </w:tcPr>
          <w:p w14:paraId="506AD7B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2DE14E2F" w14:textId="2CC89E4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25862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7813359" w14:textId="1C14C42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81730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29BA1BD" w14:textId="30E2A93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26481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798C9A4" w14:textId="396F71F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829471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B7C8DB2" w14:textId="2CFC3D8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46665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4549579" w14:textId="30D29A4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055855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BF6F217" w14:textId="22C566B9"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8159460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A88FF5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F095CEB" w14:textId="77777777">
        <w:tc>
          <w:tcPr>
            <w:tcW w:w="0" w:type="auto"/>
            <w:shd w:val="clear" w:color="auto" w:fill="CCECFC"/>
          </w:tcPr>
          <w:p w14:paraId="14B9980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MA-4 What is the solution and how is it implemented?</w:t>
            </w:r>
          </w:p>
        </w:tc>
      </w:tr>
      <w:tr w:rsidR="00C678CA" w:rsidRPr="00971397" w14:paraId="1822C021" w14:textId="77777777">
        <w:tc>
          <w:tcPr>
            <w:tcW w:w="0" w:type="auto"/>
            <w:shd w:val="clear" w:color="auto" w:fill="FFFFFF"/>
          </w:tcPr>
          <w:p w14:paraId="153E753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6CD457F5" w14:textId="77777777">
        <w:tc>
          <w:tcPr>
            <w:tcW w:w="0" w:type="auto"/>
            <w:shd w:val="clear" w:color="auto" w:fill="FFFFFF"/>
          </w:tcPr>
          <w:p w14:paraId="083177F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7A1F9101" w14:textId="77777777">
        <w:tc>
          <w:tcPr>
            <w:tcW w:w="0" w:type="auto"/>
            <w:shd w:val="clear" w:color="auto" w:fill="FFFFFF"/>
          </w:tcPr>
          <w:p w14:paraId="293F3D4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4226D637" w14:textId="77777777">
        <w:tc>
          <w:tcPr>
            <w:tcW w:w="0" w:type="auto"/>
            <w:shd w:val="clear" w:color="auto" w:fill="FFFFFF"/>
          </w:tcPr>
          <w:p w14:paraId="280AD1F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5779E4F4" w14:textId="77777777">
        <w:tc>
          <w:tcPr>
            <w:tcW w:w="0" w:type="auto"/>
            <w:shd w:val="clear" w:color="auto" w:fill="FFFFFF"/>
          </w:tcPr>
          <w:p w14:paraId="66F4C6C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bl>
    <w:p w14:paraId="7A5154BB"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252" w:name="_Toc144074658"/>
      <w:r w:rsidRPr="00971397">
        <w:rPr>
          <w:rFonts w:asciiTheme="minorHAnsi" w:hAnsiTheme="minorHAnsi" w:cstheme="minorHAnsi"/>
        </w:rPr>
        <w:t>MA-4(3) Comparable Security and Sanitization (H)</w:t>
      </w:r>
      <w:bookmarkEnd w:id="252"/>
    </w:p>
    <w:p w14:paraId="1D2C7FF3"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Require that nonlocal maintenance and diagnostic services be performed from a system that implements a security capability comparable to the capability implemented on the system being serviced; or</w:t>
      </w:r>
    </w:p>
    <w:p w14:paraId="608C1499" w14:textId="55A64185"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lastRenderedPageBreak/>
        <w:tab/>
      </w:r>
      <w:r w:rsidRPr="00971397">
        <w:rPr>
          <w:rFonts w:cstheme="minorHAnsi"/>
        </w:rPr>
        <w:tab/>
        <w:t>(b)</w:t>
      </w:r>
      <w:r w:rsidRPr="00971397">
        <w:rPr>
          <w:rFonts w:cstheme="minorHAnsi"/>
        </w:rPr>
        <w:tab/>
        <w:t>Remove the component to be serviced from the system prior to nonlocal maintenance or diagnostic services; sanitize the component (for organizational information); and after the service is performed, inspect and sanitize the component (for potentially malicious software) before reconnecting the component to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C20D77F" w14:textId="77777777">
        <w:tc>
          <w:tcPr>
            <w:tcW w:w="0" w:type="auto"/>
            <w:shd w:val="clear" w:color="auto" w:fill="CCECFC"/>
          </w:tcPr>
          <w:p w14:paraId="78FF104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MA-4(3) Control Summary Information</w:t>
            </w:r>
          </w:p>
        </w:tc>
      </w:tr>
      <w:tr w:rsidR="00C678CA" w:rsidRPr="00971397" w14:paraId="447C11D6" w14:textId="77777777">
        <w:tc>
          <w:tcPr>
            <w:tcW w:w="0" w:type="auto"/>
            <w:shd w:val="clear" w:color="auto" w:fill="FFFFFF"/>
          </w:tcPr>
          <w:p w14:paraId="42F823A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56F31425" w14:textId="77777777">
        <w:tc>
          <w:tcPr>
            <w:tcW w:w="0" w:type="auto"/>
            <w:shd w:val="clear" w:color="auto" w:fill="FFFFFF"/>
          </w:tcPr>
          <w:p w14:paraId="66C50E9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30CE8F01" w14:textId="5A69F4A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99701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F50D766" w14:textId="06BBB68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003412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B64738B" w14:textId="36CB915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614415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7B16F57" w14:textId="7839A28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727184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D094043" w14:textId="71F27BE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224023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50F6165" w14:textId="77777777">
        <w:tc>
          <w:tcPr>
            <w:tcW w:w="0" w:type="auto"/>
            <w:shd w:val="clear" w:color="auto" w:fill="FFFFFF"/>
          </w:tcPr>
          <w:p w14:paraId="4658A60F" w14:textId="77777777" w:rsidR="00A77B3E" w:rsidRPr="00971397" w:rsidRDefault="00000000" w:rsidP="00407799">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51E76663" w14:textId="0EBCCC1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664626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54FD51C" w14:textId="4D33C52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149166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2AF5149" w14:textId="037D591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638030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ACE4D9D" w14:textId="335E6DA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042124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7844FAF" w14:textId="35B0887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658659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9F1C9A3" w14:textId="4AD39F9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808195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BD13C9F" w14:textId="1C2F1CFD"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425975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A186463"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F2299FB" w14:textId="77777777">
        <w:tc>
          <w:tcPr>
            <w:tcW w:w="0" w:type="auto"/>
            <w:shd w:val="clear" w:color="auto" w:fill="CCECFC"/>
          </w:tcPr>
          <w:p w14:paraId="44D01E2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MA-4(3) What is the solution and how is it implemented?</w:t>
            </w:r>
          </w:p>
        </w:tc>
      </w:tr>
      <w:tr w:rsidR="00C678CA" w:rsidRPr="00971397" w14:paraId="04EE8614" w14:textId="77777777">
        <w:tc>
          <w:tcPr>
            <w:tcW w:w="0" w:type="auto"/>
            <w:shd w:val="clear" w:color="auto" w:fill="FFFFFF"/>
          </w:tcPr>
          <w:p w14:paraId="6D7A392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33A40B8C" w14:textId="77777777">
        <w:tc>
          <w:tcPr>
            <w:tcW w:w="0" w:type="auto"/>
            <w:shd w:val="clear" w:color="auto" w:fill="FFFFFF"/>
          </w:tcPr>
          <w:p w14:paraId="4D9A4DB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Part b:</w:t>
            </w:r>
          </w:p>
        </w:tc>
      </w:tr>
    </w:tbl>
    <w:p w14:paraId="375BB7D3"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253" w:name="_Toc144074659"/>
      <w:r w:rsidRPr="00971397">
        <w:rPr>
          <w:rFonts w:asciiTheme="minorHAnsi" w:hAnsiTheme="minorHAnsi" w:cstheme="minorHAnsi"/>
        </w:rPr>
        <w:t>MA-5 Maintenance Personnel (L)(M)(H)</w:t>
      </w:r>
      <w:bookmarkEnd w:id="253"/>
    </w:p>
    <w:p w14:paraId="54A7FBC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Establish a process for maintenance personnel authorization and maintain a list of authorized maintenance organizations or personnel;</w:t>
      </w:r>
    </w:p>
    <w:p w14:paraId="4B740C1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Verify that non-escorted personnel performing maintenance on the system possess the required access authorizations; and</w:t>
      </w:r>
    </w:p>
    <w:p w14:paraId="2EE72C86" w14:textId="0988D08F"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Designate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C8580B2" w14:textId="77777777">
        <w:tc>
          <w:tcPr>
            <w:tcW w:w="0" w:type="auto"/>
            <w:shd w:val="clear" w:color="auto" w:fill="CCECFC"/>
          </w:tcPr>
          <w:p w14:paraId="75A3EB4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MA-5 Control Summary Information</w:t>
            </w:r>
          </w:p>
        </w:tc>
      </w:tr>
      <w:tr w:rsidR="00C678CA" w:rsidRPr="00971397" w14:paraId="5A32DA39" w14:textId="77777777">
        <w:tc>
          <w:tcPr>
            <w:tcW w:w="0" w:type="auto"/>
            <w:shd w:val="clear" w:color="auto" w:fill="FFFFFF"/>
          </w:tcPr>
          <w:p w14:paraId="18A7033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6B01083A" w14:textId="77777777">
        <w:tc>
          <w:tcPr>
            <w:tcW w:w="0" w:type="auto"/>
            <w:shd w:val="clear" w:color="auto" w:fill="FFFFFF"/>
          </w:tcPr>
          <w:p w14:paraId="6BEAB1F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5BA5B33" w14:textId="647612C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562346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94980C6" w14:textId="65595A5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20294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3DE368D" w14:textId="442985B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469161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EDF7432" w14:textId="17E9DB1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80808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D798C1C" w14:textId="052C149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58622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1F144A8" w14:textId="77777777">
        <w:tc>
          <w:tcPr>
            <w:tcW w:w="0" w:type="auto"/>
            <w:shd w:val="clear" w:color="auto" w:fill="FFFFFF"/>
          </w:tcPr>
          <w:p w14:paraId="21A5953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85AAB28" w14:textId="1E921B5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222522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9651C9B" w14:textId="2E42313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500383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70768E9" w14:textId="0183543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667008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2507D33" w14:textId="15A63BE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63163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4DFDD1A" w14:textId="5EFBCB0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06275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B32048A" w14:textId="3F67097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078811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8E4F0A9" w14:textId="50E7F96C"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1531409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FE3C2E3"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F682B44" w14:textId="77777777">
        <w:tc>
          <w:tcPr>
            <w:tcW w:w="0" w:type="auto"/>
            <w:shd w:val="clear" w:color="auto" w:fill="CCECFC"/>
          </w:tcPr>
          <w:p w14:paraId="3FB860D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MA-5 What is the solution and how is it implemented?</w:t>
            </w:r>
          </w:p>
        </w:tc>
      </w:tr>
      <w:tr w:rsidR="00C678CA" w:rsidRPr="00971397" w14:paraId="02099C3E" w14:textId="77777777">
        <w:tc>
          <w:tcPr>
            <w:tcW w:w="0" w:type="auto"/>
            <w:shd w:val="clear" w:color="auto" w:fill="FFFFFF"/>
          </w:tcPr>
          <w:p w14:paraId="7A509FA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C72884B" w14:textId="77777777">
        <w:tc>
          <w:tcPr>
            <w:tcW w:w="0" w:type="auto"/>
            <w:shd w:val="clear" w:color="auto" w:fill="FFFFFF"/>
          </w:tcPr>
          <w:p w14:paraId="45BBB09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135597BE" w14:textId="77777777">
        <w:tc>
          <w:tcPr>
            <w:tcW w:w="0" w:type="auto"/>
            <w:shd w:val="clear" w:color="auto" w:fill="FFFFFF"/>
          </w:tcPr>
          <w:p w14:paraId="60E3844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55AB1D9A"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254" w:name="_Toc144074660"/>
      <w:r w:rsidRPr="00971397">
        <w:rPr>
          <w:rFonts w:asciiTheme="minorHAnsi" w:hAnsiTheme="minorHAnsi" w:cstheme="minorHAnsi"/>
        </w:rPr>
        <w:t>MA-5(1) Individuals Without Appropriate Access (M)(H)</w:t>
      </w:r>
      <w:bookmarkEnd w:id="254"/>
    </w:p>
    <w:p w14:paraId="12A3ECFD" w14:textId="4DEB48DE" w:rsidR="00820213" w:rsidRPr="00971397" w:rsidRDefault="00820213" w:rsidP="00EB1CBE">
      <w:pPr>
        <w:pStyle w:val="BodyText"/>
        <w:numPr>
          <w:ilvl w:val="0"/>
          <w:numId w:val="6"/>
        </w:numPr>
        <w:tabs>
          <w:tab w:val="left" w:pos="360"/>
          <w:tab w:val="left" w:pos="720"/>
          <w:tab w:val="left" w:pos="1440"/>
          <w:tab w:val="left" w:pos="2160"/>
        </w:tabs>
        <w:rPr>
          <w:rFonts w:cstheme="minorHAnsi"/>
        </w:rPr>
      </w:pPr>
      <w:r w:rsidRPr="00971397">
        <w:rPr>
          <w:rFonts w:cstheme="minorHAnsi"/>
        </w:rPr>
        <w:t>Implement procedures for the use of maintenance personnel that lack appropriate security clearances or are not U.S. citizens, that include the following requirements:</w:t>
      </w:r>
    </w:p>
    <w:p w14:paraId="35C7720A" w14:textId="56574105" w:rsidR="00820213" w:rsidRPr="00971397" w:rsidRDefault="00820213" w:rsidP="00EB1CBE">
      <w:pPr>
        <w:pStyle w:val="BodyText"/>
        <w:numPr>
          <w:ilvl w:val="0"/>
          <w:numId w:val="7"/>
        </w:numPr>
        <w:tabs>
          <w:tab w:val="left" w:pos="360"/>
          <w:tab w:val="left" w:pos="720"/>
          <w:tab w:val="left" w:pos="1440"/>
          <w:tab w:val="left" w:pos="2160"/>
        </w:tabs>
        <w:rPr>
          <w:rFonts w:cstheme="minorHAnsi"/>
        </w:rPr>
      </w:pPr>
      <w:r w:rsidRPr="00971397">
        <w:rPr>
          <w:rFonts w:cstheme="minorHAnsi"/>
        </w:rPr>
        <w:t>Maintenance personnel who do not have needed access authorizations, clearances, or formal access approvals are escorted and supervised during the performance of maintenance and diagnostic activities on the system by approved organizational personnel who are fully cleared, have appropriate access authorizations, and are technically qualified; and</w:t>
      </w:r>
    </w:p>
    <w:p w14:paraId="3F6EB217" w14:textId="6C662FFC" w:rsidR="00820213" w:rsidRPr="00971397" w:rsidRDefault="00820213" w:rsidP="00EB1CBE">
      <w:pPr>
        <w:pStyle w:val="BodyText"/>
        <w:numPr>
          <w:ilvl w:val="0"/>
          <w:numId w:val="7"/>
        </w:numPr>
        <w:tabs>
          <w:tab w:val="left" w:pos="360"/>
          <w:tab w:val="left" w:pos="720"/>
          <w:tab w:val="left" w:pos="1440"/>
          <w:tab w:val="left" w:pos="2160"/>
        </w:tabs>
        <w:rPr>
          <w:rFonts w:cstheme="minorHAnsi"/>
        </w:rPr>
      </w:pPr>
      <w:r w:rsidRPr="00971397">
        <w:rPr>
          <w:rFonts w:cstheme="minorHAnsi"/>
        </w:rPr>
        <w:t>Prior to initiating maintenance or diagnostic activities by personnel who do not have needed access authorizations, clearances or formal access approvals, all volatile information storage components within the system are sanitized and all nonvolatile storage media are removed or physically disconnected from the system and secured; and</w:t>
      </w:r>
    </w:p>
    <w:p w14:paraId="34521C0D" w14:textId="23F89496" w:rsidR="00A77B3E" w:rsidRPr="00971397" w:rsidRDefault="00820213"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Develop and implement [Assignment: organization-defined alternate controls] in the event a system component cannot be sanitized, removed, or disconnected from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A083150" w14:textId="77777777">
        <w:tc>
          <w:tcPr>
            <w:tcW w:w="0" w:type="auto"/>
            <w:shd w:val="clear" w:color="auto" w:fill="CCECFC"/>
          </w:tcPr>
          <w:p w14:paraId="4D0AFFE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MA-5(1) Control Summary Information</w:t>
            </w:r>
          </w:p>
        </w:tc>
      </w:tr>
      <w:tr w:rsidR="00C678CA" w:rsidRPr="00971397" w14:paraId="4B7B4A49" w14:textId="77777777">
        <w:tc>
          <w:tcPr>
            <w:tcW w:w="0" w:type="auto"/>
            <w:shd w:val="clear" w:color="auto" w:fill="FFFFFF"/>
          </w:tcPr>
          <w:p w14:paraId="67588F3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Responsible Role:</w:t>
            </w:r>
          </w:p>
        </w:tc>
      </w:tr>
      <w:tr w:rsidR="00C678CA" w:rsidRPr="00971397" w14:paraId="78136F25" w14:textId="77777777">
        <w:tc>
          <w:tcPr>
            <w:tcW w:w="0" w:type="auto"/>
            <w:shd w:val="clear" w:color="auto" w:fill="FFFFFF"/>
          </w:tcPr>
          <w:p w14:paraId="53DD9E6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MA-5(1)(b):</w:t>
            </w:r>
          </w:p>
        </w:tc>
      </w:tr>
      <w:tr w:rsidR="00C678CA" w:rsidRPr="00971397" w14:paraId="5AC516CB" w14:textId="77777777">
        <w:tc>
          <w:tcPr>
            <w:tcW w:w="0" w:type="auto"/>
            <w:shd w:val="clear" w:color="auto" w:fill="FFFFFF"/>
          </w:tcPr>
          <w:p w14:paraId="1C9BDD7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228B33C2" w14:textId="214CAE9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580072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14D6F0B" w14:textId="6E0EFC1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780823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2A9E379" w14:textId="33A4A01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586158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A8850B4" w14:textId="2F29D03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954176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A8CE8A1" w14:textId="4705543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691133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A9687A2" w14:textId="77777777">
        <w:tc>
          <w:tcPr>
            <w:tcW w:w="0" w:type="auto"/>
            <w:shd w:val="clear" w:color="auto" w:fill="FFFFFF"/>
          </w:tcPr>
          <w:p w14:paraId="56084D53" w14:textId="77777777" w:rsidR="00A77B3E" w:rsidRPr="00971397" w:rsidRDefault="00000000" w:rsidP="00407799">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178B525B" w14:textId="27BFB7E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142790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6E3216F" w14:textId="28B429A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305270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28677E3" w14:textId="3B1448A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36757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BB23420" w14:textId="0EE4D96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847430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E86A8B5" w14:textId="0F711AA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533672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F0315F9" w14:textId="6E16420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160168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46ED2B6" w14:textId="567E92D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240349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BDDFA76"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8DFC5AD" w14:textId="77777777">
        <w:tc>
          <w:tcPr>
            <w:tcW w:w="0" w:type="auto"/>
            <w:shd w:val="clear" w:color="auto" w:fill="CCECFC"/>
          </w:tcPr>
          <w:p w14:paraId="1DDE6BF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MA-5(1) What is the solution and how is it implemented?</w:t>
            </w:r>
          </w:p>
        </w:tc>
      </w:tr>
      <w:tr w:rsidR="00C678CA" w:rsidRPr="00971397" w14:paraId="582177D8" w14:textId="77777777">
        <w:tc>
          <w:tcPr>
            <w:tcW w:w="0" w:type="auto"/>
            <w:shd w:val="clear" w:color="auto" w:fill="FFFFFF"/>
          </w:tcPr>
          <w:p w14:paraId="3BAF88D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64FF60F1" w14:textId="77777777">
        <w:tc>
          <w:tcPr>
            <w:tcW w:w="0" w:type="auto"/>
            <w:shd w:val="clear" w:color="auto" w:fill="FFFFFF"/>
          </w:tcPr>
          <w:p w14:paraId="16FF8E3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3436E7A6"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55" w:name="_Toc144074661"/>
      <w:r w:rsidRPr="00971397">
        <w:rPr>
          <w:rFonts w:asciiTheme="minorHAnsi" w:hAnsiTheme="minorHAnsi" w:cstheme="minorHAnsi"/>
        </w:rPr>
        <w:lastRenderedPageBreak/>
        <w:t>MA-6 Timely Maintenance (M)(H)</w:t>
      </w:r>
      <w:bookmarkEnd w:id="255"/>
    </w:p>
    <w:p w14:paraId="36A18C8E" w14:textId="1269065A" w:rsidR="00A77B3E" w:rsidRPr="00971397" w:rsidRDefault="00000000" w:rsidP="00971397">
      <w:pPr>
        <w:spacing w:after="320"/>
        <w:rPr>
          <w:rFonts w:cstheme="minorHAnsi"/>
        </w:rPr>
      </w:pPr>
      <w:r w:rsidRPr="00971397">
        <w:rPr>
          <w:rFonts w:cstheme="minorHAnsi"/>
        </w:rPr>
        <w:t>Obtain maintenance support and/or spare parts for [Assignment: organization-defined system components] within [FedRAMP Assignment: a timeframe to support advertised uptime and availability] 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2F86327" w14:textId="77777777">
        <w:tc>
          <w:tcPr>
            <w:tcW w:w="0" w:type="auto"/>
            <w:shd w:val="clear" w:color="auto" w:fill="CCECFC"/>
          </w:tcPr>
          <w:p w14:paraId="6E99F27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MA-6 Control Summary Information</w:t>
            </w:r>
          </w:p>
        </w:tc>
      </w:tr>
      <w:tr w:rsidR="00C678CA" w:rsidRPr="00971397" w14:paraId="687D991F" w14:textId="77777777">
        <w:tc>
          <w:tcPr>
            <w:tcW w:w="0" w:type="auto"/>
            <w:shd w:val="clear" w:color="auto" w:fill="FFFFFF"/>
          </w:tcPr>
          <w:p w14:paraId="2E009C6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ACB7692" w14:textId="77777777">
        <w:tc>
          <w:tcPr>
            <w:tcW w:w="0" w:type="auto"/>
            <w:shd w:val="clear" w:color="auto" w:fill="FFFFFF"/>
          </w:tcPr>
          <w:p w14:paraId="35683BD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MA-6-1:</w:t>
            </w:r>
          </w:p>
        </w:tc>
      </w:tr>
      <w:tr w:rsidR="00C678CA" w:rsidRPr="00971397" w14:paraId="4E55FBA6" w14:textId="77777777">
        <w:tc>
          <w:tcPr>
            <w:tcW w:w="0" w:type="auto"/>
            <w:shd w:val="clear" w:color="auto" w:fill="FFFFFF"/>
          </w:tcPr>
          <w:p w14:paraId="6A90C15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MA-6-2:</w:t>
            </w:r>
          </w:p>
        </w:tc>
      </w:tr>
      <w:tr w:rsidR="00C678CA" w:rsidRPr="00971397" w14:paraId="767F7370" w14:textId="77777777">
        <w:tc>
          <w:tcPr>
            <w:tcW w:w="0" w:type="auto"/>
            <w:shd w:val="clear" w:color="auto" w:fill="FFFFFF"/>
          </w:tcPr>
          <w:p w14:paraId="53A3EF5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3229761" w14:textId="5775C10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53261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11640D9" w14:textId="37FE3EF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97434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DC2B226" w14:textId="5E78EF5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50951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1395C9C" w14:textId="271A27F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68747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0A28971" w14:textId="6086AF0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39807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EDABC45" w14:textId="77777777">
        <w:tc>
          <w:tcPr>
            <w:tcW w:w="0" w:type="auto"/>
            <w:shd w:val="clear" w:color="auto" w:fill="FFFFFF"/>
          </w:tcPr>
          <w:p w14:paraId="127C832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DC05119" w14:textId="058EC3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70008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5F4156E" w14:textId="6D3BCE9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02085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FE705A2" w14:textId="15FED8B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97465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CD00E8A" w14:textId="6D1FBE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17166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4CA932F" w14:textId="536D9F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2762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A7D3DC1" w14:textId="53C84A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18922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1B6DA1F" w14:textId="649F989B"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770257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87550D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6A7AF79" w14:textId="77777777">
        <w:tc>
          <w:tcPr>
            <w:tcW w:w="0" w:type="auto"/>
            <w:shd w:val="clear" w:color="auto" w:fill="CCECFC"/>
          </w:tcPr>
          <w:p w14:paraId="47AB6DF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MA-6 What is the solution and how is it implemented?</w:t>
            </w:r>
          </w:p>
        </w:tc>
      </w:tr>
      <w:tr w:rsidR="00C678CA" w:rsidRPr="00971397" w14:paraId="319EC6EB" w14:textId="77777777">
        <w:tc>
          <w:tcPr>
            <w:tcW w:w="0" w:type="auto"/>
            <w:shd w:val="clear" w:color="auto" w:fill="FFFFFF"/>
          </w:tcPr>
          <w:p w14:paraId="3A0374A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341EB35" w14:textId="77777777" w:rsidR="00A77B3E" w:rsidRPr="00971397"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256" w:name="_Toc144074662"/>
      <w:r w:rsidRPr="00971397">
        <w:rPr>
          <w:rFonts w:asciiTheme="minorHAnsi" w:hAnsiTheme="minorHAnsi" w:cstheme="minorHAnsi"/>
        </w:rPr>
        <w:t>Media Protection</w:t>
      </w:r>
      <w:bookmarkEnd w:id="256"/>
    </w:p>
    <w:p w14:paraId="02E90ED3"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57" w:name="_Toc144074663"/>
      <w:r w:rsidRPr="00971397">
        <w:rPr>
          <w:rFonts w:asciiTheme="minorHAnsi" w:hAnsiTheme="minorHAnsi" w:cstheme="minorHAnsi"/>
        </w:rPr>
        <w:t>MP-1 Policy and Procedures (L)(M)(H)</w:t>
      </w:r>
      <w:bookmarkEnd w:id="257"/>
    </w:p>
    <w:p w14:paraId="41EA5B7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56C3C184" w14:textId="71923568"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media protection policy that:</w:t>
      </w:r>
    </w:p>
    <w:p w14:paraId="2EE3DB44"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765F9245"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4B7B67B6"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media protection policy and the associated media protection controls;</w:t>
      </w:r>
    </w:p>
    <w:p w14:paraId="58469AB1"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media protection policy and procedures; and</w:t>
      </w:r>
    </w:p>
    <w:p w14:paraId="27A94F8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media protection:</w:t>
      </w:r>
    </w:p>
    <w:p w14:paraId="255C6547" w14:textId="6000AD28"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701F682C" w14:textId="2C0373C1"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6F7086F" w14:textId="77777777">
        <w:tc>
          <w:tcPr>
            <w:tcW w:w="0" w:type="auto"/>
            <w:shd w:val="clear" w:color="auto" w:fill="CCECFC"/>
          </w:tcPr>
          <w:p w14:paraId="7FEC4A9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MP-1 Control Summary Information</w:t>
            </w:r>
          </w:p>
        </w:tc>
      </w:tr>
      <w:tr w:rsidR="00C678CA" w:rsidRPr="00971397" w14:paraId="40EFABE7" w14:textId="77777777">
        <w:tc>
          <w:tcPr>
            <w:tcW w:w="0" w:type="auto"/>
            <w:shd w:val="clear" w:color="auto" w:fill="FFFFFF"/>
          </w:tcPr>
          <w:p w14:paraId="6E0B41F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Responsible Role:</w:t>
            </w:r>
          </w:p>
        </w:tc>
      </w:tr>
      <w:tr w:rsidR="00C678CA" w:rsidRPr="00971397" w14:paraId="095BE3B4" w14:textId="77777777">
        <w:tc>
          <w:tcPr>
            <w:tcW w:w="0" w:type="auto"/>
            <w:shd w:val="clear" w:color="auto" w:fill="FFFFFF"/>
          </w:tcPr>
          <w:p w14:paraId="45A295D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MP-1(a):</w:t>
            </w:r>
          </w:p>
        </w:tc>
      </w:tr>
      <w:tr w:rsidR="00C678CA" w:rsidRPr="00971397" w14:paraId="6A73FAF4" w14:textId="77777777">
        <w:tc>
          <w:tcPr>
            <w:tcW w:w="0" w:type="auto"/>
            <w:shd w:val="clear" w:color="auto" w:fill="FFFFFF"/>
          </w:tcPr>
          <w:p w14:paraId="253B2E8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MP-1(a)(1):</w:t>
            </w:r>
          </w:p>
        </w:tc>
      </w:tr>
      <w:tr w:rsidR="00C678CA" w:rsidRPr="00971397" w14:paraId="10A8DBBB" w14:textId="77777777">
        <w:tc>
          <w:tcPr>
            <w:tcW w:w="0" w:type="auto"/>
            <w:shd w:val="clear" w:color="auto" w:fill="FFFFFF"/>
          </w:tcPr>
          <w:p w14:paraId="7E6F58A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MP-1(b):</w:t>
            </w:r>
          </w:p>
        </w:tc>
      </w:tr>
      <w:tr w:rsidR="00C678CA" w:rsidRPr="00971397" w14:paraId="2B160DFC" w14:textId="77777777">
        <w:tc>
          <w:tcPr>
            <w:tcW w:w="0" w:type="auto"/>
            <w:shd w:val="clear" w:color="auto" w:fill="FFFFFF"/>
          </w:tcPr>
          <w:p w14:paraId="39025F7D" w14:textId="738A9BE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MP-1(c)(1)-1:</w:t>
            </w:r>
          </w:p>
        </w:tc>
      </w:tr>
      <w:tr w:rsidR="00C678CA" w:rsidRPr="00971397" w14:paraId="4E262C1A" w14:textId="77777777">
        <w:tc>
          <w:tcPr>
            <w:tcW w:w="0" w:type="auto"/>
            <w:shd w:val="clear" w:color="auto" w:fill="FFFFFF"/>
          </w:tcPr>
          <w:p w14:paraId="082352A5" w14:textId="278C918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MP-1(c)(1)-2:</w:t>
            </w:r>
          </w:p>
        </w:tc>
      </w:tr>
      <w:tr w:rsidR="00C678CA" w:rsidRPr="00971397" w14:paraId="4D0C9965" w14:textId="77777777">
        <w:tc>
          <w:tcPr>
            <w:tcW w:w="0" w:type="auto"/>
            <w:shd w:val="clear" w:color="auto" w:fill="FFFFFF"/>
          </w:tcPr>
          <w:p w14:paraId="2976C91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MP-1(c)(2)-1:</w:t>
            </w:r>
          </w:p>
        </w:tc>
      </w:tr>
      <w:tr w:rsidR="00C678CA" w:rsidRPr="00971397" w14:paraId="0FD49157" w14:textId="77777777">
        <w:tc>
          <w:tcPr>
            <w:tcW w:w="0" w:type="auto"/>
            <w:shd w:val="clear" w:color="auto" w:fill="FFFFFF"/>
          </w:tcPr>
          <w:p w14:paraId="77659A1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MP-1(c)(2)-2:</w:t>
            </w:r>
          </w:p>
        </w:tc>
      </w:tr>
      <w:tr w:rsidR="00C678CA" w:rsidRPr="00971397" w14:paraId="215C5FE9" w14:textId="77777777">
        <w:tc>
          <w:tcPr>
            <w:tcW w:w="0" w:type="auto"/>
            <w:shd w:val="clear" w:color="auto" w:fill="FFFFFF"/>
          </w:tcPr>
          <w:p w14:paraId="68D8603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4FEF0A5F" w14:textId="56B7344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004521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06DBECC" w14:textId="231A75C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676467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D3D5B3F" w14:textId="1483F36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921002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5E25023" w14:textId="7470958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455727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62916CB" w14:textId="56E0264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851866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4FC50DF" w14:textId="77777777">
        <w:tc>
          <w:tcPr>
            <w:tcW w:w="0" w:type="auto"/>
            <w:shd w:val="clear" w:color="auto" w:fill="FFFFFF"/>
          </w:tcPr>
          <w:p w14:paraId="6FD8325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54109630" w14:textId="3998266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115071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B5E9412" w14:textId="7BD8B53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042516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66327D8" w14:textId="71CE68B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43080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0EB77F30"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F78D244" w14:textId="77777777">
        <w:tc>
          <w:tcPr>
            <w:tcW w:w="0" w:type="auto"/>
            <w:shd w:val="clear" w:color="auto" w:fill="CCECFC"/>
          </w:tcPr>
          <w:p w14:paraId="309717C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MP-1 What is the solution and how is it implemented?</w:t>
            </w:r>
          </w:p>
        </w:tc>
      </w:tr>
      <w:tr w:rsidR="00C678CA" w:rsidRPr="00971397" w14:paraId="005F9E29" w14:textId="77777777">
        <w:tc>
          <w:tcPr>
            <w:tcW w:w="0" w:type="auto"/>
            <w:shd w:val="clear" w:color="auto" w:fill="FFFFFF"/>
          </w:tcPr>
          <w:p w14:paraId="4927366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02B988CF" w14:textId="77777777">
        <w:tc>
          <w:tcPr>
            <w:tcW w:w="0" w:type="auto"/>
            <w:shd w:val="clear" w:color="auto" w:fill="FFFFFF"/>
          </w:tcPr>
          <w:p w14:paraId="6F4344F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0BE82479" w14:textId="77777777">
        <w:tc>
          <w:tcPr>
            <w:tcW w:w="0" w:type="auto"/>
            <w:shd w:val="clear" w:color="auto" w:fill="FFFFFF"/>
          </w:tcPr>
          <w:p w14:paraId="22C21D3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63CBFDBD"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58" w:name="_Toc144074664"/>
      <w:r w:rsidRPr="00971397">
        <w:rPr>
          <w:rFonts w:asciiTheme="minorHAnsi" w:hAnsiTheme="minorHAnsi" w:cstheme="minorHAnsi"/>
        </w:rPr>
        <w:lastRenderedPageBreak/>
        <w:t>MP-2 Media Access (L)(M)(H)</w:t>
      </w:r>
      <w:bookmarkEnd w:id="258"/>
    </w:p>
    <w:p w14:paraId="2FCD69B8" w14:textId="190C8300" w:rsidR="00A77B3E" w:rsidRPr="00971397" w:rsidRDefault="00000000" w:rsidP="00971397">
      <w:pPr>
        <w:spacing w:after="320"/>
        <w:rPr>
          <w:rFonts w:cstheme="minorHAnsi"/>
        </w:rPr>
      </w:pPr>
      <w:r w:rsidRPr="00971397">
        <w:rPr>
          <w:rFonts w:cstheme="minorHAnsi"/>
        </w:rPr>
        <w:t>Restrict access to [FedRAMP Assignment: all types of digital and/or non-digital media containing sensitive information] to [Assignment: organization-defined personnel or roles].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D436869" w14:textId="77777777">
        <w:tc>
          <w:tcPr>
            <w:tcW w:w="0" w:type="auto"/>
            <w:shd w:val="clear" w:color="auto" w:fill="CCECFC"/>
          </w:tcPr>
          <w:p w14:paraId="765D885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MP-2 Control Summary Information</w:t>
            </w:r>
          </w:p>
        </w:tc>
      </w:tr>
      <w:tr w:rsidR="00C678CA" w:rsidRPr="00971397" w14:paraId="6ACE829E" w14:textId="77777777">
        <w:tc>
          <w:tcPr>
            <w:tcW w:w="0" w:type="auto"/>
            <w:shd w:val="clear" w:color="auto" w:fill="FFFFFF"/>
          </w:tcPr>
          <w:p w14:paraId="1E096E0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48E66CE" w14:textId="77777777">
        <w:tc>
          <w:tcPr>
            <w:tcW w:w="0" w:type="auto"/>
            <w:shd w:val="clear" w:color="auto" w:fill="FFFFFF"/>
          </w:tcPr>
          <w:p w14:paraId="0F75C83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MP-2-1:</w:t>
            </w:r>
          </w:p>
        </w:tc>
      </w:tr>
      <w:tr w:rsidR="00C678CA" w:rsidRPr="00971397" w14:paraId="7671CCA5" w14:textId="77777777">
        <w:tc>
          <w:tcPr>
            <w:tcW w:w="0" w:type="auto"/>
            <w:shd w:val="clear" w:color="auto" w:fill="FFFFFF"/>
          </w:tcPr>
          <w:p w14:paraId="560AC69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MP-2-2:</w:t>
            </w:r>
          </w:p>
        </w:tc>
      </w:tr>
      <w:tr w:rsidR="00C678CA" w:rsidRPr="00971397" w14:paraId="0F3BC981" w14:textId="77777777">
        <w:tc>
          <w:tcPr>
            <w:tcW w:w="0" w:type="auto"/>
            <w:shd w:val="clear" w:color="auto" w:fill="FFFFFF"/>
          </w:tcPr>
          <w:p w14:paraId="06C4D9D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8E4F4C7" w14:textId="064F35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99547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28F4592" w14:textId="77A911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01342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D6CAC43" w14:textId="3EEE4F8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67910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D193EFC" w14:textId="7A929DC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68842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C922FAC" w14:textId="33CF3A5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74403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EC9BAD5" w14:textId="77777777">
        <w:tc>
          <w:tcPr>
            <w:tcW w:w="0" w:type="auto"/>
            <w:shd w:val="clear" w:color="auto" w:fill="FFFFFF"/>
          </w:tcPr>
          <w:p w14:paraId="03AE229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A72EF8C" w14:textId="6C1B270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29310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65CBA22" w14:textId="1805A79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61407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E5D6FE3" w14:textId="7D9130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36400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19A2086" w14:textId="4D22DA3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95021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0DE6BFB" w14:textId="663132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81003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FE1319C" w14:textId="5FF9B1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49014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D390035" w14:textId="11A8BD1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7781632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C11657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FE0F712" w14:textId="77777777">
        <w:tc>
          <w:tcPr>
            <w:tcW w:w="0" w:type="auto"/>
            <w:shd w:val="clear" w:color="auto" w:fill="CCECFC"/>
          </w:tcPr>
          <w:p w14:paraId="326DF87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MP-2 What is the solution and how is it implemented?</w:t>
            </w:r>
          </w:p>
        </w:tc>
      </w:tr>
      <w:tr w:rsidR="00C678CA" w:rsidRPr="00971397" w14:paraId="42F3E387" w14:textId="77777777">
        <w:tc>
          <w:tcPr>
            <w:tcW w:w="0" w:type="auto"/>
            <w:shd w:val="clear" w:color="auto" w:fill="FFFFFF"/>
          </w:tcPr>
          <w:p w14:paraId="3473363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16C7C13"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59" w:name="_Toc144074665"/>
      <w:r w:rsidRPr="00971397">
        <w:rPr>
          <w:rFonts w:asciiTheme="minorHAnsi" w:hAnsiTheme="minorHAnsi" w:cstheme="minorHAnsi"/>
        </w:rPr>
        <w:t>MP-3 Media Marking (M)(H)</w:t>
      </w:r>
      <w:bookmarkEnd w:id="259"/>
    </w:p>
    <w:p w14:paraId="59E0AA0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Mark system media indicating the distribution limitations, handling caveats, and applicable security markings (if any) of the information; and</w:t>
      </w:r>
    </w:p>
    <w:p w14:paraId="75F46C3A" w14:textId="4ED769BC"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Exempt [FedRAMP Assignment: no removable media types] from marking if the media remain within [FedRAMP Assignment: organization-defined security safeguards not applicable].</w:t>
      </w:r>
    </w:p>
    <w:p w14:paraId="3CE8ED59"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MP-3 Additional FedRAMP Requirements and Guidance:</w:t>
      </w:r>
    </w:p>
    <w:p w14:paraId="7363F0B9" w14:textId="39002F68"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(b) Guidance:</w:t>
      </w:r>
      <w:r w:rsidRPr="00971397">
        <w:rPr>
          <w:rFonts w:cstheme="minorHAnsi"/>
        </w:rPr>
        <w:t xml:space="preserve"> Second parameter not-applicable</w:t>
      </w:r>
      <w:r w:rsidR="00833768"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456064A" w14:textId="77777777">
        <w:tc>
          <w:tcPr>
            <w:tcW w:w="0" w:type="auto"/>
            <w:shd w:val="clear" w:color="auto" w:fill="CCECFC"/>
          </w:tcPr>
          <w:p w14:paraId="5C16DE2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MP-3 Control Summary Information</w:t>
            </w:r>
          </w:p>
        </w:tc>
      </w:tr>
      <w:tr w:rsidR="00C678CA" w:rsidRPr="00971397" w14:paraId="56143E20" w14:textId="77777777">
        <w:tc>
          <w:tcPr>
            <w:tcW w:w="0" w:type="auto"/>
            <w:shd w:val="clear" w:color="auto" w:fill="FFFFFF"/>
          </w:tcPr>
          <w:p w14:paraId="233C299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B0ECA9D" w14:textId="77777777">
        <w:tc>
          <w:tcPr>
            <w:tcW w:w="0" w:type="auto"/>
            <w:shd w:val="clear" w:color="auto" w:fill="FFFFFF"/>
          </w:tcPr>
          <w:p w14:paraId="61A03B46" w14:textId="644CBEC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MP-3(b)-1:</w:t>
            </w:r>
          </w:p>
        </w:tc>
      </w:tr>
      <w:tr w:rsidR="00C678CA" w:rsidRPr="00971397" w14:paraId="7F3E27B4" w14:textId="77777777">
        <w:tc>
          <w:tcPr>
            <w:tcW w:w="0" w:type="auto"/>
            <w:shd w:val="clear" w:color="auto" w:fill="FFFFFF"/>
          </w:tcPr>
          <w:p w14:paraId="617FCF3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MP-3(b)-2:</w:t>
            </w:r>
          </w:p>
        </w:tc>
      </w:tr>
      <w:tr w:rsidR="00C678CA" w:rsidRPr="00971397" w14:paraId="305DF5C1" w14:textId="77777777">
        <w:tc>
          <w:tcPr>
            <w:tcW w:w="0" w:type="auto"/>
            <w:shd w:val="clear" w:color="auto" w:fill="FFFFFF"/>
          </w:tcPr>
          <w:p w14:paraId="0E862EB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CBABB95" w14:textId="6F3EF17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472435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2BB1733" w14:textId="1035ACD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197167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E75D1B9" w14:textId="5AAC17D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49458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8FB8A04" w14:textId="4F93A1E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54234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4EA6CD6" w14:textId="367233E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231843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F5E9240" w14:textId="77777777">
        <w:tc>
          <w:tcPr>
            <w:tcW w:w="0" w:type="auto"/>
            <w:shd w:val="clear" w:color="auto" w:fill="FFFFFF"/>
          </w:tcPr>
          <w:p w14:paraId="1FA9C6C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4F3C9092" w14:textId="15122A7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84410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18312AB" w14:textId="27EACA9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62586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C701DF5" w14:textId="2ECCB7F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10384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43A3929" w14:textId="5D99E9E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94493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8AFCF27" w14:textId="78996F9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732130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BAB15B7" w14:textId="21C5889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440688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D6CBB69" w14:textId="3AAFBE47"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0425438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A1D5254"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E62286A" w14:textId="77777777">
        <w:tc>
          <w:tcPr>
            <w:tcW w:w="0" w:type="auto"/>
            <w:shd w:val="clear" w:color="auto" w:fill="CCECFC"/>
          </w:tcPr>
          <w:p w14:paraId="11EC396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MP-3 What is the solution and how is it implemented?</w:t>
            </w:r>
          </w:p>
        </w:tc>
      </w:tr>
      <w:tr w:rsidR="00C678CA" w:rsidRPr="00971397" w14:paraId="6F8264BD" w14:textId="77777777">
        <w:tc>
          <w:tcPr>
            <w:tcW w:w="0" w:type="auto"/>
            <w:shd w:val="clear" w:color="auto" w:fill="FFFFFF"/>
          </w:tcPr>
          <w:p w14:paraId="06B52CC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0791699F" w14:textId="77777777">
        <w:tc>
          <w:tcPr>
            <w:tcW w:w="0" w:type="auto"/>
            <w:shd w:val="clear" w:color="auto" w:fill="FFFFFF"/>
          </w:tcPr>
          <w:p w14:paraId="785FA03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708DA8F0"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260" w:name="_Toc144074666"/>
      <w:r w:rsidRPr="00971397">
        <w:rPr>
          <w:rFonts w:asciiTheme="minorHAnsi" w:hAnsiTheme="minorHAnsi" w:cstheme="minorHAnsi"/>
        </w:rPr>
        <w:t>MP-4 Media Storage (M)(H)</w:t>
      </w:r>
      <w:bookmarkEnd w:id="260"/>
    </w:p>
    <w:p w14:paraId="0596F787"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Physically control and securely store [FedRAMP Assignment: all types of digital and non-digital media with sensitive information] within [FedRAMP Assignment: see additional FedRAMP requirements and guidance]; and</w:t>
      </w:r>
    </w:p>
    <w:p w14:paraId="78B0379C" w14:textId="73135365"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Protect system media types defined in MP-4a until the media are destroyed or sanitized using approved equipment, techniques, and procedures.</w:t>
      </w:r>
    </w:p>
    <w:p w14:paraId="1B52470C" w14:textId="77777777" w:rsidR="00A77B3E" w:rsidRPr="00971397" w:rsidRDefault="00000000" w:rsidP="00EB1CBE">
      <w:pPr>
        <w:pStyle w:val="BodyText"/>
        <w:tabs>
          <w:tab w:val="left" w:pos="360"/>
          <w:tab w:val="left" w:pos="720"/>
          <w:tab w:val="left" w:pos="1440"/>
          <w:tab w:val="left" w:pos="2160"/>
        </w:tabs>
        <w:ind w:left="763" w:hanging="763"/>
        <w:rPr>
          <w:rFonts w:cstheme="minorHAnsi"/>
          <w:b/>
        </w:rPr>
      </w:pPr>
      <w:r w:rsidRPr="00971397">
        <w:rPr>
          <w:rFonts w:cstheme="minorHAnsi"/>
          <w:b/>
        </w:rPr>
        <w:tab/>
      </w:r>
      <w:r w:rsidRPr="00971397">
        <w:rPr>
          <w:rFonts w:cstheme="minorHAnsi"/>
          <w:b/>
        </w:rPr>
        <w:tab/>
      </w:r>
      <w:r w:rsidRPr="00971397">
        <w:rPr>
          <w:rFonts w:cstheme="minorHAnsi"/>
          <w:b/>
        </w:rPr>
        <w:tab/>
        <w:t>MP-4 Additional FedRAMP Requirements and Guidance:</w:t>
      </w:r>
    </w:p>
    <w:p w14:paraId="42FEF204" w14:textId="477331D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(a) Requirement:</w:t>
      </w:r>
      <w:r w:rsidRPr="00971397">
        <w:rPr>
          <w:rFonts w:cstheme="minorHAnsi"/>
        </w:rPr>
        <w:t xml:space="preserve"> The service provider defines controlled areas within facilities where the information and information system reside.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E2AE032" w14:textId="77777777">
        <w:tc>
          <w:tcPr>
            <w:tcW w:w="0" w:type="auto"/>
            <w:shd w:val="clear" w:color="auto" w:fill="CCECFC"/>
          </w:tcPr>
          <w:p w14:paraId="4997587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MP-4 Control Summary Information</w:t>
            </w:r>
          </w:p>
        </w:tc>
      </w:tr>
      <w:tr w:rsidR="00C678CA" w:rsidRPr="00971397" w14:paraId="1CC19917" w14:textId="77777777">
        <w:tc>
          <w:tcPr>
            <w:tcW w:w="0" w:type="auto"/>
            <w:shd w:val="clear" w:color="auto" w:fill="FFFFFF"/>
          </w:tcPr>
          <w:p w14:paraId="5DE7B2C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169AD6E" w14:textId="77777777">
        <w:tc>
          <w:tcPr>
            <w:tcW w:w="0" w:type="auto"/>
            <w:shd w:val="clear" w:color="auto" w:fill="FFFFFF"/>
          </w:tcPr>
          <w:p w14:paraId="4A1ACE50" w14:textId="57D4E81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MP-4(a)-1:</w:t>
            </w:r>
          </w:p>
        </w:tc>
      </w:tr>
      <w:tr w:rsidR="00C678CA" w:rsidRPr="00971397" w14:paraId="7DB9BE7A" w14:textId="77777777">
        <w:tc>
          <w:tcPr>
            <w:tcW w:w="0" w:type="auto"/>
            <w:shd w:val="clear" w:color="auto" w:fill="FFFFFF"/>
          </w:tcPr>
          <w:p w14:paraId="4E2F0AA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MP-4(a)-2:</w:t>
            </w:r>
          </w:p>
        </w:tc>
      </w:tr>
      <w:tr w:rsidR="00C678CA" w:rsidRPr="00971397" w14:paraId="31F7586E" w14:textId="77777777">
        <w:tc>
          <w:tcPr>
            <w:tcW w:w="0" w:type="auto"/>
            <w:shd w:val="clear" w:color="auto" w:fill="FFFFFF"/>
          </w:tcPr>
          <w:p w14:paraId="59CD50F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34A91816" w14:textId="1DD9B02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797482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60DC87A" w14:textId="7030910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543244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9D0CAE8" w14:textId="1193CA6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35864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A051747" w14:textId="65306A6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21315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05AAEFA" w14:textId="1155577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109848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3F44D1A" w14:textId="77777777">
        <w:tc>
          <w:tcPr>
            <w:tcW w:w="0" w:type="auto"/>
            <w:shd w:val="clear" w:color="auto" w:fill="FFFFFF"/>
          </w:tcPr>
          <w:p w14:paraId="790842D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4CF9E469" w14:textId="025B69F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632271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9BC7EF7" w14:textId="3A3F16F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310826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F5F9602" w14:textId="480B01B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86561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10AA11E" w14:textId="433026E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67309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FD3E64D" w14:textId="3AF521B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17406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F36C8C1" w14:textId="7D2ED96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937640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3C0511C" w14:textId="05B9E14D"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3219227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E3EC58C"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4759D6" w14:textId="77777777">
        <w:tc>
          <w:tcPr>
            <w:tcW w:w="0" w:type="auto"/>
            <w:shd w:val="clear" w:color="auto" w:fill="CCECFC"/>
          </w:tcPr>
          <w:p w14:paraId="292D634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MP-4 What is the solution and how is it implemented?</w:t>
            </w:r>
          </w:p>
        </w:tc>
      </w:tr>
      <w:tr w:rsidR="00C678CA" w:rsidRPr="00971397" w14:paraId="6883099B" w14:textId="77777777">
        <w:tc>
          <w:tcPr>
            <w:tcW w:w="0" w:type="auto"/>
            <w:shd w:val="clear" w:color="auto" w:fill="FFFFFF"/>
          </w:tcPr>
          <w:p w14:paraId="454E50E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8F432B6" w14:textId="77777777">
        <w:tc>
          <w:tcPr>
            <w:tcW w:w="0" w:type="auto"/>
            <w:shd w:val="clear" w:color="auto" w:fill="FFFFFF"/>
          </w:tcPr>
          <w:p w14:paraId="06146F0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2B4A61C9"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261" w:name="_Toc144074667"/>
      <w:r w:rsidRPr="00971397">
        <w:rPr>
          <w:rFonts w:asciiTheme="minorHAnsi" w:hAnsiTheme="minorHAnsi" w:cstheme="minorHAnsi"/>
        </w:rPr>
        <w:t>MP-5 Media Transport (M)(H)</w:t>
      </w:r>
      <w:bookmarkEnd w:id="261"/>
    </w:p>
    <w:p w14:paraId="5F96248C" w14:textId="735B1E5C"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Protect and control [FedRAMP Assignment: all media with sensitive information</w:t>
      </w:r>
      <w:r w:rsidR="0070315E" w:rsidRPr="00971397">
        <w:rPr>
          <w:rFonts w:cstheme="minorHAnsi"/>
        </w:rPr>
        <w:t>]</w:t>
      </w:r>
      <w:r w:rsidRPr="00971397">
        <w:rPr>
          <w:rFonts w:cstheme="minorHAnsi"/>
        </w:rPr>
        <w:t xml:space="preserve"> during transport outside of controlled areas using [FedRAMP Assignment: prior to leaving secure/controlled environment: for digital media, encryption in compliance with Federal requirements and utilizes FIPS validated or NSA approved cryptography (see SC-13.); for non-digital media, secured in locked container];</w:t>
      </w:r>
    </w:p>
    <w:p w14:paraId="1E050878"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Maintain accountability for system media during transport outside of controlled areas;</w:t>
      </w:r>
    </w:p>
    <w:p w14:paraId="4222B5DD"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lastRenderedPageBreak/>
        <w:tab/>
        <w:t>c.</w:t>
      </w:r>
      <w:r w:rsidRPr="00971397">
        <w:rPr>
          <w:rFonts w:cstheme="minorHAnsi"/>
        </w:rPr>
        <w:tab/>
        <w:t>Document activities associated with the transport of system media; and</w:t>
      </w:r>
    </w:p>
    <w:p w14:paraId="67FF7511" w14:textId="4A80D78B"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d.</w:t>
      </w:r>
      <w:r w:rsidRPr="00971397">
        <w:rPr>
          <w:rFonts w:cstheme="minorHAnsi"/>
        </w:rPr>
        <w:tab/>
        <w:t>Restrict the activities associated with the transport of system media to authorized personnel.</w:t>
      </w:r>
    </w:p>
    <w:p w14:paraId="4E3B024A" w14:textId="77777777" w:rsidR="00A77B3E" w:rsidRPr="00971397" w:rsidRDefault="00000000" w:rsidP="00EB1CBE">
      <w:pPr>
        <w:pStyle w:val="BodyText"/>
        <w:tabs>
          <w:tab w:val="left" w:pos="360"/>
          <w:tab w:val="left" w:pos="720"/>
          <w:tab w:val="left" w:pos="1440"/>
          <w:tab w:val="left" w:pos="2160"/>
        </w:tabs>
        <w:ind w:left="763" w:hanging="763"/>
        <w:rPr>
          <w:rFonts w:cstheme="minorHAnsi"/>
          <w:b/>
        </w:rPr>
      </w:pPr>
      <w:r w:rsidRPr="00971397">
        <w:rPr>
          <w:rFonts w:cstheme="minorHAnsi"/>
          <w:b/>
        </w:rPr>
        <w:tab/>
      </w:r>
      <w:r w:rsidRPr="00971397">
        <w:rPr>
          <w:rFonts w:cstheme="minorHAnsi"/>
          <w:b/>
        </w:rPr>
        <w:tab/>
      </w:r>
      <w:r w:rsidRPr="00971397">
        <w:rPr>
          <w:rFonts w:cstheme="minorHAnsi"/>
          <w:b/>
        </w:rPr>
        <w:tab/>
        <w:t>MP-5 Additional FedRAMP Requirements and Guidance:</w:t>
      </w:r>
    </w:p>
    <w:p w14:paraId="7ABC7336" w14:textId="4BD9D074"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(a) Requirement:</w:t>
      </w:r>
      <w:r w:rsidRPr="00971397">
        <w:rPr>
          <w:rFonts w:cstheme="minorHAnsi"/>
        </w:rPr>
        <w:t xml:space="preserve"> The service provider defines security measures to protect digital and non-digital media in transport. The security measures are approved and accepted by the 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08FBF47" w14:textId="77777777">
        <w:tc>
          <w:tcPr>
            <w:tcW w:w="0" w:type="auto"/>
            <w:shd w:val="clear" w:color="auto" w:fill="CCECFC"/>
          </w:tcPr>
          <w:p w14:paraId="2A9CE87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MP-5 Control Summary Information</w:t>
            </w:r>
          </w:p>
        </w:tc>
      </w:tr>
      <w:tr w:rsidR="00C678CA" w:rsidRPr="00971397" w14:paraId="61DC0FDB" w14:textId="77777777">
        <w:tc>
          <w:tcPr>
            <w:tcW w:w="0" w:type="auto"/>
            <w:shd w:val="clear" w:color="auto" w:fill="FFFFFF"/>
          </w:tcPr>
          <w:p w14:paraId="05A9E5A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47C2C59" w14:textId="77777777">
        <w:tc>
          <w:tcPr>
            <w:tcW w:w="0" w:type="auto"/>
            <w:shd w:val="clear" w:color="auto" w:fill="FFFFFF"/>
          </w:tcPr>
          <w:p w14:paraId="52593CBE" w14:textId="51FDF21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MP-5(a)-1:</w:t>
            </w:r>
          </w:p>
        </w:tc>
      </w:tr>
      <w:tr w:rsidR="00C678CA" w:rsidRPr="00971397" w14:paraId="1F7765B7" w14:textId="77777777">
        <w:tc>
          <w:tcPr>
            <w:tcW w:w="0" w:type="auto"/>
            <w:shd w:val="clear" w:color="auto" w:fill="FFFFFF"/>
          </w:tcPr>
          <w:p w14:paraId="6ABE3EA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MP-5(a)-2:</w:t>
            </w:r>
          </w:p>
        </w:tc>
      </w:tr>
      <w:tr w:rsidR="00C678CA" w:rsidRPr="00971397" w14:paraId="35D76429" w14:textId="77777777">
        <w:tc>
          <w:tcPr>
            <w:tcW w:w="0" w:type="auto"/>
            <w:shd w:val="clear" w:color="auto" w:fill="FFFFFF"/>
          </w:tcPr>
          <w:p w14:paraId="4285E26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54BDA8B" w14:textId="163DCA0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597723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A0BDEC2" w14:textId="06127AA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476446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46DB7A1" w14:textId="2ABCE3E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58853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02A7EB1" w14:textId="376134D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313825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94B3905" w14:textId="16EEA3F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809677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6D767E3" w14:textId="77777777">
        <w:tc>
          <w:tcPr>
            <w:tcW w:w="0" w:type="auto"/>
            <w:shd w:val="clear" w:color="auto" w:fill="FFFFFF"/>
          </w:tcPr>
          <w:p w14:paraId="232A4F9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93C0D67" w14:textId="01BDB29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545420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FDAEF12" w14:textId="6EABA1D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31348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D1290C2" w14:textId="138B1D3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73030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C4828D6" w14:textId="0D95BC9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26427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75362BA" w14:textId="2B0F809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61147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4FF29E5" w14:textId="433EF04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393063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BF73C76" w14:textId="2605EB10"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190219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0B95465"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A54E8EF" w14:textId="77777777">
        <w:tc>
          <w:tcPr>
            <w:tcW w:w="0" w:type="auto"/>
            <w:shd w:val="clear" w:color="auto" w:fill="CCECFC"/>
          </w:tcPr>
          <w:p w14:paraId="00E773D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MP-5 What is the solution and how is it implemented?</w:t>
            </w:r>
          </w:p>
        </w:tc>
      </w:tr>
      <w:tr w:rsidR="00C678CA" w:rsidRPr="00971397" w14:paraId="59D41774" w14:textId="77777777">
        <w:tc>
          <w:tcPr>
            <w:tcW w:w="0" w:type="auto"/>
            <w:shd w:val="clear" w:color="auto" w:fill="FFFFFF"/>
          </w:tcPr>
          <w:p w14:paraId="3678F82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714F0FF" w14:textId="77777777">
        <w:tc>
          <w:tcPr>
            <w:tcW w:w="0" w:type="auto"/>
            <w:shd w:val="clear" w:color="auto" w:fill="FFFFFF"/>
          </w:tcPr>
          <w:p w14:paraId="3894949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525F4003" w14:textId="77777777">
        <w:tc>
          <w:tcPr>
            <w:tcW w:w="0" w:type="auto"/>
            <w:shd w:val="clear" w:color="auto" w:fill="FFFFFF"/>
          </w:tcPr>
          <w:p w14:paraId="396E2A7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2A9DB25F" w14:textId="77777777">
        <w:tc>
          <w:tcPr>
            <w:tcW w:w="0" w:type="auto"/>
            <w:shd w:val="clear" w:color="auto" w:fill="FFFFFF"/>
          </w:tcPr>
          <w:p w14:paraId="2B27A2C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7ED0B1D0"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262" w:name="_Toc144074668"/>
      <w:r w:rsidRPr="00971397">
        <w:rPr>
          <w:rFonts w:asciiTheme="minorHAnsi" w:hAnsiTheme="minorHAnsi" w:cstheme="minorHAnsi"/>
        </w:rPr>
        <w:t>MP-6 Media Sanitization (L)(M)(H)</w:t>
      </w:r>
      <w:bookmarkEnd w:id="262"/>
    </w:p>
    <w:p w14:paraId="27426775"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Sanitize [FedRAMP Assignment: techniques and procedures IAW NIST SP 800-88 Section 4: Reuse and Disposal of Storage Media and Hardware] prior to disposal, release out of organizational control, or release for reuse using [Assignment: organization-defined sanitization techniques and procedures]; and</w:t>
      </w:r>
    </w:p>
    <w:p w14:paraId="48825897" w14:textId="7EA373EB"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Employ sanitization mechanisms with the strength and integrity commensurate with the security category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B875313" w14:textId="77777777">
        <w:tc>
          <w:tcPr>
            <w:tcW w:w="0" w:type="auto"/>
            <w:shd w:val="clear" w:color="auto" w:fill="CCECFC"/>
          </w:tcPr>
          <w:p w14:paraId="4B8D6C7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MP-6 Control Summary Information</w:t>
            </w:r>
          </w:p>
        </w:tc>
      </w:tr>
      <w:tr w:rsidR="00C678CA" w:rsidRPr="00971397" w14:paraId="20838840" w14:textId="77777777">
        <w:tc>
          <w:tcPr>
            <w:tcW w:w="0" w:type="auto"/>
            <w:shd w:val="clear" w:color="auto" w:fill="FFFFFF"/>
          </w:tcPr>
          <w:p w14:paraId="618AAFB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D5E2A8F" w14:textId="77777777">
        <w:tc>
          <w:tcPr>
            <w:tcW w:w="0" w:type="auto"/>
            <w:shd w:val="clear" w:color="auto" w:fill="FFFFFF"/>
          </w:tcPr>
          <w:p w14:paraId="710EBC64" w14:textId="4D0C4B9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MP-6(a)-1:</w:t>
            </w:r>
          </w:p>
        </w:tc>
      </w:tr>
      <w:tr w:rsidR="00C678CA" w:rsidRPr="00971397" w14:paraId="37DD5343" w14:textId="77777777">
        <w:tc>
          <w:tcPr>
            <w:tcW w:w="0" w:type="auto"/>
            <w:shd w:val="clear" w:color="auto" w:fill="FFFFFF"/>
          </w:tcPr>
          <w:p w14:paraId="00938EE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MP-6(a)-2:</w:t>
            </w:r>
          </w:p>
        </w:tc>
      </w:tr>
      <w:tr w:rsidR="00C678CA" w:rsidRPr="00971397" w14:paraId="621BE366" w14:textId="77777777">
        <w:tc>
          <w:tcPr>
            <w:tcW w:w="0" w:type="auto"/>
            <w:shd w:val="clear" w:color="auto" w:fill="FFFFFF"/>
          </w:tcPr>
          <w:p w14:paraId="40CFFF0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067815CD" w14:textId="6BBBBD5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40803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7E913EB" w14:textId="63AC80E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01861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3ADEBEC" w14:textId="7A6A451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877012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240967F" w14:textId="237CCF3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95236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2DA7735" w14:textId="038DBE8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031158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BECBE48" w14:textId="77777777">
        <w:tc>
          <w:tcPr>
            <w:tcW w:w="0" w:type="auto"/>
            <w:shd w:val="clear" w:color="auto" w:fill="FFFFFF"/>
          </w:tcPr>
          <w:p w14:paraId="62EFB44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20E38A58" w14:textId="1E97C94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332731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43F0C30" w14:textId="7A9CC51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6755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1C36C73" w14:textId="731AB34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997224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124378B" w14:textId="6558C76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50725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5739914" w14:textId="79C1341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053637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EC455FB" w14:textId="72DAE49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643766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D233D20" w14:textId="409BA4F0" w:rsidR="00A77B3E" w:rsidRPr="00971397" w:rsidRDefault="00000000" w:rsidP="00EB1CBE">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4099674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44C98D7"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ACB9021" w14:textId="77777777">
        <w:tc>
          <w:tcPr>
            <w:tcW w:w="0" w:type="auto"/>
            <w:shd w:val="clear" w:color="auto" w:fill="CCECFC"/>
          </w:tcPr>
          <w:p w14:paraId="59902AE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MP-6 What is the solution and how is it implemented?</w:t>
            </w:r>
          </w:p>
        </w:tc>
      </w:tr>
      <w:tr w:rsidR="00C678CA" w:rsidRPr="00971397" w14:paraId="44D00962" w14:textId="77777777">
        <w:tc>
          <w:tcPr>
            <w:tcW w:w="0" w:type="auto"/>
            <w:shd w:val="clear" w:color="auto" w:fill="FFFFFF"/>
          </w:tcPr>
          <w:p w14:paraId="3E65072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D59EEC7" w14:textId="77777777">
        <w:tc>
          <w:tcPr>
            <w:tcW w:w="0" w:type="auto"/>
            <w:shd w:val="clear" w:color="auto" w:fill="FFFFFF"/>
          </w:tcPr>
          <w:p w14:paraId="7C04C08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5E2A20EE"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263" w:name="_Toc144074669"/>
      <w:r w:rsidRPr="00971397">
        <w:rPr>
          <w:rFonts w:asciiTheme="minorHAnsi" w:hAnsiTheme="minorHAnsi" w:cstheme="minorHAnsi"/>
        </w:rPr>
        <w:t>MP-6(1) Review, Approve, Track, Document, and Verify (H)</w:t>
      </w:r>
      <w:bookmarkEnd w:id="263"/>
    </w:p>
    <w:p w14:paraId="1D13D552" w14:textId="7E07510C"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Review, approve, track, document, and verify media sanitization and disposal actions.</w:t>
      </w:r>
    </w:p>
    <w:p w14:paraId="1CEB7306"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MP-6 (1) Additional FedRAMP Requirements and Guidance:</w:t>
      </w:r>
    </w:p>
    <w:p w14:paraId="4A2657FA" w14:textId="79BD380F"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Must comply with NIST SP 800-88</w:t>
      </w:r>
      <w:r w:rsidR="00833768"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5F2A96C" w14:textId="77777777">
        <w:tc>
          <w:tcPr>
            <w:tcW w:w="0" w:type="auto"/>
            <w:shd w:val="clear" w:color="auto" w:fill="CCECFC"/>
          </w:tcPr>
          <w:p w14:paraId="3C09FB1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MP-6(1) Control Summary Information</w:t>
            </w:r>
          </w:p>
        </w:tc>
      </w:tr>
      <w:tr w:rsidR="00C678CA" w:rsidRPr="00971397" w14:paraId="122E67AD" w14:textId="77777777">
        <w:tc>
          <w:tcPr>
            <w:tcW w:w="0" w:type="auto"/>
            <w:shd w:val="clear" w:color="auto" w:fill="FFFFFF"/>
          </w:tcPr>
          <w:p w14:paraId="295A8F0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E0FFD6B" w14:textId="77777777">
        <w:tc>
          <w:tcPr>
            <w:tcW w:w="0" w:type="auto"/>
            <w:shd w:val="clear" w:color="auto" w:fill="FFFFFF"/>
          </w:tcPr>
          <w:p w14:paraId="194C00B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3C31331" w14:textId="6C16CC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56458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DC3FB91" w14:textId="03B21D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33470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296CF6E" w14:textId="24460D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7907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EA07C11" w14:textId="1F04BD5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46221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DC44821" w14:textId="35BAC96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16837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DF6E9F0" w14:textId="77777777">
        <w:tc>
          <w:tcPr>
            <w:tcW w:w="0" w:type="auto"/>
            <w:shd w:val="clear" w:color="auto" w:fill="FFFFFF"/>
          </w:tcPr>
          <w:p w14:paraId="3679CD22" w14:textId="77777777" w:rsidR="00A77B3E" w:rsidRPr="00971397" w:rsidRDefault="00000000" w:rsidP="0040779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79BF7454" w14:textId="41C434F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08230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0DEB8B2" w14:textId="1717DAE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68730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B605A02" w14:textId="641FF4A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90282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A69D44B" w14:textId="79B161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87899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9022BB8" w14:textId="38F88B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53875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3541007" w14:textId="6CF00F1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51362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AF7C2BE" w14:textId="3606D28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5572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47959D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022DC7C" w14:textId="77777777">
        <w:tc>
          <w:tcPr>
            <w:tcW w:w="0" w:type="auto"/>
            <w:shd w:val="clear" w:color="auto" w:fill="CCECFC"/>
          </w:tcPr>
          <w:p w14:paraId="4E78ECD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MP-6(1) What is the solution and how is it implemented?</w:t>
            </w:r>
          </w:p>
        </w:tc>
      </w:tr>
      <w:tr w:rsidR="00C678CA" w:rsidRPr="00971397" w14:paraId="261E28AC" w14:textId="77777777">
        <w:tc>
          <w:tcPr>
            <w:tcW w:w="0" w:type="auto"/>
            <w:shd w:val="clear" w:color="auto" w:fill="FFFFFF"/>
          </w:tcPr>
          <w:p w14:paraId="2471358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E0B18A9" w14:textId="77777777" w:rsidR="00A77B3E" w:rsidRPr="00971397" w:rsidRDefault="00000000" w:rsidP="00EB1CBE">
      <w:pPr>
        <w:pStyle w:val="Heading3"/>
        <w:tabs>
          <w:tab w:val="left" w:pos="360"/>
          <w:tab w:val="left" w:pos="720"/>
          <w:tab w:val="left" w:pos="1440"/>
          <w:tab w:val="left" w:pos="2160"/>
        </w:tabs>
        <w:ind w:left="14" w:hanging="14"/>
        <w:rPr>
          <w:rFonts w:asciiTheme="minorHAnsi" w:hAnsiTheme="minorHAnsi" w:cstheme="minorHAnsi"/>
        </w:rPr>
      </w:pPr>
      <w:bookmarkStart w:id="264" w:name="_Toc144074670"/>
      <w:r w:rsidRPr="00971397">
        <w:rPr>
          <w:rFonts w:asciiTheme="minorHAnsi" w:hAnsiTheme="minorHAnsi" w:cstheme="minorHAnsi"/>
        </w:rPr>
        <w:t>MP-6(2) Equipment Testing (H)</w:t>
      </w:r>
      <w:bookmarkEnd w:id="264"/>
    </w:p>
    <w:p w14:paraId="26CD09F8" w14:textId="3C529163" w:rsidR="00A77B3E" w:rsidRPr="00971397" w:rsidRDefault="00000000" w:rsidP="00EB1CBE">
      <w:pPr>
        <w:pStyle w:val="BodyText"/>
        <w:tabs>
          <w:tab w:val="left" w:pos="360"/>
          <w:tab w:val="left" w:pos="720"/>
          <w:tab w:val="left" w:pos="1440"/>
          <w:tab w:val="left" w:pos="2160"/>
        </w:tabs>
        <w:ind w:left="14" w:hanging="14"/>
        <w:rPr>
          <w:rFonts w:cstheme="minorHAnsi"/>
        </w:rPr>
      </w:pPr>
      <w:r w:rsidRPr="00971397">
        <w:rPr>
          <w:rFonts w:cstheme="minorHAnsi"/>
        </w:rPr>
        <w:t>Test sanitization equipment and procedures [FedRAMP Assignment: at least every six (6) months] to ensure that the intended sanitization is being achieved.</w:t>
      </w:r>
    </w:p>
    <w:p w14:paraId="230442B7" w14:textId="77777777" w:rsidR="00A77B3E" w:rsidRPr="00971397" w:rsidRDefault="00000000" w:rsidP="00EB1CBE">
      <w:pPr>
        <w:pStyle w:val="BodyText"/>
        <w:tabs>
          <w:tab w:val="left" w:pos="360"/>
          <w:tab w:val="left" w:pos="720"/>
          <w:tab w:val="left" w:pos="1440"/>
          <w:tab w:val="left" w:pos="2160"/>
        </w:tabs>
        <w:ind w:left="14" w:hanging="14"/>
        <w:rPr>
          <w:rFonts w:cstheme="minorHAnsi"/>
          <w:b/>
        </w:rPr>
      </w:pPr>
      <w:r w:rsidRPr="00971397">
        <w:rPr>
          <w:rFonts w:cstheme="minorHAnsi"/>
          <w:b/>
        </w:rPr>
        <w:tab/>
      </w:r>
      <w:r w:rsidRPr="00971397">
        <w:rPr>
          <w:rFonts w:cstheme="minorHAnsi"/>
          <w:b/>
        </w:rPr>
        <w:tab/>
      </w:r>
      <w:r w:rsidRPr="00971397">
        <w:rPr>
          <w:rFonts w:cstheme="minorHAnsi"/>
          <w:b/>
        </w:rPr>
        <w:tab/>
        <w:t>MP-6 (2) Additional FedRAMP Requirements and Guidance:</w:t>
      </w:r>
    </w:p>
    <w:p w14:paraId="5286EE9A" w14:textId="46A05B28"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Equipment and procedures may be tested or validated for effectiveness</w:t>
      </w:r>
      <w:r w:rsidR="00833768"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76BEEEF" w14:textId="77777777">
        <w:tc>
          <w:tcPr>
            <w:tcW w:w="0" w:type="auto"/>
            <w:shd w:val="clear" w:color="auto" w:fill="CCECFC"/>
          </w:tcPr>
          <w:p w14:paraId="1D7C5F9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MP-6(2) Control Summary Information</w:t>
            </w:r>
          </w:p>
        </w:tc>
      </w:tr>
      <w:tr w:rsidR="00C678CA" w:rsidRPr="00971397" w14:paraId="0989AB2D" w14:textId="77777777">
        <w:tc>
          <w:tcPr>
            <w:tcW w:w="0" w:type="auto"/>
            <w:shd w:val="clear" w:color="auto" w:fill="FFFFFF"/>
          </w:tcPr>
          <w:p w14:paraId="12BA20D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Responsible Role:</w:t>
            </w:r>
          </w:p>
        </w:tc>
      </w:tr>
      <w:tr w:rsidR="00C678CA" w:rsidRPr="00971397" w14:paraId="080B4F54" w14:textId="77777777">
        <w:tc>
          <w:tcPr>
            <w:tcW w:w="0" w:type="auto"/>
            <w:shd w:val="clear" w:color="auto" w:fill="FFFFFF"/>
          </w:tcPr>
          <w:p w14:paraId="01788823" w14:textId="378C3C0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MP-6(2):</w:t>
            </w:r>
          </w:p>
        </w:tc>
      </w:tr>
      <w:tr w:rsidR="00C678CA" w:rsidRPr="00971397" w14:paraId="1C4A06D1" w14:textId="77777777">
        <w:tc>
          <w:tcPr>
            <w:tcW w:w="0" w:type="auto"/>
            <w:shd w:val="clear" w:color="auto" w:fill="FFFFFF"/>
          </w:tcPr>
          <w:p w14:paraId="34EF0E3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2019BB3" w14:textId="19E827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91466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2BF154E" w14:textId="1CC3F4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45165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7A12974" w14:textId="30FE453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44614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CC011FF" w14:textId="1ADA099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46543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F7F28B9" w14:textId="3BF7F15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99511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B14C0EA" w14:textId="77777777">
        <w:tc>
          <w:tcPr>
            <w:tcW w:w="0" w:type="auto"/>
            <w:shd w:val="clear" w:color="auto" w:fill="FFFFFF"/>
          </w:tcPr>
          <w:p w14:paraId="5EF44FF3" w14:textId="77777777" w:rsidR="00A77B3E" w:rsidRPr="00971397" w:rsidRDefault="00000000" w:rsidP="0040779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DABF6D1" w14:textId="52CF71E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13957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9288C17" w14:textId="12FBF5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32507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39311DE" w14:textId="745B7C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41267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C213E61" w14:textId="7030DD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75716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262C2B6" w14:textId="2DF4A19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57197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1D4B827" w14:textId="4B4B11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66488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8A989B5" w14:textId="77DF256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000476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639BAE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0016ADB" w14:textId="77777777">
        <w:tc>
          <w:tcPr>
            <w:tcW w:w="0" w:type="auto"/>
            <w:shd w:val="clear" w:color="auto" w:fill="CCECFC"/>
          </w:tcPr>
          <w:p w14:paraId="1FC33CD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MP-6(2) What is the solution and how is it implemented?</w:t>
            </w:r>
          </w:p>
        </w:tc>
      </w:tr>
      <w:tr w:rsidR="00C678CA" w:rsidRPr="00971397" w14:paraId="033A21D4" w14:textId="77777777">
        <w:tc>
          <w:tcPr>
            <w:tcW w:w="0" w:type="auto"/>
            <w:shd w:val="clear" w:color="auto" w:fill="FFFFFF"/>
          </w:tcPr>
          <w:p w14:paraId="716D253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83069F3" w14:textId="77777777" w:rsidR="00A77B3E" w:rsidRPr="00971397" w:rsidRDefault="00000000" w:rsidP="00EB1CBE">
      <w:pPr>
        <w:pStyle w:val="Heading3"/>
        <w:tabs>
          <w:tab w:val="left" w:pos="360"/>
          <w:tab w:val="left" w:pos="720"/>
          <w:tab w:val="left" w:pos="1440"/>
          <w:tab w:val="left" w:pos="2160"/>
        </w:tabs>
        <w:ind w:left="14" w:hanging="14"/>
        <w:rPr>
          <w:rFonts w:asciiTheme="minorHAnsi" w:hAnsiTheme="minorHAnsi" w:cstheme="minorHAnsi"/>
        </w:rPr>
      </w:pPr>
      <w:bookmarkStart w:id="265" w:name="_Toc144074671"/>
      <w:r w:rsidRPr="00971397">
        <w:rPr>
          <w:rFonts w:asciiTheme="minorHAnsi" w:hAnsiTheme="minorHAnsi" w:cstheme="minorHAnsi"/>
        </w:rPr>
        <w:t>MP-6(3) Nondestructive Techniques (H)</w:t>
      </w:r>
      <w:bookmarkEnd w:id="265"/>
    </w:p>
    <w:p w14:paraId="334536A5" w14:textId="13B1B090" w:rsidR="00A77B3E" w:rsidRPr="00971397" w:rsidRDefault="00000000" w:rsidP="00EB1CBE">
      <w:pPr>
        <w:pStyle w:val="BodyText"/>
        <w:tabs>
          <w:tab w:val="left" w:pos="360"/>
          <w:tab w:val="left" w:pos="720"/>
          <w:tab w:val="left" w:pos="1440"/>
          <w:tab w:val="left" w:pos="2160"/>
        </w:tabs>
        <w:ind w:left="14" w:hanging="14"/>
        <w:rPr>
          <w:rFonts w:cstheme="minorHAnsi"/>
        </w:rPr>
      </w:pPr>
      <w:r w:rsidRPr="00971397">
        <w:rPr>
          <w:rFonts w:cstheme="minorHAnsi"/>
        </w:rPr>
        <w:t>Apply nondestructive sanitization techniques to portable storage devices prior to connecting such devices to the system under the following circumstances: [Assignment: organization-defined circumstances requiring sanitization of portable storage devices].</w:t>
      </w:r>
    </w:p>
    <w:p w14:paraId="014E3023" w14:textId="77777777" w:rsidR="00A77B3E" w:rsidRPr="00971397" w:rsidRDefault="00000000" w:rsidP="00EB1CBE">
      <w:pPr>
        <w:pStyle w:val="BodyText"/>
        <w:tabs>
          <w:tab w:val="left" w:pos="360"/>
          <w:tab w:val="left" w:pos="720"/>
          <w:tab w:val="left" w:pos="1440"/>
          <w:tab w:val="left" w:pos="2160"/>
        </w:tabs>
        <w:ind w:left="14" w:hanging="14"/>
        <w:rPr>
          <w:rFonts w:cstheme="minorHAnsi"/>
          <w:b/>
        </w:rPr>
      </w:pPr>
      <w:r w:rsidRPr="00971397">
        <w:rPr>
          <w:rFonts w:cstheme="minorHAnsi"/>
          <w:b/>
        </w:rPr>
        <w:lastRenderedPageBreak/>
        <w:tab/>
      </w:r>
      <w:r w:rsidRPr="00971397">
        <w:rPr>
          <w:rFonts w:cstheme="minorHAnsi"/>
          <w:b/>
        </w:rPr>
        <w:tab/>
      </w:r>
      <w:r w:rsidRPr="00971397">
        <w:rPr>
          <w:rFonts w:cstheme="minorHAnsi"/>
          <w:b/>
        </w:rPr>
        <w:tab/>
        <w:t>MP-6 (3) Additional FedRAMP Requirements and Guidance:</w:t>
      </w:r>
    </w:p>
    <w:p w14:paraId="2F995A2D" w14:textId="6207D105"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Must comply with NIST SP 800-88</w:t>
      </w:r>
      <w:r w:rsidR="00833768"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4192502" w14:textId="77777777">
        <w:tc>
          <w:tcPr>
            <w:tcW w:w="0" w:type="auto"/>
            <w:shd w:val="clear" w:color="auto" w:fill="CCECFC"/>
          </w:tcPr>
          <w:p w14:paraId="12E19B8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MP-6(3) Control Summary Information</w:t>
            </w:r>
          </w:p>
        </w:tc>
      </w:tr>
      <w:tr w:rsidR="00C678CA" w:rsidRPr="00971397" w14:paraId="3849F88B" w14:textId="77777777">
        <w:tc>
          <w:tcPr>
            <w:tcW w:w="0" w:type="auto"/>
            <w:shd w:val="clear" w:color="auto" w:fill="FFFFFF"/>
          </w:tcPr>
          <w:p w14:paraId="03ADA97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93966BD" w14:textId="77777777">
        <w:tc>
          <w:tcPr>
            <w:tcW w:w="0" w:type="auto"/>
            <w:shd w:val="clear" w:color="auto" w:fill="FFFFFF"/>
          </w:tcPr>
          <w:p w14:paraId="08D0B195" w14:textId="222848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MP-6(3):</w:t>
            </w:r>
          </w:p>
        </w:tc>
      </w:tr>
      <w:tr w:rsidR="00C678CA" w:rsidRPr="00971397" w14:paraId="22116A84" w14:textId="77777777">
        <w:tc>
          <w:tcPr>
            <w:tcW w:w="0" w:type="auto"/>
            <w:shd w:val="clear" w:color="auto" w:fill="FFFFFF"/>
          </w:tcPr>
          <w:p w14:paraId="3A2730A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C83831E" w14:textId="7E8240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53339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C49CBB3" w14:textId="77905C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63918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618558A" w14:textId="4B211C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20143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E965BDD" w14:textId="3BF7831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33664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94EE0C3" w14:textId="0B62D6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90589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E84D6B9" w14:textId="77777777">
        <w:tc>
          <w:tcPr>
            <w:tcW w:w="0" w:type="auto"/>
            <w:shd w:val="clear" w:color="auto" w:fill="FFFFFF"/>
          </w:tcPr>
          <w:p w14:paraId="112FFCFC" w14:textId="77777777" w:rsidR="00A77B3E" w:rsidRPr="00971397" w:rsidRDefault="00000000" w:rsidP="00407799">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908F768" w14:textId="08B991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29735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80842E5" w14:textId="4A0D0F2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35449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FFB3D9C" w14:textId="78AA5C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79046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4774B2A" w14:textId="30CAF6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46698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F8B344A" w14:textId="6648780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91741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A61F743" w14:textId="313526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45771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B57B343" w14:textId="0036472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158747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92E58B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10A3C26" w14:textId="77777777">
        <w:tc>
          <w:tcPr>
            <w:tcW w:w="0" w:type="auto"/>
            <w:shd w:val="clear" w:color="auto" w:fill="CCECFC"/>
          </w:tcPr>
          <w:p w14:paraId="720D3DD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MP-6(3) What is the solution and how is it implemented?</w:t>
            </w:r>
          </w:p>
        </w:tc>
      </w:tr>
      <w:tr w:rsidR="00C678CA" w:rsidRPr="00971397" w14:paraId="4D58FD01" w14:textId="77777777">
        <w:tc>
          <w:tcPr>
            <w:tcW w:w="0" w:type="auto"/>
            <w:shd w:val="clear" w:color="auto" w:fill="FFFFFF"/>
          </w:tcPr>
          <w:p w14:paraId="00B2259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9EEEAF5"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66" w:name="_Toc144074672"/>
      <w:r w:rsidRPr="00971397">
        <w:rPr>
          <w:rFonts w:asciiTheme="minorHAnsi" w:hAnsiTheme="minorHAnsi" w:cstheme="minorHAnsi"/>
        </w:rPr>
        <w:lastRenderedPageBreak/>
        <w:t>MP-7 Media Use (L)(M)(H)</w:t>
      </w:r>
      <w:bookmarkEnd w:id="266"/>
    </w:p>
    <w:p w14:paraId="0DB8B790" w14:textId="71584966"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 xml:space="preserve"> </w:t>
      </w:r>
      <w:r w:rsidR="002A0287" w:rsidRPr="00971397">
        <w:rPr>
          <w:rFonts w:cstheme="minorHAnsi"/>
        </w:rPr>
        <w:t>[Selection: Restrict; Prohibit] the use of [Assignment: organization-defined types of system media] on [Assignment: organization-defined systems or system components] using [Assignment: organization-defined controls]; and</w:t>
      </w:r>
    </w:p>
    <w:p w14:paraId="0266BAC6" w14:textId="7777777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Prohibit the use of portable storage devices in organizational systems when such devices have no identifiable owner.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B110F6D" w14:textId="77777777">
        <w:tc>
          <w:tcPr>
            <w:tcW w:w="0" w:type="auto"/>
            <w:shd w:val="clear" w:color="auto" w:fill="CCECFC"/>
          </w:tcPr>
          <w:p w14:paraId="4DF56AD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MP-7 Control Summary Information</w:t>
            </w:r>
          </w:p>
        </w:tc>
      </w:tr>
      <w:tr w:rsidR="00C678CA" w:rsidRPr="00971397" w14:paraId="13EA0BB3" w14:textId="77777777">
        <w:tc>
          <w:tcPr>
            <w:tcW w:w="0" w:type="auto"/>
            <w:shd w:val="clear" w:color="auto" w:fill="FFFFFF"/>
          </w:tcPr>
          <w:p w14:paraId="3889A77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70DE55F" w14:textId="77777777">
        <w:tc>
          <w:tcPr>
            <w:tcW w:w="0" w:type="auto"/>
            <w:shd w:val="clear" w:color="auto" w:fill="FFFFFF"/>
          </w:tcPr>
          <w:p w14:paraId="14CF7D7D" w14:textId="5FDBDE2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MP-7(a)-1:</w:t>
            </w:r>
          </w:p>
        </w:tc>
      </w:tr>
      <w:tr w:rsidR="00C678CA" w:rsidRPr="00971397" w14:paraId="12F51994" w14:textId="77777777">
        <w:tc>
          <w:tcPr>
            <w:tcW w:w="0" w:type="auto"/>
            <w:shd w:val="clear" w:color="auto" w:fill="FFFFFF"/>
          </w:tcPr>
          <w:p w14:paraId="6B2559D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MP-7(a)-2:</w:t>
            </w:r>
          </w:p>
        </w:tc>
      </w:tr>
      <w:tr w:rsidR="00C678CA" w:rsidRPr="00971397" w14:paraId="20050618" w14:textId="77777777">
        <w:tc>
          <w:tcPr>
            <w:tcW w:w="0" w:type="auto"/>
            <w:shd w:val="clear" w:color="auto" w:fill="FFFFFF"/>
          </w:tcPr>
          <w:p w14:paraId="5FE2EF5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MP-7(a)-3:</w:t>
            </w:r>
          </w:p>
        </w:tc>
      </w:tr>
      <w:tr w:rsidR="00C678CA" w:rsidRPr="00971397" w14:paraId="33A9A828" w14:textId="77777777">
        <w:tc>
          <w:tcPr>
            <w:tcW w:w="0" w:type="auto"/>
            <w:shd w:val="clear" w:color="auto" w:fill="FFFFFF"/>
          </w:tcPr>
          <w:p w14:paraId="7BC79B9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MP-7(a)-4:</w:t>
            </w:r>
          </w:p>
        </w:tc>
      </w:tr>
      <w:tr w:rsidR="00C678CA" w:rsidRPr="00971397" w14:paraId="10D327B4" w14:textId="77777777">
        <w:tc>
          <w:tcPr>
            <w:tcW w:w="0" w:type="auto"/>
            <w:shd w:val="clear" w:color="auto" w:fill="FFFFFF"/>
          </w:tcPr>
          <w:p w14:paraId="0EA4E35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6B36902" w14:textId="10E70D0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579822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BD06618" w14:textId="61496D8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76820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4E95D91" w14:textId="5EB2B59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36691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7B75C05" w14:textId="58C83A3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58959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051E535" w14:textId="1B3BFE7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57211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7EC4EC1" w14:textId="77777777">
        <w:tc>
          <w:tcPr>
            <w:tcW w:w="0" w:type="auto"/>
            <w:shd w:val="clear" w:color="auto" w:fill="FFFFFF"/>
          </w:tcPr>
          <w:p w14:paraId="0FA6EB3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1199CFF5" w14:textId="751ED47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705003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4CBA7F8" w14:textId="4F0387D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263187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3F7B740" w14:textId="6BEEFBF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293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13DEA23" w14:textId="168766E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71885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F4C4363" w14:textId="0391504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449842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BC224C6" w14:textId="748029D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1161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209AADA" w14:textId="110A0BC2"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4884867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F9608A0"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168EBA9" w14:textId="77777777">
        <w:tc>
          <w:tcPr>
            <w:tcW w:w="0" w:type="auto"/>
            <w:shd w:val="clear" w:color="auto" w:fill="CCECFC"/>
          </w:tcPr>
          <w:p w14:paraId="09D592A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MP-7 What is the solution and how is it implemented?</w:t>
            </w:r>
          </w:p>
        </w:tc>
      </w:tr>
      <w:tr w:rsidR="00C678CA" w:rsidRPr="00971397" w14:paraId="69873FB3" w14:textId="77777777">
        <w:tc>
          <w:tcPr>
            <w:tcW w:w="0" w:type="auto"/>
            <w:shd w:val="clear" w:color="auto" w:fill="FFFFFF"/>
          </w:tcPr>
          <w:p w14:paraId="1125930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30C5B3A" w14:textId="77777777">
        <w:tc>
          <w:tcPr>
            <w:tcW w:w="0" w:type="auto"/>
            <w:shd w:val="clear" w:color="auto" w:fill="FFFFFF"/>
          </w:tcPr>
          <w:p w14:paraId="04A3980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5C147E42" w14:textId="77777777" w:rsidR="00A77B3E" w:rsidRPr="00971397" w:rsidRDefault="00000000">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267" w:name="_Toc144074673"/>
      <w:r w:rsidRPr="00971397">
        <w:rPr>
          <w:rFonts w:asciiTheme="minorHAnsi" w:hAnsiTheme="minorHAnsi" w:cstheme="minorHAnsi"/>
        </w:rPr>
        <w:t>Physical and Environmental Protection</w:t>
      </w:r>
      <w:bookmarkEnd w:id="267"/>
    </w:p>
    <w:p w14:paraId="193CA10A"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268" w:name="_Toc144074674"/>
      <w:r w:rsidRPr="00971397">
        <w:rPr>
          <w:rFonts w:asciiTheme="minorHAnsi" w:hAnsiTheme="minorHAnsi" w:cstheme="minorHAnsi"/>
        </w:rPr>
        <w:t>PE-1 Policy and Procedures (L)(M)(H)</w:t>
      </w:r>
      <w:bookmarkEnd w:id="268"/>
    </w:p>
    <w:p w14:paraId="45FAC82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40DDAA55" w14:textId="571E7BA4"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physical and environmental protection policy that:</w:t>
      </w:r>
    </w:p>
    <w:p w14:paraId="12DC45C4"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276D1D3D"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20076702"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physical and environmental protection policy and the associated physical and environmental protection controls;</w:t>
      </w:r>
    </w:p>
    <w:p w14:paraId="570773E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physical and environmental protection policy and procedures; and</w:t>
      </w:r>
    </w:p>
    <w:p w14:paraId="53F5EC8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physical and environmental protection:</w:t>
      </w:r>
    </w:p>
    <w:p w14:paraId="1C811805" w14:textId="2829D614"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lastRenderedPageBreak/>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41A2B54B" w14:textId="0B3FCFAE"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8BB5FC1" w14:textId="77777777">
        <w:tc>
          <w:tcPr>
            <w:tcW w:w="0" w:type="auto"/>
            <w:shd w:val="clear" w:color="auto" w:fill="CCECFC"/>
          </w:tcPr>
          <w:p w14:paraId="1A11D23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PE-1 Control Summary Information</w:t>
            </w:r>
          </w:p>
        </w:tc>
      </w:tr>
      <w:tr w:rsidR="00C678CA" w:rsidRPr="00971397" w14:paraId="6A393436" w14:textId="77777777">
        <w:tc>
          <w:tcPr>
            <w:tcW w:w="0" w:type="auto"/>
            <w:shd w:val="clear" w:color="auto" w:fill="FFFFFF"/>
          </w:tcPr>
          <w:p w14:paraId="075530A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005CC6AC" w14:textId="77777777">
        <w:tc>
          <w:tcPr>
            <w:tcW w:w="0" w:type="auto"/>
            <w:shd w:val="clear" w:color="auto" w:fill="FFFFFF"/>
          </w:tcPr>
          <w:p w14:paraId="2F94F3E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PE-1(a):</w:t>
            </w:r>
          </w:p>
        </w:tc>
      </w:tr>
      <w:tr w:rsidR="00C678CA" w:rsidRPr="00971397" w14:paraId="314F0136" w14:textId="77777777">
        <w:tc>
          <w:tcPr>
            <w:tcW w:w="0" w:type="auto"/>
            <w:shd w:val="clear" w:color="auto" w:fill="FFFFFF"/>
          </w:tcPr>
          <w:p w14:paraId="023E765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PE-1(a)(1):</w:t>
            </w:r>
          </w:p>
        </w:tc>
      </w:tr>
      <w:tr w:rsidR="00C678CA" w:rsidRPr="00971397" w14:paraId="55C30E87" w14:textId="77777777">
        <w:tc>
          <w:tcPr>
            <w:tcW w:w="0" w:type="auto"/>
            <w:shd w:val="clear" w:color="auto" w:fill="FFFFFF"/>
          </w:tcPr>
          <w:p w14:paraId="3EEE446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PE-1(b):</w:t>
            </w:r>
          </w:p>
        </w:tc>
      </w:tr>
      <w:tr w:rsidR="00C678CA" w:rsidRPr="00971397" w14:paraId="298A078F" w14:textId="77777777">
        <w:tc>
          <w:tcPr>
            <w:tcW w:w="0" w:type="auto"/>
            <w:shd w:val="clear" w:color="auto" w:fill="FFFFFF"/>
          </w:tcPr>
          <w:p w14:paraId="371130CD" w14:textId="00608D8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PE-1(c)(1)-1:</w:t>
            </w:r>
          </w:p>
        </w:tc>
      </w:tr>
      <w:tr w:rsidR="00C678CA" w:rsidRPr="00971397" w14:paraId="47D66208" w14:textId="77777777">
        <w:tc>
          <w:tcPr>
            <w:tcW w:w="0" w:type="auto"/>
            <w:shd w:val="clear" w:color="auto" w:fill="FFFFFF"/>
          </w:tcPr>
          <w:p w14:paraId="2F50BFAF" w14:textId="1322EFC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PE-1(c)(1)-2:</w:t>
            </w:r>
          </w:p>
        </w:tc>
      </w:tr>
      <w:tr w:rsidR="00C678CA" w:rsidRPr="00971397" w14:paraId="52E945D7" w14:textId="77777777">
        <w:tc>
          <w:tcPr>
            <w:tcW w:w="0" w:type="auto"/>
            <w:shd w:val="clear" w:color="auto" w:fill="FFFFFF"/>
          </w:tcPr>
          <w:p w14:paraId="067BB55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PE-1(c)(2)-1:</w:t>
            </w:r>
          </w:p>
        </w:tc>
      </w:tr>
      <w:tr w:rsidR="00C678CA" w:rsidRPr="00971397" w14:paraId="776ACCDE" w14:textId="77777777">
        <w:tc>
          <w:tcPr>
            <w:tcW w:w="0" w:type="auto"/>
            <w:shd w:val="clear" w:color="auto" w:fill="FFFFFF"/>
          </w:tcPr>
          <w:p w14:paraId="5A29248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PE-1(c)(2)-2:</w:t>
            </w:r>
          </w:p>
        </w:tc>
      </w:tr>
      <w:tr w:rsidR="00C678CA" w:rsidRPr="00971397" w14:paraId="5BF34E2F" w14:textId="77777777">
        <w:tc>
          <w:tcPr>
            <w:tcW w:w="0" w:type="auto"/>
            <w:shd w:val="clear" w:color="auto" w:fill="FFFFFF"/>
          </w:tcPr>
          <w:p w14:paraId="5742569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27008EBD" w14:textId="3E56714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457880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B709EC2" w14:textId="76E45F1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781879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A8757DD" w14:textId="005CD8E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666784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5427588" w14:textId="6C9E322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374844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1A39761" w14:textId="37520BE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179259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2A02E47" w14:textId="77777777">
        <w:tc>
          <w:tcPr>
            <w:tcW w:w="0" w:type="auto"/>
            <w:shd w:val="clear" w:color="auto" w:fill="FFFFFF"/>
          </w:tcPr>
          <w:p w14:paraId="200B5B2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6EB3FD11" w14:textId="139A3AB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448837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A006D97" w14:textId="5D77B5E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446878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D78E96F" w14:textId="51E5934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806195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461C234C"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BFF84E7" w14:textId="77777777">
        <w:tc>
          <w:tcPr>
            <w:tcW w:w="0" w:type="auto"/>
            <w:shd w:val="clear" w:color="auto" w:fill="CCECFC"/>
          </w:tcPr>
          <w:p w14:paraId="4082FBB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lastRenderedPageBreak/>
              <w:t>PE-1 What is the solution and how is it implemented?</w:t>
            </w:r>
          </w:p>
        </w:tc>
      </w:tr>
      <w:tr w:rsidR="00C678CA" w:rsidRPr="00971397" w14:paraId="06693DAB" w14:textId="77777777">
        <w:tc>
          <w:tcPr>
            <w:tcW w:w="0" w:type="auto"/>
            <w:shd w:val="clear" w:color="auto" w:fill="FFFFFF"/>
          </w:tcPr>
          <w:p w14:paraId="149A819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6692E52C" w14:textId="77777777">
        <w:tc>
          <w:tcPr>
            <w:tcW w:w="0" w:type="auto"/>
            <w:shd w:val="clear" w:color="auto" w:fill="FFFFFF"/>
          </w:tcPr>
          <w:p w14:paraId="0E6F801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30CFEC1F" w14:textId="77777777">
        <w:tc>
          <w:tcPr>
            <w:tcW w:w="0" w:type="auto"/>
            <w:shd w:val="clear" w:color="auto" w:fill="FFFFFF"/>
          </w:tcPr>
          <w:p w14:paraId="2C6EC6D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33A220F4"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269" w:name="_Toc144074675"/>
      <w:r w:rsidRPr="00971397">
        <w:rPr>
          <w:rFonts w:asciiTheme="minorHAnsi" w:hAnsiTheme="minorHAnsi" w:cstheme="minorHAnsi"/>
        </w:rPr>
        <w:t>PE-2 Physical Access Authorizations (L)(M)(H)</w:t>
      </w:r>
      <w:bookmarkEnd w:id="269"/>
    </w:p>
    <w:p w14:paraId="6DD6F340"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Develop, approve, and maintain a list of individuals with authorized access to the facility where the system resides;</w:t>
      </w:r>
    </w:p>
    <w:p w14:paraId="6A3ECA72"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Issue authorization credentials for facility access;</w:t>
      </w:r>
    </w:p>
    <w:p w14:paraId="05E95C59"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c.</w:t>
      </w:r>
      <w:r w:rsidRPr="00971397">
        <w:rPr>
          <w:rFonts w:cstheme="minorHAnsi"/>
        </w:rPr>
        <w:tab/>
        <w:t>Review the access list detailing authorized facility access by individuals [FedRAMP Assignment: at least every ninety (90) days]; and</w:t>
      </w:r>
    </w:p>
    <w:p w14:paraId="27E7F7E2" w14:textId="2F05298C"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Remove individuals from the facility access list when access is no longer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4549855" w14:textId="77777777">
        <w:tc>
          <w:tcPr>
            <w:tcW w:w="0" w:type="auto"/>
            <w:shd w:val="clear" w:color="auto" w:fill="CCECFC"/>
          </w:tcPr>
          <w:p w14:paraId="091D4E6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PE-2 Control Summary Information</w:t>
            </w:r>
          </w:p>
        </w:tc>
      </w:tr>
      <w:tr w:rsidR="00C678CA" w:rsidRPr="00971397" w14:paraId="44B6DF5B" w14:textId="77777777">
        <w:tc>
          <w:tcPr>
            <w:tcW w:w="0" w:type="auto"/>
            <w:shd w:val="clear" w:color="auto" w:fill="FFFFFF"/>
          </w:tcPr>
          <w:p w14:paraId="7C64DE7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BE6CFC7" w14:textId="77777777">
        <w:tc>
          <w:tcPr>
            <w:tcW w:w="0" w:type="auto"/>
            <w:shd w:val="clear" w:color="auto" w:fill="FFFFFF"/>
          </w:tcPr>
          <w:p w14:paraId="36A3906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PE-2(c):</w:t>
            </w:r>
          </w:p>
        </w:tc>
      </w:tr>
      <w:tr w:rsidR="00C678CA" w:rsidRPr="00971397" w14:paraId="7F93BF97" w14:textId="77777777">
        <w:tc>
          <w:tcPr>
            <w:tcW w:w="0" w:type="auto"/>
            <w:shd w:val="clear" w:color="auto" w:fill="FFFFFF"/>
          </w:tcPr>
          <w:p w14:paraId="20BDC66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B7157B4" w14:textId="445D66B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55843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63E58A7" w14:textId="57011CF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95047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0DBC45B" w14:textId="21946E3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05672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A0887B0" w14:textId="7988420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06842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44A405C" w14:textId="1698252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265292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24635E1" w14:textId="77777777">
        <w:tc>
          <w:tcPr>
            <w:tcW w:w="0" w:type="auto"/>
            <w:shd w:val="clear" w:color="auto" w:fill="FFFFFF"/>
          </w:tcPr>
          <w:p w14:paraId="622A109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02CA8FAD" w14:textId="41C6442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213768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FF6A322" w14:textId="6B30BD7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45764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3DD2D8A" w14:textId="25AEF1E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844834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728DDF9" w14:textId="58ECD8B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01249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5D8874D" w14:textId="0762EBB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0879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ECB79E8" w14:textId="16D5BEE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918798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F10602C" w14:textId="2F245937"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604052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A8DAD8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831D116" w14:textId="77777777">
        <w:tc>
          <w:tcPr>
            <w:tcW w:w="0" w:type="auto"/>
            <w:shd w:val="clear" w:color="auto" w:fill="CCECFC"/>
          </w:tcPr>
          <w:p w14:paraId="2848495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PE-2 What is the solution and how is it implemented?</w:t>
            </w:r>
          </w:p>
        </w:tc>
      </w:tr>
      <w:tr w:rsidR="00C678CA" w:rsidRPr="00971397" w14:paraId="6FF72D64" w14:textId="77777777">
        <w:tc>
          <w:tcPr>
            <w:tcW w:w="0" w:type="auto"/>
            <w:shd w:val="clear" w:color="auto" w:fill="FFFFFF"/>
          </w:tcPr>
          <w:p w14:paraId="2A2F345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02AE055" w14:textId="77777777">
        <w:tc>
          <w:tcPr>
            <w:tcW w:w="0" w:type="auto"/>
            <w:shd w:val="clear" w:color="auto" w:fill="FFFFFF"/>
          </w:tcPr>
          <w:p w14:paraId="78953BF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2EB05C4" w14:textId="77777777">
        <w:tc>
          <w:tcPr>
            <w:tcW w:w="0" w:type="auto"/>
            <w:shd w:val="clear" w:color="auto" w:fill="FFFFFF"/>
          </w:tcPr>
          <w:p w14:paraId="57ECCFC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7532E3C1" w14:textId="77777777">
        <w:tc>
          <w:tcPr>
            <w:tcW w:w="0" w:type="auto"/>
            <w:shd w:val="clear" w:color="auto" w:fill="FFFFFF"/>
          </w:tcPr>
          <w:p w14:paraId="7D49043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3C584B0A"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270" w:name="_Toc144074676"/>
      <w:r w:rsidRPr="00971397">
        <w:rPr>
          <w:rFonts w:asciiTheme="minorHAnsi" w:hAnsiTheme="minorHAnsi" w:cstheme="minorHAnsi"/>
        </w:rPr>
        <w:t>PE-3 Physical Access Control (L)(M)(H)</w:t>
      </w:r>
      <w:bookmarkEnd w:id="270"/>
    </w:p>
    <w:p w14:paraId="22439614"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Enforce physical access authorizations at [Assignment: organization-defined entry and exit points to the facility where the system resides] by:</w:t>
      </w:r>
    </w:p>
    <w:p w14:paraId="15E12FC5"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Verifying individual access authorizations before granting access to the facility; and</w:t>
      </w:r>
    </w:p>
    <w:p w14:paraId="7AF25C60" w14:textId="5A6481A5"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Controlling ingress and egress to the facility using [FedRAMP Assignment: CSP defined physical access control systems/devices AND guards];</w:t>
      </w:r>
    </w:p>
    <w:p w14:paraId="3ECEB77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Maintain physical access audit logs for [Assignment: organization-defined entry or exit points];</w:t>
      </w:r>
    </w:p>
    <w:p w14:paraId="1B618CA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Control access to areas within the facility designated as publicly accessible by implementing the following controls: [Assignment: organization-defined physical access controls];</w:t>
      </w:r>
    </w:p>
    <w:p w14:paraId="085E9C0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d.</w:t>
      </w:r>
      <w:r w:rsidRPr="00971397">
        <w:rPr>
          <w:rFonts w:cstheme="minorHAnsi"/>
        </w:rPr>
        <w:tab/>
        <w:t>Escort visitors and control visitor activity [FedRAMP Assignment: in all circumstances within restricted access area where the information system resides];</w:t>
      </w:r>
    </w:p>
    <w:p w14:paraId="3094371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Secure keys, combinations, and other physical access devices;</w:t>
      </w:r>
    </w:p>
    <w:p w14:paraId="411368C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f.</w:t>
      </w:r>
      <w:r w:rsidRPr="00971397">
        <w:rPr>
          <w:rFonts w:cstheme="minorHAnsi"/>
        </w:rPr>
        <w:tab/>
        <w:t>Inventory [Assignment: organization-defined physical access devices] every [FedRAMP Assignment: at least annually]; and</w:t>
      </w:r>
    </w:p>
    <w:p w14:paraId="34848F45" w14:textId="43462D95"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g.</w:t>
      </w:r>
      <w:r w:rsidRPr="00971397">
        <w:rPr>
          <w:rFonts w:cstheme="minorHAnsi"/>
        </w:rPr>
        <w:tab/>
        <w:t>Change combinations and keys [FedRAMP Assignment: at least annually or earlier as required by a security relevant event.] and/or when keys are lost, combinations are compromised, or when individuals possessing the keys or combinations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D74B7B0" w14:textId="77777777">
        <w:tc>
          <w:tcPr>
            <w:tcW w:w="0" w:type="auto"/>
            <w:shd w:val="clear" w:color="auto" w:fill="CCECFC"/>
          </w:tcPr>
          <w:p w14:paraId="5C791DA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PE-3 Control Summary Information</w:t>
            </w:r>
          </w:p>
        </w:tc>
      </w:tr>
      <w:tr w:rsidR="00C678CA" w:rsidRPr="00971397" w14:paraId="2F122E4E" w14:textId="77777777">
        <w:tc>
          <w:tcPr>
            <w:tcW w:w="0" w:type="auto"/>
            <w:shd w:val="clear" w:color="auto" w:fill="FFFFFF"/>
          </w:tcPr>
          <w:p w14:paraId="71B7B11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66BC16C" w14:textId="77777777">
        <w:tc>
          <w:tcPr>
            <w:tcW w:w="0" w:type="auto"/>
            <w:shd w:val="clear" w:color="auto" w:fill="FFFFFF"/>
          </w:tcPr>
          <w:p w14:paraId="6787238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PE-3(a):</w:t>
            </w:r>
          </w:p>
        </w:tc>
      </w:tr>
      <w:tr w:rsidR="00C678CA" w:rsidRPr="00971397" w14:paraId="1B2BF706" w14:textId="77777777">
        <w:tc>
          <w:tcPr>
            <w:tcW w:w="0" w:type="auto"/>
            <w:shd w:val="clear" w:color="auto" w:fill="FFFFFF"/>
          </w:tcPr>
          <w:p w14:paraId="2EE826F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PE-3(a)(2):</w:t>
            </w:r>
          </w:p>
        </w:tc>
      </w:tr>
      <w:tr w:rsidR="00C678CA" w:rsidRPr="00971397" w14:paraId="0BB19468" w14:textId="77777777">
        <w:tc>
          <w:tcPr>
            <w:tcW w:w="0" w:type="auto"/>
            <w:shd w:val="clear" w:color="auto" w:fill="FFFFFF"/>
          </w:tcPr>
          <w:p w14:paraId="00B06F7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PE-3(b):</w:t>
            </w:r>
          </w:p>
        </w:tc>
      </w:tr>
      <w:tr w:rsidR="00C678CA" w:rsidRPr="00971397" w14:paraId="5EF256F9" w14:textId="77777777">
        <w:tc>
          <w:tcPr>
            <w:tcW w:w="0" w:type="auto"/>
            <w:shd w:val="clear" w:color="auto" w:fill="FFFFFF"/>
          </w:tcPr>
          <w:p w14:paraId="369721A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PE-3(c):</w:t>
            </w:r>
          </w:p>
        </w:tc>
      </w:tr>
      <w:tr w:rsidR="00C678CA" w:rsidRPr="00971397" w14:paraId="0F2E5354" w14:textId="77777777">
        <w:tc>
          <w:tcPr>
            <w:tcW w:w="0" w:type="auto"/>
            <w:shd w:val="clear" w:color="auto" w:fill="FFFFFF"/>
          </w:tcPr>
          <w:p w14:paraId="11FF6E1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PE-3(d):</w:t>
            </w:r>
          </w:p>
        </w:tc>
      </w:tr>
      <w:tr w:rsidR="00C678CA" w:rsidRPr="00971397" w14:paraId="3E3DC4B3" w14:textId="77777777">
        <w:tc>
          <w:tcPr>
            <w:tcW w:w="0" w:type="auto"/>
            <w:shd w:val="clear" w:color="auto" w:fill="FFFFFF"/>
          </w:tcPr>
          <w:p w14:paraId="7F3F6620" w14:textId="773624D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PE-3(f)-1:</w:t>
            </w:r>
          </w:p>
        </w:tc>
      </w:tr>
      <w:tr w:rsidR="00C678CA" w:rsidRPr="00971397" w14:paraId="0DD45309" w14:textId="77777777">
        <w:tc>
          <w:tcPr>
            <w:tcW w:w="0" w:type="auto"/>
            <w:shd w:val="clear" w:color="auto" w:fill="FFFFFF"/>
          </w:tcPr>
          <w:p w14:paraId="62AFD03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PE-3(f)-2:</w:t>
            </w:r>
          </w:p>
        </w:tc>
      </w:tr>
      <w:tr w:rsidR="00C678CA" w:rsidRPr="00971397" w14:paraId="0E1682ED" w14:textId="77777777">
        <w:tc>
          <w:tcPr>
            <w:tcW w:w="0" w:type="auto"/>
            <w:shd w:val="clear" w:color="auto" w:fill="FFFFFF"/>
          </w:tcPr>
          <w:p w14:paraId="25822D7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PE-3(g):</w:t>
            </w:r>
          </w:p>
        </w:tc>
      </w:tr>
      <w:tr w:rsidR="00C678CA" w:rsidRPr="00971397" w14:paraId="00821088" w14:textId="77777777">
        <w:tc>
          <w:tcPr>
            <w:tcW w:w="0" w:type="auto"/>
            <w:shd w:val="clear" w:color="auto" w:fill="FFFFFF"/>
          </w:tcPr>
          <w:p w14:paraId="10A9720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F88254C" w14:textId="73304CA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12600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50BBBA3" w14:textId="7B59E20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42626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E2A2CB1" w14:textId="30A123F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49055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30138EC" w14:textId="38A301E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059974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0F19F88" w14:textId="78B6E41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552553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9CE54AC" w14:textId="77777777">
        <w:tc>
          <w:tcPr>
            <w:tcW w:w="0" w:type="auto"/>
            <w:shd w:val="clear" w:color="auto" w:fill="FFFFFF"/>
          </w:tcPr>
          <w:p w14:paraId="18C0E91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3BBA7C88" w14:textId="22A88D2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80798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C4851B2" w14:textId="4E5A6A0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770819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D730B8D" w14:textId="00B42EF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06391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18F2406" w14:textId="32AC4A7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5575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B65C123" w14:textId="1C2FF63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26152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9AF3613" w14:textId="60440BF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010232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1BA795A" w14:textId="527331FD"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6456900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B9348A9"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280F617" w14:textId="77777777">
        <w:tc>
          <w:tcPr>
            <w:tcW w:w="0" w:type="auto"/>
            <w:shd w:val="clear" w:color="auto" w:fill="CCECFC"/>
          </w:tcPr>
          <w:p w14:paraId="5C57771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PE-3 What is the solution and how is it implemented?</w:t>
            </w:r>
          </w:p>
        </w:tc>
      </w:tr>
      <w:tr w:rsidR="00C678CA" w:rsidRPr="00971397" w14:paraId="2FF0CB50" w14:textId="77777777">
        <w:tc>
          <w:tcPr>
            <w:tcW w:w="0" w:type="auto"/>
            <w:shd w:val="clear" w:color="auto" w:fill="FFFFFF"/>
          </w:tcPr>
          <w:p w14:paraId="486D9B6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02C4E6A3" w14:textId="77777777">
        <w:tc>
          <w:tcPr>
            <w:tcW w:w="0" w:type="auto"/>
            <w:shd w:val="clear" w:color="auto" w:fill="FFFFFF"/>
          </w:tcPr>
          <w:p w14:paraId="43B49BA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1D29C0BB" w14:textId="77777777">
        <w:tc>
          <w:tcPr>
            <w:tcW w:w="0" w:type="auto"/>
            <w:shd w:val="clear" w:color="auto" w:fill="FFFFFF"/>
          </w:tcPr>
          <w:p w14:paraId="56D0A3D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7DD6F7F3" w14:textId="77777777">
        <w:tc>
          <w:tcPr>
            <w:tcW w:w="0" w:type="auto"/>
            <w:shd w:val="clear" w:color="auto" w:fill="FFFFFF"/>
          </w:tcPr>
          <w:p w14:paraId="65D37FB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1CBDF3C3" w14:textId="77777777">
        <w:tc>
          <w:tcPr>
            <w:tcW w:w="0" w:type="auto"/>
            <w:shd w:val="clear" w:color="auto" w:fill="FFFFFF"/>
          </w:tcPr>
          <w:p w14:paraId="3AF3242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4D7ED53E" w14:textId="77777777">
        <w:tc>
          <w:tcPr>
            <w:tcW w:w="0" w:type="auto"/>
            <w:shd w:val="clear" w:color="auto" w:fill="FFFFFF"/>
          </w:tcPr>
          <w:p w14:paraId="3E3D374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r w:rsidR="00C678CA" w:rsidRPr="00971397" w14:paraId="24061EEE" w14:textId="77777777">
        <w:tc>
          <w:tcPr>
            <w:tcW w:w="0" w:type="auto"/>
            <w:shd w:val="clear" w:color="auto" w:fill="FFFFFF"/>
          </w:tcPr>
          <w:p w14:paraId="15C790A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g:</w:t>
            </w:r>
          </w:p>
        </w:tc>
      </w:tr>
    </w:tbl>
    <w:p w14:paraId="19DD6163"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71" w:name="_Toc144074677"/>
      <w:r w:rsidRPr="00971397">
        <w:rPr>
          <w:rFonts w:asciiTheme="minorHAnsi" w:hAnsiTheme="minorHAnsi" w:cstheme="minorHAnsi"/>
        </w:rPr>
        <w:t>PE-3(1) System Access (H)</w:t>
      </w:r>
      <w:bookmarkEnd w:id="271"/>
    </w:p>
    <w:p w14:paraId="038A2EFB" w14:textId="764F847E" w:rsidR="00A77B3E" w:rsidRPr="00971397" w:rsidRDefault="00000000" w:rsidP="00971397">
      <w:pPr>
        <w:spacing w:after="320"/>
        <w:rPr>
          <w:rFonts w:cstheme="minorHAnsi"/>
        </w:rPr>
      </w:pPr>
      <w:r w:rsidRPr="00971397">
        <w:rPr>
          <w:rFonts w:cstheme="minorHAnsi"/>
        </w:rPr>
        <w:t>Enforce physical access authorizations to the system in addition to the physical access controls for the facility at [Assignment: organization-defined physical spaces containing one or more components of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F34D06D" w14:textId="77777777">
        <w:tc>
          <w:tcPr>
            <w:tcW w:w="0" w:type="auto"/>
            <w:shd w:val="clear" w:color="auto" w:fill="CCECFC"/>
          </w:tcPr>
          <w:p w14:paraId="6738F5A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PE-3(1) Control Summary Information</w:t>
            </w:r>
          </w:p>
        </w:tc>
      </w:tr>
      <w:tr w:rsidR="00C678CA" w:rsidRPr="00971397" w14:paraId="641E46DF" w14:textId="77777777">
        <w:tc>
          <w:tcPr>
            <w:tcW w:w="0" w:type="auto"/>
            <w:shd w:val="clear" w:color="auto" w:fill="FFFFFF"/>
          </w:tcPr>
          <w:p w14:paraId="782CA76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B3EC793" w14:textId="77777777">
        <w:tc>
          <w:tcPr>
            <w:tcW w:w="0" w:type="auto"/>
            <w:shd w:val="clear" w:color="auto" w:fill="FFFFFF"/>
          </w:tcPr>
          <w:p w14:paraId="7891C4FB" w14:textId="7C3A6F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PE-3(1):</w:t>
            </w:r>
          </w:p>
        </w:tc>
      </w:tr>
      <w:tr w:rsidR="00C678CA" w:rsidRPr="00971397" w14:paraId="40B398DA" w14:textId="77777777">
        <w:tc>
          <w:tcPr>
            <w:tcW w:w="0" w:type="auto"/>
            <w:shd w:val="clear" w:color="auto" w:fill="FFFFFF"/>
          </w:tcPr>
          <w:p w14:paraId="027B059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491DAED" w14:textId="68C907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80380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A889FFA" w14:textId="7AE163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74440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66DF72F" w14:textId="36F3E5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28930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3B0BD36" w14:textId="4FE524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74321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E57931D" w14:textId="428294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59818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CFEA138" w14:textId="77777777">
        <w:tc>
          <w:tcPr>
            <w:tcW w:w="0" w:type="auto"/>
            <w:shd w:val="clear" w:color="auto" w:fill="FFFFFF"/>
          </w:tcPr>
          <w:p w14:paraId="44FBAA74" w14:textId="77777777" w:rsidR="00A77B3E" w:rsidRPr="00971397" w:rsidRDefault="00000000" w:rsidP="009406D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5C6F405" w14:textId="459D78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89924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C8C090E" w14:textId="42DC8E1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61040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344427D" w14:textId="3400378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02434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CB79E89" w14:textId="1077F35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08319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B49C18A" w14:textId="6ABD286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20702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792A7D2" w14:textId="390D85B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60167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03CF136" w14:textId="5C0B48D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4346068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F7BE43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8FAC3CE" w14:textId="77777777">
        <w:tc>
          <w:tcPr>
            <w:tcW w:w="0" w:type="auto"/>
            <w:shd w:val="clear" w:color="auto" w:fill="CCECFC"/>
          </w:tcPr>
          <w:p w14:paraId="4EF004F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PE-3(1) What is the solution and how is it implemented?</w:t>
            </w:r>
          </w:p>
        </w:tc>
      </w:tr>
      <w:tr w:rsidR="00C678CA" w:rsidRPr="00971397" w14:paraId="03E7C960" w14:textId="77777777">
        <w:tc>
          <w:tcPr>
            <w:tcW w:w="0" w:type="auto"/>
            <w:shd w:val="clear" w:color="auto" w:fill="FFFFFF"/>
          </w:tcPr>
          <w:p w14:paraId="7736946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E2523E4"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72" w:name="_Toc144074678"/>
      <w:r w:rsidRPr="00971397">
        <w:rPr>
          <w:rFonts w:asciiTheme="minorHAnsi" w:hAnsiTheme="minorHAnsi" w:cstheme="minorHAnsi"/>
        </w:rPr>
        <w:lastRenderedPageBreak/>
        <w:t>PE-4 Access Control for Transmission (M)(H)</w:t>
      </w:r>
      <w:bookmarkEnd w:id="272"/>
    </w:p>
    <w:p w14:paraId="356ECB79" w14:textId="639ACE08" w:rsidR="00A77B3E" w:rsidRPr="00971397" w:rsidRDefault="00000000" w:rsidP="00971397">
      <w:pPr>
        <w:spacing w:after="320"/>
        <w:rPr>
          <w:rFonts w:cstheme="minorHAnsi"/>
        </w:rPr>
      </w:pPr>
      <w:r w:rsidRPr="00971397">
        <w:rPr>
          <w:rFonts w:cstheme="minorHAnsi"/>
        </w:rPr>
        <w:t>Control physical access to [Assignment: organization-defined system distribution and transmission lines] within organizational facilities using [Assignment: organization-defined security controls].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487EA67" w14:textId="77777777">
        <w:tc>
          <w:tcPr>
            <w:tcW w:w="0" w:type="auto"/>
            <w:shd w:val="clear" w:color="auto" w:fill="CCECFC"/>
          </w:tcPr>
          <w:p w14:paraId="7680C16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PE-4 Control Summary Information</w:t>
            </w:r>
          </w:p>
        </w:tc>
      </w:tr>
      <w:tr w:rsidR="00C678CA" w:rsidRPr="00971397" w14:paraId="6105932B" w14:textId="77777777">
        <w:tc>
          <w:tcPr>
            <w:tcW w:w="0" w:type="auto"/>
            <w:shd w:val="clear" w:color="auto" w:fill="FFFFFF"/>
          </w:tcPr>
          <w:p w14:paraId="2D38399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81E5409" w14:textId="77777777">
        <w:tc>
          <w:tcPr>
            <w:tcW w:w="0" w:type="auto"/>
            <w:shd w:val="clear" w:color="auto" w:fill="FFFFFF"/>
          </w:tcPr>
          <w:p w14:paraId="2DEBBF8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PE-4-1:</w:t>
            </w:r>
          </w:p>
        </w:tc>
      </w:tr>
      <w:tr w:rsidR="00C678CA" w:rsidRPr="00971397" w14:paraId="3C546B30" w14:textId="77777777">
        <w:tc>
          <w:tcPr>
            <w:tcW w:w="0" w:type="auto"/>
            <w:shd w:val="clear" w:color="auto" w:fill="FFFFFF"/>
          </w:tcPr>
          <w:p w14:paraId="4E8AC27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PE-4-2:</w:t>
            </w:r>
          </w:p>
        </w:tc>
      </w:tr>
      <w:tr w:rsidR="00C678CA" w:rsidRPr="00971397" w14:paraId="64FE0E3F" w14:textId="77777777">
        <w:tc>
          <w:tcPr>
            <w:tcW w:w="0" w:type="auto"/>
            <w:shd w:val="clear" w:color="auto" w:fill="FFFFFF"/>
          </w:tcPr>
          <w:p w14:paraId="0DA0DD3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F544DF7" w14:textId="2438632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60693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03FF0A6" w14:textId="08AB85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99917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FFFC3C7" w14:textId="636AFBC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65587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206A155" w14:textId="7A8E629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14404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367ED0F" w14:textId="3E7F04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74532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E4FBC28" w14:textId="77777777">
        <w:tc>
          <w:tcPr>
            <w:tcW w:w="0" w:type="auto"/>
            <w:shd w:val="clear" w:color="auto" w:fill="FFFFFF"/>
          </w:tcPr>
          <w:p w14:paraId="017570C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173B592" w14:textId="5E3FCAC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22047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F095585" w14:textId="014FDAD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29323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4228620" w14:textId="0403BEE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47259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B8061A9" w14:textId="70E1F6B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33994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72F8570" w14:textId="3309D28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72083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51EC2AC" w14:textId="45AB4D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82248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81F2809" w14:textId="02D39D2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199309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3F2310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E2A25FB" w14:textId="77777777">
        <w:tc>
          <w:tcPr>
            <w:tcW w:w="0" w:type="auto"/>
            <w:shd w:val="clear" w:color="auto" w:fill="CCECFC"/>
          </w:tcPr>
          <w:p w14:paraId="7D4FEC5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PE-4 What is the solution and how is it implemented?</w:t>
            </w:r>
          </w:p>
        </w:tc>
      </w:tr>
      <w:tr w:rsidR="00C678CA" w:rsidRPr="00971397" w14:paraId="493A266F" w14:textId="77777777">
        <w:tc>
          <w:tcPr>
            <w:tcW w:w="0" w:type="auto"/>
            <w:shd w:val="clear" w:color="auto" w:fill="FFFFFF"/>
          </w:tcPr>
          <w:p w14:paraId="32001BE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6E143CB"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73" w:name="_Toc144074679"/>
      <w:r w:rsidRPr="00971397">
        <w:rPr>
          <w:rFonts w:asciiTheme="minorHAnsi" w:hAnsiTheme="minorHAnsi" w:cstheme="minorHAnsi"/>
        </w:rPr>
        <w:t>PE-5 Access Control for Output Devices (M)(H)</w:t>
      </w:r>
      <w:bookmarkEnd w:id="273"/>
    </w:p>
    <w:p w14:paraId="0ACBDD30" w14:textId="44DEF747" w:rsidR="00A77B3E" w:rsidRPr="00971397" w:rsidRDefault="00000000" w:rsidP="00971397">
      <w:pPr>
        <w:spacing w:after="320"/>
        <w:rPr>
          <w:rFonts w:cstheme="minorHAnsi"/>
        </w:rPr>
      </w:pPr>
      <w:r w:rsidRPr="00971397">
        <w:rPr>
          <w:rFonts w:cstheme="minorHAnsi"/>
        </w:rPr>
        <w:t>Control physical access to output from [Assignment: organization-defined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6FC3ED7" w14:textId="77777777">
        <w:tc>
          <w:tcPr>
            <w:tcW w:w="0" w:type="auto"/>
            <w:shd w:val="clear" w:color="auto" w:fill="CCECFC"/>
          </w:tcPr>
          <w:p w14:paraId="49F13E9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PE-5 Control Summary Information</w:t>
            </w:r>
          </w:p>
        </w:tc>
      </w:tr>
      <w:tr w:rsidR="00C678CA" w:rsidRPr="00971397" w14:paraId="6319CE63" w14:textId="77777777">
        <w:tc>
          <w:tcPr>
            <w:tcW w:w="0" w:type="auto"/>
            <w:shd w:val="clear" w:color="auto" w:fill="FFFFFF"/>
          </w:tcPr>
          <w:p w14:paraId="5603993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F7B96C7" w14:textId="77777777">
        <w:tc>
          <w:tcPr>
            <w:tcW w:w="0" w:type="auto"/>
            <w:shd w:val="clear" w:color="auto" w:fill="FFFFFF"/>
          </w:tcPr>
          <w:p w14:paraId="700F8C0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PE-5:</w:t>
            </w:r>
          </w:p>
        </w:tc>
      </w:tr>
      <w:tr w:rsidR="00C678CA" w:rsidRPr="00971397" w14:paraId="5884FC5A" w14:textId="77777777">
        <w:tc>
          <w:tcPr>
            <w:tcW w:w="0" w:type="auto"/>
            <w:shd w:val="clear" w:color="auto" w:fill="FFFFFF"/>
          </w:tcPr>
          <w:p w14:paraId="6354069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98EA953" w14:textId="59E618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92291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102AB65" w14:textId="60F2EF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27591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E761E27" w14:textId="6A2DF3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58727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46F9D8D" w14:textId="4C7C8F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57776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8FC0CD4" w14:textId="007660F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38976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4755D04" w14:textId="77777777">
        <w:tc>
          <w:tcPr>
            <w:tcW w:w="0" w:type="auto"/>
            <w:shd w:val="clear" w:color="auto" w:fill="FFFFFF"/>
          </w:tcPr>
          <w:p w14:paraId="00D1F2A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15677A4" w14:textId="51E2FE0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70340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D387DEF" w14:textId="2B0D45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94318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B44175F" w14:textId="195C782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10608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E417C11" w14:textId="61D1A05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11361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14168DF" w14:textId="09DA6FE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10582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56124E6" w14:textId="599E0AA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7202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AD18F5B" w14:textId="1D4716C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4658882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57E3CD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F5727FF" w14:textId="77777777">
        <w:tc>
          <w:tcPr>
            <w:tcW w:w="0" w:type="auto"/>
            <w:shd w:val="clear" w:color="auto" w:fill="CCECFC"/>
          </w:tcPr>
          <w:p w14:paraId="36EFFA0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PE-5 What is the solution and how is it implemented?</w:t>
            </w:r>
          </w:p>
        </w:tc>
      </w:tr>
      <w:tr w:rsidR="00C678CA" w:rsidRPr="00971397" w14:paraId="2BEB9883" w14:textId="77777777">
        <w:tc>
          <w:tcPr>
            <w:tcW w:w="0" w:type="auto"/>
            <w:shd w:val="clear" w:color="auto" w:fill="FFFFFF"/>
          </w:tcPr>
          <w:p w14:paraId="3DA6327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846AEC9"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74" w:name="_Toc144074680"/>
      <w:r w:rsidRPr="00971397">
        <w:rPr>
          <w:rFonts w:asciiTheme="minorHAnsi" w:hAnsiTheme="minorHAnsi" w:cstheme="minorHAnsi"/>
        </w:rPr>
        <w:t>PE-6 Monitoring Physical Access (L)(M)(H)</w:t>
      </w:r>
      <w:bookmarkEnd w:id="274"/>
    </w:p>
    <w:p w14:paraId="1AAC1CA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Monitor physical access to the facility where the system resides to detect and respond to physical security incidents;</w:t>
      </w:r>
    </w:p>
    <w:p w14:paraId="57D3FF0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Review physical access logs [FedRAMP Assignment: at least monthly] and upon occurrence of [Assignment: organization-defined events or potential indications of events]; and</w:t>
      </w:r>
    </w:p>
    <w:p w14:paraId="4C94A5B7" w14:textId="4AA8CA29"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Coordinate results of reviews and investigations with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E966016" w14:textId="77777777">
        <w:tc>
          <w:tcPr>
            <w:tcW w:w="0" w:type="auto"/>
            <w:shd w:val="clear" w:color="auto" w:fill="CCECFC"/>
          </w:tcPr>
          <w:p w14:paraId="7DA6444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PE-6 Control Summary Information</w:t>
            </w:r>
          </w:p>
        </w:tc>
      </w:tr>
      <w:tr w:rsidR="00C678CA" w:rsidRPr="00971397" w14:paraId="50CF733A" w14:textId="77777777">
        <w:tc>
          <w:tcPr>
            <w:tcW w:w="0" w:type="auto"/>
            <w:shd w:val="clear" w:color="auto" w:fill="FFFFFF"/>
          </w:tcPr>
          <w:p w14:paraId="19F1156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B4754D4" w14:textId="77777777">
        <w:tc>
          <w:tcPr>
            <w:tcW w:w="0" w:type="auto"/>
            <w:shd w:val="clear" w:color="auto" w:fill="FFFFFF"/>
          </w:tcPr>
          <w:p w14:paraId="41844B3E" w14:textId="4569C87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PE-6(b)-1:</w:t>
            </w:r>
          </w:p>
        </w:tc>
      </w:tr>
      <w:tr w:rsidR="00C678CA" w:rsidRPr="00971397" w14:paraId="4743FB1B" w14:textId="77777777">
        <w:tc>
          <w:tcPr>
            <w:tcW w:w="0" w:type="auto"/>
            <w:shd w:val="clear" w:color="auto" w:fill="FFFFFF"/>
          </w:tcPr>
          <w:p w14:paraId="4A8E118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PE-6(b)-2:</w:t>
            </w:r>
          </w:p>
        </w:tc>
      </w:tr>
      <w:tr w:rsidR="00C678CA" w:rsidRPr="00971397" w14:paraId="66271CDB" w14:textId="77777777">
        <w:tc>
          <w:tcPr>
            <w:tcW w:w="0" w:type="auto"/>
            <w:shd w:val="clear" w:color="auto" w:fill="FFFFFF"/>
          </w:tcPr>
          <w:p w14:paraId="16050D1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AD3A30A" w14:textId="063BE72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37806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4228A42" w14:textId="75DAF00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510534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C1EAE5D" w14:textId="17B9A23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943675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013FBF5" w14:textId="5FBF61C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153082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9B59523" w14:textId="526042F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619331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8DCCC1E" w14:textId="77777777">
        <w:tc>
          <w:tcPr>
            <w:tcW w:w="0" w:type="auto"/>
            <w:shd w:val="clear" w:color="auto" w:fill="FFFFFF"/>
          </w:tcPr>
          <w:p w14:paraId="058AED7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DC407A7" w14:textId="4AC3E5C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44930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4667852" w14:textId="0947B6E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78686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A22B5CA" w14:textId="4B5D895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13805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0A4AB3F" w14:textId="6120F52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675184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84A77CF" w14:textId="6E8CBDC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116948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BE33E01" w14:textId="2D478C9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56131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7CE854E" w14:textId="3E11FB53" w:rsidR="00A77B3E" w:rsidRPr="00971397" w:rsidRDefault="00000000" w:rsidP="00EB1CBE">
            <w:pPr>
              <w:pStyle w:val="BodyText"/>
              <w:tabs>
                <w:tab w:val="left" w:pos="330"/>
                <w:tab w:val="left" w:pos="870"/>
                <w:tab w:val="left" w:pos="1440"/>
                <w:tab w:val="left" w:pos="2160"/>
              </w:tabs>
              <w:spacing w:line="20" w:lineRule="atLeast"/>
              <w:ind w:left="330" w:hanging="330"/>
              <w:rPr>
                <w:rFonts w:cstheme="minorHAnsi"/>
              </w:rPr>
            </w:pPr>
            <w:sdt>
              <w:sdtPr>
                <w:rPr>
                  <w:rFonts w:cstheme="minorHAnsi"/>
                </w:rPr>
                <w:id w:val="6532169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98F5904"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8E4B2B9" w14:textId="77777777">
        <w:tc>
          <w:tcPr>
            <w:tcW w:w="0" w:type="auto"/>
            <w:shd w:val="clear" w:color="auto" w:fill="CCECFC"/>
          </w:tcPr>
          <w:p w14:paraId="2B56B82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PE-6 What is the solution and how is it implemented?</w:t>
            </w:r>
          </w:p>
        </w:tc>
      </w:tr>
      <w:tr w:rsidR="00C678CA" w:rsidRPr="00971397" w14:paraId="50136178" w14:textId="77777777">
        <w:tc>
          <w:tcPr>
            <w:tcW w:w="0" w:type="auto"/>
            <w:shd w:val="clear" w:color="auto" w:fill="FFFFFF"/>
          </w:tcPr>
          <w:p w14:paraId="38A9404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7E2458E" w14:textId="77777777">
        <w:tc>
          <w:tcPr>
            <w:tcW w:w="0" w:type="auto"/>
            <w:shd w:val="clear" w:color="auto" w:fill="FFFFFF"/>
          </w:tcPr>
          <w:p w14:paraId="128F209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4E338617" w14:textId="77777777">
        <w:tc>
          <w:tcPr>
            <w:tcW w:w="0" w:type="auto"/>
            <w:shd w:val="clear" w:color="auto" w:fill="FFFFFF"/>
          </w:tcPr>
          <w:p w14:paraId="5E93265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29AC0510"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75" w:name="_Toc144074681"/>
      <w:r w:rsidRPr="00971397">
        <w:rPr>
          <w:rFonts w:asciiTheme="minorHAnsi" w:hAnsiTheme="minorHAnsi" w:cstheme="minorHAnsi"/>
        </w:rPr>
        <w:t>PE-6(1) Intrusion Alarms and Surveillance Equipment (M)(H)</w:t>
      </w:r>
      <w:bookmarkEnd w:id="275"/>
    </w:p>
    <w:p w14:paraId="6F6F9BFA" w14:textId="4860623B" w:rsidR="00A77B3E" w:rsidRPr="00971397" w:rsidRDefault="00000000" w:rsidP="00971397">
      <w:pPr>
        <w:spacing w:after="320"/>
        <w:rPr>
          <w:rFonts w:cstheme="minorHAnsi"/>
        </w:rPr>
      </w:pPr>
      <w:r w:rsidRPr="00971397">
        <w:rPr>
          <w:rFonts w:cstheme="minorHAnsi"/>
        </w:rPr>
        <w:t>Monitor physical access to the facility where the system resides using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F3732B9" w14:textId="77777777">
        <w:tc>
          <w:tcPr>
            <w:tcW w:w="0" w:type="auto"/>
            <w:shd w:val="clear" w:color="auto" w:fill="CCECFC"/>
          </w:tcPr>
          <w:p w14:paraId="27BFAC0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PE-6(1) Control Summary Information</w:t>
            </w:r>
          </w:p>
        </w:tc>
      </w:tr>
      <w:tr w:rsidR="00C678CA" w:rsidRPr="00971397" w14:paraId="76221381" w14:textId="77777777">
        <w:tc>
          <w:tcPr>
            <w:tcW w:w="0" w:type="auto"/>
            <w:shd w:val="clear" w:color="auto" w:fill="FFFFFF"/>
          </w:tcPr>
          <w:p w14:paraId="03A1ED8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5256FD4" w14:textId="77777777">
        <w:tc>
          <w:tcPr>
            <w:tcW w:w="0" w:type="auto"/>
            <w:shd w:val="clear" w:color="auto" w:fill="FFFFFF"/>
          </w:tcPr>
          <w:p w14:paraId="1453364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756D3F4" w14:textId="5A58875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48015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90E2962" w14:textId="6A75C97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10780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F566419" w14:textId="280FFB8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87327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04B0891" w14:textId="3B35EF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61106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9949BB0" w14:textId="418B1A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36861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8FD47F8" w14:textId="77777777">
        <w:tc>
          <w:tcPr>
            <w:tcW w:w="0" w:type="auto"/>
            <w:shd w:val="clear" w:color="auto" w:fill="FFFFFF"/>
          </w:tcPr>
          <w:p w14:paraId="583FD707" w14:textId="77777777" w:rsidR="00A77B3E" w:rsidRPr="00971397" w:rsidRDefault="00000000" w:rsidP="009406D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24291E88" w14:textId="4728A0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70737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8850BF7" w14:textId="66F7CC6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65958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328E44B" w14:textId="3AD755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2326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2CAB164" w14:textId="5C78D92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22158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504203F" w14:textId="6D4514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56295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A55F657" w14:textId="7810EDA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14612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ED83F32" w14:textId="7B971A9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557708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7BEB0A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19D5DB2" w14:textId="77777777">
        <w:tc>
          <w:tcPr>
            <w:tcW w:w="0" w:type="auto"/>
            <w:shd w:val="clear" w:color="auto" w:fill="CCECFC"/>
          </w:tcPr>
          <w:p w14:paraId="098C2CB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PE-6(1) What is the solution and how is it implemented?</w:t>
            </w:r>
          </w:p>
        </w:tc>
      </w:tr>
      <w:tr w:rsidR="00C678CA" w:rsidRPr="00971397" w14:paraId="0FE987BF" w14:textId="77777777">
        <w:tc>
          <w:tcPr>
            <w:tcW w:w="0" w:type="auto"/>
            <w:shd w:val="clear" w:color="auto" w:fill="FFFFFF"/>
          </w:tcPr>
          <w:p w14:paraId="6D206C5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D097625"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76" w:name="_Toc144074682"/>
      <w:r w:rsidRPr="00971397">
        <w:rPr>
          <w:rFonts w:asciiTheme="minorHAnsi" w:hAnsiTheme="minorHAnsi" w:cstheme="minorHAnsi"/>
        </w:rPr>
        <w:t>PE-6(4) Monitoring Physical Access to Systems (H)</w:t>
      </w:r>
      <w:bookmarkEnd w:id="276"/>
    </w:p>
    <w:p w14:paraId="4E6D3A9D" w14:textId="34A55B62" w:rsidR="00A77B3E" w:rsidRPr="00971397" w:rsidRDefault="00000000" w:rsidP="00971397">
      <w:pPr>
        <w:spacing w:after="320"/>
        <w:rPr>
          <w:rFonts w:cstheme="minorHAnsi"/>
        </w:rPr>
      </w:pPr>
      <w:r w:rsidRPr="00971397">
        <w:rPr>
          <w:rFonts w:cstheme="minorHAnsi"/>
        </w:rPr>
        <w:t>Monitor physical access to the system in addition to the physical access monitoring of the facility at [Assignment: organization-defined physical spaces containing one or more components of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A98D44A" w14:textId="77777777">
        <w:tc>
          <w:tcPr>
            <w:tcW w:w="0" w:type="auto"/>
            <w:shd w:val="clear" w:color="auto" w:fill="CCECFC"/>
          </w:tcPr>
          <w:p w14:paraId="4F6E6EA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PE-6(4) Control Summary Information</w:t>
            </w:r>
          </w:p>
        </w:tc>
      </w:tr>
      <w:tr w:rsidR="00C678CA" w:rsidRPr="00971397" w14:paraId="2302EE9F" w14:textId="77777777">
        <w:tc>
          <w:tcPr>
            <w:tcW w:w="0" w:type="auto"/>
            <w:shd w:val="clear" w:color="auto" w:fill="FFFFFF"/>
          </w:tcPr>
          <w:p w14:paraId="3414F4D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0DA2B9F" w14:textId="77777777">
        <w:tc>
          <w:tcPr>
            <w:tcW w:w="0" w:type="auto"/>
            <w:shd w:val="clear" w:color="auto" w:fill="FFFFFF"/>
          </w:tcPr>
          <w:p w14:paraId="42891AE9" w14:textId="7891A95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PE-6(4):</w:t>
            </w:r>
          </w:p>
        </w:tc>
      </w:tr>
      <w:tr w:rsidR="00C678CA" w:rsidRPr="00971397" w14:paraId="78C5F7B9" w14:textId="77777777">
        <w:tc>
          <w:tcPr>
            <w:tcW w:w="0" w:type="auto"/>
            <w:shd w:val="clear" w:color="auto" w:fill="FFFFFF"/>
          </w:tcPr>
          <w:p w14:paraId="6CC8377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804E616" w14:textId="071B268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94402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EFBBE9F" w14:textId="2E16B8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92078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ACCB16E" w14:textId="0821C8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70094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9BF905F" w14:textId="5A95BB4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27163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51243F6" w14:textId="524044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75173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F1BE1AB" w14:textId="77777777">
        <w:tc>
          <w:tcPr>
            <w:tcW w:w="0" w:type="auto"/>
            <w:shd w:val="clear" w:color="auto" w:fill="FFFFFF"/>
          </w:tcPr>
          <w:p w14:paraId="5DBD7FB9" w14:textId="77777777" w:rsidR="00A77B3E" w:rsidRPr="00971397" w:rsidRDefault="00000000" w:rsidP="009406D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49D9BE70" w14:textId="37F29F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65489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16BAD8C" w14:textId="60C723D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0852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AEDAC0C" w14:textId="2D8BC28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50690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AEE408B" w14:textId="1E342D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21255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12EFBD2" w14:textId="055A78E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81102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27F93B7" w14:textId="504325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14532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3528096" w14:textId="3C01778C"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381413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BAD3B8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8B98D6D" w14:textId="77777777">
        <w:tc>
          <w:tcPr>
            <w:tcW w:w="0" w:type="auto"/>
            <w:shd w:val="clear" w:color="auto" w:fill="CCECFC"/>
          </w:tcPr>
          <w:p w14:paraId="3FD1A52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PE-6(4) What is the solution and how is it implemented?</w:t>
            </w:r>
          </w:p>
        </w:tc>
      </w:tr>
      <w:tr w:rsidR="00C678CA" w:rsidRPr="00971397" w14:paraId="3634E2EF" w14:textId="77777777">
        <w:tc>
          <w:tcPr>
            <w:tcW w:w="0" w:type="auto"/>
            <w:shd w:val="clear" w:color="auto" w:fill="FFFFFF"/>
          </w:tcPr>
          <w:p w14:paraId="31737AA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5F2C03F"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77" w:name="_Toc144074683"/>
      <w:r w:rsidRPr="00971397">
        <w:rPr>
          <w:rFonts w:asciiTheme="minorHAnsi" w:hAnsiTheme="minorHAnsi" w:cstheme="minorHAnsi"/>
        </w:rPr>
        <w:t>PE-8 Visitor Access Records (L)(M)(H)</w:t>
      </w:r>
      <w:bookmarkEnd w:id="277"/>
    </w:p>
    <w:p w14:paraId="6CC5E70F"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Maintain visitor access records to the facility where the system resides for [FedRAMP Assignment: for a minimum of one (1) year];</w:t>
      </w:r>
    </w:p>
    <w:p w14:paraId="7F3E10CC"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Review visitor access records [FedRAMP Assignment: at least monthly]; and</w:t>
      </w:r>
    </w:p>
    <w:p w14:paraId="4A13268F" w14:textId="2F6D7E1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Report anomalies in visitor access records to [Assignment: organization-defined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7BE9D4" w14:textId="77777777">
        <w:tc>
          <w:tcPr>
            <w:tcW w:w="0" w:type="auto"/>
            <w:shd w:val="clear" w:color="auto" w:fill="CCECFC"/>
          </w:tcPr>
          <w:p w14:paraId="5BBB1E0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PE-8 Control Summary Information</w:t>
            </w:r>
          </w:p>
        </w:tc>
      </w:tr>
      <w:tr w:rsidR="00C678CA" w:rsidRPr="00971397" w14:paraId="2222EEDA" w14:textId="77777777">
        <w:tc>
          <w:tcPr>
            <w:tcW w:w="0" w:type="auto"/>
            <w:shd w:val="clear" w:color="auto" w:fill="FFFFFF"/>
          </w:tcPr>
          <w:p w14:paraId="10C64A7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62CC38B8" w14:textId="77777777">
        <w:tc>
          <w:tcPr>
            <w:tcW w:w="0" w:type="auto"/>
            <w:shd w:val="clear" w:color="auto" w:fill="FFFFFF"/>
          </w:tcPr>
          <w:p w14:paraId="3131E93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PE-8(a):</w:t>
            </w:r>
          </w:p>
        </w:tc>
      </w:tr>
      <w:tr w:rsidR="00C678CA" w:rsidRPr="00971397" w14:paraId="1BBE9A85" w14:textId="77777777">
        <w:tc>
          <w:tcPr>
            <w:tcW w:w="0" w:type="auto"/>
            <w:shd w:val="clear" w:color="auto" w:fill="FFFFFF"/>
          </w:tcPr>
          <w:p w14:paraId="4FA8D9F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Parameter PE-8(b):</w:t>
            </w:r>
          </w:p>
        </w:tc>
      </w:tr>
      <w:tr w:rsidR="00C678CA" w:rsidRPr="00971397" w14:paraId="3707C49B" w14:textId="77777777">
        <w:tc>
          <w:tcPr>
            <w:tcW w:w="0" w:type="auto"/>
            <w:shd w:val="clear" w:color="auto" w:fill="FFFFFF"/>
          </w:tcPr>
          <w:p w14:paraId="7A3AA63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PE-8(c):</w:t>
            </w:r>
          </w:p>
        </w:tc>
      </w:tr>
      <w:tr w:rsidR="00C678CA" w:rsidRPr="00971397" w14:paraId="1CB92190" w14:textId="77777777">
        <w:tc>
          <w:tcPr>
            <w:tcW w:w="0" w:type="auto"/>
            <w:shd w:val="clear" w:color="auto" w:fill="FFFFFF"/>
          </w:tcPr>
          <w:p w14:paraId="400E375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7C6EC871" w14:textId="3D8965B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973755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10C9934" w14:textId="2CA413D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97615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B5E2700" w14:textId="32818BA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337768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60AECF1" w14:textId="319D586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978820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C308708" w14:textId="256344A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23692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043A2B0" w14:textId="77777777">
        <w:tc>
          <w:tcPr>
            <w:tcW w:w="0" w:type="auto"/>
            <w:shd w:val="clear" w:color="auto" w:fill="FFFFFF"/>
          </w:tcPr>
          <w:p w14:paraId="05495B4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A3F2441" w14:textId="59410A6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08605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35EC8AD" w14:textId="446EA71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843276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6456060" w14:textId="5A1FB77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813352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E8F2050" w14:textId="50342DB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792953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3D763F1" w14:textId="1ECCD35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118297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9220E50" w14:textId="4634DEF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09261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A8BCCFC" w14:textId="7775117D" w:rsidR="00A77B3E" w:rsidRPr="00971397" w:rsidRDefault="00000000" w:rsidP="00EB1CBE">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9266752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DC4E3D3"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99B537B" w14:textId="77777777">
        <w:tc>
          <w:tcPr>
            <w:tcW w:w="0" w:type="auto"/>
            <w:shd w:val="clear" w:color="auto" w:fill="CCECFC"/>
          </w:tcPr>
          <w:p w14:paraId="4564DDB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PE-8 What is the solution and how is it implemented?</w:t>
            </w:r>
          </w:p>
        </w:tc>
      </w:tr>
      <w:tr w:rsidR="00C678CA" w:rsidRPr="00971397" w14:paraId="00438404" w14:textId="77777777">
        <w:tc>
          <w:tcPr>
            <w:tcW w:w="0" w:type="auto"/>
            <w:shd w:val="clear" w:color="auto" w:fill="FFFFFF"/>
          </w:tcPr>
          <w:p w14:paraId="66DE7BE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347CAAC" w14:textId="77777777">
        <w:tc>
          <w:tcPr>
            <w:tcW w:w="0" w:type="auto"/>
            <w:shd w:val="clear" w:color="auto" w:fill="FFFFFF"/>
          </w:tcPr>
          <w:p w14:paraId="392C4B0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7254A2CA" w14:textId="77777777">
        <w:tc>
          <w:tcPr>
            <w:tcW w:w="0" w:type="auto"/>
            <w:shd w:val="clear" w:color="auto" w:fill="FFFFFF"/>
          </w:tcPr>
          <w:p w14:paraId="2437235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33F610D3"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78" w:name="_Toc144074684"/>
      <w:r w:rsidRPr="00971397">
        <w:rPr>
          <w:rFonts w:asciiTheme="minorHAnsi" w:hAnsiTheme="minorHAnsi" w:cstheme="minorHAnsi"/>
        </w:rPr>
        <w:lastRenderedPageBreak/>
        <w:t>PE-8(1) Automated Records Maintenance and Review (H)</w:t>
      </w:r>
      <w:bookmarkEnd w:id="278"/>
    </w:p>
    <w:p w14:paraId="061E255F" w14:textId="168B0AA1" w:rsidR="00A77B3E" w:rsidRPr="00971397" w:rsidRDefault="00000000" w:rsidP="00971397">
      <w:pPr>
        <w:spacing w:after="320"/>
        <w:rPr>
          <w:rFonts w:cstheme="minorHAnsi"/>
        </w:rPr>
      </w:pPr>
      <w:r w:rsidRPr="00971397">
        <w:rPr>
          <w:rFonts w:cstheme="minorHAnsi"/>
        </w:rPr>
        <w:t>Maintain and review visitor access records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F600557" w14:textId="77777777">
        <w:tc>
          <w:tcPr>
            <w:tcW w:w="0" w:type="auto"/>
            <w:shd w:val="clear" w:color="auto" w:fill="CCECFC"/>
          </w:tcPr>
          <w:p w14:paraId="4D8C6DE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PE-8(1) Control Summary Information</w:t>
            </w:r>
          </w:p>
        </w:tc>
      </w:tr>
      <w:tr w:rsidR="00C678CA" w:rsidRPr="00971397" w14:paraId="097DAB6C" w14:textId="77777777">
        <w:tc>
          <w:tcPr>
            <w:tcW w:w="0" w:type="auto"/>
            <w:shd w:val="clear" w:color="auto" w:fill="FFFFFF"/>
          </w:tcPr>
          <w:p w14:paraId="41B9A1B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D367F23" w14:textId="77777777">
        <w:tc>
          <w:tcPr>
            <w:tcW w:w="0" w:type="auto"/>
            <w:shd w:val="clear" w:color="auto" w:fill="FFFFFF"/>
          </w:tcPr>
          <w:p w14:paraId="3525FBB8" w14:textId="48A9E2C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PE-8(1):</w:t>
            </w:r>
          </w:p>
        </w:tc>
      </w:tr>
      <w:tr w:rsidR="00C678CA" w:rsidRPr="00971397" w14:paraId="74EDE842" w14:textId="77777777">
        <w:tc>
          <w:tcPr>
            <w:tcW w:w="0" w:type="auto"/>
            <w:shd w:val="clear" w:color="auto" w:fill="FFFFFF"/>
          </w:tcPr>
          <w:p w14:paraId="7EB82B8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A6A63EE" w14:textId="386EA6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60821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E88A0C3" w14:textId="2BA4A95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09625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A8C4A0F" w14:textId="5FE0500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774768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301E689" w14:textId="78EFAAA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85691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AF5DB60" w14:textId="25BE6E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50915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7C1DD20" w14:textId="77777777">
        <w:tc>
          <w:tcPr>
            <w:tcW w:w="0" w:type="auto"/>
            <w:shd w:val="clear" w:color="auto" w:fill="FFFFFF"/>
          </w:tcPr>
          <w:p w14:paraId="65F42BE1" w14:textId="77777777" w:rsidR="00A77B3E" w:rsidRPr="00971397" w:rsidRDefault="00000000" w:rsidP="009406D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34432F9" w14:textId="3AEF92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73091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A646B4C" w14:textId="3E07EEA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0577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9753195" w14:textId="6FD0C3A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45563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FFBD4FA" w14:textId="7B3029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99538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B266F56" w14:textId="6532F64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55736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C89FB19" w14:textId="447E8E0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50284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472EB83" w14:textId="11ED6BE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3067783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34CFAF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701B70D" w14:textId="77777777">
        <w:tc>
          <w:tcPr>
            <w:tcW w:w="0" w:type="auto"/>
            <w:shd w:val="clear" w:color="auto" w:fill="CCECFC"/>
          </w:tcPr>
          <w:p w14:paraId="7B45274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PE-8(1) What is the solution and how is it implemented?</w:t>
            </w:r>
          </w:p>
        </w:tc>
      </w:tr>
      <w:tr w:rsidR="00C678CA" w:rsidRPr="00971397" w14:paraId="0B615D7A" w14:textId="77777777">
        <w:tc>
          <w:tcPr>
            <w:tcW w:w="0" w:type="auto"/>
            <w:shd w:val="clear" w:color="auto" w:fill="FFFFFF"/>
          </w:tcPr>
          <w:p w14:paraId="07D82DC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14BC28D"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79" w:name="_Toc144074685"/>
      <w:r w:rsidRPr="00971397">
        <w:rPr>
          <w:rFonts w:asciiTheme="minorHAnsi" w:hAnsiTheme="minorHAnsi" w:cstheme="minorHAnsi"/>
        </w:rPr>
        <w:lastRenderedPageBreak/>
        <w:t>PE-9 Power Equipment and Cabling (M)(H)</w:t>
      </w:r>
      <w:bookmarkEnd w:id="279"/>
    </w:p>
    <w:p w14:paraId="5F9A0D80" w14:textId="6CCF9691" w:rsidR="00A77B3E" w:rsidRPr="00971397" w:rsidRDefault="00000000" w:rsidP="00971397">
      <w:pPr>
        <w:spacing w:after="320"/>
        <w:rPr>
          <w:rFonts w:cstheme="minorHAnsi"/>
        </w:rPr>
      </w:pPr>
      <w:r w:rsidRPr="00971397">
        <w:rPr>
          <w:rFonts w:cstheme="minorHAnsi"/>
        </w:rPr>
        <w:t>Protect power equipment and power cabling for the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7B31EAC" w14:textId="77777777">
        <w:tc>
          <w:tcPr>
            <w:tcW w:w="0" w:type="auto"/>
            <w:shd w:val="clear" w:color="auto" w:fill="CCECFC"/>
          </w:tcPr>
          <w:p w14:paraId="3404D02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PE-9 Control Summary Information</w:t>
            </w:r>
          </w:p>
        </w:tc>
      </w:tr>
      <w:tr w:rsidR="00C678CA" w:rsidRPr="00971397" w14:paraId="0D0C0273" w14:textId="77777777">
        <w:tc>
          <w:tcPr>
            <w:tcW w:w="0" w:type="auto"/>
            <w:shd w:val="clear" w:color="auto" w:fill="FFFFFF"/>
          </w:tcPr>
          <w:p w14:paraId="6DAC7B8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75BEA5F" w14:textId="77777777">
        <w:tc>
          <w:tcPr>
            <w:tcW w:w="0" w:type="auto"/>
            <w:shd w:val="clear" w:color="auto" w:fill="FFFFFF"/>
          </w:tcPr>
          <w:p w14:paraId="20C6BAF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2FE55C5" w14:textId="4E5702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23439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22D0C1A" w14:textId="195312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66812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53641BA" w14:textId="72C5E33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1517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D8445ED" w14:textId="6EA76C8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52257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67B6844" w14:textId="115552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40712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3D88118" w14:textId="77777777">
        <w:tc>
          <w:tcPr>
            <w:tcW w:w="0" w:type="auto"/>
            <w:shd w:val="clear" w:color="auto" w:fill="FFFFFF"/>
          </w:tcPr>
          <w:p w14:paraId="0C3B070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F8A043E" w14:textId="5AFF48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92943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CD190CB" w14:textId="5C3224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38000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EACA686" w14:textId="025D25E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01699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07D1004" w14:textId="51F8572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82298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8DC18CF" w14:textId="6642F0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57426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EB08F40" w14:textId="65D1D5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15596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67439C0" w14:textId="39D2E71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868081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3DD69C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D4A5CE2" w14:textId="77777777">
        <w:tc>
          <w:tcPr>
            <w:tcW w:w="0" w:type="auto"/>
            <w:shd w:val="clear" w:color="auto" w:fill="CCECFC"/>
          </w:tcPr>
          <w:p w14:paraId="6030055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PE-9 What is the solution and how is it implemented?</w:t>
            </w:r>
          </w:p>
        </w:tc>
      </w:tr>
      <w:tr w:rsidR="00C678CA" w:rsidRPr="00971397" w14:paraId="044B3E99" w14:textId="77777777">
        <w:tc>
          <w:tcPr>
            <w:tcW w:w="0" w:type="auto"/>
            <w:shd w:val="clear" w:color="auto" w:fill="FFFFFF"/>
          </w:tcPr>
          <w:p w14:paraId="18DA285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5AD19A5"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80" w:name="_Toc144074686"/>
      <w:r w:rsidRPr="00971397">
        <w:rPr>
          <w:rFonts w:asciiTheme="minorHAnsi" w:hAnsiTheme="minorHAnsi" w:cstheme="minorHAnsi"/>
        </w:rPr>
        <w:lastRenderedPageBreak/>
        <w:t>PE-10 Emergency Shutoff (M)(H)</w:t>
      </w:r>
      <w:bookmarkEnd w:id="280"/>
    </w:p>
    <w:p w14:paraId="6CBDB34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Provide the capability of shutting off power to [Assignment: organization-defined system or individual system components] in emergency situations;</w:t>
      </w:r>
    </w:p>
    <w:p w14:paraId="4493403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Place emergency shutoff switches or devices in [FedRAMP Assignment: near more than one egress point of the IT area and ensures it is labeled and protected by a cover to prevent accidental shut-off] to facilitate access for authorized personnel; and</w:t>
      </w:r>
    </w:p>
    <w:p w14:paraId="6F962D6B" w14:textId="4B57DBFA"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Protect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000A815" w14:textId="77777777">
        <w:tc>
          <w:tcPr>
            <w:tcW w:w="0" w:type="auto"/>
            <w:shd w:val="clear" w:color="auto" w:fill="CCECFC"/>
          </w:tcPr>
          <w:p w14:paraId="6F594D8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PE-10 Control Summary Information</w:t>
            </w:r>
          </w:p>
        </w:tc>
      </w:tr>
      <w:tr w:rsidR="00C678CA" w:rsidRPr="00971397" w14:paraId="77CF702C" w14:textId="77777777">
        <w:tc>
          <w:tcPr>
            <w:tcW w:w="0" w:type="auto"/>
            <w:shd w:val="clear" w:color="auto" w:fill="FFFFFF"/>
          </w:tcPr>
          <w:p w14:paraId="443D1EB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F853FE1" w14:textId="77777777">
        <w:tc>
          <w:tcPr>
            <w:tcW w:w="0" w:type="auto"/>
            <w:shd w:val="clear" w:color="auto" w:fill="FFFFFF"/>
          </w:tcPr>
          <w:p w14:paraId="6C0F3C3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PE-10(a):</w:t>
            </w:r>
          </w:p>
        </w:tc>
      </w:tr>
      <w:tr w:rsidR="00C678CA" w:rsidRPr="00971397" w14:paraId="01064DDC" w14:textId="77777777">
        <w:tc>
          <w:tcPr>
            <w:tcW w:w="0" w:type="auto"/>
            <w:shd w:val="clear" w:color="auto" w:fill="FFFFFF"/>
          </w:tcPr>
          <w:p w14:paraId="55F05C0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PE-10(b):</w:t>
            </w:r>
          </w:p>
        </w:tc>
      </w:tr>
      <w:tr w:rsidR="00C678CA" w:rsidRPr="00971397" w14:paraId="0F2F3F46" w14:textId="77777777">
        <w:tc>
          <w:tcPr>
            <w:tcW w:w="0" w:type="auto"/>
            <w:shd w:val="clear" w:color="auto" w:fill="FFFFFF"/>
          </w:tcPr>
          <w:p w14:paraId="69E5ACF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B285FFC" w14:textId="482B623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84923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6F721F6" w14:textId="4D6F991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70226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1DEA4ED" w14:textId="3ACE572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022897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569C14F" w14:textId="4D95883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43499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529C9CA" w14:textId="0FCE83C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568461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0CB3422" w14:textId="77777777">
        <w:tc>
          <w:tcPr>
            <w:tcW w:w="0" w:type="auto"/>
            <w:shd w:val="clear" w:color="auto" w:fill="FFFFFF"/>
          </w:tcPr>
          <w:p w14:paraId="229B21B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4686528" w14:textId="03A54BC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212702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3FD91EA" w14:textId="3F81154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491797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1D38471" w14:textId="4225B27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860636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A8CB300" w14:textId="44B7985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92537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2BBD992" w14:textId="0A05C44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785873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B969653" w14:textId="403C5F2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88943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B11B14A" w14:textId="7ABEF7C4"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055905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E9BC46E"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7B0DE42" w14:textId="77777777">
        <w:tc>
          <w:tcPr>
            <w:tcW w:w="0" w:type="auto"/>
            <w:shd w:val="clear" w:color="auto" w:fill="CCECFC"/>
          </w:tcPr>
          <w:p w14:paraId="18CBA62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PE-10 What is the solution and how is it implemented?</w:t>
            </w:r>
          </w:p>
        </w:tc>
      </w:tr>
      <w:tr w:rsidR="00C678CA" w:rsidRPr="00971397" w14:paraId="6474813F" w14:textId="77777777">
        <w:tc>
          <w:tcPr>
            <w:tcW w:w="0" w:type="auto"/>
            <w:shd w:val="clear" w:color="auto" w:fill="FFFFFF"/>
          </w:tcPr>
          <w:p w14:paraId="374B728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6851DE6C" w14:textId="77777777">
        <w:tc>
          <w:tcPr>
            <w:tcW w:w="0" w:type="auto"/>
            <w:shd w:val="clear" w:color="auto" w:fill="FFFFFF"/>
          </w:tcPr>
          <w:p w14:paraId="648F4B8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42CE1328" w14:textId="77777777">
        <w:tc>
          <w:tcPr>
            <w:tcW w:w="0" w:type="auto"/>
            <w:shd w:val="clear" w:color="auto" w:fill="FFFFFF"/>
          </w:tcPr>
          <w:p w14:paraId="27CEC7A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76C1B5ED"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81" w:name="_Toc144074687"/>
      <w:r w:rsidRPr="00971397">
        <w:rPr>
          <w:rFonts w:asciiTheme="minorHAnsi" w:hAnsiTheme="minorHAnsi" w:cstheme="minorHAnsi"/>
        </w:rPr>
        <w:t>PE-11 Emergency Power (M)(H)</w:t>
      </w:r>
      <w:bookmarkEnd w:id="281"/>
    </w:p>
    <w:p w14:paraId="1535B6E9" w14:textId="049ED134" w:rsidR="00A77B3E" w:rsidRPr="00971397" w:rsidRDefault="00000000" w:rsidP="00971397">
      <w:pPr>
        <w:spacing w:after="320"/>
        <w:rPr>
          <w:rFonts w:cstheme="minorHAnsi"/>
        </w:rPr>
      </w:pPr>
      <w:r w:rsidRPr="00971397">
        <w:rPr>
          <w:rFonts w:cstheme="minorHAnsi"/>
        </w:rPr>
        <w:t>Provide an uninterruptible power supply to facilitate [Selection</w:t>
      </w:r>
      <w:r w:rsidR="00325712" w:rsidRPr="00971397">
        <w:rPr>
          <w:rFonts w:cstheme="minorHAnsi"/>
        </w:rPr>
        <w:t xml:space="preserve"> (one or more):</w:t>
      </w:r>
      <w:r w:rsidRPr="00971397">
        <w:rPr>
          <w:rFonts w:cstheme="minorHAnsi"/>
        </w:rPr>
        <w:t xml:space="preserve"> Assignment: an orderly shutdown of the system; transition of the system to long-term alternate power]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83BA1D4" w14:textId="77777777">
        <w:tc>
          <w:tcPr>
            <w:tcW w:w="0" w:type="auto"/>
            <w:shd w:val="clear" w:color="auto" w:fill="CCECFC"/>
          </w:tcPr>
          <w:p w14:paraId="48B6CF4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PE-11 Control Summary Information</w:t>
            </w:r>
          </w:p>
        </w:tc>
      </w:tr>
      <w:tr w:rsidR="00C678CA" w:rsidRPr="00971397" w14:paraId="5294541D" w14:textId="77777777">
        <w:tc>
          <w:tcPr>
            <w:tcW w:w="0" w:type="auto"/>
            <w:shd w:val="clear" w:color="auto" w:fill="FFFFFF"/>
          </w:tcPr>
          <w:p w14:paraId="12BC083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303C9C2" w14:textId="77777777">
        <w:tc>
          <w:tcPr>
            <w:tcW w:w="0" w:type="auto"/>
            <w:shd w:val="clear" w:color="auto" w:fill="FFFFFF"/>
          </w:tcPr>
          <w:p w14:paraId="1F6BBB7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PE-11:</w:t>
            </w:r>
          </w:p>
        </w:tc>
      </w:tr>
      <w:tr w:rsidR="00C678CA" w:rsidRPr="00971397" w14:paraId="0598C76A" w14:textId="77777777">
        <w:tc>
          <w:tcPr>
            <w:tcW w:w="0" w:type="auto"/>
            <w:shd w:val="clear" w:color="auto" w:fill="FFFFFF"/>
          </w:tcPr>
          <w:p w14:paraId="435FBED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B281944" w14:textId="680486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31247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C5E1F2B" w14:textId="7135385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66778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1DE89D1" w14:textId="5216AE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64945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159DE8E" w14:textId="6169428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24658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FBBE04E" w14:textId="5CFE176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74470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D1FC80E" w14:textId="77777777">
        <w:tc>
          <w:tcPr>
            <w:tcW w:w="0" w:type="auto"/>
            <w:shd w:val="clear" w:color="auto" w:fill="FFFFFF"/>
          </w:tcPr>
          <w:p w14:paraId="5126CE0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8BAB5F0" w14:textId="31219F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6850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DE29866" w14:textId="1AEE44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79415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8FD3D39" w14:textId="79C1C5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82326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6228814" w14:textId="75DAE8D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84462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5CB2EF8" w14:textId="6F6A1DF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34989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ED5D9C7" w14:textId="242CFB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90759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D108089" w14:textId="65BB3DF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458572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r w:rsidR="00C678CA" w:rsidRPr="00971397" w14:paraId="3EFE8E73" w14:textId="77777777">
        <w:tc>
          <w:tcPr>
            <w:tcW w:w="0" w:type="auto"/>
            <w:shd w:val="clear" w:color="auto" w:fill="CCECFC"/>
          </w:tcPr>
          <w:p w14:paraId="0905CFB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PE-11 What is the solution and how is it implemented?</w:t>
            </w:r>
          </w:p>
        </w:tc>
      </w:tr>
      <w:tr w:rsidR="00C678CA" w:rsidRPr="00971397" w14:paraId="42F1FD6C" w14:textId="77777777">
        <w:tc>
          <w:tcPr>
            <w:tcW w:w="0" w:type="auto"/>
            <w:shd w:val="clear" w:color="auto" w:fill="FFFFFF"/>
          </w:tcPr>
          <w:p w14:paraId="46ABABF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8940361"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82" w:name="_Toc144074688"/>
      <w:r w:rsidRPr="00971397">
        <w:rPr>
          <w:rFonts w:asciiTheme="minorHAnsi" w:hAnsiTheme="minorHAnsi" w:cstheme="minorHAnsi"/>
        </w:rPr>
        <w:t>PE-11(1) Alternate Power Supply — Minimal Operational Capability (H)</w:t>
      </w:r>
      <w:bookmarkEnd w:id="282"/>
    </w:p>
    <w:p w14:paraId="09B52CD0" w14:textId="5BCC6106" w:rsidR="00A77B3E" w:rsidRPr="00971397" w:rsidRDefault="00000000" w:rsidP="00971397">
      <w:pPr>
        <w:spacing w:after="320"/>
        <w:rPr>
          <w:rFonts w:cstheme="minorHAnsi"/>
        </w:rPr>
      </w:pPr>
      <w:r w:rsidRPr="00971397">
        <w:rPr>
          <w:rFonts w:cstheme="minorHAnsi"/>
        </w:rPr>
        <w:t>Provide an alternate power supply for the system that is activated [FedRAMP Assignment: automatically] and that can maintain minimally required operational capability in the event of an extended loss of the primary power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4963FC" w14:textId="77777777">
        <w:tc>
          <w:tcPr>
            <w:tcW w:w="0" w:type="auto"/>
            <w:shd w:val="clear" w:color="auto" w:fill="CCECFC"/>
          </w:tcPr>
          <w:p w14:paraId="0684EB7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PE-11(1) Control Summary Information</w:t>
            </w:r>
          </w:p>
        </w:tc>
      </w:tr>
      <w:tr w:rsidR="00C678CA" w:rsidRPr="00971397" w14:paraId="156BEF34" w14:textId="77777777">
        <w:tc>
          <w:tcPr>
            <w:tcW w:w="0" w:type="auto"/>
            <w:shd w:val="clear" w:color="auto" w:fill="FFFFFF"/>
          </w:tcPr>
          <w:p w14:paraId="7E8D7FC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18031A5" w14:textId="77777777">
        <w:tc>
          <w:tcPr>
            <w:tcW w:w="0" w:type="auto"/>
            <w:shd w:val="clear" w:color="auto" w:fill="FFFFFF"/>
          </w:tcPr>
          <w:p w14:paraId="68C465BF" w14:textId="534AD5A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PE-11(1):</w:t>
            </w:r>
          </w:p>
        </w:tc>
      </w:tr>
      <w:tr w:rsidR="00C678CA" w:rsidRPr="00971397" w14:paraId="048B698E" w14:textId="77777777">
        <w:tc>
          <w:tcPr>
            <w:tcW w:w="0" w:type="auto"/>
            <w:shd w:val="clear" w:color="auto" w:fill="FFFFFF"/>
          </w:tcPr>
          <w:p w14:paraId="3DFD57F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B237997" w14:textId="78F362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98217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AFC62CE" w14:textId="1334CD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15702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F676795" w14:textId="0C0BA6C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16353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CFD8470" w14:textId="2033E36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74772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4CE9734" w14:textId="24A24D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58199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B4C0E6B" w14:textId="77777777">
        <w:tc>
          <w:tcPr>
            <w:tcW w:w="0" w:type="auto"/>
            <w:shd w:val="clear" w:color="auto" w:fill="FFFFFF"/>
          </w:tcPr>
          <w:p w14:paraId="735D20E2" w14:textId="77777777" w:rsidR="00A77B3E" w:rsidRPr="00971397" w:rsidRDefault="00000000" w:rsidP="009406D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6C37610" w14:textId="133921F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8226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3951650" w14:textId="075DEAA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65417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985AE04" w14:textId="4C868D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85534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87196B7" w14:textId="5A456D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71428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8AF93FF" w14:textId="710FC53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20196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2CD42E0" w14:textId="2D4B2F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152828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78B6FC8" w14:textId="32C1105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208887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FD1F2A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FD1B0A2" w14:textId="77777777">
        <w:tc>
          <w:tcPr>
            <w:tcW w:w="0" w:type="auto"/>
            <w:shd w:val="clear" w:color="auto" w:fill="CCECFC"/>
          </w:tcPr>
          <w:p w14:paraId="54565A4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PE-11(1) What is the solution and how is it implemented?</w:t>
            </w:r>
          </w:p>
        </w:tc>
      </w:tr>
      <w:tr w:rsidR="00C678CA" w:rsidRPr="00971397" w14:paraId="7EAD7064" w14:textId="77777777">
        <w:tc>
          <w:tcPr>
            <w:tcW w:w="0" w:type="auto"/>
            <w:shd w:val="clear" w:color="auto" w:fill="FFFFFF"/>
          </w:tcPr>
          <w:p w14:paraId="7A71E6B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EBDB239"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83" w:name="_Toc144074689"/>
      <w:r w:rsidRPr="00971397">
        <w:rPr>
          <w:rFonts w:asciiTheme="minorHAnsi" w:hAnsiTheme="minorHAnsi" w:cstheme="minorHAnsi"/>
        </w:rPr>
        <w:t>PE-12 Emergency Lighting (L)(M)(H)</w:t>
      </w:r>
      <w:bookmarkEnd w:id="283"/>
    </w:p>
    <w:p w14:paraId="5BB2138E" w14:textId="4AB318AB" w:rsidR="00A77B3E" w:rsidRPr="00971397" w:rsidRDefault="00000000" w:rsidP="00971397">
      <w:pPr>
        <w:spacing w:after="320"/>
        <w:rPr>
          <w:rFonts w:cstheme="minorHAnsi"/>
        </w:rPr>
      </w:pPr>
      <w:r w:rsidRPr="00971397">
        <w:rPr>
          <w:rFonts w:cstheme="minorHAnsi"/>
        </w:rPr>
        <w:t>Employ and maintain automatic emergency lighting for the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F15432C" w14:textId="77777777">
        <w:tc>
          <w:tcPr>
            <w:tcW w:w="0" w:type="auto"/>
            <w:shd w:val="clear" w:color="auto" w:fill="CCECFC"/>
          </w:tcPr>
          <w:p w14:paraId="59A521F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PE-12 Control Summary Information</w:t>
            </w:r>
          </w:p>
        </w:tc>
      </w:tr>
      <w:tr w:rsidR="00C678CA" w:rsidRPr="00971397" w14:paraId="777962DF" w14:textId="77777777">
        <w:tc>
          <w:tcPr>
            <w:tcW w:w="0" w:type="auto"/>
            <w:shd w:val="clear" w:color="auto" w:fill="FFFFFF"/>
          </w:tcPr>
          <w:p w14:paraId="5DBEB02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B70C5A3" w14:textId="77777777">
        <w:tc>
          <w:tcPr>
            <w:tcW w:w="0" w:type="auto"/>
            <w:shd w:val="clear" w:color="auto" w:fill="FFFFFF"/>
          </w:tcPr>
          <w:p w14:paraId="06D2EB8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4A1ED02" w14:textId="19D4FB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30561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30E5F90" w14:textId="791639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62415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974D820" w14:textId="545CFC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54467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2942209" w14:textId="5565EE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94515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7EA8804" w14:textId="5D10EF1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95349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DD4C7D4" w14:textId="77777777">
        <w:tc>
          <w:tcPr>
            <w:tcW w:w="0" w:type="auto"/>
            <w:shd w:val="clear" w:color="auto" w:fill="FFFFFF"/>
          </w:tcPr>
          <w:p w14:paraId="605AE34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9CE8F70" w14:textId="718A0A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46578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4617157" w14:textId="13ECE6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54164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945CC2E" w14:textId="44A1DB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08959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5B6D5AF" w14:textId="65193F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59147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2304D4E" w14:textId="580BC39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54138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2125BB0" w14:textId="1006AFC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28882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5544B2E" w14:textId="20A7EB0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6224361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702D89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BE6B5F8" w14:textId="77777777">
        <w:tc>
          <w:tcPr>
            <w:tcW w:w="0" w:type="auto"/>
            <w:shd w:val="clear" w:color="auto" w:fill="CCECFC"/>
          </w:tcPr>
          <w:p w14:paraId="033D25F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PE-12 What is the solution and how is it implemented?</w:t>
            </w:r>
          </w:p>
        </w:tc>
      </w:tr>
      <w:tr w:rsidR="00C678CA" w:rsidRPr="00971397" w14:paraId="722AEF9F" w14:textId="77777777">
        <w:tc>
          <w:tcPr>
            <w:tcW w:w="0" w:type="auto"/>
            <w:shd w:val="clear" w:color="auto" w:fill="FFFFFF"/>
          </w:tcPr>
          <w:p w14:paraId="3CDFD63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437A490"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84" w:name="_Toc144074690"/>
      <w:r w:rsidRPr="00971397">
        <w:rPr>
          <w:rFonts w:asciiTheme="minorHAnsi" w:hAnsiTheme="minorHAnsi" w:cstheme="minorHAnsi"/>
        </w:rPr>
        <w:t>PE-13 Fire Protection (L)(M)(H)</w:t>
      </w:r>
      <w:bookmarkEnd w:id="284"/>
    </w:p>
    <w:p w14:paraId="4C08B9B2" w14:textId="53C62AC4" w:rsidR="00A77B3E" w:rsidRPr="00971397" w:rsidRDefault="00000000" w:rsidP="00971397">
      <w:pPr>
        <w:spacing w:after="320"/>
        <w:rPr>
          <w:rFonts w:cstheme="minorHAnsi"/>
        </w:rPr>
      </w:pPr>
      <w:r w:rsidRPr="00971397">
        <w:rPr>
          <w:rFonts w:cstheme="minorHAnsi"/>
        </w:rPr>
        <w:t>Employ and maintain fire detection and suppression systems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85B63E" w14:textId="77777777">
        <w:tc>
          <w:tcPr>
            <w:tcW w:w="0" w:type="auto"/>
            <w:shd w:val="clear" w:color="auto" w:fill="CCECFC"/>
          </w:tcPr>
          <w:p w14:paraId="05C8CDA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PE-13 Control Summary Information</w:t>
            </w:r>
          </w:p>
        </w:tc>
      </w:tr>
      <w:tr w:rsidR="00C678CA" w:rsidRPr="00971397" w14:paraId="7B0C7E30" w14:textId="77777777">
        <w:tc>
          <w:tcPr>
            <w:tcW w:w="0" w:type="auto"/>
            <w:shd w:val="clear" w:color="auto" w:fill="FFFFFF"/>
          </w:tcPr>
          <w:p w14:paraId="3BAD1BB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87C0C24" w14:textId="77777777">
        <w:tc>
          <w:tcPr>
            <w:tcW w:w="0" w:type="auto"/>
            <w:shd w:val="clear" w:color="auto" w:fill="FFFFFF"/>
          </w:tcPr>
          <w:p w14:paraId="2951E15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53D86DD" w14:textId="750A5A0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45637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46BAD17" w14:textId="60E6EF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38522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1DC3F46" w14:textId="17FB332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10604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97413D5" w14:textId="0BAD27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40869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5299D16" w14:textId="3C51C36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88998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C561D79" w14:textId="77777777">
        <w:tc>
          <w:tcPr>
            <w:tcW w:w="0" w:type="auto"/>
            <w:shd w:val="clear" w:color="auto" w:fill="FFFFFF"/>
          </w:tcPr>
          <w:p w14:paraId="39EA8EE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67A0FBB" w14:textId="78FF7D2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29688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3BA7FE1" w14:textId="71DDA3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38125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4C8B9D2" w14:textId="544E1C4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51914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38D9A63" w14:textId="2CE30E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51316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A688D6C" w14:textId="549ADF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71949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80650AF" w14:textId="2FB309E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5470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5522B5B" w14:textId="012CB3C8"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0086872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EB5758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57C0B81" w14:textId="77777777">
        <w:tc>
          <w:tcPr>
            <w:tcW w:w="0" w:type="auto"/>
            <w:shd w:val="clear" w:color="auto" w:fill="CCECFC"/>
          </w:tcPr>
          <w:p w14:paraId="1269F22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PE-13 What is the solution and how is it implemented?</w:t>
            </w:r>
          </w:p>
        </w:tc>
      </w:tr>
      <w:tr w:rsidR="00C678CA" w:rsidRPr="00971397" w14:paraId="4ED501C0" w14:textId="77777777">
        <w:tc>
          <w:tcPr>
            <w:tcW w:w="0" w:type="auto"/>
            <w:shd w:val="clear" w:color="auto" w:fill="FFFFFF"/>
          </w:tcPr>
          <w:p w14:paraId="02D209F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CB1055B"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85" w:name="_Toc144074691"/>
      <w:r w:rsidRPr="00971397">
        <w:rPr>
          <w:rFonts w:asciiTheme="minorHAnsi" w:hAnsiTheme="minorHAnsi" w:cstheme="minorHAnsi"/>
        </w:rPr>
        <w:t>PE-13(1) Detection Systems — Automatic Activation and Notification (M)(H)</w:t>
      </w:r>
      <w:bookmarkEnd w:id="285"/>
    </w:p>
    <w:p w14:paraId="6FBEC6B4" w14:textId="2FD4C9AC"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rPr>
        <w:t>Employ fire detection systems that activate automatically and notify [FedRAMP Assignment: service provider building maintenance/physical security personnel] and [FedRAMP Assignment: service provider emergency responders with incident response responsibilities] in the event of a fire.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5F58B35" w14:textId="77777777">
        <w:tc>
          <w:tcPr>
            <w:tcW w:w="0" w:type="auto"/>
            <w:shd w:val="clear" w:color="auto" w:fill="CCECFC"/>
          </w:tcPr>
          <w:p w14:paraId="04D9E36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PE-13(1) Control Summary Information</w:t>
            </w:r>
          </w:p>
        </w:tc>
      </w:tr>
      <w:tr w:rsidR="00C678CA" w:rsidRPr="00971397" w14:paraId="633A601A" w14:textId="77777777">
        <w:tc>
          <w:tcPr>
            <w:tcW w:w="0" w:type="auto"/>
            <w:shd w:val="clear" w:color="auto" w:fill="FFFFFF"/>
          </w:tcPr>
          <w:p w14:paraId="27EA513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2BD3156" w14:textId="77777777">
        <w:tc>
          <w:tcPr>
            <w:tcW w:w="0" w:type="auto"/>
            <w:shd w:val="clear" w:color="auto" w:fill="FFFFFF"/>
          </w:tcPr>
          <w:p w14:paraId="5185BD5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PE-13(1)-1:</w:t>
            </w:r>
          </w:p>
        </w:tc>
      </w:tr>
      <w:tr w:rsidR="00C678CA" w:rsidRPr="00971397" w14:paraId="31EF0156" w14:textId="77777777">
        <w:tc>
          <w:tcPr>
            <w:tcW w:w="0" w:type="auto"/>
            <w:shd w:val="clear" w:color="auto" w:fill="FFFFFF"/>
          </w:tcPr>
          <w:p w14:paraId="7F1A605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PE-13(1)-2:</w:t>
            </w:r>
          </w:p>
        </w:tc>
      </w:tr>
      <w:tr w:rsidR="00C678CA" w:rsidRPr="00971397" w14:paraId="477F1665" w14:textId="77777777">
        <w:tc>
          <w:tcPr>
            <w:tcW w:w="0" w:type="auto"/>
            <w:shd w:val="clear" w:color="auto" w:fill="FFFFFF"/>
          </w:tcPr>
          <w:p w14:paraId="3913135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BD9B4F1" w14:textId="227A64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02591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9FF4E33" w14:textId="73B397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21380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267F3C3" w14:textId="5512B92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97319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8FF55A2" w14:textId="7342270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83248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68500DE" w14:textId="7D1D46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4561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62A2F6E" w14:textId="77777777">
        <w:tc>
          <w:tcPr>
            <w:tcW w:w="0" w:type="auto"/>
            <w:shd w:val="clear" w:color="auto" w:fill="FFFFFF"/>
          </w:tcPr>
          <w:p w14:paraId="718B010C" w14:textId="77777777" w:rsidR="00A77B3E" w:rsidRPr="00971397" w:rsidRDefault="00000000" w:rsidP="009406D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7CB419D3" w14:textId="177E42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09785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44FA638" w14:textId="609669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08594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EA881D8" w14:textId="7199FA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7913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18A0A98" w14:textId="459F50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23452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7C53BDD" w14:textId="1A21D91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15836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496748A" w14:textId="01FA785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13574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B019125" w14:textId="46F2A131"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439968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B6A538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795B5E2" w14:textId="77777777">
        <w:tc>
          <w:tcPr>
            <w:tcW w:w="0" w:type="auto"/>
            <w:shd w:val="clear" w:color="auto" w:fill="CCECFC"/>
          </w:tcPr>
          <w:p w14:paraId="0912F6E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PE-13(1) What is the solution and how is it implemented?</w:t>
            </w:r>
          </w:p>
        </w:tc>
      </w:tr>
      <w:tr w:rsidR="00C678CA" w:rsidRPr="00971397" w14:paraId="200F6C45" w14:textId="77777777">
        <w:tc>
          <w:tcPr>
            <w:tcW w:w="0" w:type="auto"/>
            <w:shd w:val="clear" w:color="auto" w:fill="FFFFFF"/>
          </w:tcPr>
          <w:p w14:paraId="056F760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AB94D5D"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286" w:name="_Toc144074692"/>
      <w:r w:rsidRPr="00971397">
        <w:rPr>
          <w:rFonts w:asciiTheme="minorHAnsi" w:hAnsiTheme="minorHAnsi" w:cstheme="minorHAnsi"/>
        </w:rPr>
        <w:t>PE-13(2) Suppression Systems — Automatic Activation and Notification (M)(H)</w:t>
      </w:r>
      <w:bookmarkEnd w:id="286"/>
    </w:p>
    <w:p w14:paraId="01D9A867"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Employ fire suppression systems that activate automatically and notify [Assignment: organization-defined personnel or roles] and [Assignment: organization-defined emergency responders]; and</w:t>
      </w:r>
    </w:p>
    <w:p w14:paraId="670578C2" w14:textId="65E69D62"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Employ an automatic fire suppression capability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A442650" w14:textId="77777777">
        <w:tc>
          <w:tcPr>
            <w:tcW w:w="0" w:type="auto"/>
            <w:shd w:val="clear" w:color="auto" w:fill="CCECFC"/>
          </w:tcPr>
          <w:p w14:paraId="57F6987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PE-13(2) Control Summary Information</w:t>
            </w:r>
          </w:p>
        </w:tc>
      </w:tr>
      <w:tr w:rsidR="00C678CA" w:rsidRPr="00971397" w14:paraId="77505FB9" w14:textId="77777777">
        <w:tc>
          <w:tcPr>
            <w:tcW w:w="0" w:type="auto"/>
            <w:shd w:val="clear" w:color="auto" w:fill="FFFFFF"/>
          </w:tcPr>
          <w:p w14:paraId="137E821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69423DD3" w14:textId="77777777">
        <w:tc>
          <w:tcPr>
            <w:tcW w:w="0" w:type="auto"/>
            <w:shd w:val="clear" w:color="auto" w:fill="FFFFFF"/>
          </w:tcPr>
          <w:p w14:paraId="61753A1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PE-13(2)(a)-1:</w:t>
            </w:r>
          </w:p>
        </w:tc>
      </w:tr>
      <w:tr w:rsidR="00C678CA" w:rsidRPr="00971397" w14:paraId="24F6BB5E" w14:textId="77777777">
        <w:tc>
          <w:tcPr>
            <w:tcW w:w="0" w:type="auto"/>
            <w:shd w:val="clear" w:color="auto" w:fill="FFFFFF"/>
          </w:tcPr>
          <w:p w14:paraId="2D4AADB5" w14:textId="62DBFB6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Parameter PE-13(2)(a)-2:</w:t>
            </w:r>
          </w:p>
        </w:tc>
      </w:tr>
      <w:tr w:rsidR="00C678CA" w:rsidRPr="00971397" w14:paraId="4C30F5B6" w14:textId="77777777">
        <w:tc>
          <w:tcPr>
            <w:tcW w:w="0" w:type="auto"/>
            <w:shd w:val="clear" w:color="auto" w:fill="FFFFFF"/>
          </w:tcPr>
          <w:p w14:paraId="287ECAF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233DE41D" w14:textId="2C47831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723836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864F9B7" w14:textId="60900D7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051183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4CC9866" w14:textId="51AE6D4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270747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7FF86BA" w14:textId="11F0C95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695968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0E06935" w14:textId="7259A52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924732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CFEB80D" w14:textId="77777777">
        <w:tc>
          <w:tcPr>
            <w:tcW w:w="0" w:type="auto"/>
            <w:shd w:val="clear" w:color="auto" w:fill="FFFFFF"/>
          </w:tcPr>
          <w:p w14:paraId="0D4F30B2" w14:textId="77777777" w:rsidR="00A77B3E" w:rsidRPr="00971397" w:rsidRDefault="00000000" w:rsidP="009406D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320BCD85" w14:textId="1DE81D6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795694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9D82B48" w14:textId="6E21BAC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309645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50112F7" w14:textId="549DF05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640409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5417535" w14:textId="355319D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248252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B3A462C" w14:textId="0A129E1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987776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5A2F09C" w14:textId="57DE5B8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97303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6F5565B" w14:textId="637C5E0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08065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2E7A024"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F68AA64" w14:textId="77777777">
        <w:tc>
          <w:tcPr>
            <w:tcW w:w="0" w:type="auto"/>
            <w:shd w:val="clear" w:color="auto" w:fill="CCECFC"/>
          </w:tcPr>
          <w:p w14:paraId="4AF7619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PE-13(2) What is the solution and how is it implemented?</w:t>
            </w:r>
          </w:p>
        </w:tc>
      </w:tr>
      <w:tr w:rsidR="00C678CA" w:rsidRPr="00971397" w14:paraId="4595F57D" w14:textId="77777777">
        <w:tc>
          <w:tcPr>
            <w:tcW w:w="0" w:type="auto"/>
            <w:shd w:val="clear" w:color="auto" w:fill="FFFFFF"/>
          </w:tcPr>
          <w:p w14:paraId="3D5D767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4B2ED132" w14:textId="77777777">
        <w:tc>
          <w:tcPr>
            <w:tcW w:w="0" w:type="auto"/>
            <w:shd w:val="clear" w:color="auto" w:fill="FFFFFF"/>
          </w:tcPr>
          <w:p w14:paraId="24F7A2D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5E1C42C1"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lang w:val="es-ES"/>
        </w:rPr>
      </w:pPr>
      <w:bookmarkStart w:id="287" w:name="_Toc144074693"/>
      <w:r w:rsidRPr="00971397">
        <w:rPr>
          <w:rFonts w:asciiTheme="minorHAnsi" w:hAnsiTheme="minorHAnsi" w:cstheme="minorHAnsi"/>
          <w:lang w:val="es-ES"/>
        </w:rPr>
        <w:t>PE-14 Environmental Controls (L)(M)(H)</w:t>
      </w:r>
      <w:bookmarkEnd w:id="287"/>
    </w:p>
    <w:p w14:paraId="7D39CCE9" w14:textId="07FF16CA"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lang w:val="es-ES"/>
        </w:rPr>
        <w:tab/>
      </w:r>
      <w:r w:rsidRPr="00971397">
        <w:rPr>
          <w:rFonts w:cstheme="minorHAnsi"/>
        </w:rPr>
        <w:t>a.</w:t>
      </w:r>
      <w:r w:rsidRPr="00971397">
        <w:rPr>
          <w:rFonts w:cstheme="minorHAnsi"/>
        </w:rPr>
        <w:tab/>
        <w:t xml:space="preserve">Maintain [FedRAMP Assignment: consistent with American Society of Heating, Refrigerating and Air-conditioning Engineers (ASHRAE) document entitled Thermal </w:t>
      </w:r>
      <w:r w:rsidRPr="00971397">
        <w:rPr>
          <w:rFonts w:cstheme="minorHAnsi"/>
        </w:rPr>
        <w:lastRenderedPageBreak/>
        <w:t>Guidelines for Data Processing Environments] levels within the facility where the system resides at [Assignment: organization-defined acceptable levels]; and</w:t>
      </w:r>
    </w:p>
    <w:p w14:paraId="4B84F69C" w14:textId="4E6775BA"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Monitor environmental control levels [FedRAMP Assignment: continuously].</w:t>
      </w:r>
    </w:p>
    <w:p w14:paraId="46F5AE51"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PE-14 Additional FedRAMP Requirements and Guidance:</w:t>
      </w:r>
    </w:p>
    <w:p w14:paraId="110960EA" w14:textId="721C2C9F"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(a) Requirement:</w:t>
      </w:r>
      <w:r w:rsidRPr="00971397">
        <w:rPr>
          <w:rFonts w:cstheme="minorHAnsi"/>
        </w:rP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1E75707" w14:textId="77777777">
        <w:tc>
          <w:tcPr>
            <w:tcW w:w="0" w:type="auto"/>
            <w:shd w:val="clear" w:color="auto" w:fill="CCECFC"/>
          </w:tcPr>
          <w:p w14:paraId="2FD7B92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PE-14 Control Summary Information</w:t>
            </w:r>
          </w:p>
        </w:tc>
      </w:tr>
      <w:tr w:rsidR="00C678CA" w:rsidRPr="00971397" w14:paraId="2E5EC9FD" w14:textId="77777777">
        <w:tc>
          <w:tcPr>
            <w:tcW w:w="0" w:type="auto"/>
            <w:shd w:val="clear" w:color="auto" w:fill="FFFFFF"/>
          </w:tcPr>
          <w:p w14:paraId="2302680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EC4E646" w14:textId="77777777">
        <w:tc>
          <w:tcPr>
            <w:tcW w:w="0" w:type="auto"/>
            <w:shd w:val="clear" w:color="auto" w:fill="FFFFFF"/>
          </w:tcPr>
          <w:p w14:paraId="0577C4C8" w14:textId="2070029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PE-14(a)-1:</w:t>
            </w:r>
          </w:p>
        </w:tc>
      </w:tr>
      <w:tr w:rsidR="00C678CA" w:rsidRPr="00971397" w14:paraId="4DCD8C9A" w14:textId="77777777">
        <w:tc>
          <w:tcPr>
            <w:tcW w:w="0" w:type="auto"/>
            <w:shd w:val="clear" w:color="auto" w:fill="FFFFFF"/>
          </w:tcPr>
          <w:p w14:paraId="42C2FF6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PE-14(a)-2:</w:t>
            </w:r>
          </w:p>
        </w:tc>
      </w:tr>
      <w:tr w:rsidR="00C678CA" w:rsidRPr="00971397" w14:paraId="1A01F4B7" w14:textId="77777777">
        <w:tc>
          <w:tcPr>
            <w:tcW w:w="0" w:type="auto"/>
            <w:shd w:val="clear" w:color="auto" w:fill="FFFFFF"/>
          </w:tcPr>
          <w:p w14:paraId="6197DCE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PE-14(b):</w:t>
            </w:r>
          </w:p>
        </w:tc>
      </w:tr>
      <w:tr w:rsidR="00C678CA" w:rsidRPr="00971397" w14:paraId="1175740C" w14:textId="77777777">
        <w:tc>
          <w:tcPr>
            <w:tcW w:w="0" w:type="auto"/>
            <w:shd w:val="clear" w:color="auto" w:fill="FFFFFF"/>
          </w:tcPr>
          <w:p w14:paraId="5815DAC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978183B" w14:textId="0420496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766399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F4671E3" w14:textId="68F5CB0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486677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C8C053A" w14:textId="28A1F84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428948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2B17457" w14:textId="654032C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705390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CC8E13C" w14:textId="7054B1C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779459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E8D3D76" w14:textId="77777777">
        <w:tc>
          <w:tcPr>
            <w:tcW w:w="0" w:type="auto"/>
            <w:shd w:val="clear" w:color="auto" w:fill="FFFFFF"/>
          </w:tcPr>
          <w:p w14:paraId="61F19B2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0CD9A96B" w14:textId="7844CFE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220795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5453295" w14:textId="1ACFB6C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80548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AB24743" w14:textId="514CB87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30948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464939B" w14:textId="7937CFE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920380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17F78F9" w14:textId="223E702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52402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250D639" w14:textId="73FDC8B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54463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2374CE2" w14:textId="125FFA5C"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8718947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B7BBD05"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6B92A7B" w14:textId="77777777">
        <w:tc>
          <w:tcPr>
            <w:tcW w:w="0" w:type="auto"/>
            <w:shd w:val="clear" w:color="auto" w:fill="CCECFC"/>
          </w:tcPr>
          <w:p w14:paraId="650F4AE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PE-14 What is the solution and how is it implemented?</w:t>
            </w:r>
          </w:p>
        </w:tc>
      </w:tr>
      <w:tr w:rsidR="00C678CA" w:rsidRPr="00971397" w14:paraId="76CF3F2F" w14:textId="77777777">
        <w:tc>
          <w:tcPr>
            <w:tcW w:w="0" w:type="auto"/>
            <w:shd w:val="clear" w:color="auto" w:fill="FFFFFF"/>
          </w:tcPr>
          <w:p w14:paraId="589F6AC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390CA52" w14:textId="77777777">
        <w:tc>
          <w:tcPr>
            <w:tcW w:w="0" w:type="auto"/>
            <w:shd w:val="clear" w:color="auto" w:fill="FFFFFF"/>
          </w:tcPr>
          <w:p w14:paraId="07B7DC7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54AE7B83"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288" w:name="_Toc144074694"/>
      <w:r w:rsidRPr="00971397">
        <w:rPr>
          <w:rFonts w:asciiTheme="minorHAnsi" w:hAnsiTheme="minorHAnsi" w:cstheme="minorHAnsi"/>
        </w:rPr>
        <w:t>PE-14(2) Monitoring with Alarms and Notifications (H)</w:t>
      </w:r>
      <w:bookmarkEnd w:id="288"/>
    </w:p>
    <w:p w14:paraId="4870545F" w14:textId="3DE8B79D" w:rsidR="00A77B3E" w:rsidRPr="00971397" w:rsidRDefault="00000000" w:rsidP="00971397">
      <w:pPr>
        <w:spacing w:after="320"/>
        <w:rPr>
          <w:rFonts w:cstheme="minorHAnsi"/>
        </w:rPr>
      </w:pPr>
      <w:r w:rsidRPr="00971397">
        <w:rPr>
          <w:rFonts w:cstheme="minorHAnsi"/>
        </w:rPr>
        <w:t>Employ environmental control monitoring that provides an alarm or notification of changes potentially harmful to personnel or equipment to [Assignment: organization-defined personnel or roles].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3909EAF" w14:textId="77777777">
        <w:tc>
          <w:tcPr>
            <w:tcW w:w="0" w:type="auto"/>
            <w:shd w:val="clear" w:color="auto" w:fill="CCECFC"/>
          </w:tcPr>
          <w:p w14:paraId="18619B5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PE-14(2) Control Summary Information</w:t>
            </w:r>
          </w:p>
        </w:tc>
      </w:tr>
      <w:tr w:rsidR="00C678CA" w:rsidRPr="00971397" w14:paraId="2BB9A225" w14:textId="77777777">
        <w:tc>
          <w:tcPr>
            <w:tcW w:w="0" w:type="auto"/>
            <w:shd w:val="clear" w:color="auto" w:fill="FFFFFF"/>
          </w:tcPr>
          <w:p w14:paraId="0E24901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9FC2BE3" w14:textId="77777777">
        <w:tc>
          <w:tcPr>
            <w:tcW w:w="0" w:type="auto"/>
            <w:shd w:val="clear" w:color="auto" w:fill="FFFFFF"/>
          </w:tcPr>
          <w:p w14:paraId="0B8E37B7" w14:textId="141EE6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PE-14(2):</w:t>
            </w:r>
          </w:p>
        </w:tc>
      </w:tr>
      <w:tr w:rsidR="00C678CA" w:rsidRPr="00971397" w14:paraId="4825B16C" w14:textId="77777777">
        <w:tc>
          <w:tcPr>
            <w:tcW w:w="0" w:type="auto"/>
            <w:shd w:val="clear" w:color="auto" w:fill="FFFFFF"/>
          </w:tcPr>
          <w:p w14:paraId="0A2C9D7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CA11386" w14:textId="0076C60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96102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A76F835" w14:textId="49B2E6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37833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11D0543" w14:textId="7A3AD25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82287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15FA67F" w14:textId="543C67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74458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D8310BC" w14:textId="0DCDE8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91419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5C84AE3" w14:textId="77777777">
        <w:tc>
          <w:tcPr>
            <w:tcW w:w="0" w:type="auto"/>
            <w:shd w:val="clear" w:color="auto" w:fill="FFFFFF"/>
          </w:tcPr>
          <w:p w14:paraId="69144DC1" w14:textId="77777777" w:rsidR="00A77B3E" w:rsidRPr="00971397" w:rsidRDefault="00000000" w:rsidP="009406D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AF7D6EE" w14:textId="690D85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57863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0FD3EEE" w14:textId="70F7C0C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85823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E63FB77" w14:textId="7D19CD2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60825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CB2D740" w14:textId="7BDB33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67167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3F895FC" w14:textId="38CDBD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46461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29E8EF4" w14:textId="5BDB8F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35498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7DF1F80" w14:textId="310CA04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660242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FEDDB0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6DDCB29" w14:textId="77777777">
        <w:tc>
          <w:tcPr>
            <w:tcW w:w="0" w:type="auto"/>
            <w:shd w:val="clear" w:color="auto" w:fill="CCECFC"/>
          </w:tcPr>
          <w:p w14:paraId="62F973D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PE-14(2) What is the solution and how is it implemented?</w:t>
            </w:r>
          </w:p>
        </w:tc>
      </w:tr>
      <w:tr w:rsidR="00C678CA" w:rsidRPr="00971397" w14:paraId="672070FF" w14:textId="77777777">
        <w:tc>
          <w:tcPr>
            <w:tcW w:w="0" w:type="auto"/>
            <w:shd w:val="clear" w:color="auto" w:fill="FFFFFF"/>
          </w:tcPr>
          <w:p w14:paraId="55C7A56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29BE304"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289" w:name="_Toc144074695"/>
      <w:r w:rsidRPr="00971397">
        <w:rPr>
          <w:rFonts w:asciiTheme="minorHAnsi" w:hAnsiTheme="minorHAnsi" w:cstheme="minorHAnsi"/>
        </w:rPr>
        <w:t>PE-15 Water Damage Protection (L)(M)(H)</w:t>
      </w:r>
      <w:bookmarkEnd w:id="289"/>
    </w:p>
    <w:p w14:paraId="3E91BB75" w14:textId="23D8D296" w:rsidR="00A77B3E" w:rsidRPr="00971397" w:rsidRDefault="00000000" w:rsidP="00971397">
      <w:pPr>
        <w:spacing w:after="320"/>
        <w:rPr>
          <w:rFonts w:cstheme="minorHAnsi"/>
        </w:rPr>
      </w:pPr>
      <w:r w:rsidRPr="00971397">
        <w:rPr>
          <w:rFonts w:cstheme="minorHAnsi"/>
        </w:rPr>
        <w:t>Protect the system from damage resulting from water leakage by providing master shutoff or isolation valves that are accessible, working properly, and known to 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5F939D2" w14:textId="77777777">
        <w:tc>
          <w:tcPr>
            <w:tcW w:w="0" w:type="auto"/>
            <w:shd w:val="clear" w:color="auto" w:fill="CCECFC"/>
          </w:tcPr>
          <w:p w14:paraId="77D15D6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PE-15 Control Summary Information</w:t>
            </w:r>
          </w:p>
        </w:tc>
      </w:tr>
      <w:tr w:rsidR="00C678CA" w:rsidRPr="00971397" w14:paraId="7359E2D5" w14:textId="77777777">
        <w:tc>
          <w:tcPr>
            <w:tcW w:w="0" w:type="auto"/>
            <w:shd w:val="clear" w:color="auto" w:fill="FFFFFF"/>
          </w:tcPr>
          <w:p w14:paraId="352BFB7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E08125D" w14:textId="77777777">
        <w:tc>
          <w:tcPr>
            <w:tcW w:w="0" w:type="auto"/>
            <w:shd w:val="clear" w:color="auto" w:fill="FFFFFF"/>
          </w:tcPr>
          <w:p w14:paraId="5A5FFBD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F4D47B0" w14:textId="2FF9E4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90924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2C409F2" w14:textId="52ADD2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76305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5BE6F0A" w14:textId="1E9FCA0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448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5B6C294" w14:textId="36087F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93223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F5369A0" w14:textId="750B358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59844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4D234DA" w14:textId="77777777">
        <w:tc>
          <w:tcPr>
            <w:tcW w:w="0" w:type="auto"/>
            <w:shd w:val="clear" w:color="auto" w:fill="FFFFFF"/>
          </w:tcPr>
          <w:p w14:paraId="46B561B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7725A8F" w14:textId="52B622F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79964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908F8D1" w14:textId="322717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79421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83E2DBD" w14:textId="0168933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32884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46D6DE5" w14:textId="6D9D3A0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90397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51DD9E9" w14:textId="65EDCC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20163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53D92E5" w14:textId="3740427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02148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639071A" w14:textId="0C65F479" w:rsidR="00A77B3E" w:rsidRPr="00971397" w:rsidRDefault="00000000" w:rsidP="00EB1CBE">
            <w:pPr>
              <w:pStyle w:val="BodyText"/>
              <w:tabs>
                <w:tab w:val="left" w:pos="360"/>
                <w:tab w:val="left" w:pos="720"/>
                <w:tab w:val="left" w:pos="1440"/>
                <w:tab w:val="left" w:pos="2160"/>
              </w:tabs>
              <w:spacing w:line="20" w:lineRule="atLeast"/>
              <w:ind w:left="240" w:hanging="240"/>
              <w:rPr>
                <w:rFonts w:cstheme="minorHAnsi"/>
              </w:rPr>
            </w:pPr>
            <w:sdt>
              <w:sdtPr>
                <w:rPr>
                  <w:rFonts w:cstheme="minorHAnsi"/>
                </w:rPr>
                <w:id w:val="5800740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F42892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F3B1D08" w14:textId="77777777">
        <w:tc>
          <w:tcPr>
            <w:tcW w:w="0" w:type="auto"/>
            <w:shd w:val="clear" w:color="auto" w:fill="CCECFC"/>
          </w:tcPr>
          <w:p w14:paraId="7695787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PE-15 What is the solution and how is it implemented?</w:t>
            </w:r>
          </w:p>
        </w:tc>
      </w:tr>
      <w:tr w:rsidR="00C678CA" w:rsidRPr="00971397" w14:paraId="16FD5717" w14:textId="77777777">
        <w:tc>
          <w:tcPr>
            <w:tcW w:w="0" w:type="auto"/>
            <w:shd w:val="clear" w:color="auto" w:fill="FFFFFF"/>
          </w:tcPr>
          <w:p w14:paraId="79D5B7E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002C122"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290" w:name="_Toc144074696"/>
      <w:r w:rsidRPr="00971397">
        <w:rPr>
          <w:rFonts w:asciiTheme="minorHAnsi" w:hAnsiTheme="minorHAnsi" w:cstheme="minorHAnsi"/>
        </w:rPr>
        <w:t>PE-15(1) Automation Support (H)</w:t>
      </w:r>
      <w:bookmarkEnd w:id="290"/>
    </w:p>
    <w:p w14:paraId="45A1A892" w14:textId="593049B9" w:rsidR="00A77B3E" w:rsidRPr="00971397" w:rsidRDefault="00000000" w:rsidP="00971397">
      <w:pPr>
        <w:spacing w:after="320"/>
        <w:rPr>
          <w:rFonts w:cstheme="minorHAnsi"/>
        </w:rPr>
      </w:pPr>
      <w:r w:rsidRPr="00971397">
        <w:rPr>
          <w:rFonts w:cstheme="minorHAnsi"/>
        </w:rPr>
        <w:t>Detect the presence of water near the system and alert [FedRAMP Assignment: service provider building maintenance/physical security personnel]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CE3F1D2" w14:textId="77777777">
        <w:tc>
          <w:tcPr>
            <w:tcW w:w="0" w:type="auto"/>
            <w:shd w:val="clear" w:color="auto" w:fill="CCECFC"/>
          </w:tcPr>
          <w:p w14:paraId="65CCCD1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PE-15(1) Control Summary Information</w:t>
            </w:r>
          </w:p>
        </w:tc>
      </w:tr>
      <w:tr w:rsidR="00C678CA" w:rsidRPr="00971397" w14:paraId="376A6DA6" w14:textId="77777777">
        <w:tc>
          <w:tcPr>
            <w:tcW w:w="0" w:type="auto"/>
            <w:shd w:val="clear" w:color="auto" w:fill="FFFFFF"/>
          </w:tcPr>
          <w:p w14:paraId="4FC0EDA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5919078" w14:textId="77777777">
        <w:tc>
          <w:tcPr>
            <w:tcW w:w="0" w:type="auto"/>
            <w:shd w:val="clear" w:color="auto" w:fill="FFFFFF"/>
          </w:tcPr>
          <w:p w14:paraId="08FD397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PE-15(1)-1:</w:t>
            </w:r>
          </w:p>
        </w:tc>
      </w:tr>
      <w:tr w:rsidR="00C678CA" w:rsidRPr="00971397" w14:paraId="44544DED" w14:textId="77777777">
        <w:tc>
          <w:tcPr>
            <w:tcW w:w="0" w:type="auto"/>
            <w:shd w:val="clear" w:color="auto" w:fill="FFFFFF"/>
          </w:tcPr>
          <w:p w14:paraId="6C60456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PE-15(1)-2:</w:t>
            </w:r>
          </w:p>
        </w:tc>
      </w:tr>
      <w:tr w:rsidR="00C678CA" w:rsidRPr="00971397" w14:paraId="6F645BD8" w14:textId="77777777">
        <w:tc>
          <w:tcPr>
            <w:tcW w:w="0" w:type="auto"/>
            <w:shd w:val="clear" w:color="auto" w:fill="FFFFFF"/>
          </w:tcPr>
          <w:p w14:paraId="713E432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CA328FF" w14:textId="554CD5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66218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A68CC54" w14:textId="605B77A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84679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1737893" w14:textId="48E9CCC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00274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5E572E0" w14:textId="7DA484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30237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E74BC30" w14:textId="5CCF7E6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77825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901EF2A" w14:textId="77777777">
        <w:tc>
          <w:tcPr>
            <w:tcW w:w="0" w:type="auto"/>
            <w:shd w:val="clear" w:color="auto" w:fill="FFFFFF"/>
          </w:tcPr>
          <w:p w14:paraId="78246893" w14:textId="77777777" w:rsidR="00A77B3E" w:rsidRPr="00971397" w:rsidRDefault="00000000" w:rsidP="009406D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7CCBA07" w14:textId="341FFD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62755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409644C" w14:textId="7C6B9F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05739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759BBEF" w14:textId="1D4413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23057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88B9146" w14:textId="6617F4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01144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D50EEEA" w14:textId="1B0A79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19891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4EA619A" w14:textId="3864280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6635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EAEF536" w14:textId="183BD0B0"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765376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A40C9D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9F396F7" w14:textId="77777777">
        <w:tc>
          <w:tcPr>
            <w:tcW w:w="0" w:type="auto"/>
            <w:shd w:val="clear" w:color="auto" w:fill="CCECFC"/>
          </w:tcPr>
          <w:p w14:paraId="128D188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PE-15(1) What is the solution and how is it implemented?</w:t>
            </w:r>
          </w:p>
        </w:tc>
      </w:tr>
      <w:tr w:rsidR="00C678CA" w:rsidRPr="00971397" w14:paraId="3129D770" w14:textId="77777777">
        <w:tc>
          <w:tcPr>
            <w:tcW w:w="0" w:type="auto"/>
            <w:shd w:val="clear" w:color="auto" w:fill="FFFFFF"/>
          </w:tcPr>
          <w:p w14:paraId="20F34EF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D3ABEE0"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91" w:name="_Toc144074697"/>
      <w:r w:rsidRPr="00971397">
        <w:rPr>
          <w:rFonts w:asciiTheme="minorHAnsi" w:hAnsiTheme="minorHAnsi" w:cstheme="minorHAnsi"/>
        </w:rPr>
        <w:t>PE-16 Delivery and Removal (L)(M)(H)</w:t>
      </w:r>
      <w:bookmarkEnd w:id="291"/>
    </w:p>
    <w:p w14:paraId="41B9736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Authorize and control [FedRAMP Assignment: all information system components] entering and exiting the facility; and</w:t>
      </w:r>
    </w:p>
    <w:p w14:paraId="43397F8F" w14:textId="0F9D9AFD"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Maintain records of the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6983583" w14:textId="77777777">
        <w:tc>
          <w:tcPr>
            <w:tcW w:w="0" w:type="auto"/>
            <w:shd w:val="clear" w:color="auto" w:fill="CCECFC"/>
          </w:tcPr>
          <w:p w14:paraId="0FDF5A4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PE-16 Control Summary Information</w:t>
            </w:r>
          </w:p>
        </w:tc>
      </w:tr>
      <w:tr w:rsidR="00C678CA" w:rsidRPr="00971397" w14:paraId="57E134F0" w14:textId="77777777">
        <w:tc>
          <w:tcPr>
            <w:tcW w:w="0" w:type="auto"/>
            <w:shd w:val="clear" w:color="auto" w:fill="FFFFFF"/>
          </w:tcPr>
          <w:p w14:paraId="1849878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908AA98" w14:textId="77777777">
        <w:tc>
          <w:tcPr>
            <w:tcW w:w="0" w:type="auto"/>
            <w:shd w:val="clear" w:color="auto" w:fill="FFFFFF"/>
          </w:tcPr>
          <w:p w14:paraId="75B8AE6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PE-16(a):</w:t>
            </w:r>
          </w:p>
        </w:tc>
      </w:tr>
      <w:tr w:rsidR="00C678CA" w:rsidRPr="00971397" w14:paraId="186D6A65" w14:textId="77777777">
        <w:tc>
          <w:tcPr>
            <w:tcW w:w="0" w:type="auto"/>
            <w:shd w:val="clear" w:color="auto" w:fill="FFFFFF"/>
          </w:tcPr>
          <w:p w14:paraId="6C85742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6C56AA2" w14:textId="7D528DF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140818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E98B5DF" w14:textId="430ECED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009150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38610DD" w14:textId="78AEA47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57202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941DB01" w14:textId="37B60D2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24766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E7BA4C7" w14:textId="42A858D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788887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BA90B23" w14:textId="77777777">
        <w:tc>
          <w:tcPr>
            <w:tcW w:w="0" w:type="auto"/>
            <w:shd w:val="clear" w:color="auto" w:fill="FFFFFF"/>
          </w:tcPr>
          <w:p w14:paraId="3897612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22772BC7" w14:textId="760AADF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79819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0D72884" w14:textId="3879F38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128607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93A24C5" w14:textId="6338F99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03859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6A18B14" w14:textId="61D48C9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01530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E618596" w14:textId="0850529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55620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E4EA721" w14:textId="29B4EF4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921802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A6E7C72" w14:textId="237638E4"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5152997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F1D22D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28A56EF" w14:textId="77777777">
        <w:tc>
          <w:tcPr>
            <w:tcW w:w="0" w:type="auto"/>
            <w:shd w:val="clear" w:color="auto" w:fill="CCECFC"/>
          </w:tcPr>
          <w:p w14:paraId="1BCF80B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PE-16 What is the solution and how is it implemented?</w:t>
            </w:r>
          </w:p>
        </w:tc>
      </w:tr>
      <w:tr w:rsidR="00C678CA" w:rsidRPr="00971397" w14:paraId="7B741E3C" w14:textId="77777777">
        <w:tc>
          <w:tcPr>
            <w:tcW w:w="0" w:type="auto"/>
            <w:shd w:val="clear" w:color="auto" w:fill="FFFFFF"/>
          </w:tcPr>
          <w:p w14:paraId="1035CFD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0E45C2D" w14:textId="77777777">
        <w:tc>
          <w:tcPr>
            <w:tcW w:w="0" w:type="auto"/>
            <w:shd w:val="clear" w:color="auto" w:fill="FFFFFF"/>
          </w:tcPr>
          <w:p w14:paraId="30B8E98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13B10CA8"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292" w:name="_Toc144074698"/>
      <w:r w:rsidRPr="00971397">
        <w:rPr>
          <w:rFonts w:asciiTheme="minorHAnsi" w:hAnsiTheme="minorHAnsi" w:cstheme="minorHAnsi"/>
        </w:rPr>
        <w:t>PE-17 Alternate Work Site (M)(H)</w:t>
      </w:r>
      <w:bookmarkEnd w:id="292"/>
    </w:p>
    <w:p w14:paraId="0A3F4880"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Determine and document the [Assignment: organization-defined alternate work sites] allowed for use by employees;</w:t>
      </w:r>
    </w:p>
    <w:p w14:paraId="38CD0435"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Employ the following controls at alternate work sites: [Assignment: organization-defined controls];</w:t>
      </w:r>
    </w:p>
    <w:p w14:paraId="2C273774"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c.</w:t>
      </w:r>
      <w:r w:rsidRPr="00971397">
        <w:rPr>
          <w:rFonts w:cstheme="minorHAnsi"/>
        </w:rPr>
        <w:tab/>
        <w:t>Assess the effectiveness of controls at alternate work sites; and</w:t>
      </w:r>
    </w:p>
    <w:p w14:paraId="2C9C4277" w14:textId="7CD1EA84"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Provide a means for employees to communicate with information security and privacy personnel in case of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FDEBFA9" w14:textId="77777777">
        <w:tc>
          <w:tcPr>
            <w:tcW w:w="0" w:type="auto"/>
            <w:shd w:val="clear" w:color="auto" w:fill="CCECFC"/>
          </w:tcPr>
          <w:p w14:paraId="01AE898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lastRenderedPageBreak/>
              <w:t>PE-17 Control Summary Information</w:t>
            </w:r>
          </w:p>
        </w:tc>
      </w:tr>
      <w:tr w:rsidR="00C678CA" w:rsidRPr="00971397" w14:paraId="1802CA98" w14:textId="77777777">
        <w:tc>
          <w:tcPr>
            <w:tcW w:w="0" w:type="auto"/>
            <w:shd w:val="clear" w:color="auto" w:fill="FFFFFF"/>
          </w:tcPr>
          <w:p w14:paraId="3F6B720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AB8A77D" w14:textId="77777777">
        <w:tc>
          <w:tcPr>
            <w:tcW w:w="0" w:type="auto"/>
            <w:shd w:val="clear" w:color="auto" w:fill="FFFFFF"/>
          </w:tcPr>
          <w:p w14:paraId="3E22DE5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PE-17(a):</w:t>
            </w:r>
          </w:p>
        </w:tc>
      </w:tr>
      <w:tr w:rsidR="00C678CA" w:rsidRPr="00971397" w14:paraId="508B7F89" w14:textId="77777777">
        <w:tc>
          <w:tcPr>
            <w:tcW w:w="0" w:type="auto"/>
            <w:shd w:val="clear" w:color="auto" w:fill="FFFFFF"/>
          </w:tcPr>
          <w:p w14:paraId="78FE583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PE-17(b):</w:t>
            </w:r>
          </w:p>
        </w:tc>
      </w:tr>
      <w:tr w:rsidR="00C678CA" w:rsidRPr="00971397" w14:paraId="0E692867" w14:textId="77777777">
        <w:tc>
          <w:tcPr>
            <w:tcW w:w="0" w:type="auto"/>
            <w:shd w:val="clear" w:color="auto" w:fill="FFFFFF"/>
          </w:tcPr>
          <w:p w14:paraId="12A89C4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9807D79" w14:textId="7B767BF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85357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15A8CD0" w14:textId="644B486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763582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9D8B2BA" w14:textId="11E365F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025578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94D2EA9" w14:textId="4E9B3D1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9261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103EB5E" w14:textId="2F3D61E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03731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AB99821" w14:textId="77777777">
        <w:tc>
          <w:tcPr>
            <w:tcW w:w="0" w:type="auto"/>
            <w:shd w:val="clear" w:color="auto" w:fill="FFFFFF"/>
          </w:tcPr>
          <w:p w14:paraId="733FB42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DF06053" w14:textId="1F27F07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519616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9AC524E" w14:textId="052988A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306679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2DE4172" w14:textId="69B5B00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75574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381745A" w14:textId="29FBFBB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538940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859748A" w14:textId="44D2397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794034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AD8B5C9" w14:textId="0C36DD7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0654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6C2D02F" w14:textId="5965072D"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7642568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D0E09E6"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21C9378" w14:textId="77777777">
        <w:tc>
          <w:tcPr>
            <w:tcW w:w="0" w:type="auto"/>
            <w:shd w:val="clear" w:color="auto" w:fill="CCECFC"/>
          </w:tcPr>
          <w:p w14:paraId="3E9E833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PE-17 What is the solution and how is it implemented?</w:t>
            </w:r>
          </w:p>
        </w:tc>
      </w:tr>
      <w:tr w:rsidR="00C678CA" w:rsidRPr="00971397" w14:paraId="59B3DFAA" w14:textId="77777777">
        <w:tc>
          <w:tcPr>
            <w:tcW w:w="0" w:type="auto"/>
            <w:shd w:val="clear" w:color="auto" w:fill="FFFFFF"/>
          </w:tcPr>
          <w:p w14:paraId="7D524F2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4027476" w14:textId="77777777">
        <w:tc>
          <w:tcPr>
            <w:tcW w:w="0" w:type="auto"/>
            <w:shd w:val="clear" w:color="auto" w:fill="FFFFFF"/>
          </w:tcPr>
          <w:p w14:paraId="64985BB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D2EC261" w14:textId="77777777">
        <w:tc>
          <w:tcPr>
            <w:tcW w:w="0" w:type="auto"/>
            <w:shd w:val="clear" w:color="auto" w:fill="FFFFFF"/>
          </w:tcPr>
          <w:p w14:paraId="2D3AA09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4E244249" w14:textId="77777777">
        <w:tc>
          <w:tcPr>
            <w:tcW w:w="0" w:type="auto"/>
            <w:shd w:val="clear" w:color="auto" w:fill="FFFFFF"/>
          </w:tcPr>
          <w:p w14:paraId="45E3C5B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Part d:</w:t>
            </w:r>
          </w:p>
        </w:tc>
      </w:tr>
    </w:tbl>
    <w:p w14:paraId="600FD7B0"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293" w:name="_Toc144074699"/>
      <w:r w:rsidRPr="00971397">
        <w:rPr>
          <w:rFonts w:asciiTheme="minorHAnsi" w:hAnsiTheme="minorHAnsi" w:cstheme="minorHAnsi"/>
        </w:rPr>
        <w:t>PE-18 Location of System Components (H)</w:t>
      </w:r>
      <w:bookmarkEnd w:id="293"/>
    </w:p>
    <w:p w14:paraId="02A0C5B7" w14:textId="1C1ECCEE" w:rsidR="00A77B3E" w:rsidRPr="00971397" w:rsidRDefault="00000000" w:rsidP="00971397">
      <w:pPr>
        <w:spacing w:after="320"/>
        <w:rPr>
          <w:rFonts w:cstheme="minorHAnsi"/>
        </w:rPr>
      </w:pPr>
      <w:r w:rsidRPr="00971397">
        <w:rPr>
          <w:rFonts w:cstheme="minorHAnsi"/>
        </w:rPr>
        <w:t>Position system components within the facility to minimize potential damage from [FedRAMP Assignment: physical and environmental hazards identified during threat assessment] and to minimize the opportunity for unauthorized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9BFBC0B" w14:textId="77777777">
        <w:tc>
          <w:tcPr>
            <w:tcW w:w="0" w:type="auto"/>
            <w:shd w:val="clear" w:color="auto" w:fill="CCECFC"/>
          </w:tcPr>
          <w:p w14:paraId="6CCDAF0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PE-18 Control Summary Information</w:t>
            </w:r>
          </w:p>
        </w:tc>
      </w:tr>
      <w:tr w:rsidR="00C678CA" w:rsidRPr="00971397" w14:paraId="2C154B48" w14:textId="77777777">
        <w:tc>
          <w:tcPr>
            <w:tcW w:w="0" w:type="auto"/>
            <w:shd w:val="clear" w:color="auto" w:fill="FFFFFF"/>
          </w:tcPr>
          <w:p w14:paraId="3B9DB42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EB066B5" w14:textId="77777777">
        <w:tc>
          <w:tcPr>
            <w:tcW w:w="0" w:type="auto"/>
            <w:shd w:val="clear" w:color="auto" w:fill="FFFFFF"/>
          </w:tcPr>
          <w:p w14:paraId="47F5E07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PE-18:</w:t>
            </w:r>
          </w:p>
        </w:tc>
      </w:tr>
      <w:tr w:rsidR="00C678CA" w:rsidRPr="00971397" w14:paraId="39D279DF" w14:textId="77777777">
        <w:tc>
          <w:tcPr>
            <w:tcW w:w="0" w:type="auto"/>
            <w:shd w:val="clear" w:color="auto" w:fill="FFFFFF"/>
          </w:tcPr>
          <w:p w14:paraId="1060F9C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35C3BAF" w14:textId="10E11B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67995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46A9F56" w14:textId="6935018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505180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96F7C55" w14:textId="1B4F59B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57662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501BDC4" w14:textId="230A6E2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96178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ED9EFD4" w14:textId="6B403F9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89345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F2179FB" w14:textId="77777777">
        <w:tc>
          <w:tcPr>
            <w:tcW w:w="0" w:type="auto"/>
            <w:shd w:val="clear" w:color="auto" w:fill="FFFFFF"/>
          </w:tcPr>
          <w:p w14:paraId="5A9A428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AF7A2DD" w14:textId="2CBED87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34913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92FE65B" w14:textId="0530EA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5948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DA50473" w14:textId="5BCF5D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12547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EA8B659" w14:textId="3E02A8C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38611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96856DC" w14:textId="4991FE5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01331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2D930A7" w14:textId="224E48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54828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12C64BD" w14:textId="5B56620E"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9816001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2516B6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8C97C76" w14:textId="77777777">
        <w:tc>
          <w:tcPr>
            <w:tcW w:w="0" w:type="auto"/>
            <w:shd w:val="clear" w:color="auto" w:fill="CCECFC"/>
          </w:tcPr>
          <w:p w14:paraId="2892F4E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PE-18 What is the solution and how is it implemented?</w:t>
            </w:r>
          </w:p>
        </w:tc>
      </w:tr>
      <w:tr w:rsidR="00C678CA" w:rsidRPr="00971397" w14:paraId="45FD2EA5" w14:textId="77777777">
        <w:tc>
          <w:tcPr>
            <w:tcW w:w="0" w:type="auto"/>
            <w:shd w:val="clear" w:color="auto" w:fill="FFFFFF"/>
          </w:tcPr>
          <w:p w14:paraId="54B8861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CF3474F" w14:textId="77777777" w:rsidR="00A77B3E" w:rsidRPr="00971397"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294" w:name="_Toc144074700"/>
      <w:r w:rsidRPr="00971397">
        <w:rPr>
          <w:rFonts w:asciiTheme="minorHAnsi" w:hAnsiTheme="minorHAnsi" w:cstheme="minorHAnsi"/>
        </w:rPr>
        <w:t>Planning</w:t>
      </w:r>
      <w:bookmarkEnd w:id="294"/>
    </w:p>
    <w:p w14:paraId="3C037399"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295" w:name="_Toc144074701"/>
      <w:r w:rsidRPr="00971397">
        <w:rPr>
          <w:rFonts w:asciiTheme="minorHAnsi" w:hAnsiTheme="minorHAnsi" w:cstheme="minorHAnsi"/>
        </w:rPr>
        <w:t>PL-1 Policy and Procedures (L)(M)(H)</w:t>
      </w:r>
      <w:bookmarkEnd w:id="295"/>
    </w:p>
    <w:p w14:paraId="6B767C8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3B9395D1" w14:textId="3691F92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planning policy that:</w:t>
      </w:r>
    </w:p>
    <w:p w14:paraId="27E73FE1"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6D8A631E"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71096191"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planning policy and the associated planning controls;</w:t>
      </w:r>
    </w:p>
    <w:p w14:paraId="0FF0F8A1"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planning policy and procedures; and</w:t>
      </w:r>
    </w:p>
    <w:p w14:paraId="2A7F033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planning:</w:t>
      </w:r>
    </w:p>
    <w:p w14:paraId="65AA4C4F" w14:textId="700AA922"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0C0820BE" w14:textId="51E3D143"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864733F" w14:textId="77777777">
        <w:tc>
          <w:tcPr>
            <w:tcW w:w="0" w:type="auto"/>
            <w:shd w:val="clear" w:color="auto" w:fill="CCECFC"/>
          </w:tcPr>
          <w:p w14:paraId="2EDCD1A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PL-1 Control Summary Information</w:t>
            </w:r>
          </w:p>
        </w:tc>
      </w:tr>
      <w:tr w:rsidR="00C678CA" w:rsidRPr="00971397" w14:paraId="3152D818" w14:textId="77777777">
        <w:tc>
          <w:tcPr>
            <w:tcW w:w="0" w:type="auto"/>
            <w:shd w:val="clear" w:color="auto" w:fill="FFFFFF"/>
          </w:tcPr>
          <w:p w14:paraId="70A627D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Responsible Role:</w:t>
            </w:r>
          </w:p>
        </w:tc>
      </w:tr>
      <w:tr w:rsidR="00C678CA" w:rsidRPr="00971397" w14:paraId="68862FEB" w14:textId="77777777">
        <w:tc>
          <w:tcPr>
            <w:tcW w:w="0" w:type="auto"/>
            <w:shd w:val="clear" w:color="auto" w:fill="FFFFFF"/>
          </w:tcPr>
          <w:p w14:paraId="5238CFB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PL-1(a):</w:t>
            </w:r>
          </w:p>
        </w:tc>
      </w:tr>
      <w:tr w:rsidR="00C678CA" w:rsidRPr="00971397" w14:paraId="53AE5FCD" w14:textId="77777777">
        <w:tc>
          <w:tcPr>
            <w:tcW w:w="0" w:type="auto"/>
            <w:shd w:val="clear" w:color="auto" w:fill="FFFFFF"/>
          </w:tcPr>
          <w:p w14:paraId="7EE9354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PL-1(a)(1):</w:t>
            </w:r>
          </w:p>
        </w:tc>
      </w:tr>
      <w:tr w:rsidR="00C678CA" w:rsidRPr="00971397" w14:paraId="45844EA0" w14:textId="77777777">
        <w:tc>
          <w:tcPr>
            <w:tcW w:w="0" w:type="auto"/>
            <w:shd w:val="clear" w:color="auto" w:fill="FFFFFF"/>
          </w:tcPr>
          <w:p w14:paraId="639E287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PL-1(b):</w:t>
            </w:r>
          </w:p>
        </w:tc>
      </w:tr>
      <w:tr w:rsidR="00C678CA" w:rsidRPr="00971397" w14:paraId="662A5A12" w14:textId="77777777">
        <w:tc>
          <w:tcPr>
            <w:tcW w:w="0" w:type="auto"/>
            <w:shd w:val="clear" w:color="auto" w:fill="FFFFFF"/>
          </w:tcPr>
          <w:p w14:paraId="7FC93CB1" w14:textId="013ABF3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PL-1(c)(1)-1:</w:t>
            </w:r>
          </w:p>
        </w:tc>
      </w:tr>
      <w:tr w:rsidR="00C678CA" w:rsidRPr="00971397" w14:paraId="60FF581D" w14:textId="77777777">
        <w:tc>
          <w:tcPr>
            <w:tcW w:w="0" w:type="auto"/>
            <w:shd w:val="clear" w:color="auto" w:fill="FFFFFF"/>
          </w:tcPr>
          <w:p w14:paraId="01CE437A" w14:textId="45C561B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PL-1(c)(1)-2:</w:t>
            </w:r>
          </w:p>
        </w:tc>
      </w:tr>
      <w:tr w:rsidR="00C678CA" w:rsidRPr="00971397" w14:paraId="5628A049" w14:textId="77777777">
        <w:tc>
          <w:tcPr>
            <w:tcW w:w="0" w:type="auto"/>
            <w:shd w:val="clear" w:color="auto" w:fill="FFFFFF"/>
          </w:tcPr>
          <w:p w14:paraId="3EE4449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PL-1(c)(2)-1:</w:t>
            </w:r>
          </w:p>
        </w:tc>
      </w:tr>
      <w:tr w:rsidR="00C678CA" w:rsidRPr="00971397" w14:paraId="7FA3B2E0" w14:textId="77777777">
        <w:tc>
          <w:tcPr>
            <w:tcW w:w="0" w:type="auto"/>
            <w:shd w:val="clear" w:color="auto" w:fill="FFFFFF"/>
          </w:tcPr>
          <w:p w14:paraId="6F99F04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PL-1(c)(2)-2:</w:t>
            </w:r>
          </w:p>
        </w:tc>
      </w:tr>
      <w:tr w:rsidR="00C678CA" w:rsidRPr="00971397" w14:paraId="61B6B55F" w14:textId="77777777">
        <w:tc>
          <w:tcPr>
            <w:tcW w:w="0" w:type="auto"/>
            <w:shd w:val="clear" w:color="auto" w:fill="FFFFFF"/>
          </w:tcPr>
          <w:p w14:paraId="4612288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41AA4F5D" w14:textId="4041813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376259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DB367B8" w14:textId="28C9DAF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651749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69EDBE1" w14:textId="0737DFF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521882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7661F01" w14:textId="2B10D40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977112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3C04227" w14:textId="00EABDE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638618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F155629" w14:textId="77777777">
        <w:tc>
          <w:tcPr>
            <w:tcW w:w="0" w:type="auto"/>
            <w:shd w:val="clear" w:color="auto" w:fill="FFFFFF"/>
          </w:tcPr>
          <w:p w14:paraId="3958EA3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231EC8C7" w14:textId="4BA989E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718244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F0950FC" w14:textId="1489A77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658011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374B374" w14:textId="134CA77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169850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309747C0"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31CD668" w14:textId="77777777">
        <w:tc>
          <w:tcPr>
            <w:tcW w:w="0" w:type="auto"/>
            <w:shd w:val="clear" w:color="auto" w:fill="CCECFC"/>
          </w:tcPr>
          <w:p w14:paraId="36A856F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PL-1 What is the solution and how is it implemented?</w:t>
            </w:r>
          </w:p>
        </w:tc>
      </w:tr>
      <w:tr w:rsidR="00C678CA" w:rsidRPr="00971397" w14:paraId="09183381" w14:textId="77777777">
        <w:tc>
          <w:tcPr>
            <w:tcW w:w="0" w:type="auto"/>
            <w:shd w:val="clear" w:color="auto" w:fill="FFFFFF"/>
          </w:tcPr>
          <w:p w14:paraId="345A591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44CD7733" w14:textId="77777777">
        <w:tc>
          <w:tcPr>
            <w:tcW w:w="0" w:type="auto"/>
            <w:shd w:val="clear" w:color="auto" w:fill="FFFFFF"/>
          </w:tcPr>
          <w:p w14:paraId="007C8A2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7DBB6DC5" w14:textId="77777777">
        <w:tc>
          <w:tcPr>
            <w:tcW w:w="0" w:type="auto"/>
            <w:shd w:val="clear" w:color="auto" w:fill="FFFFFF"/>
          </w:tcPr>
          <w:p w14:paraId="1962C8B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1A6F157B"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296" w:name="_Toc144074702"/>
      <w:r w:rsidRPr="00971397">
        <w:rPr>
          <w:rFonts w:asciiTheme="minorHAnsi" w:hAnsiTheme="minorHAnsi" w:cstheme="minorHAnsi"/>
        </w:rPr>
        <w:lastRenderedPageBreak/>
        <w:t>PL-2 System Security and Privacy Plans (L)(M)(H)</w:t>
      </w:r>
      <w:bookmarkEnd w:id="296"/>
    </w:p>
    <w:p w14:paraId="3297CD5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security and privacy plans for the system that:</w:t>
      </w:r>
    </w:p>
    <w:p w14:paraId="04ADBBFB"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Are consistent with the organization’s enterprise architecture;</w:t>
      </w:r>
    </w:p>
    <w:p w14:paraId="18114E33"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Explicitly define the constituent system components;</w:t>
      </w:r>
    </w:p>
    <w:p w14:paraId="6AF1AEF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Describe the operational context of the system in terms of mission and business processes;</w:t>
      </w:r>
    </w:p>
    <w:p w14:paraId="54D28C5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4.</w:t>
      </w:r>
      <w:r w:rsidRPr="00971397">
        <w:rPr>
          <w:rFonts w:cstheme="minorHAnsi"/>
        </w:rPr>
        <w:tab/>
        <w:t>Identify the individuals that fulfill system roles and responsibilities;</w:t>
      </w:r>
    </w:p>
    <w:p w14:paraId="2C5F4950"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5.</w:t>
      </w:r>
      <w:r w:rsidRPr="00971397">
        <w:rPr>
          <w:rFonts w:cstheme="minorHAnsi"/>
        </w:rPr>
        <w:tab/>
        <w:t>Identify the information types processed, stored, and transmitted by the system;</w:t>
      </w:r>
    </w:p>
    <w:p w14:paraId="5E8C5C20"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6.</w:t>
      </w:r>
      <w:r w:rsidRPr="00971397">
        <w:rPr>
          <w:rFonts w:cstheme="minorHAnsi"/>
        </w:rPr>
        <w:tab/>
        <w:t>Provide the security categorization of the system, including supporting rationale;</w:t>
      </w:r>
    </w:p>
    <w:p w14:paraId="49B71E3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7.</w:t>
      </w:r>
      <w:r w:rsidRPr="00971397">
        <w:rPr>
          <w:rFonts w:cstheme="minorHAnsi"/>
        </w:rPr>
        <w:tab/>
        <w:t>Describe any specific threats to the system that are of concern to the organization;</w:t>
      </w:r>
    </w:p>
    <w:p w14:paraId="110E7DEC"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8.</w:t>
      </w:r>
      <w:r w:rsidRPr="00971397">
        <w:rPr>
          <w:rFonts w:cstheme="minorHAnsi"/>
        </w:rPr>
        <w:tab/>
        <w:t>Provide the results of a privacy risk assessment for systems processing personally identifiable information;</w:t>
      </w:r>
    </w:p>
    <w:p w14:paraId="74016FB8"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9.</w:t>
      </w:r>
      <w:r w:rsidRPr="00971397">
        <w:rPr>
          <w:rFonts w:cstheme="minorHAnsi"/>
        </w:rPr>
        <w:tab/>
        <w:t>Describe the operational environment for the system and any dependencies on or connections to other systems or system components;</w:t>
      </w:r>
    </w:p>
    <w:p w14:paraId="7627CD6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10.</w:t>
      </w:r>
      <w:r w:rsidRPr="00971397">
        <w:rPr>
          <w:rFonts w:cstheme="minorHAnsi"/>
        </w:rPr>
        <w:tab/>
        <w:t>Provide an overview of the security and privacy requirements for the system;</w:t>
      </w:r>
    </w:p>
    <w:p w14:paraId="6FFF76B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11.</w:t>
      </w:r>
      <w:r w:rsidRPr="00971397">
        <w:rPr>
          <w:rFonts w:cstheme="minorHAnsi"/>
        </w:rPr>
        <w:tab/>
        <w:t>Identify any relevant control baselines or overlays, if applicable;</w:t>
      </w:r>
    </w:p>
    <w:p w14:paraId="367AB216"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12.</w:t>
      </w:r>
      <w:r w:rsidRPr="00971397">
        <w:rPr>
          <w:rFonts w:cstheme="minorHAnsi"/>
        </w:rPr>
        <w:tab/>
        <w:t>Describe the controls in place or planned for meeting the security and privacy requirements, including a rationale for any tailoring decisions;</w:t>
      </w:r>
    </w:p>
    <w:p w14:paraId="1C0EBADB"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13.</w:t>
      </w:r>
      <w:r w:rsidRPr="00971397">
        <w:rPr>
          <w:rFonts w:cstheme="minorHAnsi"/>
        </w:rPr>
        <w:tab/>
        <w:t>Include risk determinations for security and privacy architecture and design decisions;</w:t>
      </w:r>
    </w:p>
    <w:p w14:paraId="7C231442"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14.</w:t>
      </w:r>
      <w:r w:rsidRPr="00971397">
        <w:rPr>
          <w:rFonts w:cstheme="minorHAnsi"/>
        </w:rPr>
        <w:tab/>
        <w:t>Include security- and privacy-related activities affecting the system that require planning and coordination with [FedRAMP Assignment: to include chief privacy and ISSO and/or similar role or designees]; and</w:t>
      </w:r>
    </w:p>
    <w:p w14:paraId="68CD2AB9"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15.</w:t>
      </w:r>
      <w:r w:rsidRPr="00971397">
        <w:rPr>
          <w:rFonts w:cstheme="minorHAnsi"/>
        </w:rPr>
        <w:tab/>
        <w:t>Are reviewed and approved by the authorizing official or designated representative prior to plan implementation.</w:t>
      </w:r>
    </w:p>
    <w:p w14:paraId="21ECFA1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Distribute copies of the plans and communicate subsequent changes to the plans to [FedRAMP Assignment: to include chief privacy and ISSO and/or similar role];</w:t>
      </w:r>
    </w:p>
    <w:p w14:paraId="1B41FF2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c.</w:t>
      </w:r>
      <w:r w:rsidRPr="00971397">
        <w:rPr>
          <w:rFonts w:cstheme="minorHAnsi"/>
        </w:rPr>
        <w:tab/>
        <w:t>Review the plans [FedRAMP Assignment: at least annually];</w:t>
      </w:r>
    </w:p>
    <w:p w14:paraId="4DE6054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Update the plans to address changes to the system and environment of operation or problems identified during plan implementation or control assessments; and</w:t>
      </w:r>
    </w:p>
    <w:p w14:paraId="418F1CE5" w14:textId="5C60EED4"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e.</w:t>
      </w:r>
      <w:r w:rsidRPr="00971397">
        <w:rPr>
          <w:rFonts w:cstheme="minorHAnsi"/>
        </w:rPr>
        <w:tab/>
        <w:t>Protect the plans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25C0B68" w14:textId="77777777">
        <w:tc>
          <w:tcPr>
            <w:tcW w:w="0" w:type="auto"/>
            <w:shd w:val="clear" w:color="auto" w:fill="CCECFC"/>
          </w:tcPr>
          <w:p w14:paraId="2A5462B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PL-2 Control Summary Information</w:t>
            </w:r>
          </w:p>
        </w:tc>
      </w:tr>
      <w:tr w:rsidR="00C678CA" w:rsidRPr="00971397" w14:paraId="2BEA0E64" w14:textId="77777777">
        <w:tc>
          <w:tcPr>
            <w:tcW w:w="0" w:type="auto"/>
            <w:shd w:val="clear" w:color="auto" w:fill="FFFFFF"/>
          </w:tcPr>
          <w:p w14:paraId="202E511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E8DA51D" w14:textId="77777777">
        <w:tc>
          <w:tcPr>
            <w:tcW w:w="0" w:type="auto"/>
            <w:shd w:val="clear" w:color="auto" w:fill="FFFFFF"/>
          </w:tcPr>
          <w:p w14:paraId="4D36E8C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PL-2(a)(14):</w:t>
            </w:r>
          </w:p>
        </w:tc>
      </w:tr>
      <w:tr w:rsidR="00C678CA" w:rsidRPr="00971397" w14:paraId="57C85750" w14:textId="77777777">
        <w:tc>
          <w:tcPr>
            <w:tcW w:w="0" w:type="auto"/>
            <w:shd w:val="clear" w:color="auto" w:fill="FFFFFF"/>
          </w:tcPr>
          <w:p w14:paraId="2B041C8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PL-2(b):</w:t>
            </w:r>
          </w:p>
        </w:tc>
      </w:tr>
      <w:tr w:rsidR="00C678CA" w:rsidRPr="00971397" w14:paraId="64E46A05" w14:textId="77777777">
        <w:tc>
          <w:tcPr>
            <w:tcW w:w="0" w:type="auto"/>
            <w:shd w:val="clear" w:color="auto" w:fill="FFFFFF"/>
          </w:tcPr>
          <w:p w14:paraId="3BCA8F3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PL-2(c):</w:t>
            </w:r>
          </w:p>
        </w:tc>
      </w:tr>
      <w:tr w:rsidR="00C678CA" w:rsidRPr="00971397" w14:paraId="20A949A8" w14:textId="77777777">
        <w:tc>
          <w:tcPr>
            <w:tcW w:w="0" w:type="auto"/>
            <w:shd w:val="clear" w:color="auto" w:fill="FFFFFF"/>
          </w:tcPr>
          <w:p w14:paraId="29C4417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9116C64" w14:textId="4139D9D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03287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C782E90" w14:textId="000FB39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6297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99F3C48" w14:textId="463693A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643146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CD85433" w14:textId="633EAA8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00196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222EB4A" w14:textId="0F88325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02390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B93B7B4" w14:textId="77777777">
        <w:tc>
          <w:tcPr>
            <w:tcW w:w="0" w:type="auto"/>
            <w:shd w:val="clear" w:color="auto" w:fill="FFFFFF"/>
          </w:tcPr>
          <w:p w14:paraId="197B685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E5F38FC" w14:textId="0446637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497987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619F1CB" w14:textId="131FFCB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383838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C5DAED7" w14:textId="295E9C8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166737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10973DB" w14:textId="528C031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302694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2AE54E0" w14:textId="091C09C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241124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4FAF7AF" w14:textId="5CD368B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604416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AFCB40A" w14:textId="42C2B141"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6961829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CFB4697"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4DD575A" w14:textId="77777777">
        <w:tc>
          <w:tcPr>
            <w:tcW w:w="0" w:type="auto"/>
            <w:shd w:val="clear" w:color="auto" w:fill="CCECFC"/>
          </w:tcPr>
          <w:p w14:paraId="3ECFCC4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PL-2 What is the solution and how is it implemented?</w:t>
            </w:r>
          </w:p>
        </w:tc>
      </w:tr>
      <w:tr w:rsidR="00C678CA" w:rsidRPr="00971397" w14:paraId="3EC31A3B" w14:textId="77777777">
        <w:tc>
          <w:tcPr>
            <w:tcW w:w="0" w:type="auto"/>
            <w:shd w:val="clear" w:color="auto" w:fill="FFFFFF"/>
          </w:tcPr>
          <w:p w14:paraId="7A6CE61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E52EC1F" w14:textId="77777777">
        <w:tc>
          <w:tcPr>
            <w:tcW w:w="0" w:type="auto"/>
            <w:shd w:val="clear" w:color="auto" w:fill="FFFFFF"/>
          </w:tcPr>
          <w:p w14:paraId="5DD20D3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67E4805A" w14:textId="77777777">
        <w:tc>
          <w:tcPr>
            <w:tcW w:w="0" w:type="auto"/>
            <w:shd w:val="clear" w:color="auto" w:fill="FFFFFF"/>
          </w:tcPr>
          <w:p w14:paraId="2E3950F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24F12E51" w14:textId="77777777">
        <w:tc>
          <w:tcPr>
            <w:tcW w:w="0" w:type="auto"/>
            <w:shd w:val="clear" w:color="auto" w:fill="FFFFFF"/>
          </w:tcPr>
          <w:p w14:paraId="441CEE5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0A0F14C2" w14:textId="77777777">
        <w:tc>
          <w:tcPr>
            <w:tcW w:w="0" w:type="auto"/>
            <w:shd w:val="clear" w:color="auto" w:fill="FFFFFF"/>
          </w:tcPr>
          <w:p w14:paraId="538AACA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bl>
    <w:p w14:paraId="7F9C1AE2"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297" w:name="_Toc144074703"/>
      <w:r w:rsidRPr="00971397">
        <w:rPr>
          <w:rFonts w:asciiTheme="minorHAnsi" w:hAnsiTheme="minorHAnsi" w:cstheme="minorHAnsi"/>
        </w:rPr>
        <w:t>PL-4 Rules of Behavior (L)(M)(H)</w:t>
      </w:r>
      <w:bookmarkEnd w:id="297"/>
    </w:p>
    <w:p w14:paraId="22C04A16"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Establish and provide to individuals requiring access to the system, the rules that describe their responsibilities and expected behavior for information and system usage, security, and privacy;</w:t>
      </w:r>
    </w:p>
    <w:p w14:paraId="45E6FCBE"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Receive a documented acknowledgment from such individuals, indicating that they have read, understand, and agree to abide by the rules of behavior, before authorizing access to information and the system;</w:t>
      </w:r>
    </w:p>
    <w:p w14:paraId="497ADB31"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c.</w:t>
      </w:r>
      <w:r w:rsidRPr="00971397">
        <w:rPr>
          <w:rFonts w:cstheme="minorHAnsi"/>
        </w:rPr>
        <w:tab/>
        <w:t>Review and update the rules of behavior [FedRAMP Assignment: at least annually]; and</w:t>
      </w:r>
    </w:p>
    <w:p w14:paraId="2E3BE3FB" w14:textId="28448CF2"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Require individuals who have acknowledged a previous version of the rules of behavior to read and re-acknowledge [FedRAMP Assignment: at least annually and when the rules are revised or changed].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B69C52F" w14:textId="77777777">
        <w:tc>
          <w:tcPr>
            <w:tcW w:w="0" w:type="auto"/>
            <w:shd w:val="clear" w:color="auto" w:fill="CCECFC"/>
          </w:tcPr>
          <w:p w14:paraId="4AA5F30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PL-4 Control Summary Information</w:t>
            </w:r>
          </w:p>
        </w:tc>
      </w:tr>
      <w:tr w:rsidR="00C678CA" w:rsidRPr="00971397" w14:paraId="414A8F4E" w14:textId="77777777">
        <w:tc>
          <w:tcPr>
            <w:tcW w:w="0" w:type="auto"/>
            <w:shd w:val="clear" w:color="auto" w:fill="FFFFFF"/>
          </w:tcPr>
          <w:p w14:paraId="03BE944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49D3B4B" w14:textId="77777777">
        <w:tc>
          <w:tcPr>
            <w:tcW w:w="0" w:type="auto"/>
            <w:shd w:val="clear" w:color="auto" w:fill="FFFFFF"/>
          </w:tcPr>
          <w:p w14:paraId="6468695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PL-4(c):</w:t>
            </w:r>
          </w:p>
        </w:tc>
      </w:tr>
      <w:tr w:rsidR="00C678CA" w:rsidRPr="00971397" w14:paraId="4C1ACFBF" w14:textId="77777777">
        <w:tc>
          <w:tcPr>
            <w:tcW w:w="0" w:type="auto"/>
            <w:shd w:val="clear" w:color="auto" w:fill="FFFFFF"/>
          </w:tcPr>
          <w:p w14:paraId="6EF8712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PL-4(d):</w:t>
            </w:r>
          </w:p>
        </w:tc>
      </w:tr>
      <w:tr w:rsidR="00C678CA" w:rsidRPr="00971397" w14:paraId="1EF8D6B2" w14:textId="77777777">
        <w:tc>
          <w:tcPr>
            <w:tcW w:w="0" w:type="auto"/>
            <w:shd w:val="clear" w:color="auto" w:fill="FFFFFF"/>
          </w:tcPr>
          <w:p w14:paraId="3BA0AAB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DC28155" w14:textId="4E35BA9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24647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9E85299" w14:textId="047E236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567866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0B5A4AD" w14:textId="00ABAD2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407186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37B6CAC" w14:textId="06409E0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648356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104C4A6" w14:textId="7D4D73C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961913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DCB4B65" w14:textId="77777777">
        <w:tc>
          <w:tcPr>
            <w:tcW w:w="0" w:type="auto"/>
            <w:shd w:val="clear" w:color="auto" w:fill="FFFFFF"/>
          </w:tcPr>
          <w:p w14:paraId="4B511B9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019C6127" w14:textId="6A4D248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44814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747BADB" w14:textId="2EBA8BE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56668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5D84B69" w14:textId="08A1FA3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287106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5D1D702" w14:textId="0F82D03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451468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E3235BA" w14:textId="4E4D879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840911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743FDC8" w14:textId="37506A7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987450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66BB9FF" w14:textId="00BD650B"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0898389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B1840C7"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987A701" w14:textId="77777777">
        <w:tc>
          <w:tcPr>
            <w:tcW w:w="0" w:type="auto"/>
            <w:shd w:val="clear" w:color="auto" w:fill="CCECFC"/>
          </w:tcPr>
          <w:p w14:paraId="3C79D90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PL-4 What is the solution and how is it implemented?</w:t>
            </w:r>
          </w:p>
        </w:tc>
      </w:tr>
      <w:tr w:rsidR="00C678CA" w:rsidRPr="00971397" w14:paraId="340B848F" w14:textId="77777777">
        <w:tc>
          <w:tcPr>
            <w:tcW w:w="0" w:type="auto"/>
            <w:shd w:val="clear" w:color="auto" w:fill="FFFFFF"/>
          </w:tcPr>
          <w:p w14:paraId="541E937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66E3E356" w14:textId="77777777">
        <w:tc>
          <w:tcPr>
            <w:tcW w:w="0" w:type="auto"/>
            <w:shd w:val="clear" w:color="auto" w:fill="FFFFFF"/>
          </w:tcPr>
          <w:p w14:paraId="38E93D5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2E31CACE" w14:textId="77777777">
        <w:tc>
          <w:tcPr>
            <w:tcW w:w="0" w:type="auto"/>
            <w:shd w:val="clear" w:color="auto" w:fill="FFFFFF"/>
          </w:tcPr>
          <w:p w14:paraId="4F95502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32E0240C" w14:textId="77777777">
        <w:tc>
          <w:tcPr>
            <w:tcW w:w="0" w:type="auto"/>
            <w:shd w:val="clear" w:color="auto" w:fill="FFFFFF"/>
          </w:tcPr>
          <w:p w14:paraId="473E0F5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5BD3C237" w14:textId="77777777" w:rsidR="00A77B3E" w:rsidRPr="00971397" w:rsidRDefault="00000000" w:rsidP="00EB1CBE">
      <w:pPr>
        <w:pStyle w:val="Heading3"/>
        <w:tabs>
          <w:tab w:val="left" w:pos="360"/>
          <w:tab w:val="left" w:pos="540"/>
          <w:tab w:val="left" w:pos="1440"/>
          <w:tab w:val="left" w:pos="2160"/>
        </w:tabs>
        <w:rPr>
          <w:rFonts w:asciiTheme="minorHAnsi" w:hAnsiTheme="minorHAnsi" w:cstheme="minorHAnsi"/>
        </w:rPr>
      </w:pPr>
      <w:bookmarkStart w:id="298" w:name="_Toc144074704"/>
      <w:r w:rsidRPr="00971397">
        <w:rPr>
          <w:rFonts w:asciiTheme="minorHAnsi" w:hAnsiTheme="minorHAnsi" w:cstheme="minorHAnsi"/>
        </w:rPr>
        <w:t>PL-4(1) Social Media and External Site/Application Usage Restrictions (L)(M)(H)</w:t>
      </w:r>
      <w:bookmarkEnd w:id="298"/>
    </w:p>
    <w:p w14:paraId="65CE9A5C"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Include in the rules of behavior, restrictions on:</w:t>
      </w:r>
    </w:p>
    <w:p w14:paraId="4204A838" w14:textId="55F4EEFB"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Use of social media, social networking sites, and external sites/applications;</w:t>
      </w:r>
    </w:p>
    <w:p w14:paraId="47B63C4B" w14:textId="3080E741"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lastRenderedPageBreak/>
        <w:tab/>
      </w:r>
      <w:r w:rsidRPr="00971397">
        <w:rPr>
          <w:rFonts w:cstheme="minorHAnsi"/>
        </w:rPr>
        <w:tab/>
        <w:t>(b)</w:t>
      </w:r>
      <w:r w:rsidRPr="00971397">
        <w:rPr>
          <w:rFonts w:cstheme="minorHAnsi"/>
        </w:rPr>
        <w:tab/>
        <w:t>Posting organizational information on public websites; and</w:t>
      </w:r>
    </w:p>
    <w:p w14:paraId="7CF4F7C0" w14:textId="57D1FC62"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(c)</w:t>
      </w:r>
      <w:r w:rsidRPr="00971397">
        <w:rPr>
          <w:rFonts w:cstheme="minorHAnsi"/>
        </w:rPr>
        <w:tab/>
        <w:t>Use of organization-provided identifiers (e.g., email addresses) and authentication secrets (e.g., passwords) for creating accounts on external sites/applications.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ADCF2F0" w14:textId="77777777">
        <w:tc>
          <w:tcPr>
            <w:tcW w:w="0" w:type="auto"/>
            <w:shd w:val="clear" w:color="auto" w:fill="CCECFC"/>
          </w:tcPr>
          <w:p w14:paraId="5CD1775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PL-4(1) Control Summary Information</w:t>
            </w:r>
          </w:p>
        </w:tc>
      </w:tr>
      <w:tr w:rsidR="00C678CA" w:rsidRPr="00971397" w14:paraId="543DB074" w14:textId="77777777">
        <w:tc>
          <w:tcPr>
            <w:tcW w:w="0" w:type="auto"/>
            <w:shd w:val="clear" w:color="auto" w:fill="FFFFFF"/>
          </w:tcPr>
          <w:p w14:paraId="3960DE5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69277073" w14:textId="77777777">
        <w:tc>
          <w:tcPr>
            <w:tcW w:w="0" w:type="auto"/>
            <w:shd w:val="clear" w:color="auto" w:fill="FFFFFF"/>
          </w:tcPr>
          <w:p w14:paraId="5DA7229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6FE7BE05" w14:textId="64583B0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842539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871AF9E" w14:textId="4C19ABC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225448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C6B0628" w14:textId="0441C6C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545189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0D80A7E" w14:textId="4BDD8E1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007555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B175513" w14:textId="5A622A4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52478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26F1489" w14:textId="77777777">
        <w:tc>
          <w:tcPr>
            <w:tcW w:w="0" w:type="auto"/>
            <w:shd w:val="clear" w:color="auto" w:fill="FFFFFF"/>
          </w:tcPr>
          <w:p w14:paraId="2911CE9C" w14:textId="77777777" w:rsidR="00A77B3E" w:rsidRPr="00971397" w:rsidRDefault="00000000" w:rsidP="00CB2B9E">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2B30008E" w14:textId="1B60DB1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170434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B91FECE" w14:textId="688B1EB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012974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AE92004" w14:textId="4E06520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23160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C7E2AF8" w14:textId="2185290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112567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F434D0D" w14:textId="1CE2AB2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19243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3EFC735" w14:textId="2F5C628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408380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0BA3425" w14:textId="5557840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248748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A737BDF"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9CE8072" w14:textId="77777777">
        <w:tc>
          <w:tcPr>
            <w:tcW w:w="0" w:type="auto"/>
            <w:shd w:val="clear" w:color="auto" w:fill="CCECFC"/>
          </w:tcPr>
          <w:p w14:paraId="3B6416E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PL-4(1) What is the solution and how is it implemented?</w:t>
            </w:r>
          </w:p>
        </w:tc>
      </w:tr>
      <w:tr w:rsidR="00C678CA" w:rsidRPr="00971397" w14:paraId="1F5221FE" w14:textId="77777777">
        <w:tc>
          <w:tcPr>
            <w:tcW w:w="0" w:type="auto"/>
            <w:shd w:val="clear" w:color="auto" w:fill="FFFFFF"/>
          </w:tcPr>
          <w:p w14:paraId="1426608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5F2BAE7F" w14:textId="77777777">
        <w:tc>
          <w:tcPr>
            <w:tcW w:w="0" w:type="auto"/>
            <w:shd w:val="clear" w:color="auto" w:fill="FFFFFF"/>
          </w:tcPr>
          <w:p w14:paraId="2CEEC5E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7F3E9D56" w14:textId="77777777">
        <w:tc>
          <w:tcPr>
            <w:tcW w:w="0" w:type="auto"/>
            <w:shd w:val="clear" w:color="auto" w:fill="FFFFFF"/>
          </w:tcPr>
          <w:p w14:paraId="29D22E1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Part c:</w:t>
            </w:r>
          </w:p>
        </w:tc>
      </w:tr>
    </w:tbl>
    <w:p w14:paraId="2026F7E9"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299" w:name="_Toc144074705"/>
      <w:r w:rsidRPr="00971397">
        <w:rPr>
          <w:rFonts w:asciiTheme="minorHAnsi" w:hAnsiTheme="minorHAnsi" w:cstheme="minorHAnsi"/>
        </w:rPr>
        <w:t>PL-8 Security and Privacy Architectures (L)(M)(H)</w:t>
      </w:r>
      <w:bookmarkEnd w:id="299"/>
    </w:p>
    <w:p w14:paraId="12016F4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security and privacy architectures for the system that:</w:t>
      </w:r>
    </w:p>
    <w:p w14:paraId="5C17A5A7"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Describe the requirements and approach to be taken for protecting the confidentiality, integrity, and availability of organizational information;</w:t>
      </w:r>
    </w:p>
    <w:p w14:paraId="123AD8D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Describe the requirements and approach to be taken for processing personally identifiable information to minimize privacy risk to individuals;</w:t>
      </w:r>
    </w:p>
    <w:p w14:paraId="769DED39"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Describe how the architectures are integrated into and support the enterprise architecture; and</w:t>
      </w:r>
    </w:p>
    <w:p w14:paraId="23A28F3B"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4.</w:t>
      </w:r>
      <w:r w:rsidRPr="00971397">
        <w:rPr>
          <w:rFonts w:cstheme="minorHAnsi"/>
        </w:rPr>
        <w:tab/>
        <w:t>Describe any assumptions about, and dependencies on, external systems and services;</w:t>
      </w:r>
    </w:p>
    <w:p w14:paraId="2E5D971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Review and update the architectures [FedRAMP Assignment: at least annually and when a significant change occurs] to reflect changes in the enterprise architecture; and</w:t>
      </w:r>
    </w:p>
    <w:p w14:paraId="7D736913" w14:textId="6DE030AB"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Reflect planned architecture changes in security and privacy plans, Concept of Operations (CONOPS), criticality analysis, organizational procedures, and procurements and acquisitions.</w:t>
      </w:r>
    </w:p>
    <w:p w14:paraId="4F92FD48"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PL-8 Additional FedRAMP Requirements and Guidance:</w:t>
      </w:r>
    </w:p>
    <w:p w14:paraId="35F67247" w14:textId="4CB80708"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(b) Guidance:</w:t>
      </w:r>
      <w:r w:rsidRPr="00971397">
        <w:rPr>
          <w:rFonts w:cstheme="minorHAnsi"/>
        </w:rPr>
        <w:t xml:space="preserve"> Significant change is defined in NIST Special Publication 800-37 Revision 2, Appendix F.</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B895EAE" w14:textId="77777777">
        <w:tc>
          <w:tcPr>
            <w:tcW w:w="0" w:type="auto"/>
            <w:shd w:val="clear" w:color="auto" w:fill="CCECFC"/>
          </w:tcPr>
          <w:p w14:paraId="4A8AD7E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PL-8 Control Summary Information</w:t>
            </w:r>
          </w:p>
        </w:tc>
      </w:tr>
      <w:tr w:rsidR="00C678CA" w:rsidRPr="00971397" w14:paraId="1DC68730" w14:textId="77777777">
        <w:tc>
          <w:tcPr>
            <w:tcW w:w="0" w:type="auto"/>
            <w:shd w:val="clear" w:color="auto" w:fill="FFFFFF"/>
          </w:tcPr>
          <w:p w14:paraId="7002280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04E3B60" w14:textId="77777777">
        <w:tc>
          <w:tcPr>
            <w:tcW w:w="0" w:type="auto"/>
            <w:shd w:val="clear" w:color="auto" w:fill="FFFFFF"/>
          </w:tcPr>
          <w:p w14:paraId="643CEC9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PL-8(b):</w:t>
            </w:r>
          </w:p>
        </w:tc>
      </w:tr>
      <w:tr w:rsidR="00C678CA" w:rsidRPr="00971397" w14:paraId="7130776D" w14:textId="77777777">
        <w:tc>
          <w:tcPr>
            <w:tcW w:w="0" w:type="auto"/>
            <w:shd w:val="clear" w:color="auto" w:fill="FFFFFF"/>
          </w:tcPr>
          <w:p w14:paraId="24487A6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0B8CF241" w14:textId="336CEE8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666858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9364E80" w14:textId="6A22682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33513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36E68C0" w14:textId="431889E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47430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DB58F4C" w14:textId="2E296C5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789206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947590F" w14:textId="670B174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31317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4C267F8" w14:textId="77777777">
        <w:tc>
          <w:tcPr>
            <w:tcW w:w="0" w:type="auto"/>
            <w:shd w:val="clear" w:color="auto" w:fill="FFFFFF"/>
          </w:tcPr>
          <w:p w14:paraId="6B628EC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3F0C3DA3" w14:textId="578048E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870759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3A56BDB" w14:textId="387FA6D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386971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C27A201" w14:textId="1F9D698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51048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77EB3FD" w14:textId="541447B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527099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2CBD086" w14:textId="226813C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57704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00B4F76" w14:textId="2505F98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38940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CF45735" w14:textId="2E9E3FA0"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509992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11B5529"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5F7CF23" w14:textId="77777777">
        <w:tc>
          <w:tcPr>
            <w:tcW w:w="0" w:type="auto"/>
            <w:shd w:val="clear" w:color="auto" w:fill="CCECFC"/>
          </w:tcPr>
          <w:p w14:paraId="309EC4F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PL-8 What is the solution and how is it implemented?</w:t>
            </w:r>
          </w:p>
        </w:tc>
      </w:tr>
      <w:tr w:rsidR="00C678CA" w:rsidRPr="00971397" w14:paraId="069AA1E3" w14:textId="77777777">
        <w:tc>
          <w:tcPr>
            <w:tcW w:w="0" w:type="auto"/>
            <w:shd w:val="clear" w:color="auto" w:fill="FFFFFF"/>
          </w:tcPr>
          <w:p w14:paraId="1ED2588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63EBD873" w14:textId="77777777">
        <w:tc>
          <w:tcPr>
            <w:tcW w:w="0" w:type="auto"/>
            <w:shd w:val="clear" w:color="auto" w:fill="FFFFFF"/>
          </w:tcPr>
          <w:p w14:paraId="7541447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2B2A4627" w14:textId="77777777">
        <w:tc>
          <w:tcPr>
            <w:tcW w:w="0" w:type="auto"/>
            <w:shd w:val="clear" w:color="auto" w:fill="FFFFFF"/>
          </w:tcPr>
          <w:p w14:paraId="69DBAA8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0FD20DBA"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300" w:name="_Toc144074706"/>
      <w:r w:rsidRPr="00971397">
        <w:rPr>
          <w:rFonts w:asciiTheme="minorHAnsi" w:hAnsiTheme="minorHAnsi" w:cstheme="minorHAnsi"/>
        </w:rPr>
        <w:t>PL-10 Baseline Selection (L)(M)(H)</w:t>
      </w:r>
      <w:bookmarkEnd w:id="300"/>
    </w:p>
    <w:p w14:paraId="33D23B20" w14:textId="709AA0B0"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Select a control baseline for the system.</w:t>
      </w:r>
    </w:p>
    <w:p w14:paraId="2332FA2B"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PL-10 Additional FedRAMP Requirements and Guidance:</w:t>
      </w:r>
    </w:p>
    <w:p w14:paraId="144949B0" w14:textId="77137B31"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Select the appropriate FedRAMP Baseline</w:t>
      </w:r>
      <w:r w:rsidR="00833768"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6225A13" w14:textId="77777777">
        <w:tc>
          <w:tcPr>
            <w:tcW w:w="0" w:type="auto"/>
            <w:shd w:val="clear" w:color="auto" w:fill="CCECFC"/>
          </w:tcPr>
          <w:p w14:paraId="5A9CA2E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PL-10 Control Summary Information</w:t>
            </w:r>
          </w:p>
        </w:tc>
      </w:tr>
      <w:tr w:rsidR="00C678CA" w:rsidRPr="00971397" w14:paraId="5768E20F" w14:textId="77777777">
        <w:tc>
          <w:tcPr>
            <w:tcW w:w="0" w:type="auto"/>
            <w:shd w:val="clear" w:color="auto" w:fill="FFFFFF"/>
          </w:tcPr>
          <w:p w14:paraId="2EE662C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DD0C7E9" w14:textId="77777777">
        <w:tc>
          <w:tcPr>
            <w:tcW w:w="0" w:type="auto"/>
            <w:shd w:val="clear" w:color="auto" w:fill="FFFFFF"/>
          </w:tcPr>
          <w:p w14:paraId="6DB52AE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A3B7E0A" w14:textId="1CDF25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29548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75F205F" w14:textId="3D9967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87417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769B513" w14:textId="0393AC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9247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D548E92" w14:textId="43AC9A9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88651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FEE2365" w14:textId="6ECD785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85130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4815245" w14:textId="77777777">
        <w:tc>
          <w:tcPr>
            <w:tcW w:w="0" w:type="auto"/>
            <w:shd w:val="clear" w:color="auto" w:fill="FFFFFF"/>
          </w:tcPr>
          <w:p w14:paraId="7D9216F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8884CDC" w14:textId="1049B7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86627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FF97E3F" w14:textId="0B0F18B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697856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16D0710" w14:textId="2CB1F9B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62799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EB4B1ED" w14:textId="51398B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31500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51AA505" w14:textId="509B65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12378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A397513" w14:textId="69274B5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65898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94D45F2" w14:textId="5C624D86"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143234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03DF67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9996D7C" w14:textId="77777777">
        <w:tc>
          <w:tcPr>
            <w:tcW w:w="0" w:type="auto"/>
            <w:shd w:val="clear" w:color="auto" w:fill="CCECFC"/>
          </w:tcPr>
          <w:p w14:paraId="6425CF9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PL-10 What is the solution and how is it implemented?</w:t>
            </w:r>
          </w:p>
        </w:tc>
      </w:tr>
      <w:tr w:rsidR="00C678CA" w:rsidRPr="00971397" w14:paraId="4EF7C281" w14:textId="77777777">
        <w:tc>
          <w:tcPr>
            <w:tcW w:w="0" w:type="auto"/>
            <w:shd w:val="clear" w:color="auto" w:fill="FFFFFF"/>
          </w:tcPr>
          <w:p w14:paraId="2E09F48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1ED9D51"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01" w:name="_Toc144074707"/>
      <w:r w:rsidRPr="00971397">
        <w:rPr>
          <w:rFonts w:asciiTheme="minorHAnsi" w:hAnsiTheme="minorHAnsi" w:cstheme="minorHAnsi"/>
        </w:rPr>
        <w:t>PL-11 Baseline Tailoring (L)(M)(H)</w:t>
      </w:r>
      <w:bookmarkEnd w:id="301"/>
    </w:p>
    <w:p w14:paraId="62AA884B" w14:textId="4169FF5C" w:rsidR="00A77B3E" w:rsidRPr="00971397" w:rsidRDefault="00000000" w:rsidP="00971397">
      <w:pPr>
        <w:spacing w:after="320"/>
        <w:rPr>
          <w:rFonts w:cstheme="minorHAnsi"/>
        </w:rPr>
      </w:pPr>
      <w:r w:rsidRPr="00971397">
        <w:rPr>
          <w:rFonts w:cstheme="minorHAnsi"/>
        </w:rPr>
        <w:t>Tailor the selected control baseline by applying specified tailoring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FE599DD" w14:textId="77777777">
        <w:tc>
          <w:tcPr>
            <w:tcW w:w="0" w:type="auto"/>
            <w:shd w:val="clear" w:color="auto" w:fill="CCECFC"/>
          </w:tcPr>
          <w:p w14:paraId="433B959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PL-11 Control Summary Information</w:t>
            </w:r>
          </w:p>
        </w:tc>
      </w:tr>
      <w:tr w:rsidR="00C678CA" w:rsidRPr="00971397" w14:paraId="462FE3DC" w14:textId="77777777">
        <w:tc>
          <w:tcPr>
            <w:tcW w:w="0" w:type="auto"/>
            <w:shd w:val="clear" w:color="auto" w:fill="FFFFFF"/>
          </w:tcPr>
          <w:p w14:paraId="064CAA5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8E89AB5" w14:textId="77777777">
        <w:tc>
          <w:tcPr>
            <w:tcW w:w="0" w:type="auto"/>
            <w:shd w:val="clear" w:color="auto" w:fill="FFFFFF"/>
          </w:tcPr>
          <w:p w14:paraId="36454C5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B8F2C4E" w14:textId="07726F5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13020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EA37FBB" w14:textId="2A2FA8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59281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1680924" w14:textId="51ACFB5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5361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F338C9C" w14:textId="4DD144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74513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7A6110B" w14:textId="703B5A1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47494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D1103EF" w14:textId="77777777">
        <w:tc>
          <w:tcPr>
            <w:tcW w:w="0" w:type="auto"/>
            <w:shd w:val="clear" w:color="auto" w:fill="FFFFFF"/>
          </w:tcPr>
          <w:p w14:paraId="5E83BEB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F38255A" w14:textId="1A6A549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09805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7FDFAB6" w14:textId="5BA375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6381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587EC43" w14:textId="446965C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80003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A7F9F81" w14:textId="26363B1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49960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D16F78B" w14:textId="4D1E32F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39922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5238DFA" w14:textId="711178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94710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00A7AAC" w14:textId="6C667D7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0047109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0D0AD6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A496EDE" w14:textId="77777777">
        <w:tc>
          <w:tcPr>
            <w:tcW w:w="0" w:type="auto"/>
            <w:shd w:val="clear" w:color="auto" w:fill="CCECFC"/>
          </w:tcPr>
          <w:p w14:paraId="409A4B5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PL-11 What is the solution and how is it implemented?</w:t>
            </w:r>
          </w:p>
        </w:tc>
      </w:tr>
      <w:tr w:rsidR="00C678CA" w:rsidRPr="00971397" w14:paraId="254AAB03" w14:textId="77777777">
        <w:tc>
          <w:tcPr>
            <w:tcW w:w="0" w:type="auto"/>
            <w:shd w:val="clear" w:color="auto" w:fill="FFFFFF"/>
          </w:tcPr>
          <w:p w14:paraId="6E2F3D2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C8F4677" w14:textId="77777777" w:rsidR="00A77B3E" w:rsidRPr="00971397"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302" w:name="_Toc144074708"/>
      <w:r w:rsidRPr="00971397">
        <w:rPr>
          <w:rFonts w:asciiTheme="minorHAnsi" w:hAnsiTheme="minorHAnsi" w:cstheme="minorHAnsi"/>
        </w:rPr>
        <w:lastRenderedPageBreak/>
        <w:t>Personnel Security</w:t>
      </w:r>
      <w:bookmarkEnd w:id="302"/>
    </w:p>
    <w:p w14:paraId="5F8F1BCB"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303" w:name="_Toc144074709"/>
      <w:r w:rsidRPr="00971397">
        <w:rPr>
          <w:rFonts w:asciiTheme="minorHAnsi" w:hAnsiTheme="minorHAnsi" w:cstheme="minorHAnsi"/>
        </w:rPr>
        <w:t>PS-1 Policy and Procedures (L)(M)(H)</w:t>
      </w:r>
      <w:bookmarkEnd w:id="303"/>
    </w:p>
    <w:p w14:paraId="102A2F6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3D69A1DE" w14:textId="179658DD"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personnel security policy that:</w:t>
      </w:r>
    </w:p>
    <w:p w14:paraId="18738982"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236EFB1F"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73A4A542"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personnel security policy and the associated personnel security controls;</w:t>
      </w:r>
    </w:p>
    <w:p w14:paraId="0E64BC6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personnel security policy and procedures; and</w:t>
      </w:r>
    </w:p>
    <w:p w14:paraId="499BA23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personnel security:</w:t>
      </w:r>
    </w:p>
    <w:p w14:paraId="72A9FA2E" w14:textId="01F50606"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34517681" w14:textId="6A5FEF63"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F4FE098" w14:textId="77777777">
        <w:tc>
          <w:tcPr>
            <w:tcW w:w="0" w:type="auto"/>
            <w:shd w:val="clear" w:color="auto" w:fill="CCECFC"/>
          </w:tcPr>
          <w:p w14:paraId="343C107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PS-1 Control Summary Information</w:t>
            </w:r>
          </w:p>
        </w:tc>
      </w:tr>
      <w:tr w:rsidR="00C678CA" w:rsidRPr="00971397" w14:paraId="5289C554" w14:textId="77777777">
        <w:tc>
          <w:tcPr>
            <w:tcW w:w="0" w:type="auto"/>
            <w:shd w:val="clear" w:color="auto" w:fill="FFFFFF"/>
          </w:tcPr>
          <w:p w14:paraId="366818B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3ADF62DC" w14:textId="77777777">
        <w:tc>
          <w:tcPr>
            <w:tcW w:w="0" w:type="auto"/>
            <w:shd w:val="clear" w:color="auto" w:fill="FFFFFF"/>
          </w:tcPr>
          <w:p w14:paraId="0A6409F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PS-1(a):</w:t>
            </w:r>
          </w:p>
        </w:tc>
      </w:tr>
      <w:tr w:rsidR="00C678CA" w:rsidRPr="00971397" w14:paraId="087961B3" w14:textId="77777777">
        <w:tc>
          <w:tcPr>
            <w:tcW w:w="0" w:type="auto"/>
            <w:shd w:val="clear" w:color="auto" w:fill="FFFFFF"/>
          </w:tcPr>
          <w:p w14:paraId="26E05DC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PS-1(a)(1):</w:t>
            </w:r>
          </w:p>
        </w:tc>
      </w:tr>
      <w:tr w:rsidR="00C678CA" w:rsidRPr="00971397" w14:paraId="79BA187D" w14:textId="77777777">
        <w:tc>
          <w:tcPr>
            <w:tcW w:w="0" w:type="auto"/>
            <w:shd w:val="clear" w:color="auto" w:fill="FFFFFF"/>
          </w:tcPr>
          <w:p w14:paraId="33A5C66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PS-1(b):</w:t>
            </w:r>
          </w:p>
        </w:tc>
      </w:tr>
      <w:tr w:rsidR="00C678CA" w:rsidRPr="00971397" w14:paraId="091A0D08" w14:textId="77777777">
        <w:tc>
          <w:tcPr>
            <w:tcW w:w="0" w:type="auto"/>
            <w:shd w:val="clear" w:color="auto" w:fill="FFFFFF"/>
          </w:tcPr>
          <w:p w14:paraId="734A6BE4" w14:textId="236A6D1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Parameter PS-1(c)(1)-1:</w:t>
            </w:r>
          </w:p>
        </w:tc>
      </w:tr>
      <w:tr w:rsidR="00C678CA" w:rsidRPr="00971397" w14:paraId="13A9C0A8" w14:textId="77777777">
        <w:tc>
          <w:tcPr>
            <w:tcW w:w="0" w:type="auto"/>
            <w:shd w:val="clear" w:color="auto" w:fill="FFFFFF"/>
          </w:tcPr>
          <w:p w14:paraId="4772A17B" w14:textId="44E6E58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PS-1(c)(1)-2:</w:t>
            </w:r>
          </w:p>
        </w:tc>
      </w:tr>
      <w:tr w:rsidR="00C678CA" w:rsidRPr="00971397" w14:paraId="1A0DAE32" w14:textId="77777777">
        <w:tc>
          <w:tcPr>
            <w:tcW w:w="0" w:type="auto"/>
            <w:shd w:val="clear" w:color="auto" w:fill="FFFFFF"/>
          </w:tcPr>
          <w:p w14:paraId="72509FC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PS-1(c)(2)-1:</w:t>
            </w:r>
          </w:p>
        </w:tc>
      </w:tr>
      <w:tr w:rsidR="00C678CA" w:rsidRPr="00971397" w14:paraId="5150CC1C" w14:textId="77777777">
        <w:tc>
          <w:tcPr>
            <w:tcW w:w="0" w:type="auto"/>
            <w:shd w:val="clear" w:color="auto" w:fill="FFFFFF"/>
          </w:tcPr>
          <w:p w14:paraId="19E06A0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PS-1(c)(2)-2:</w:t>
            </w:r>
          </w:p>
        </w:tc>
      </w:tr>
      <w:tr w:rsidR="00C678CA" w:rsidRPr="00971397" w14:paraId="7B3F0C18" w14:textId="77777777">
        <w:tc>
          <w:tcPr>
            <w:tcW w:w="0" w:type="auto"/>
            <w:shd w:val="clear" w:color="auto" w:fill="FFFFFF"/>
          </w:tcPr>
          <w:p w14:paraId="23B33D2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2E3D684B" w14:textId="6900BA1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821152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4D6D366" w14:textId="4667138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060010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078B4D7" w14:textId="3EC3AAF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738555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1BE6C33" w14:textId="1CECC9A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19986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149E766" w14:textId="47CAF28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228764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89858AA" w14:textId="77777777">
        <w:tc>
          <w:tcPr>
            <w:tcW w:w="0" w:type="auto"/>
            <w:shd w:val="clear" w:color="auto" w:fill="FFFFFF"/>
          </w:tcPr>
          <w:p w14:paraId="3CBFDEF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27D99973" w14:textId="74ACFB8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607649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1E0A3F2" w14:textId="1B96C31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359788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1FE6C96" w14:textId="7EFD3A9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468567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278E1EA5"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4EF26E6" w14:textId="77777777">
        <w:tc>
          <w:tcPr>
            <w:tcW w:w="0" w:type="auto"/>
            <w:shd w:val="clear" w:color="auto" w:fill="CCECFC"/>
          </w:tcPr>
          <w:p w14:paraId="123A62D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PS-1 What is the solution and how is it implemented?</w:t>
            </w:r>
          </w:p>
        </w:tc>
      </w:tr>
      <w:tr w:rsidR="00C678CA" w:rsidRPr="00971397" w14:paraId="2F15FE76" w14:textId="77777777">
        <w:tc>
          <w:tcPr>
            <w:tcW w:w="0" w:type="auto"/>
            <w:shd w:val="clear" w:color="auto" w:fill="FFFFFF"/>
          </w:tcPr>
          <w:p w14:paraId="45B4405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32A199CB" w14:textId="77777777">
        <w:tc>
          <w:tcPr>
            <w:tcW w:w="0" w:type="auto"/>
            <w:shd w:val="clear" w:color="auto" w:fill="FFFFFF"/>
          </w:tcPr>
          <w:p w14:paraId="79CFC41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17943058" w14:textId="77777777">
        <w:tc>
          <w:tcPr>
            <w:tcW w:w="0" w:type="auto"/>
            <w:shd w:val="clear" w:color="auto" w:fill="FFFFFF"/>
          </w:tcPr>
          <w:p w14:paraId="7C95BD8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2B0F6D39"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304" w:name="_Toc144074710"/>
      <w:r w:rsidRPr="00971397">
        <w:rPr>
          <w:rFonts w:asciiTheme="minorHAnsi" w:hAnsiTheme="minorHAnsi" w:cstheme="minorHAnsi"/>
        </w:rPr>
        <w:t>PS-2 Position Risk Designation (L)(M)(H)</w:t>
      </w:r>
      <w:bookmarkEnd w:id="304"/>
    </w:p>
    <w:p w14:paraId="09DDE19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Assign a risk designation to all organizational positions;</w:t>
      </w:r>
    </w:p>
    <w:p w14:paraId="202485C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Establish screening criteria for individuals filling those positions; and</w:t>
      </w:r>
    </w:p>
    <w:p w14:paraId="6EB9D55B" w14:textId="7CE08753"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lastRenderedPageBreak/>
        <w:tab/>
        <w:t>c.</w:t>
      </w:r>
      <w:r w:rsidRPr="00971397">
        <w:rPr>
          <w:rFonts w:cstheme="minorHAnsi"/>
        </w:rPr>
        <w:tab/>
        <w:t>Review and update position risk designations [FedRAMP Assignment: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5029161" w14:textId="77777777">
        <w:tc>
          <w:tcPr>
            <w:tcW w:w="0" w:type="auto"/>
            <w:shd w:val="clear" w:color="auto" w:fill="CCECFC"/>
          </w:tcPr>
          <w:p w14:paraId="6A3B038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PS-2 Control Summary Information</w:t>
            </w:r>
          </w:p>
        </w:tc>
      </w:tr>
      <w:tr w:rsidR="00C678CA" w:rsidRPr="00971397" w14:paraId="792CF0C5" w14:textId="77777777">
        <w:tc>
          <w:tcPr>
            <w:tcW w:w="0" w:type="auto"/>
            <w:shd w:val="clear" w:color="auto" w:fill="FFFFFF"/>
          </w:tcPr>
          <w:p w14:paraId="7E90197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84F3549" w14:textId="77777777">
        <w:tc>
          <w:tcPr>
            <w:tcW w:w="0" w:type="auto"/>
            <w:shd w:val="clear" w:color="auto" w:fill="FFFFFF"/>
          </w:tcPr>
          <w:p w14:paraId="4C1DA4F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PS-2(c):</w:t>
            </w:r>
          </w:p>
        </w:tc>
      </w:tr>
      <w:tr w:rsidR="00C678CA" w:rsidRPr="00971397" w14:paraId="5C528E13" w14:textId="77777777">
        <w:tc>
          <w:tcPr>
            <w:tcW w:w="0" w:type="auto"/>
            <w:shd w:val="clear" w:color="auto" w:fill="FFFFFF"/>
          </w:tcPr>
          <w:p w14:paraId="01BBEDE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1A2ECEC" w14:textId="2E55AD4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81652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267D516" w14:textId="691D942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03412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4664BB6" w14:textId="56F5F12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477002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3737117" w14:textId="5B95A88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03019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EC66662" w14:textId="4B29DBD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587618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9A8674D" w14:textId="77777777">
        <w:tc>
          <w:tcPr>
            <w:tcW w:w="0" w:type="auto"/>
            <w:shd w:val="clear" w:color="auto" w:fill="FFFFFF"/>
          </w:tcPr>
          <w:p w14:paraId="66214BE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6692D44" w14:textId="59260E7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09636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BFA4F77" w14:textId="15393FA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94731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CC73FD4" w14:textId="19B9A6A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688564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2E87950" w14:textId="64B17EF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631589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B82CEF9" w14:textId="4069000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60457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44B094A" w14:textId="50D1EDA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594132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DB025D7" w14:textId="0DF2F0A6"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485554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C8F9F4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13B3F82" w14:textId="77777777">
        <w:tc>
          <w:tcPr>
            <w:tcW w:w="0" w:type="auto"/>
            <w:shd w:val="clear" w:color="auto" w:fill="CCECFC"/>
          </w:tcPr>
          <w:p w14:paraId="4CDF653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PS-2 What is the solution and how is it implemented?</w:t>
            </w:r>
          </w:p>
        </w:tc>
      </w:tr>
      <w:tr w:rsidR="00C678CA" w:rsidRPr="00971397" w14:paraId="259C7692" w14:textId="77777777">
        <w:tc>
          <w:tcPr>
            <w:tcW w:w="0" w:type="auto"/>
            <w:shd w:val="clear" w:color="auto" w:fill="FFFFFF"/>
          </w:tcPr>
          <w:p w14:paraId="4900251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E9358A2" w14:textId="77777777">
        <w:tc>
          <w:tcPr>
            <w:tcW w:w="0" w:type="auto"/>
            <w:shd w:val="clear" w:color="auto" w:fill="FFFFFF"/>
          </w:tcPr>
          <w:p w14:paraId="7E7D78E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7B3D1948" w14:textId="77777777">
        <w:tc>
          <w:tcPr>
            <w:tcW w:w="0" w:type="auto"/>
            <w:shd w:val="clear" w:color="auto" w:fill="FFFFFF"/>
          </w:tcPr>
          <w:p w14:paraId="65BC134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Part c:</w:t>
            </w:r>
          </w:p>
        </w:tc>
      </w:tr>
    </w:tbl>
    <w:p w14:paraId="71FFD4B7"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305" w:name="_Toc144074711"/>
      <w:r w:rsidRPr="00971397">
        <w:rPr>
          <w:rFonts w:asciiTheme="minorHAnsi" w:hAnsiTheme="minorHAnsi" w:cstheme="minorHAnsi"/>
        </w:rPr>
        <w:t>PS-3 Personnel Screening (L)(M)(H)</w:t>
      </w:r>
      <w:bookmarkEnd w:id="305"/>
    </w:p>
    <w:p w14:paraId="7E907088"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Screen individuals prior to authorizing access to the system; and</w:t>
      </w:r>
    </w:p>
    <w:p w14:paraId="22F5D060" w14:textId="076667EE"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r>
      <w:r w:rsidR="002F4882" w:rsidRPr="00971397">
        <w:rPr>
          <w:rFonts w:cstheme="minorHAnsi"/>
        </w:rPr>
        <w:t>Rescreen individuals in accordance with [FedRAMP Assignment: for national security clearances; a reinvestigation is required during the fifth (5th) year for top secret security clearance, the tenth (10th) year for secret security clearance, and fifteenth (15th) year for confidential security clearance. For moderate risk law enforcement and high impact public trust level, a reinvestigation is required during the fifth (5th) year. There is no reinvestigation for other moderate risk positions or any low risk positions].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AE76CC7" w14:textId="77777777">
        <w:tc>
          <w:tcPr>
            <w:tcW w:w="0" w:type="auto"/>
            <w:shd w:val="clear" w:color="auto" w:fill="CCECFC"/>
          </w:tcPr>
          <w:p w14:paraId="4B47C1E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PS-3 Control Summary Information</w:t>
            </w:r>
          </w:p>
        </w:tc>
      </w:tr>
      <w:tr w:rsidR="00C678CA" w:rsidRPr="00971397" w14:paraId="5A6B15FA" w14:textId="77777777">
        <w:tc>
          <w:tcPr>
            <w:tcW w:w="0" w:type="auto"/>
            <w:shd w:val="clear" w:color="auto" w:fill="FFFFFF"/>
          </w:tcPr>
          <w:p w14:paraId="3B44D34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B073BE6" w14:textId="77777777">
        <w:tc>
          <w:tcPr>
            <w:tcW w:w="0" w:type="auto"/>
            <w:shd w:val="clear" w:color="auto" w:fill="FFFFFF"/>
          </w:tcPr>
          <w:p w14:paraId="5936EBF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PS-3(b):</w:t>
            </w:r>
          </w:p>
        </w:tc>
      </w:tr>
      <w:tr w:rsidR="00C678CA" w:rsidRPr="00971397" w14:paraId="013BD2BB" w14:textId="77777777">
        <w:tc>
          <w:tcPr>
            <w:tcW w:w="0" w:type="auto"/>
            <w:shd w:val="clear" w:color="auto" w:fill="FFFFFF"/>
          </w:tcPr>
          <w:p w14:paraId="4F919FE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0AF2C7E" w14:textId="1D9D22B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32082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B4AA8A0" w14:textId="4D0B9AC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846974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A33ED92" w14:textId="2CA1669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00871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52DE629" w14:textId="0C0FF86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99181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CE390EE" w14:textId="6F52637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673872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5E867F2" w14:textId="77777777">
        <w:tc>
          <w:tcPr>
            <w:tcW w:w="0" w:type="auto"/>
            <w:shd w:val="clear" w:color="auto" w:fill="FFFFFF"/>
          </w:tcPr>
          <w:p w14:paraId="6F10025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543766A1" w14:textId="1BF675B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443052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C690062" w14:textId="771B568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983103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3409DE6" w14:textId="4EA735F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72365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0F6426B" w14:textId="295A5D1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507381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25ECFBF" w14:textId="3786E17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69846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A54BA2A" w14:textId="54B0AAD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383812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F76A6C3" w14:textId="6D746017"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9554445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FE89857"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69372AA" w14:textId="77777777">
        <w:tc>
          <w:tcPr>
            <w:tcW w:w="0" w:type="auto"/>
            <w:shd w:val="clear" w:color="auto" w:fill="CCECFC"/>
          </w:tcPr>
          <w:p w14:paraId="39290AE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PS-3 What is the solution and how is it implemented?</w:t>
            </w:r>
          </w:p>
        </w:tc>
      </w:tr>
      <w:tr w:rsidR="00C678CA" w:rsidRPr="00971397" w14:paraId="2F809804" w14:textId="77777777">
        <w:tc>
          <w:tcPr>
            <w:tcW w:w="0" w:type="auto"/>
            <w:shd w:val="clear" w:color="auto" w:fill="FFFFFF"/>
          </w:tcPr>
          <w:p w14:paraId="11A2D98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1C65339" w14:textId="77777777">
        <w:tc>
          <w:tcPr>
            <w:tcW w:w="0" w:type="auto"/>
            <w:shd w:val="clear" w:color="auto" w:fill="FFFFFF"/>
          </w:tcPr>
          <w:p w14:paraId="7354A83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00737453"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306" w:name="_Toc144074712"/>
      <w:r w:rsidRPr="00971397">
        <w:rPr>
          <w:rFonts w:asciiTheme="minorHAnsi" w:hAnsiTheme="minorHAnsi" w:cstheme="minorHAnsi"/>
        </w:rPr>
        <w:t>PS-3(3) Information Requiring Special Protective Measures (M)(H)</w:t>
      </w:r>
      <w:bookmarkEnd w:id="306"/>
    </w:p>
    <w:p w14:paraId="6842339F"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Verify that individuals accessing a system processing, storing, or transmitting information requiring special protection:</w:t>
      </w:r>
    </w:p>
    <w:p w14:paraId="4EC33FB1" w14:textId="2A2531E4"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Have valid access authorizations that are demonstrated by assigned official government duties; and</w:t>
      </w:r>
    </w:p>
    <w:p w14:paraId="443739E4" w14:textId="0980B241"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Satisfy [FedRAMP Assignment: personnel screening criteria – as required by specific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EA0252F" w14:textId="77777777">
        <w:tc>
          <w:tcPr>
            <w:tcW w:w="0" w:type="auto"/>
            <w:shd w:val="clear" w:color="auto" w:fill="CCECFC"/>
          </w:tcPr>
          <w:p w14:paraId="15B4A81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PS-3(3) Control Summary Information</w:t>
            </w:r>
          </w:p>
        </w:tc>
      </w:tr>
      <w:tr w:rsidR="00C678CA" w:rsidRPr="00971397" w14:paraId="78A5D449" w14:textId="77777777">
        <w:tc>
          <w:tcPr>
            <w:tcW w:w="0" w:type="auto"/>
            <w:shd w:val="clear" w:color="auto" w:fill="FFFFFF"/>
          </w:tcPr>
          <w:p w14:paraId="70BF5ED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5562E13F" w14:textId="77777777">
        <w:tc>
          <w:tcPr>
            <w:tcW w:w="0" w:type="auto"/>
            <w:shd w:val="clear" w:color="auto" w:fill="FFFFFF"/>
          </w:tcPr>
          <w:p w14:paraId="0CCDFCA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PS-3(3)(b):</w:t>
            </w:r>
          </w:p>
        </w:tc>
      </w:tr>
      <w:tr w:rsidR="00C678CA" w:rsidRPr="00971397" w14:paraId="0D2C0229" w14:textId="77777777">
        <w:tc>
          <w:tcPr>
            <w:tcW w:w="0" w:type="auto"/>
            <w:shd w:val="clear" w:color="auto" w:fill="FFFFFF"/>
          </w:tcPr>
          <w:p w14:paraId="4D67FF6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29BE2A99" w14:textId="0FD1CEB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824955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F75060C" w14:textId="10E137F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696952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775EBBA" w14:textId="79EEF33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441107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1E111AB" w14:textId="78B31D3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33955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26F9176" w14:textId="0A7C846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742540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3D5A0FF" w14:textId="77777777">
        <w:tc>
          <w:tcPr>
            <w:tcW w:w="0" w:type="auto"/>
            <w:shd w:val="clear" w:color="auto" w:fill="FFFFFF"/>
          </w:tcPr>
          <w:p w14:paraId="6C5B8B67" w14:textId="77777777" w:rsidR="00A77B3E" w:rsidRPr="00971397" w:rsidRDefault="00000000" w:rsidP="00CB2B9E">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Control Origination (check all that apply):</w:t>
            </w:r>
          </w:p>
          <w:p w14:paraId="0EFFDB35" w14:textId="16FCBF0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511199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8894112" w14:textId="27459CA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007185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4920797" w14:textId="7A227A2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745372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139DA3D" w14:textId="75A9CD0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904979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3761A58" w14:textId="1A50A10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062242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4DD870C" w14:textId="7EC1B0E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873643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192B27A" w14:textId="58B7D2C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8743079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58E5D0F"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8AB77B0" w14:textId="77777777">
        <w:tc>
          <w:tcPr>
            <w:tcW w:w="0" w:type="auto"/>
            <w:shd w:val="clear" w:color="auto" w:fill="CCECFC"/>
          </w:tcPr>
          <w:p w14:paraId="2194E89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PS-3(3) What is the solution and how is it implemented?</w:t>
            </w:r>
          </w:p>
        </w:tc>
      </w:tr>
      <w:tr w:rsidR="00C678CA" w:rsidRPr="00971397" w14:paraId="2439BFA8" w14:textId="77777777">
        <w:tc>
          <w:tcPr>
            <w:tcW w:w="0" w:type="auto"/>
            <w:shd w:val="clear" w:color="auto" w:fill="FFFFFF"/>
          </w:tcPr>
          <w:p w14:paraId="7CF37E1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2D2610C2" w14:textId="77777777">
        <w:tc>
          <w:tcPr>
            <w:tcW w:w="0" w:type="auto"/>
            <w:shd w:val="clear" w:color="auto" w:fill="FFFFFF"/>
          </w:tcPr>
          <w:p w14:paraId="567A4E9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285DBFC4"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307" w:name="_Toc144074713"/>
      <w:r w:rsidRPr="00971397">
        <w:rPr>
          <w:rFonts w:asciiTheme="minorHAnsi" w:hAnsiTheme="minorHAnsi" w:cstheme="minorHAnsi"/>
        </w:rPr>
        <w:t>PS-4 Personnel Termination (L)(M)(H)</w:t>
      </w:r>
      <w:bookmarkEnd w:id="307"/>
    </w:p>
    <w:p w14:paraId="2F927B26"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Upon termination of individual employment:</w:t>
      </w:r>
    </w:p>
    <w:p w14:paraId="218B3C7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Disable system access within [FedRAMP Assignment: one (1) hour];</w:t>
      </w:r>
    </w:p>
    <w:p w14:paraId="759A9A8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Terminate or revoke any authenticators and credentials associated with the individual;</w:t>
      </w:r>
    </w:p>
    <w:p w14:paraId="472656C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Conduct exit interviews that include a discussion of [Assignment: organization-defined information security topics];</w:t>
      </w:r>
    </w:p>
    <w:p w14:paraId="24DCCDC4"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Retrieve all security-related organizational system-related property; and</w:t>
      </w:r>
    </w:p>
    <w:p w14:paraId="13092646" w14:textId="5B23D93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e.</w:t>
      </w:r>
      <w:r w:rsidRPr="00971397">
        <w:rPr>
          <w:rFonts w:cstheme="minorHAnsi"/>
        </w:rPr>
        <w:tab/>
        <w:t>Retain access to organizational information and systems formerly controlled by terminated individual.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F8EAC3F" w14:textId="77777777">
        <w:tc>
          <w:tcPr>
            <w:tcW w:w="0" w:type="auto"/>
            <w:shd w:val="clear" w:color="auto" w:fill="CCECFC"/>
          </w:tcPr>
          <w:p w14:paraId="610DF57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lastRenderedPageBreak/>
              <w:t>PS-4 Control Summary Information</w:t>
            </w:r>
          </w:p>
        </w:tc>
      </w:tr>
      <w:tr w:rsidR="00C678CA" w:rsidRPr="00971397" w14:paraId="0440FCA9" w14:textId="77777777">
        <w:tc>
          <w:tcPr>
            <w:tcW w:w="0" w:type="auto"/>
            <w:shd w:val="clear" w:color="auto" w:fill="FFFFFF"/>
          </w:tcPr>
          <w:p w14:paraId="4F72DAC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424CD76" w14:textId="77777777">
        <w:tc>
          <w:tcPr>
            <w:tcW w:w="0" w:type="auto"/>
            <w:shd w:val="clear" w:color="auto" w:fill="FFFFFF"/>
          </w:tcPr>
          <w:p w14:paraId="4C29A17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PS-4(a):</w:t>
            </w:r>
          </w:p>
        </w:tc>
      </w:tr>
      <w:tr w:rsidR="00C678CA" w:rsidRPr="00971397" w14:paraId="52A9697F" w14:textId="77777777">
        <w:tc>
          <w:tcPr>
            <w:tcW w:w="0" w:type="auto"/>
            <w:shd w:val="clear" w:color="auto" w:fill="FFFFFF"/>
          </w:tcPr>
          <w:p w14:paraId="42EB29A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PS-4(c):</w:t>
            </w:r>
          </w:p>
        </w:tc>
      </w:tr>
      <w:tr w:rsidR="00C678CA" w:rsidRPr="00971397" w14:paraId="3E6E6C82" w14:textId="77777777">
        <w:tc>
          <w:tcPr>
            <w:tcW w:w="0" w:type="auto"/>
            <w:shd w:val="clear" w:color="auto" w:fill="FFFFFF"/>
          </w:tcPr>
          <w:p w14:paraId="4840FCB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002BA837" w14:textId="7483ECD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894025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5E0EE25" w14:textId="2458373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545220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11CC2B5" w14:textId="305E414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11778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76663A3" w14:textId="199AFC3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455835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E091B6F" w14:textId="02452A8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37020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FFA67BD" w14:textId="77777777">
        <w:tc>
          <w:tcPr>
            <w:tcW w:w="0" w:type="auto"/>
            <w:shd w:val="clear" w:color="auto" w:fill="FFFFFF"/>
          </w:tcPr>
          <w:p w14:paraId="2D45826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5EA7A432" w14:textId="679D552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940766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052EDA6" w14:textId="38E1884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424360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873F130" w14:textId="3B1095C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614582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2F8B041" w14:textId="46B9BFD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620669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98E8414" w14:textId="7527320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31196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B6DE4A2" w14:textId="1CFE0CB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767698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1E8EDDF" w14:textId="4C8C13E6"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007368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46AB4CB"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5707B70" w14:textId="77777777">
        <w:tc>
          <w:tcPr>
            <w:tcW w:w="0" w:type="auto"/>
            <w:shd w:val="clear" w:color="auto" w:fill="CCECFC"/>
          </w:tcPr>
          <w:p w14:paraId="3CA6C8C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PS-4 What is the solution and how is it implemented?</w:t>
            </w:r>
          </w:p>
        </w:tc>
      </w:tr>
      <w:tr w:rsidR="00C678CA" w:rsidRPr="00971397" w14:paraId="6EF2AD51" w14:textId="77777777">
        <w:tc>
          <w:tcPr>
            <w:tcW w:w="0" w:type="auto"/>
            <w:shd w:val="clear" w:color="auto" w:fill="FFFFFF"/>
          </w:tcPr>
          <w:p w14:paraId="090A65D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077F2108" w14:textId="77777777">
        <w:tc>
          <w:tcPr>
            <w:tcW w:w="0" w:type="auto"/>
            <w:shd w:val="clear" w:color="auto" w:fill="FFFFFF"/>
          </w:tcPr>
          <w:p w14:paraId="6EEFFB0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5A3B1223" w14:textId="77777777">
        <w:tc>
          <w:tcPr>
            <w:tcW w:w="0" w:type="auto"/>
            <w:shd w:val="clear" w:color="auto" w:fill="FFFFFF"/>
          </w:tcPr>
          <w:p w14:paraId="3322D46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05A793F7" w14:textId="77777777">
        <w:tc>
          <w:tcPr>
            <w:tcW w:w="0" w:type="auto"/>
            <w:shd w:val="clear" w:color="auto" w:fill="FFFFFF"/>
          </w:tcPr>
          <w:p w14:paraId="2733B4B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Part d:</w:t>
            </w:r>
          </w:p>
        </w:tc>
      </w:tr>
      <w:tr w:rsidR="00C678CA" w:rsidRPr="00971397" w14:paraId="325C2972" w14:textId="77777777">
        <w:tc>
          <w:tcPr>
            <w:tcW w:w="0" w:type="auto"/>
            <w:shd w:val="clear" w:color="auto" w:fill="FFFFFF"/>
          </w:tcPr>
          <w:p w14:paraId="08E41DE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bl>
    <w:p w14:paraId="14AEBDED"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308" w:name="_Toc144074714"/>
      <w:r w:rsidRPr="00971397">
        <w:rPr>
          <w:rFonts w:asciiTheme="minorHAnsi" w:hAnsiTheme="minorHAnsi" w:cstheme="minorHAnsi"/>
        </w:rPr>
        <w:t>PS-4(2) Automated Actions (H)</w:t>
      </w:r>
      <w:bookmarkEnd w:id="308"/>
    </w:p>
    <w:p w14:paraId="7A27CC71" w14:textId="46FA993D" w:rsidR="00A77B3E" w:rsidRPr="00971397" w:rsidRDefault="00EC68E7" w:rsidP="00971397">
      <w:pPr>
        <w:spacing w:after="320"/>
        <w:rPr>
          <w:rFonts w:cstheme="minorHAnsi"/>
        </w:rPr>
      </w:pPr>
      <w:r w:rsidRPr="00971397">
        <w:rPr>
          <w:rFonts w:cstheme="minorHAnsi"/>
        </w:rPr>
        <w:t>Use [Assignment: organization-defined automated mechanisms] to [Selection (one-or-more): notify [FedRAMP Assignment: access control personnel responsible for disabling access to the system] of individual termination actions; disable access to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53A4F22" w14:textId="77777777">
        <w:tc>
          <w:tcPr>
            <w:tcW w:w="0" w:type="auto"/>
            <w:shd w:val="clear" w:color="auto" w:fill="CCECFC"/>
          </w:tcPr>
          <w:p w14:paraId="63DB0AC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PS-4(2) Control Summary Information</w:t>
            </w:r>
          </w:p>
        </w:tc>
      </w:tr>
      <w:tr w:rsidR="00C678CA" w:rsidRPr="00971397" w14:paraId="174EC48C" w14:textId="77777777">
        <w:tc>
          <w:tcPr>
            <w:tcW w:w="0" w:type="auto"/>
            <w:shd w:val="clear" w:color="auto" w:fill="FFFFFF"/>
          </w:tcPr>
          <w:p w14:paraId="08FAC47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6D2621D" w14:textId="77777777">
        <w:tc>
          <w:tcPr>
            <w:tcW w:w="0" w:type="auto"/>
            <w:shd w:val="clear" w:color="auto" w:fill="FFFFFF"/>
          </w:tcPr>
          <w:p w14:paraId="43D6E9C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PS-4(2)-1:</w:t>
            </w:r>
          </w:p>
        </w:tc>
      </w:tr>
      <w:tr w:rsidR="00C678CA" w:rsidRPr="00971397" w14:paraId="6597DB5A" w14:textId="77777777">
        <w:tc>
          <w:tcPr>
            <w:tcW w:w="0" w:type="auto"/>
            <w:shd w:val="clear" w:color="auto" w:fill="FFFFFF"/>
          </w:tcPr>
          <w:p w14:paraId="700AB39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PS-4(2)-2:</w:t>
            </w:r>
          </w:p>
        </w:tc>
      </w:tr>
      <w:tr w:rsidR="00C678CA" w:rsidRPr="00971397" w14:paraId="299DEE06" w14:textId="77777777">
        <w:tc>
          <w:tcPr>
            <w:tcW w:w="0" w:type="auto"/>
            <w:shd w:val="clear" w:color="auto" w:fill="FFFFFF"/>
          </w:tcPr>
          <w:p w14:paraId="0DC6FA8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585663B" w14:textId="462142D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24011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9AFBBD4" w14:textId="1095243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04370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5C5780D" w14:textId="6625B7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44446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39B61DD" w14:textId="0BC319B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2314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B063EA4" w14:textId="147C0A8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65822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265D61A" w14:textId="77777777">
        <w:tc>
          <w:tcPr>
            <w:tcW w:w="0" w:type="auto"/>
            <w:shd w:val="clear" w:color="auto" w:fill="FFFFFF"/>
          </w:tcPr>
          <w:p w14:paraId="2AC12ADB"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F95E2C2" w14:textId="4ECE39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50357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4290617" w14:textId="2695E9F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586757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4DB837C" w14:textId="6ED24F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20011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45011CD" w14:textId="601D935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34878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EC7B2BA" w14:textId="79C8B22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76360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E204776" w14:textId="2244E6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0536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762550D" w14:textId="30E73CCA"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21092581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7D3590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B79D1B" w14:textId="77777777">
        <w:tc>
          <w:tcPr>
            <w:tcW w:w="0" w:type="auto"/>
            <w:shd w:val="clear" w:color="auto" w:fill="CCECFC"/>
          </w:tcPr>
          <w:p w14:paraId="320AE9C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PS-4(2) What is the solution and how is it implemented?</w:t>
            </w:r>
          </w:p>
        </w:tc>
      </w:tr>
      <w:tr w:rsidR="00C678CA" w:rsidRPr="00971397" w14:paraId="18EEC7B4" w14:textId="77777777">
        <w:tc>
          <w:tcPr>
            <w:tcW w:w="0" w:type="auto"/>
            <w:shd w:val="clear" w:color="auto" w:fill="FFFFFF"/>
          </w:tcPr>
          <w:p w14:paraId="0A1313E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B700EDF"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309" w:name="_Toc144074715"/>
      <w:r w:rsidRPr="00971397">
        <w:rPr>
          <w:rFonts w:asciiTheme="minorHAnsi" w:hAnsiTheme="minorHAnsi" w:cstheme="minorHAnsi"/>
        </w:rPr>
        <w:t>PS-5 Personnel Transfer (L)(M)(H)</w:t>
      </w:r>
      <w:bookmarkEnd w:id="309"/>
    </w:p>
    <w:p w14:paraId="34F7499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Review and confirm ongoing operational need for current logical and physical access authorizations to systems and facilities when individuals are reassigned or transferred to other positions within the organization;</w:t>
      </w:r>
    </w:p>
    <w:p w14:paraId="0DD00C9E" w14:textId="342505F1"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Initiate [Assignment: organization-defined transfer or reassignment actions] within [FedRAMP Assignment: twenty-four (24) hours</w:t>
      </w:r>
      <w:r w:rsidR="0070315E" w:rsidRPr="00971397">
        <w:rPr>
          <w:rFonts w:cstheme="minorHAnsi"/>
        </w:rPr>
        <w:t>]</w:t>
      </w:r>
      <w:r w:rsidRPr="00971397">
        <w:rPr>
          <w:rFonts w:cstheme="minorHAnsi"/>
        </w:rPr>
        <w:t>;</w:t>
      </w:r>
    </w:p>
    <w:p w14:paraId="0180B131"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Modify access authorization as needed to correspond with any changes in operational need due to reassignment or transfer; and</w:t>
      </w:r>
    </w:p>
    <w:p w14:paraId="1B5F17CF" w14:textId="1761621B"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Notify [FedRAMP Assignment: including access control personnel responsible for the system] within [FedRAMP Assignment: twenty-four (24) hours].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643D43F" w14:textId="77777777">
        <w:tc>
          <w:tcPr>
            <w:tcW w:w="0" w:type="auto"/>
            <w:shd w:val="clear" w:color="auto" w:fill="CCECFC"/>
          </w:tcPr>
          <w:p w14:paraId="2A21303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PS-5 Control Summary Information</w:t>
            </w:r>
          </w:p>
        </w:tc>
      </w:tr>
      <w:tr w:rsidR="00C678CA" w:rsidRPr="00971397" w14:paraId="3C5C233C" w14:textId="77777777">
        <w:tc>
          <w:tcPr>
            <w:tcW w:w="0" w:type="auto"/>
            <w:shd w:val="clear" w:color="auto" w:fill="FFFFFF"/>
          </w:tcPr>
          <w:p w14:paraId="0332510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535E286" w14:textId="77777777">
        <w:tc>
          <w:tcPr>
            <w:tcW w:w="0" w:type="auto"/>
            <w:shd w:val="clear" w:color="auto" w:fill="FFFFFF"/>
          </w:tcPr>
          <w:p w14:paraId="35C08187" w14:textId="617D5EA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PS-5(b)-1:</w:t>
            </w:r>
          </w:p>
        </w:tc>
      </w:tr>
      <w:tr w:rsidR="00C678CA" w:rsidRPr="00971397" w14:paraId="03FE85BD" w14:textId="77777777">
        <w:tc>
          <w:tcPr>
            <w:tcW w:w="0" w:type="auto"/>
            <w:shd w:val="clear" w:color="auto" w:fill="FFFFFF"/>
          </w:tcPr>
          <w:p w14:paraId="6F3FF74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PS-5(b)-2:</w:t>
            </w:r>
          </w:p>
        </w:tc>
      </w:tr>
      <w:tr w:rsidR="00C678CA" w:rsidRPr="00971397" w14:paraId="54243F90" w14:textId="77777777">
        <w:tc>
          <w:tcPr>
            <w:tcW w:w="0" w:type="auto"/>
            <w:shd w:val="clear" w:color="auto" w:fill="FFFFFF"/>
          </w:tcPr>
          <w:p w14:paraId="565D4B72" w14:textId="21A5C64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PS-5(d)-1:</w:t>
            </w:r>
          </w:p>
        </w:tc>
      </w:tr>
      <w:tr w:rsidR="00C678CA" w:rsidRPr="00971397" w14:paraId="656B67A6" w14:textId="77777777">
        <w:tc>
          <w:tcPr>
            <w:tcW w:w="0" w:type="auto"/>
            <w:shd w:val="clear" w:color="auto" w:fill="FFFFFF"/>
          </w:tcPr>
          <w:p w14:paraId="0DA7476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PS-5(d)-2:</w:t>
            </w:r>
          </w:p>
        </w:tc>
      </w:tr>
      <w:tr w:rsidR="00C678CA" w:rsidRPr="00971397" w14:paraId="4120043C" w14:textId="77777777">
        <w:tc>
          <w:tcPr>
            <w:tcW w:w="0" w:type="auto"/>
            <w:shd w:val="clear" w:color="auto" w:fill="FFFFFF"/>
          </w:tcPr>
          <w:p w14:paraId="647449B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C3C8F00" w14:textId="6FB34FF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642831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A46E292" w14:textId="00B5C61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03312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C6EC046" w14:textId="6E2D6DC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166841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FD310FA" w14:textId="6C95E1C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280926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F3F0E9A" w14:textId="2DFBE68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278216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49F2053" w14:textId="77777777">
        <w:tc>
          <w:tcPr>
            <w:tcW w:w="0" w:type="auto"/>
            <w:shd w:val="clear" w:color="auto" w:fill="FFFFFF"/>
          </w:tcPr>
          <w:p w14:paraId="044F46E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70606608" w14:textId="09F9A22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221586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D3737BE" w14:textId="457F263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165810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A62512A" w14:textId="5B519C1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542067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8D06343" w14:textId="0A6D728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89385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D7D0B95" w14:textId="1997EEC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508325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13231E9" w14:textId="6AF762B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117116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DB1AF4E" w14:textId="3F1473D2"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9736547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7A7D397"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EB01DFF" w14:textId="77777777">
        <w:tc>
          <w:tcPr>
            <w:tcW w:w="0" w:type="auto"/>
            <w:shd w:val="clear" w:color="auto" w:fill="CCECFC"/>
          </w:tcPr>
          <w:p w14:paraId="3C6D0D9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PS-5 What is the solution and how is it implemented?</w:t>
            </w:r>
          </w:p>
        </w:tc>
      </w:tr>
      <w:tr w:rsidR="00C678CA" w:rsidRPr="00971397" w14:paraId="7073FDBC" w14:textId="77777777">
        <w:tc>
          <w:tcPr>
            <w:tcW w:w="0" w:type="auto"/>
            <w:shd w:val="clear" w:color="auto" w:fill="FFFFFF"/>
          </w:tcPr>
          <w:p w14:paraId="057B90F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4110D3F1" w14:textId="77777777">
        <w:tc>
          <w:tcPr>
            <w:tcW w:w="0" w:type="auto"/>
            <w:shd w:val="clear" w:color="auto" w:fill="FFFFFF"/>
          </w:tcPr>
          <w:p w14:paraId="2CD9F82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1274182" w14:textId="77777777">
        <w:tc>
          <w:tcPr>
            <w:tcW w:w="0" w:type="auto"/>
            <w:shd w:val="clear" w:color="auto" w:fill="FFFFFF"/>
          </w:tcPr>
          <w:p w14:paraId="3D9FA91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5216408C" w14:textId="77777777">
        <w:tc>
          <w:tcPr>
            <w:tcW w:w="0" w:type="auto"/>
            <w:shd w:val="clear" w:color="auto" w:fill="FFFFFF"/>
          </w:tcPr>
          <w:p w14:paraId="4A08E3C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3AB7281B"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310" w:name="_Toc144074716"/>
      <w:r w:rsidRPr="00971397">
        <w:rPr>
          <w:rFonts w:asciiTheme="minorHAnsi" w:hAnsiTheme="minorHAnsi" w:cstheme="minorHAnsi"/>
        </w:rPr>
        <w:t>PS-6 Access Agreements (L)(M)(H)</w:t>
      </w:r>
      <w:bookmarkEnd w:id="310"/>
    </w:p>
    <w:p w14:paraId="1F8A673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and document access agreements for organizational systems;</w:t>
      </w:r>
    </w:p>
    <w:p w14:paraId="1BA6161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Review and update the access agreements [FedRAMP Assignment: at least annually]; and</w:t>
      </w:r>
    </w:p>
    <w:p w14:paraId="4DAA9F9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c.</w:t>
      </w:r>
      <w:r w:rsidRPr="00971397">
        <w:rPr>
          <w:rFonts w:cstheme="minorHAnsi"/>
        </w:rPr>
        <w:tab/>
        <w:t>Verify that individuals requiring access to organizational information and systems:</w:t>
      </w:r>
    </w:p>
    <w:p w14:paraId="25BA1E68"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Sign appropriate access agreements prior to being granted access; and</w:t>
      </w:r>
    </w:p>
    <w:p w14:paraId="1FB4102D" w14:textId="17A18C16"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Re-sign access agreements to maintain access to organizational systems when access agreements have been updated or [FedRAMP Assignment: at least annually and any time there is a change to the user's level of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A1E9736" w14:textId="77777777">
        <w:tc>
          <w:tcPr>
            <w:tcW w:w="0" w:type="auto"/>
            <w:shd w:val="clear" w:color="auto" w:fill="CCECFC"/>
          </w:tcPr>
          <w:p w14:paraId="59DD4EA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PS-6 Control Summary Information</w:t>
            </w:r>
          </w:p>
        </w:tc>
      </w:tr>
      <w:tr w:rsidR="00C678CA" w:rsidRPr="00971397" w14:paraId="4BCEEF65" w14:textId="77777777">
        <w:tc>
          <w:tcPr>
            <w:tcW w:w="0" w:type="auto"/>
            <w:shd w:val="clear" w:color="auto" w:fill="FFFFFF"/>
          </w:tcPr>
          <w:p w14:paraId="229BBDD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38418A59" w14:textId="77777777">
        <w:tc>
          <w:tcPr>
            <w:tcW w:w="0" w:type="auto"/>
            <w:shd w:val="clear" w:color="auto" w:fill="FFFFFF"/>
          </w:tcPr>
          <w:p w14:paraId="5CC2CD0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PS-6(b):</w:t>
            </w:r>
          </w:p>
        </w:tc>
      </w:tr>
      <w:tr w:rsidR="00C678CA" w:rsidRPr="00971397" w14:paraId="585F3290" w14:textId="77777777">
        <w:tc>
          <w:tcPr>
            <w:tcW w:w="0" w:type="auto"/>
            <w:shd w:val="clear" w:color="auto" w:fill="FFFFFF"/>
          </w:tcPr>
          <w:p w14:paraId="4565404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PS-6(c)(2):</w:t>
            </w:r>
          </w:p>
        </w:tc>
      </w:tr>
      <w:tr w:rsidR="00C678CA" w:rsidRPr="00971397" w14:paraId="36AFC828" w14:textId="77777777">
        <w:tc>
          <w:tcPr>
            <w:tcW w:w="0" w:type="auto"/>
            <w:shd w:val="clear" w:color="auto" w:fill="FFFFFF"/>
          </w:tcPr>
          <w:p w14:paraId="5723B18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0F5F5600" w14:textId="0054D76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854396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773076E" w14:textId="24387ED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05582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2F0E119" w14:textId="0136378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668004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DF869A1" w14:textId="1E63119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501214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DF90E8B" w14:textId="1E0A7B9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281066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97FFF11" w14:textId="77777777">
        <w:tc>
          <w:tcPr>
            <w:tcW w:w="0" w:type="auto"/>
            <w:shd w:val="clear" w:color="auto" w:fill="FFFFFF"/>
          </w:tcPr>
          <w:p w14:paraId="109E825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2BFA4AD3" w14:textId="72CCE7A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529428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C153B9F" w14:textId="279E4F6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181241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59D1ABB" w14:textId="345E6FA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207654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71734DA" w14:textId="2A35AF0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204746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0535C85" w14:textId="20C8A3C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70128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9114589" w14:textId="3A6B8B5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425799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6A59634" w14:textId="7CF92563"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687582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E68EF29"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30BE0CF" w14:textId="77777777">
        <w:tc>
          <w:tcPr>
            <w:tcW w:w="0" w:type="auto"/>
            <w:shd w:val="clear" w:color="auto" w:fill="CCECFC"/>
          </w:tcPr>
          <w:p w14:paraId="1AABFCB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lastRenderedPageBreak/>
              <w:t>PS-6 What is the solution and how is it implemented?</w:t>
            </w:r>
          </w:p>
        </w:tc>
      </w:tr>
      <w:tr w:rsidR="00C678CA" w:rsidRPr="00971397" w14:paraId="18B9728E" w14:textId="77777777">
        <w:tc>
          <w:tcPr>
            <w:tcW w:w="0" w:type="auto"/>
            <w:shd w:val="clear" w:color="auto" w:fill="FFFFFF"/>
          </w:tcPr>
          <w:p w14:paraId="09BC529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62260BB7" w14:textId="77777777">
        <w:tc>
          <w:tcPr>
            <w:tcW w:w="0" w:type="auto"/>
            <w:shd w:val="clear" w:color="auto" w:fill="FFFFFF"/>
          </w:tcPr>
          <w:p w14:paraId="1D6C633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51FBDFD8" w14:textId="77777777">
        <w:tc>
          <w:tcPr>
            <w:tcW w:w="0" w:type="auto"/>
            <w:shd w:val="clear" w:color="auto" w:fill="FFFFFF"/>
          </w:tcPr>
          <w:p w14:paraId="689C5F2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46C73889"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311" w:name="_Toc144074717"/>
      <w:r w:rsidRPr="00971397">
        <w:rPr>
          <w:rFonts w:asciiTheme="minorHAnsi" w:hAnsiTheme="minorHAnsi" w:cstheme="minorHAnsi"/>
        </w:rPr>
        <w:t>PS-7 External Personnel Security (L)(M)(H)</w:t>
      </w:r>
      <w:bookmarkEnd w:id="311"/>
    </w:p>
    <w:p w14:paraId="63D0BC2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Establish personnel security requirements, including security roles and responsibilities for external providers;</w:t>
      </w:r>
    </w:p>
    <w:p w14:paraId="59CF22F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Require external providers to comply with personnel security policies and procedures established by the organization;</w:t>
      </w:r>
    </w:p>
    <w:p w14:paraId="7A7C84A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Document personnel security requirements;</w:t>
      </w:r>
    </w:p>
    <w:p w14:paraId="15F9628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Require external providers to notify [FedRAMP Assignment: including access control personnel responsible for the system and/or facilities, as appropriate] of any personnel transfers or terminations of external personnel who possess organizational credentials and/or badges, or who have system privileges within [FedRAMP Assignment: terminations: immediately; transfers: within twenty-four (24) hours]; and</w:t>
      </w:r>
    </w:p>
    <w:p w14:paraId="755E4183" w14:textId="5154C3AC"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e.</w:t>
      </w:r>
      <w:r w:rsidRPr="00971397">
        <w:rPr>
          <w:rFonts w:cstheme="minorHAnsi"/>
        </w:rPr>
        <w:tab/>
        <w:t>Monitor provider compliance with personnel security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5C23359" w14:textId="77777777">
        <w:tc>
          <w:tcPr>
            <w:tcW w:w="0" w:type="auto"/>
            <w:shd w:val="clear" w:color="auto" w:fill="CCECFC"/>
          </w:tcPr>
          <w:p w14:paraId="3C04231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PS-7 Control Summary Information</w:t>
            </w:r>
          </w:p>
        </w:tc>
      </w:tr>
      <w:tr w:rsidR="00C678CA" w:rsidRPr="00971397" w14:paraId="429C8C6F" w14:textId="77777777">
        <w:tc>
          <w:tcPr>
            <w:tcW w:w="0" w:type="auto"/>
            <w:shd w:val="clear" w:color="auto" w:fill="FFFFFF"/>
          </w:tcPr>
          <w:p w14:paraId="06388D9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7354EED" w14:textId="77777777">
        <w:tc>
          <w:tcPr>
            <w:tcW w:w="0" w:type="auto"/>
            <w:shd w:val="clear" w:color="auto" w:fill="FFFFFF"/>
          </w:tcPr>
          <w:p w14:paraId="0AC4491B" w14:textId="3264E92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PS-7(d)-1:</w:t>
            </w:r>
          </w:p>
        </w:tc>
      </w:tr>
      <w:tr w:rsidR="00C678CA" w:rsidRPr="00971397" w14:paraId="7C96CBA9" w14:textId="77777777">
        <w:tc>
          <w:tcPr>
            <w:tcW w:w="0" w:type="auto"/>
            <w:shd w:val="clear" w:color="auto" w:fill="FFFFFF"/>
          </w:tcPr>
          <w:p w14:paraId="4321A3D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PS-7(d)-2:</w:t>
            </w:r>
          </w:p>
        </w:tc>
      </w:tr>
      <w:tr w:rsidR="00C678CA" w:rsidRPr="00971397" w14:paraId="4F46F5A4" w14:textId="77777777">
        <w:tc>
          <w:tcPr>
            <w:tcW w:w="0" w:type="auto"/>
            <w:shd w:val="clear" w:color="auto" w:fill="FFFFFF"/>
          </w:tcPr>
          <w:p w14:paraId="401015D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421E3D8" w14:textId="64513F2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535180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32EA50A" w14:textId="0D97DE2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760988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F7E6D18" w14:textId="76B9765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396789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02BD9E2" w14:textId="5B12C13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97302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D52745E" w14:textId="24D7E39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074252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9A86EC3" w14:textId="77777777">
        <w:tc>
          <w:tcPr>
            <w:tcW w:w="0" w:type="auto"/>
            <w:shd w:val="clear" w:color="auto" w:fill="FFFFFF"/>
          </w:tcPr>
          <w:p w14:paraId="704A855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75EA68F7" w14:textId="2FAD19D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53606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CC9D06E" w14:textId="5F0E7C9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078816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54DD9D0" w14:textId="038E2C8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343767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6A9CFD6" w14:textId="0529DB3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522959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B972554" w14:textId="738F41C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007379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07FC029" w14:textId="2073BC0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746383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FFBCB06" w14:textId="40C92F9B" w:rsidR="00A77B3E" w:rsidRPr="00971397" w:rsidRDefault="00000000" w:rsidP="00EB1CBE">
            <w:pPr>
              <w:pStyle w:val="BodyText"/>
              <w:tabs>
                <w:tab w:val="left" w:pos="360"/>
                <w:tab w:val="left" w:pos="870"/>
                <w:tab w:val="left" w:pos="1440"/>
                <w:tab w:val="left" w:pos="2160"/>
              </w:tabs>
              <w:spacing w:line="20" w:lineRule="atLeast"/>
              <w:ind w:left="330" w:hanging="330"/>
              <w:rPr>
                <w:rFonts w:cstheme="minorHAnsi"/>
              </w:rPr>
            </w:pPr>
            <w:sdt>
              <w:sdtPr>
                <w:rPr>
                  <w:rFonts w:cstheme="minorHAnsi"/>
                </w:rPr>
                <w:id w:val="19559522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DADF08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B22A2B3" w14:textId="77777777">
        <w:tc>
          <w:tcPr>
            <w:tcW w:w="0" w:type="auto"/>
            <w:shd w:val="clear" w:color="auto" w:fill="CCECFC"/>
          </w:tcPr>
          <w:p w14:paraId="44F2368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PS-7 What is the solution and how is it implemented?</w:t>
            </w:r>
          </w:p>
        </w:tc>
      </w:tr>
      <w:tr w:rsidR="00C678CA" w:rsidRPr="00971397" w14:paraId="175881F0" w14:textId="77777777">
        <w:tc>
          <w:tcPr>
            <w:tcW w:w="0" w:type="auto"/>
            <w:shd w:val="clear" w:color="auto" w:fill="FFFFFF"/>
          </w:tcPr>
          <w:p w14:paraId="1AC875B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32B8F81" w14:textId="77777777">
        <w:tc>
          <w:tcPr>
            <w:tcW w:w="0" w:type="auto"/>
            <w:shd w:val="clear" w:color="auto" w:fill="FFFFFF"/>
          </w:tcPr>
          <w:p w14:paraId="397D9E3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175FEF4" w14:textId="77777777">
        <w:tc>
          <w:tcPr>
            <w:tcW w:w="0" w:type="auto"/>
            <w:shd w:val="clear" w:color="auto" w:fill="FFFFFF"/>
          </w:tcPr>
          <w:p w14:paraId="592D147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45FC103A" w14:textId="77777777">
        <w:tc>
          <w:tcPr>
            <w:tcW w:w="0" w:type="auto"/>
            <w:shd w:val="clear" w:color="auto" w:fill="FFFFFF"/>
          </w:tcPr>
          <w:p w14:paraId="16C2B08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1E881635" w14:textId="77777777">
        <w:tc>
          <w:tcPr>
            <w:tcW w:w="0" w:type="auto"/>
            <w:shd w:val="clear" w:color="auto" w:fill="FFFFFF"/>
          </w:tcPr>
          <w:p w14:paraId="7207565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bl>
    <w:p w14:paraId="65C8B78F"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312" w:name="_Toc144074718"/>
      <w:r w:rsidRPr="00971397">
        <w:rPr>
          <w:rFonts w:asciiTheme="minorHAnsi" w:hAnsiTheme="minorHAnsi" w:cstheme="minorHAnsi"/>
        </w:rPr>
        <w:t>PS-8 Personnel Sanctions (L)(M)(H)</w:t>
      </w:r>
      <w:bookmarkEnd w:id="312"/>
    </w:p>
    <w:p w14:paraId="6036CDA7"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Employ a formal sanctions process for individuals failing to comply with established information security and privacy policies and procedures; and</w:t>
      </w:r>
    </w:p>
    <w:p w14:paraId="622446F2" w14:textId="7F9657F0"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 xml:space="preserve">Notify [FedRAMP Assignment: to include the ISSO and/or similar role within the organization] within [FedRAMP Assignment: </w:t>
      </w:r>
      <w:r w:rsidR="00CE573B" w:rsidRPr="00971397">
        <w:rPr>
          <w:rFonts w:cstheme="minorHAnsi"/>
        </w:rPr>
        <w:t>Twenty-four (</w:t>
      </w:r>
      <w:r w:rsidRPr="00971397">
        <w:rPr>
          <w:rFonts w:cstheme="minorHAnsi"/>
        </w:rPr>
        <w:t>24</w:t>
      </w:r>
      <w:r w:rsidR="00CE573B" w:rsidRPr="00971397">
        <w:rPr>
          <w:rFonts w:cstheme="minorHAnsi"/>
        </w:rPr>
        <w:t>)</w:t>
      </w:r>
      <w:r w:rsidRPr="00971397">
        <w:rPr>
          <w:rFonts w:cstheme="minorHAnsi"/>
        </w:rPr>
        <w:t xml:space="preserve"> hours] when a formal </w:t>
      </w:r>
      <w:r w:rsidRPr="00971397">
        <w:rPr>
          <w:rFonts w:cstheme="minorHAnsi"/>
        </w:rPr>
        <w:lastRenderedPageBreak/>
        <w:t>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8528772" w14:textId="77777777">
        <w:tc>
          <w:tcPr>
            <w:tcW w:w="0" w:type="auto"/>
            <w:shd w:val="clear" w:color="auto" w:fill="CCECFC"/>
          </w:tcPr>
          <w:p w14:paraId="24C2981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PS-8 Control Summary Information</w:t>
            </w:r>
          </w:p>
        </w:tc>
      </w:tr>
      <w:tr w:rsidR="00C678CA" w:rsidRPr="00971397" w14:paraId="676B6FD3" w14:textId="77777777">
        <w:tc>
          <w:tcPr>
            <w:tcW w:w="0" w:type="auto"/>
            <w:shd w:val="clear" w:color="auto" w:fill="FFFFFF"/>
          </w:tcPr>
          <w:p w14:paraId="7123045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6C33121D" w14:textId="77777777">
        <w:tc>
          <w:tcPr>
            <w:tcW w:w="0" w:type="auto"/>
            <w:shd w:val="clear" w:color="auto" w:fill="FFFFFF"/>
          </w:tcPr>
          <w:p w14:paraId="1FADDE3A" w14:textId="493A435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PS-8(b)-1:</w:t>
            </w:r>
          </w:p>
        </w:tc>
      </w:tr>
      <w:tr w:rsidR="00C678CA" w:rsidRPr="00971397" w14:paraId="14ECF7D5" w14:textId="77777777">
        <w:tc>
          <w:tcPr>
            <w:tcW w:w="0" w:type="auto"/>
            <w:shd w:val="clear" w:color="auto" w:fill="FFFFFF"/>
          </w:tcPr>
          <w:p w14:paraId="7E4AC17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PS-8(b)-2:</w:t>
            </w:r>
          </w:p>
        </w:tc>
      </w:tr>
      <w:tr w:rsidR="00C678CA" w:rsidRPr="00971397" w14:paraId="462DB421" w14:textId="77777777">
        <w:tc>
          <w:tcPr>
            <w:tcW w:w="0" w:type="auto"/>
            <w:shd w:val="clear" w:color="auto" w:fill="FFFFFF"/>
          </w:tcPr>
          <w:p w14:paraId="61EC54C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27C8106" w14:textId="5B36C64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88844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D6EA842" w14:textId="0A1C0A3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18417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939C717" w14:textId="7E15FD9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432124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8979267" w14:textId="04D8BD3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934433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9D8331E" w14:textId="03DF85A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961382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7CF592A" w14:textId="77777777">
        <w:tc>
          <w:tcPr>
            <w:tcW w:w="0" w:type="auto"/>
            <w:shd w:val="clear" w:color="auto" w:fill="FFFFFF"/>
          </w:tcPr>
          <w:p w14:paraId="6264329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8F604E7" w14:textId="044CD2A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125530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126EC48" w14:textId="6AD9E1E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241672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D43623E" w14:textId="66B15EC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637350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D1CC76D" w14:textId="75CF502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213652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41B97CF" w14:textId="67577E3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403275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19BB9BD" w14:textId="00BC479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942819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E3163D3" w14:textId="4AA61944" w:rsidR="00A77B3E" w:rsidRPr="00971397" w:rsidRDefault="00000000" w:rsidP="00EB1CBE">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98622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89C6CF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2597CA3" w14:textId="77777777">
        <w:tc>
          <w:tcPr>
            <w:tcW w:w="0" w:type="auto"/>
            <w:shd w:val="clear" w:color="auto" w:fill="CCECFC"/>
          </w:tcPr>
          <w:p w14:paraId="740DD96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PS-8 What is the solution and how is it implemented?</w:t>
            </w:r>
          </w:p>
        </w:tc>
      </w:tr>
      <w:tr w:rsidR="00C678CA" w:rsidRPr="00971397" w14:paraId="3CE69247" w14:textId="77777777">
        <w:tc>
          <w:tcPr>
            <w:tcW w:w="0" w:type="auto"/>
            <w:shd w:val="clear" w:color="auto" w:fill="FFFFFF"/>
          </w:tcPr>
          <w:p w14:paraId="4E0F52C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64B58A10" w14:textId="77777777">
        <w:tc>
          <w:tcPr>
            <w:tcW w:w="0" w:type="auto"/>
            <w:shd w:val="clear" w:color="auto" w:fill="FFFFFF"/>
          </w:tcPr>
          <w:p w14:paraId="7486714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Part b:</w:t>
            </w:r>
          </w:p>
        </w:tc>
      </w:tr>
    </w:tbl>
    <w:p w14:paraId="237E61A7"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13" w:name="_Toc144074719"/>
      <w:r w:rsidRPr="00971397">
        <w:rPr>
          <w:rFonts w:asciiTheme="minorHAnsi" w:hAnsiTheme="minorHAnsi" w:cstheme="minorHAnsi"/>
        </w:rPr>
        <w:t>PS-9 Position Descriptions (L)(M)(H)</w:t>
      </w:r>
      <w:bookmarkEnd w:id="313"/>
    </w:p>
    <w:p w14:paraId="14949BDD" w14:textId="45B89ADB" w:rsidR="00A77B3E" w:rsidRPr="00971397" w:rsidRDefault="00000000" w:rsidP="00971397">
      <w:pPr>
        <w:spacing w:after="320"/>
        <w:rPr>
          <w:rFonts w:cstheme="minorHAnsi"/>
        </w:rPr>
      </w:pPr>
      <w:r w:rsidRPr="00971397">
        <w:rPr>
          <w:rFonts w:cstheme="minorHAnsi"/>
        </w:rPr>
        <w:t>Incorporate security and privacy roles and responsibilities into organizational position descriptions.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F95009C" w14:textId="77777777">
        <w:tc>
          <w:tcPr>
            <w:tcW w:w="0" w:type="auto"/>
            <w:shd w:val="clear" w:color="auto" w:fill="CCECFC"/>
          </w:tcPr>
          <w:p w14:paraId="242C390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PS-9 Control Summary Information</w:t>
            </w:r>
          </w:p>
        </w:tc>
      </w:tr>
      <w:tr w:rsidR="00C678CA" w:rsidRPr="00971397" w14:paraId="55F0B91B" w14:textId="77777777">
        <w:tc>
          <w:tcPr>
            <w:tcW w:w="0" w:type="auto"/>
            <w:shd w:val="clear" w:color="auto" w:fill="FFFFFF"/>
          </w:tcPr>
          <w:p w14:paraId="2245418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B9A79CF" w14:textId="77777777">
        <w:tc>
          <w:tcPr>
            <w:tcW w:w="0" w:type="auto"/>
            <w:shd w:val="clear" w:color="auto" w:fill="FFFFFF"/>
          </w:tcPr>
          <w:p w14:paraId="0EFA167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B3C2B38" w14:textId="023A79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15675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E52DD55" w14:textId="40C96C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62150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C01E57E" w14:textId="4E7A1A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9109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FCDBD8F" w14:textId="64DDD97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48946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2EDE5EC" w14:textId="279584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47518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3EBCBB0" w14:textId="77777777">
        <w:tc>
          <w:tcPr>
            <w:tcW w:w="0" w:type="auto"/>
            <w:shd w:val="clear" w:color="auto" w:fill="FFFFFF"/>
          </w:tcPr>
          <w:p w14:paraId="403FC35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9355224" w14:textId="016425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68317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D9D2D1C" w14:textId="3C64E02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97942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1D85294" w14:textId="5DC92EC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95288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2E4D593" w14:textId="02A2E4B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03722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FE25220" w14:textId="08DD89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61465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8757ADB" w14:textId="3E02044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73287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DF6E640" w14:textId="43FD1C0F"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7622438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7F1FFB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68943F3" w14:textId="77777777">
        <w:tc>
          <w:tcPr>
            <w:tcW w:w="0" w:type="auto"/>
            <w:shd w:val="clear" w:color="auto" w:fill="CCECFC"/>
          </w:tcPr>
          <w:p w14:paraId="39ED0FF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PS-9 What is the solution and how is it implemented?</w:t>
            </w:r>
          </w:p>
        </w:tc>
      </w:tr>
      <w:tr w:rsidR="00C678CA" w:rsidRPr="00971397" w14:paraId="14C6B77B" w14:textId="77777777">
        <w:tc>
          <w:tcPr>
            <w:tcW w:w="0" w:type="auto"/>
            <w:shd w:val="clear" w:color="auto" w:fill="FFFFFF"/>
          </w:tcPr>
          <w:p w14:paraId="6B00B25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679B789" w14:textId="77777777" w:rsidR="00A77B3E" w:rsidRPr="00971397"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314" w:name="_Toc144074720"/>
      <w:r w:rsidRPr="00971397">
        <w:rPr>
          <w:rFonts w:asciiTheme="minorHAnsi" w:hAnsiTheme="minorHAnsi" w:cstheme="minorHAnsi"/>
        </w:rPr>
        <w:t>Risk Assessment</w:t>
      </w:r>
      <w:bookmarkEnd w:id="314"/>
    </w:p>
    <w:p w14:paraId="2682D20C"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315" w:name="_Toc144074721"/>
      <w:r w:rsidRPr="00971397">
        <w:rPr>
          <w:rFonts w:asciiTheme="minorHAnsi" w:hAnsiTheme="minorHAnsi" w:cstheme="minorHAnsi"/>
        </w:rPr>
        <w:t>RA-1 Policy and Procedures (L)(M)(H)</w:t>
      </w:r>
      <w:bookmarkEnd w:id="315"/>
    </w:p>
    <w:p w14:paraId="03C0D09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170E9CC7" w14:textId="76369439"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risk assessment policy that:</w:t>
      </w:r>
    </w:p>
    <w:p w14:paraId="26A13E0F"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12D68F08"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4C39E79E"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risk assessment policy and the associated risk assessment controls;</w:t>
      </w:r>
    </w:p>
    <w:p w14:paraId="64777DB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risk assessment policy and procedures; and</w:t>
      </w:r>
    </w:p>
    <w:p w14:paraId="571E2C0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risk assessment:</w:t>
      </w:r>
    </w:p>
    <w:p w14:paraId="3B8C910A" w14:textId="3D7A623B"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7F698029" w14:textId="784D9786"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3DBB8CC" w14:textId="77777777">
        <w:tc>
          <w:tcPr>
            <w:tcW w:w="0" w:type="auto"/>
            <w:shd w:val="clear" w:color="auto" w:fill="CCECFC"/>
          </w:tcPr>
          <w:p w14:paraId="0D6697D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RA-1 Control Summary Information</w:t>
            </w:r>
          </w:p>
        </w:tc>
      </w:tr>
      <w:tr w:rsidR="00C678CA" w:rsidRPr="00971397" w14:paraId="1E8E5CFC" w14:textId="77777777">
        <w:tc>
          <w:tcPr>
            <w:tcW w:w="0" w:type="auto"/>
            <w:shd w:val="clear" w:color="auto" w:fill="FFFFFF"/>
          </w:tcPr>
          <w:p w14:paraId="0F4D2B9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352C9573" w14:textId="77777777">
        <w:tc>
          <w:tcPr>
            <w:tcW w:w="0" w:type="auto"/>
            <w:shd w:val="clear" w:color="auto" w:fill="FFFFFF"/>
          </w:tcPr>
          <w:p w14:paraId="5691DF3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Parameter RA-1(a):</w:t>
            </w:r>
          </w:p>
        </w:tc>
      </w:tr>
      <w:tr w:rsidR="00C678CA" w:rsidRPr="00971397" w14:paraId="3E216060" w14:textId="77777777">
        <w:tc>
          <w:tcPr>
            <w:tcW w:w="0" w:type="auto"/>
            <w:shd w:val="clear" w:color="auto" w:fill="FFFFFF"/>
          </w:tcPr>
          <w:p w14:paraId="0A6E222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RA-1(a)(1):</w:t>
            </w:r>
          </w:p>
        </w:tc>
      </w:tr>
      <w:tr w:rsidR="00C678CA" w:rsidRPr="00971397" w14:paraId="0CD83556" w14:textId="77777777">
        <w:tc>
          <w:tcPr>
            <w:tcW w:w="0" w:type="auto"/>
            <w:shd w:val="clear" w:color="auto" w:fill="FFFFFF"/>
          </w:tcPr>
          <w:p w14:paraId="217B28C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RA-1(b):</w:t>
            </w:r>
          </w:p>
        </w:tc>
      </w:tr>
      <w:tr w:rsidR="00C678CA" w:rsidRPr="00971397" w14:paraId="7DD733D1" w14:textId="77777777">
        <w:tc>
          <w:tcPr>
            <w:tcW w:w="0" w:type="auto"/>
            <w:shd w:val="clear" w:color="auto" w:fill="FFFFFF"/>
          </w:tcPr>
          <w:p w14:paraId="5D82CBF4" w14:textId="04BC340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RA-1(c)(1)-1:</w:t>
            </w:r>
          </w:p>
        </w:tc>
      </w:tr>
      <w:tr w:rsidR="00C678CA" w:rsidRPr="00971397" w14:paraId="491E025C" w14:textId="77777777">
        <w:tc>
          <w:tcPr>
            <w:tcW w:w="0" w:type="auto"/>
            <w:shd w:val="clear" w:color="auto" w:fill="FFFFFF"/>
          </w:tcPr>
          <w:p w14:paraId="43EBD382" w14:textId="4324B69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RA-1(c)(1)-2:</w:t>
            </w:r>
          </w:p>
        </w:tc>
      </w:tr>
      <w:tr w:rsidR="00C678CA" w:rsidRPr="00971397" w14:paraId="7641C209" w14:textId="77777777">
        <w:tc>
          <w:tcPr>
            <w:tcW w:w="0" w:type="auto"/>
            <w:shd w:val="clear" w:color="auto" w:fill="FFFFFF"/>
          </w:tcPr>
          <w:p w14:paraId="1F4D5EF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RA-1(c)(2)-1:</w:t>
            </w:r>
          </w:p>
        </w:tc>
      </w:tr>
      <w:tr w:rsidR="00C678CA" w:rsidRPr="00971397" w14:paraId="31A09A93" w14:textId="77777777">
        <w:tc>
          <w:tcPr>
            <w:tcW w:w="0" w:type="auto"/>
            <w:shd w:val="clear" w:color="auto" w:fill="FFFFFF"/>
          </w:tcPr>
          <w:p w14:paraId="53BDC0F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RA-1(c)(2)-2:</w:t>
            </w:r>
          </w:p>
        </w:tc>
      </w:tr>
      <w:tr w:rsidR="00C678CA" w:rsidRPr="00971397" w14:paraId="73EAFAD3" w14:textId="77777777">
        <w:tc>
          <w:tcPr>
            <w:tcW w:w="0" w:type="auto"/>
            <w:shd w:val="clear" w:color="auto" w:fill="FFFFFF"/>
          </w:tcPr>
          <w:p w14:paraId="7956C0E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103282E2" w14:textId="727E056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834807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CD3D76A" w14:textId="162FBD2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726666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5FBEA01" w14:textId="37DF891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087666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C4D02CE" w14:textId="5767A03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409659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1715588" w14:textId="212BF29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579174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2550E48" w14:textId="77777777">
        <w:tc>
          <w:tcPr>
            <w:tcW w:w="0" w:type="auto"/>
            <w:shd w:val="clear" w:color="auto" w:fill="FFFFFF"/>
          </w:tcPr>
          <w:p w14:paraId="18A5683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1C9CCDA5" w14:textId="4D5E889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411646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689F27B" w14:textId="5244796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870958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52833B9" w14:textId="4354AEC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384003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7411C455"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046EE00" w14:textId="77777777">
        <w:tc>
          <w:tcPr>
            <w:tcW w:w="0" w:type="auto"/>
            <w:shd w:val="clear" w:color="auto" w:fill="CCECFC"/>
          </w:tcPr>
          <w:p w14:paraId="68A5EB7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RA-1 What is the solution and how is it implemented?</w:t>
            </w:r>
          </w:p>
        </w:tc>
      </w:tr>
      <w:tr w:rsidR="00C678CA" w:rsidRPr="00971397" w14:paraId="3EB6D9CE" w14:textId="77777777">
        <w:tc>
          <w:tcPr>
            <w:tcW w:w="0" w:type="auto"/>
            <w:shd w:val="clear" w:color="auto" w:fill="FFFFFF"/>
          </w:tcPr>
          <w:p w14:paraId="7C25518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175AD756" w14:textId="77777777">
        <w:tc>
          <w:tcPr>
            <w:tcW w:w="0" w:type="auto"/>
            <w:shd w:val="clear" w:color="auto" w:fill="FFFFFF"/>
          </w:tcPr>
          <w:p w14:paraId="07CE7B3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1227161A" w14:textId="77777777">
        <w:tc>
          <w:tcPr>
            <w:tcW w:w="0" w:type="auto"/>
            <w:shd w:val="clear" w:color="auto" w:fill="FFFFFF"/>
          </w:tcPr>
          <w:p w14:paraId="1303C19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00879F2B"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316" w:name="_Toc144074722"/>
      <w:r w:rsidRPr="00971397">
        <w:rPr>
          <w:rFonts w:asciiTheme="minorHAnsi" w:hAnsiTheme="minorHAnsi" w:cstheme="minorHAnsi"/>
        </w:rPr>
        <w:lastRenderedPageBreak/>
        <w:t>RA-2 Security Categorization (L)(M)(H)</w:t>
      </w:r>
      <w:bookmarkEnd w:id="316"/>
    </w:p>
    <w:p w14:paraId="6DF1DF2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Categorize the system and information it processes, stores, and transmits;</w:t>
      </w:r>
    </w:p>
    <w:p w14:paraId="730BC824"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Document the security categorization results, including supporting rationale, in the security plan for the system; and</w:t>
      </w:r>
    </w:p>
    <w:p w14:paraId="4EB5BA1F" w14:textId="4B70F20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Verify that the authorizing official or authorizing official designated representative reviews and approves the security categorization decision.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60D66B4" w14:textId="77777777">
        <w:tc>
          <w:tcPr>
            <w:tcW w:w="0" w:type="auto"/>
            <w:shd w:val="clear" w:color="auto" w:fill="CCECFC"/>
          </w:tcPr>
          <w:p w14:paraId="2CB20F9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RA-2 Control Summary Information</w:t>
            </w:r>
          </w:p>
        </w:tc>
      </w:tr>
      <w:tr w:rsidR="00C678CA" w:rsidRPr="00971397" w14:paraId="617B9D0D" w14:textId="77777777">
        <w:tc>
          <w:tcPr>
            <w:tcW w:w="0" w:type="auto"/>
            <w:shd w:val="clear" w:color="auto" w:fill="FFFFFF"/>
          </w:tcPr>
          <w:p w14:paraId="0B29E67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65550887" w14:textId="77777777">
        <w:tc>
          <w:tcPr>
            <w:tcW w:w="0" w:type="auto"/>
            <w:shd w:val="clear" w:color="auto" w:fill="FFFFFF"/>
          </w:tcPr>
          <w:p w14:paraId="5E44E78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473A7F3" w14:textId="6A2277F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256291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3FED0B2" w14:textId="4B278B6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546255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1991813" w14:textId="31FC6F5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191870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93D81D1" w14:textId="180A904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983258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7AA24DD" w14:textId="2AFA36D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632012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A485360" w14:textId="77777777">
        <w:tc>
          <w:tcPr>
            <w:tcW w:w="0" w:type="auto"/>
            <w:shd w:val="clear" w:color="auto" w:fill="FFFFFF"/>
          </w:tcPr>
          <w:p w14:paraId="0A34FF8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2E3AD740" w14:textId="53D4A1E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29181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2606E7F" w14:textId="32512B6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436397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87BB31C" w14:textId="77A436E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912126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C93231E" w14:textId="17FDEBE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899389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3B72FF4" w14:textId="143C0ED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424726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5B79FCD" w14:textId="2E99A62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274798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07A2E1F" w14:textId="52D0411C" w:rsidR="00A77B3E" w:rsidRPr="00971397" w:rsidRDefault="00000000" w:rsidP="00EB1CBE">
            <w:pPr>
              <w:pStyle w:val="BodyText"/>
              <w:tabs>
                <w:tab w:val="left" w:pos="360"/>
                <w:tab w:val="left" w:pos="960"/>
                <w:tab w:val="left" w:pos="1440"/>
                <w:tab w:val="left" w:pos="2160"/>
              </w:tabs>
              <w:spacing w:line="20" w:lineRule="atLeast"/>
              <w:ind w:left="330" w:hanging="330"/>
              <w:rPr>
                <w:rFonts w:cstheme="minorHAnsi"/>
              </w:rPr>
            </w:pPr>
            <w:sdt>
              <w:sdtPr>
                <w:rPr>
                  <w:rFonts w:cstheme="minorHAnsi"/>
                </w:rPr>
                <w:id w:val="16535848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3B343F1"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23590EA" w14:textId="77777777">
        <w:tc>
          <w:tcPr>
            <w:tcW w:w="0" w:type="auto"/>
            <w:shd w:val="clear" w:color="auto" w:fill="CCECFC"/>
          </w:tcPr>
          <w:p w14:paraId="6F426BF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lastRenderedPageBreak/>
              <w:t>RA-2 What is the solution and how is it implemented?</w:t>
            </w:r>
          </w:p>
        </w:tc>
      </w:tr>
      <w:tr w:rsidR="00C678CA" w:rsidRPr="00971397" w14:paraId="32E58385" w14:textId="77777777">
        <w:tc>
          <w:tcPr>
            <w:tcW w:w="0" w:type="auto"/>
            <w:shd w:val="clear" w:color="auto" w:fill="FFFFFF"/>
          </w:tcPr>
          <w:p w14:paraId="3C05504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45D83D4" w14:textId="77777777">
        <w:tc>
          <w:tcPr>
            <w:tcW w:w="0" w:type="auto"/>
            <w:shd w:val="clear" w:color="auto" w:fill="FFFFFF"/>
          </w:tcPr>
          <w:p w14:paraId="29F342F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40278B37" w14:textId="77777777">
        <w:tc>
          <w:tcPr>
            <w:tcW w:w="0" w:type="auto"/>
            <w:shd w:val="clear" w:color="auto" w:fill="FFFFFF"/>
          </w:tcPr>
          <w:p w14:paraId="4297446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4814A37B"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317" w:name="_Toc144074723"/>
      <w:r w:rsidRPr="00971397">
        <w:rPr>
          <w:rFonts w:asciiTheme="minorHAnsi" w:hAnsiTheme="minorHAnsi" w:cstheme="minorHAnsi"/>
        </w:rPr>
        <w:t>RA-3 Risk Assessment (L)(M)(H)</w:t>
      </w:r>
      <w:bookmarkEnd w:id="317"/>
    </w:p>
    <w:p w14:paraId="5AD0921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Conduct a risk assessment, including:</w:t>
      </w:r>
    </w:p>
    <w:p w14:paraId="0E81E948"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Identifying threats to and vulnerabilities in the system;</w:t>
      </w:r>
    </w:p>
    <w:p w14:paraId="28DF2FF9" w14:textId="2658341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r>
      <w:r w:rsidR="00622D79" w:rsidRPr="00971397">
        <w:rPr>
          <w:rFonts w:cstheme="minorHAnsi"/>
        </w:rPr>
        <w:t>Determining the likelihood and magnitude of harm from unauthorized access, use, disclosure, disruption, modification, or destruction of the system, the information it processes, stores, or transmits, and any related information; and</w:t>
      </w:r>
    </w:p>
    <w:p w14:paraId="15401B82"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Determining the likelihood and impact of adverse effects on individuals arising from the processing of personally identifiable information;</w:t>
      </w:r>
    </w:p>
    <w:p w14:paraId="576BF89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Integrate risk assessment results and risk management decisions from the organization and mission or business process perspectives with system-level risk assessments;</w:t>
      </w:r>
    </w:p>
    <w:p w14:paraId="642D3CDB" w14:textId="6B4F3A91"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Document risk assessment results in [FedRAMP Assignment: security assessment report];</w:t>
      </w:r>
    </w:p>
    <w:p w14:paraId="368482A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Review risk assessment results [FedRAMP Assignment: at least annually and whenever a significant change occurs];</w:t>
      </w:r>
    </w:p>
    <w:p w14:paraId="1494825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Disseminate risk assessment results to [Assignment: organization-defined personnel or roles]; and</w:t>
      </w:r>
    </w:p>
    <w:p w14:paraId="03D43F03" w14:textId="6EB585A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f.</w:t>
      </w:r>
      <w:r w:rsidRPr="00971397">
        <w:rPr>
          <w:rFonts w:cstheme="minorHAnsi"/>
        </w:rPr>
        <w:tab/>
        <w:t>Update the risk assessment [FedRAMP Assignment: annually] or when there are significant changes to the system, its environment of operation, or other conditions that may impact the security or privacy state of the system.</w:t>
      </w:r>
    </w:p>
    <w:p w14:paraId="00820453"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RA-3 Additional FedRAMP Requirements and Guidance:</w:t>
      </w:r>
    </w:p>
    <w:p w14:paraId="16EC9A6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Significant change is defined in NIST Special Publication 800-37 Revision 2, Appendix F.</w:t>
      </w:r>
    </w:p>
    <w:p w14:paraId="37D5D0BE" w14:textId="44D55519"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lastRenderedPageBreak/>
        <w:tab/>
      </w:r>
      <w:r w:rsidRPr="00971397">
        <w:rPr>
          <w:rFonts w:cstheme="minorHAnsi"/>
          <w:b/>
        </w:rPr>
        <w:tab/>
      </w:r>
      <w:r w:rsidRPr="00971397">
        <w:rPr>
          <w:rFonts w:cstheme="minorHAnsi"/>
          <w:b/>
        </w:rPr>
        <w:tab/>
        <w:t>(e) Requirement:</w:t>
      </w:r>
      <w:r w:rsidRPr="00971397">
        <w:rPr>
          <w:rFonts w:cstheme="minorHAnsi"/>
        </w:rPr>
        <w:t xml:space="preserve"> Include all Authorizing Officials;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9957F0B" w14:textId="77777777">
        <w:tc>
          <w:tcPr>
            <w:tcW w:w="0" w:type="auto"/>
            <w:shd w:val="clear" w:color="auto" w:fill="CCECFC"/>
          </w:tcPr>
          <w:p w14:paraId="20B5CD6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RA-3 Control Summary Information</w:t>
            </w:r>
          </w:p>
        </w:tc>
      </w:tr>
      <w:tr w:rsidR="00C678CA" w:rsidRPr="00971397" w14:paraId="3159C4D8" w14:textId="77777777">
        <w:tc>
          <w:tcPr>
            <w:tcW w:w="0" w:type="auto"/>
            <w:shd w:val="clear" w:color="auto" w:fill="FFFFFF"/>
          </w:tcPr>
          <w:p w14:paraId="7737C3A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2B71C5A" w14:textId="77777777">
        <w:tc>
          <w:tcPr>
            <w:tcW w:w="0" w:type="auto"/>
            <w:shd w:val="clear" w:color="auto" w:fill="FFFFFF"/>
          </w:tcPr>
          <w:p w14:paraId="5BE170F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RA-3(c):</w:t>
            </w:r>
          </w:p>
        </w:tc>
      </w:tr>
      <w:tr w:rsidR="00C678CA" w:rsidRPr="00971397" w14:paraId="03CA7DCB" w14:textId="77777777">
        <w:tc>
          <w:tcPr>
            <w:tcW w:w="0" w:type="auto"/>
            <w:shd w:val="clear" w:color="auto" w:fill="FFFFFF"/>
          </w:tcPr>
          <w:p w14:paraId="75C78F1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RA-3(d):</w:t>
            </w:r>
          </w:p>
        </w:tc>
      </w:tr>
      <w:tr w:rsidR="00C678CA" w:rsidRPr="00971397" w14:paraId="1C56BC1B" w14:textId="77777777">
        <w:tc>
          <w:tcPr>
            <w:tcW w:w="0" w:type="auto"/>
            <w:shd w:val="clear" w:color="auto" w:fill="FFFFFF"/>
          </w:tcPr>
          <w:p w14:paraId="0A488D0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RA-3(e):</w:t>
            </w:r>
          </w:p>
        </w:tc>
      </w:tr>
      <w:tr w:rsidR="00C678CA" w:rsidRPr="00971397" w14:paraId="7A1379B0" w14:textId="77777777">
        <w:tc>
          <w:tcPr>
            <w:tcW w:w="0" w:type="auto"/>
            <w:shd w:val="clear" w:color="auto" w:fill="FFFFFF"/>
          </w:tcPr>
          <w:p w14:paraId="467B0FA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RA-3(f):</w:t>
            </w:r>
          </w:p>
        </w:tc>
      </w:tr>
      <w:tr w:rsidR="00C678CA" w:rsidRPr="00971397" w14:paraId="23C5C898" w14:textId="77777777">
        <w:tc>
          <w:tcPr>
            <w:tcW w:w="0" w:type="auto"/>
            <w:shd w:val="clear" w:color="auto" w:fill="FFFFFF"/>
          </w:tcPr>
          <w:p w14:paraId="58304BD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FDAA7DC" w14:textId="211FEC7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25161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2668F92" w14:textId="538EFBA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54718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39E960E" w14:textId="03E7F0E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292017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5EF4B88" w14:textId="629193E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193951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831A64D" w14:textId="51AC557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1638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AB2DDDE" w14:textId="77777777">
        <w:tc>
          <w:tcPr>
            <w:tcW w:w="0" w:type="auto"/>
            <w:shd w:val="clear" w:color="auto" w:fill="FFFFFF"/>
          </w:tcPr>
          <w:p w14:paraId="75AD22F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0E2457D2" w14:textId="37B498B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524879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349DC59" w14:textId="632E732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583345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396F9A1" w14:textId="63F70AA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74542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1F37147" w14:textId="020DBF0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121195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34D77D3" w14:textId="361DB76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51442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DFABAFC" w14:textId="7DDB1E4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08635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6E42D84" w14:textId="40779C5E" w:rsidR="00A77B3E" w:rsidRPr="00971397" w:rsidRDefault="00000000" w:rsidP="00EB1CBE">
            <w:pPr>
              <w:pStyle w:val="BodyText"/>
              <w:tabs>
                <w:tab w:val="left" w:pos="360"/>
                <w:tab w:val="left" w:pos="780"/>
                <w:tab w:val="left" w:pos="1440"/>
                <w:tab w:val="left" w:pos="2160"/>
              </w:tabs>
              <w:spacing w:line="20" w:lineRule="atLeast"/>
              <w:ind w:left="330" w:hanging="330"/>
              <w:rPr>
                <w:rFonts w:cstheme="minorHAnsi"/>
              </w:rPr>
            </w:pPr>
            <w:sdt>
              <w:sdtPr>
                <w:rPr>
                  <w:rFonts w:cstheme="minorHAnsi"/>
                </w:rPr>
                <w:id w:val="19461488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AF68157"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FDACB4C" w14:textId="77777777">
        <w:tc>
          <w:tcPr>
            <w:tcW w:w="0" w:type="auto"/>
            <w:shd w:val="clear" w:color="auto" w:fill="CCECFC"/>
          </w:tcPr>
          <w:p w14:paraId="1DCCAB7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lastRenderedPageBreak/>
              <w:t>RA-3 What is the solution and how is it implemented?</w:t>
            </w:r>
          </w:p>
        </w:tc>
      </w:tr>
      <w:tr w:rsidR="00C678CA" w:rsidRPr="00971397" w14:paraId="3C04550D" w14:textId="77777777">
        <w:tc>
          <w:tcPr>
            <w:tcW w:w="0" w:type="auto"/>
            <w:shd w:val="clear" w:color="auto" w:fill="FFFFFF"/>
          </w:tcPr>
          <w:p w14:paraId="17B5FF0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60E0A8BD" w14:textId="77777777">
        <w:tc>
          <w:tcPr>
            <w:tcW w:w="0" w:type="auto"/>
            <w:shd w:val="clear" w:color="auto" w:fill="FFFFFF"/>
          </w:tcPr>
          <w:p w14:paraId="0D3FBA7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5CFA0249" w14:textId="77777777">
        <w:tc>
          <w:tcPr>
            <w:tcW w:w="0" w:type="auto"/>
            <w:shd w:val="clear" w:color="auto" w:fill="FFFFFF"/>
          </w:tcPr>
          <w:p w14:paraId="25B6482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115A573A" w14:textId="77777777">
        <w:tc>
          <w:tcPr>
            <w:tcW w:w="0" w:type="auto"/>
            <w:shd w:val="clear" w:color="auto" w:fill="FFFFFF"/>
          </w:tcPr>
          <w:p w14:paraId="7E36A4B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5D46C8BB" w14:textId="77777777">
        <w:tc>
          <w:tcPr>
            <w:tcW w:w="0" w:type="auto"/>
            <w:shd w:val="clear" w:color="auto" w:fill="FFFFFF"/>
          </w:tcPr>
          <w:p w14:paraId="51D1160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44B9962A" w14:textId="77777777">
        <w:tc>
          <w:tcPr>
            <w:tcW w:w="0" w:type="auto"/>
            <w:shd w:val="clear" w:color="auto" w:fill="FFFFFF"/>
          </w:tcPr>
          <w:p w14:paraId="7F8FA4F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bl>
    <w:p w14:paraId="1EC2A6B2"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18" w:name="_Toc144074724"/>
      <w:r w:rsidRPr="00971397">
        <w:rPr>
          <w:rFonts w:asciiTheme="minorHAnsi" w:hAnsiTheme="minorHAnsi" w:cstheme="minorHAnsi"/>
        </w:rPr>
        <w:t>RA-3(1) Supply Chain Risk Assessment (L)(M)(H)</w:t>
      </w:r>
      <w:bookmarkEnd w:id="318"/>
    </w:p>
    <w:p w14:paraId="2C81C18C" w14:textId="5B00FCC4" w:rsidR="00A77B3E" w:rsidRPr="00971397" w:rsidRDefault="00000000" w:rsidP="00EB1CBE">
      <w:pPr>
        <w:pStyle w:val="BodyText"/>
        <w:tabs>
          <w:tab w:val="left" w:pos="360"/>
          <w:tab w:val="left" w:pos="720"/>
          <w:tab w:val="left" w:pos="1440"/>
          <w:tab w:val="left" w:pos="2160"/>
        </w:tabs>
        <w:ind w:left="1296" w:hanging="1296"/>
        <w:rPr>
          <w:rFonts w:cstheme="minorHAnsi"/>
        </w:rPr>
      </w:pPr>
      <w:bookmarkStart w:id="319" w:name="_Hlk137639410"/>
      <w:r w:rsidRPr="00971397">
        <w:rPr>
          <w:rFonts w:cstheme="minorHAnsi"/>
        </w:rPr>
        <w:tab/>
      </w:r>
      <w:r w:rsidRPr="00971397">
        <w:rPr>
          <w:rFonts w:cstheme="minorHAnsi"/>
        </w:rPr>
        <w:tab/>
        <w:t>(a)</w:t>
      </w:r>
      <w:r w:rsidRPr="00971397">
        <w:rPr>
          <w:rFonts w:cstheme="minorHAnsi"/>
        </w:rPr>
        <w:tab/>
        <w:t>Assess supply chain risks associated with [Assignment: organization-defined systems, system components, and system services]; and</w:t>
      </w:r>
    </w:p>
    <w:p w14:paraId="12A2E6D3" w14:textId="649FCE1C"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r>
      <w:r w:rsidR="002C1487" w:rsidRPr="00971397">
        <w:rPr>
          <w:rFonts w:cstheme="minorHAnsi"/>
        </w:rPr>
        <w:t>Update the supply chain risk assessment [Assignment: organization-defined frequency], when there are significant changes to the relevant supply chain, or when changes to the system, environments of operation, or other conditions may necessitate a change in supply chain.</w:t>
      </w:r>
      <w:bookmarkEnd w:id="3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D3A4D1B" w14:textId="77777777">
        <w:tc>
          <w:tcPr>
            <w:tcW w:w="0" w:type="auto"/>
            <w:shd w:val="clear" w:color="auto" w:fill="CCECFC"/>
          </w:tcPr>
          <w:p w14:paraId="0E7DDAA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RA-3(1) Control Summary Information</w:t>
            </w:r>
          </w:p>
        </w:tc>
      </w:tr>
      <w:tr w:rsidR="00C678CA" w:rsidRPr="00971397" w14:paraId="4C2C8571" w14:textId="77777777">
        <w:tc>
          <w:tcPr>
            <w:tcW w:w="0" w:type="auto"/>
            <w:shd w:val="clear" w:color="auto" w:fill="FFFFFF"/>
          </w:tcPr>
          <w:p w14:paraId="10ACB1C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4AC19B63" w14:textId="77777777">
        <w:tc>
          <w:tcPr>
            <w:tcW w:w="0" w:type="auto"/>
            <w:shd w:val="clear" w:color="auto" w:fill="FFFFFF"/>
          </w:tcPr>
          <w:p w14:paraId="630826B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RA-3(1)(a):</w:t>
            </w:r>
          </w:p>
        </w:tc>
      </w:tr>
      <w:tr w:rsidR="00C678CA" w:rsidRPr="00971397" w14:paraId="54756FBA" w14:textId="77777777">
        <w:tc>
          <w:tcPr>
            <w:tcW w:w="0" w:type="auto"/>
            <w:shd w:val="clear" w:color="auto" w:fill="FFFFFF"/>
          </w:tcPr>
          <w:p w14:paraId="0072F03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RA-3(1)(b):</w:t>
            </w:r>
          </w:p>
        </w:tc>
      </w:tr>
      <w:tr w:rsidR="00C678CA" w:rsidRPr="00971397" w14:paraId="7B56A5F5" w14:textId="77777777">
        <w:tc>
          <w:tcPr>
            <w:tcW w:w="0" w:type="auto"/>
            <w:shd w:val="clear" w:color="auto" w:fill="FFFFFF"/>
          </w:tcPr>
          <w:p w14:paraId="384C09F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5826198C" w14:textId="52A2019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950961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8AEF623" w14:textId="6827ACD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507389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B25743A" w14:textId="2BE88C2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858062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6E8DB44" w14:textId="5C6316F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420498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E30A5D5" w14:textId="41540A4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503315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452162E" w14:textId="77777777">
        <w:tc>
          <w:tcPr>
            <w:tcW w:w="0" w:type="auto"/>
            <w:shd w:val="clear" w:color="auto" w:fill="FFFFFF"/>
          </w:tcPr>
          <w:p w14:paraId="46299014" w14:textId="77777777" w:rsidR="00A77B3E" w:rsidRPr="00971397" w:rsidRDefault="00000000" w:rsidP="002E062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Control Origination (check all that apply):</w:t>
            </w:r>
          </w:p>
          <w:p w14:paraId="438934A5" w14:textId="68729CF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093837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1B56E92" w14:textId="097BB45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474911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85F753D" w14:textId="7DB5EB9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028536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121605A" w14:textId="2E62EBD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72718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87A6092" w14:textId="65E828C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610607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9D78EE3" w14:textId="1174A46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511263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D91901A" w14:textId="452BD7D4" w:rsidR="00A77B3E" w:rsidRPr="00971397" w:rsidRDefault="00000000" w:rsidP="00EB1CBE">
            <w:pPr>
              <w:pStyle w:val="BodyText"/>
              <w:tabs>
                <w:tab w:val="left" w:pos="360"/>
                <w:tab w:val="left" w:pos="720"/>
                <w:tab w:val="left" w:pos="1440"/>
                <w:tab w:val="left" w:pos="2160"/>
              </w:tabs>
              <w:spacing w:line="20" w:lineRule="atLeast"/>
              <w:ind w:left="330" w:hanging="330"/>
              <w:rPr>
                <w:rFonts w:cstheme="minorHAnsi"/>
              </w:rPr>
            </w:pPr>
            <w:sdt>
              <w:sdtPr>
                <w:rPr>
                  <w:rFonts w:cstheme="minorHAnsi"/>
                </w:rPr>
                <w:id w:val="15531298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C29A94B"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C5062AF" w14:textId="77777777">
        <w:tc>
          <w:tcPr>
            <w:tcW w:w="0" w:type="auto"/>
            <w:shd w:val="clear" w:color="auto" w:fill="CCECFC"/>
          </w:tcPr>
          <w:p w14:paraId="7550802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RA-3(1) What is the solution and how is it implemented?</w:t>
            </w:r>
          </w:p>
        </w:tc>
      </w:tr>
      <w:tr w:rsidR="00C678CA" w:rsidRPr="00971397" w14:paraId="01EBC2FC" w14:textId="77777777">
        <w:tc>
          <w:tcPr>
            <w:tcW w:w="0" w:type="auto"/>
            <w:shd w:val="clear" w:color="auto" w:fill="FFFFFF"/>
          </w:tcPr>
          <w:p w14:paraId="22E68E3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46851A52" w14:textId="77777777">
        <w:tc>
          <w:tcPr>
            <w:tcW w:w="0" w:type="auto"/>
            <w:shd w:val="clear" w:color="auto" w:fill="FFFFFF"/>
          </w:tcPr>
          <w:p w14:paraId="4CA3E49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7B4FA5BC"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320" w:name="_Toc144074725"/>
      <w:r w:rsidRPr="00971397">
        <w:rPr>
          <w:rFonts w:asciiTheme="minorHAnsi" w:hAnsiTheme="minorHAnsi" w:cstheme="minorHAnsi"/>
        </w:rPr>
        <w:t>RA-5 Vulnerability Monitoring and Scanning (L)(M)(H)</w:t>
      </w:r>
      <w:bookmarkEnd w:id="320"/>
    </w:p>
    <w:p w14:paraId="3996175B"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Monitor and scan for vulnerabilities in the system and hosted applications [FedRAMP Assignment: monthly operating system/infrastructure; monthly web applications (including APIs) and databases] and when new vulnerabilities potentially affecting the system are identified and reported;</w:t>
      </w:r>
    </w:p>
    <w:p w14:paraId="4E0AD3D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Employ vulnerability monitoring tools and techniques that facilitate interoperability among tools and automate parts of the vulnerability management process by using standards for:</w:t>
      </w:r>
    </w:p>
    <w:p w14:paraId="106E2B37"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Enumerating platforms, software flaws, and improper configurations;</w:t>
      </w:r>
    </w:p>
    <w:p w14:paraId="6D7C885D"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Formatting checklists and test procedures; and</w:t>
      </w:r>
    </w:p>
    <w:p w14:paraId="5D88382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Measuring vulnerability impact;</w:t>
      </w:r>
    </w:p>
    <w:p w14:paraId="4DDEADB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c.</w:t>
      </w:r>
      <w:r w:rsidRPr="00971397">
        <w:rPr>
          <w:rFonts w:cstheme="minorHAnsi"/>
        </w:rPr>
        <w:tab/>
        <w:t>Analyze vulnerability scan reports and results from vulnerability monitoring;</w:t>
      </w:r>
    </w:p>
    <w:p w14:paraId="72BA5FB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Remediate legitimate vulnerabilities [FedRAMP Assignment: high-risk vulnerabilities mitigated within thirty (30) days from date of discovery; moderate-risk vulnerabilities mitigated within ninety (90) days from date of discovery; low risk vulnerabilities mitigated within one hundred and eighty (180) days from date of discovery] in accordance with an organizational assessment of risk;</w:t>
      </w:r>
    </w:p>
    <w:p w14:paraId="72F7492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Share information obtained from the vulnerability monitoring process and control assessments with [Assignment: organization-defined personnel or roles] to help eliminate similar vulnerabilities in other systems; and</w:t>
      </w:r>
    </w:p>
    <w:p w14:paraId="7BA8B1AC" w14:textId="61285E6A"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f.</w:t>
      </w:r>
      <w:r w:rsidRPr="00971397">
        <w:rPr>
          <w:rFonts w:cstheme="minorHAnsi"/>
        </w:rPr>
        <w:tab/>
        <w:t>Employ vulnerability monitoring tools that include the capability to readily update the vulnerabilities to be scanned.</w:t>
      </w:r>
    </w:p>
    <w:p w14:paraId="11B4FDE3"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RA-5 Additional FedRAMP Requirements and Guidance:</w:t>
      </w:r>
    </w:p>
    <w:p w14:paraId="0C01FB83" w14:textId="03A1043C" w:rsidR="00C161E6"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r>
      <w:r w:rsidR="00C161E6" w:rsidRPr="00971397">
        <w:rPr>
          <w:rFonts w:cstheme="minorHAnsi"/>
          <w:b/>
        </w:rPr>
        <w:t>Guidance:</w:t>
      </w:r>
      <w:r w:rsidR="00C161E6" w:rsidRPr="00971397">
        <w:rPr>
          <w:rFonts w:cstheme="minorHAnsi"/>
        </w:rPr>
        <w:t xml:space="preserve"> See the FedRAMP Documents page</w:t>
      </w:r>
      <w:r w:rsidR="00CE573B" w:rsidRPr="00971397">
        <w:rPr>
          <w:rFonts w:cstheme="minorHAnsi"/>
        </w:rPr>
        <w:t xml:space="preserve"> </w:t>
      </w:r>
      <w:r w:rsidR="00C161E6" w:rsidRPr="00971397">
        <w:rPr>
          <w:rFonts w:cstheme="minorHAnsi"/>
        </w:rPr>
        <w:t xml:space="preserve">&gt; Vulnerability Scanning Requirements </w:t>
      </w:r>
      <w:hyperlink r:id="rId19" w:history="1">
        <w:r w:rsidR="008D6090" w:rsidRPr="00971397">
          <w:rPr>
            <w:rStyle w:val="Hyperlink"/>
            <w:rFonts w:cstheme="minorHAnsi"/>
          </w:rPr>
          <w:t>https://www.FedRAMP.gov/documents/</w:t>
        </w:r>
      </w:hyperlink>
    </w:p>
    <w:p w14:paraId="431A77F7" w14:textId="42BA1862" w:rsidR="00C161E6" w:rsidRPr="00971397" w:rsidRDefault="00C161E6"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Informational findings from a scanner are detailed as a returned result that holds no vulnerability risk or severity</w:t>
      </w:r>
      <w:r w:rsidR="00CE573B" w:rsidRPr="00971397">
        <w:rPr>
          <w:rFonts w:cstheme="minorHAnsi"/>
        </w:rPr>
        <w:t>,</w:t>
      </w:r>
      <w:r w:rsidRPr="00971397">
        <w:rPr>
          <w:rFonts w:cstheme="minorHAnsi"/>
        </w:rPr>
        <w:t xml:space="preserve"> and for FedRAMP</w:t>
      </w:r>
      <w:r w:rsidR="00CE573B" w:rsidRPr="00971397">
        <w:rPr>
          <w:rFonts w:cstheme="minorHAnsi"/>
        </w:rPr>
        <w:t>,</w:t>
      </w:r>
      <w:r w:rsidRPr="00971397">
        <w:rPr>
          <w:rFonts w:cstheme="minorHAnsi"/>
        </w:rPr>
        <w:t xml:space="preserve"> does not require an entry onto the POA&amp;M or entry onto the RET during any assessment phase.</w:t>
      </w:r>
    </w:p>
    <w:p w14:paraId="697916BB" w14:textId="77777777" w:rsidR="00C161E6" w:rsidRPr="00971397" w:rsidRDefault="00C161E6"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rPr>
        <w:t>Warning findings, on the other hand, are given a risk rating (low, moderate, high or critical) by the scanning solution and should be treated like any other finding with a risk or severity rating for tracking purposes onto either the POA&amp;M or RET depending on when the findings originated (during assessments or during monthly continuous monitoring). If a warning is received during scanning, but further validation turns up no actual issue then this item should be categorized as a false positive. If this situation presents itself during an assessment phase (initial assessment, annual assessment or any SCR), follow guidance on how to report false positives in the Security Assessment Report (SAR). If this situation happens during monthly continuous monitoring, a deviation request will need to be submitted per the FedRAMP Vulnerability Deviation Request Form.</w:t>
      </w:r>
    </w:p>
    <w:p w14:paraId="6569FDEA" w14:textId="77777777" w:rsidR="00C161E6" w:rsidRPr="00971397" w:rsidRDefault="00C161E6" w:rsidP="00EB1CBE">
      <w:pPr>
        <w:pStyle w:val="BodyText"/>
        <w:tabs>
          <w:tab w:val="left" w:pos="360"/>
          <w:tab w:val="left" w:pos="720"/>
          <w:tab w:val="left" w:pos="1440"/>
          <w:tab w:val="left" w:pos="2160"/>
        </w:tabs>
        <w:ind w:left="760" w:hanging="760"/>
        <w:rPr>
          <w:rFonts w:cstheme="minorHAnsi"/>
        </w:rPr>
      </w:pPr>
      <w:r w:rsidRPr="00971397">
        <w:rPr>
          <w:rFonts w:cstheme="minorHAnsi"/>
        </w:rPr>
        <w:tab/>
      </w:r>
      <w:r w:rsidRPr="00971397">
        <w:rPr>
          <w:rFonts w:cstheme="minorHAnsi"/>
        </w:rPr>
        <w:tab/>
        <w:t xml:space="preserve">Warnings are commonly associated with scanning solutions that also perform compliance scans, and if the scanner reports a “warning” as part of the compliance scanning of a CSO, follow guidance surrounding the tracking of compliance findings during either the assessment phases (initial assessment, annual assessment or any </w:t>
      </w:r>
      <w:r w:rsidRPr="00971397">
        <w:rPr>
          <w:rFonts w:cstheme="minorHAnsi"/>
        </w:rPr>
        <w:lastRenderedPageBreak/>
        <w:t>SCR) or monthly continuous monitoring as it applies. Guidance on compliance scan findings can be found by searching on “Tracking of Compliance Scans” in FAQs.</w:t>
      </w:r>
    </w:p>
    <w:p w14:paraId="2E3EEF1F" w14:textId="77777777" w:rsidR="00C161E6" w:rsidRPr="00971397" w:rsidRDefault="00C161E6"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(a) Requirement:</w:t>
      </w:r>
      <w:r w:rsidRPr="00971397">
        <w:rPr>
          <w:rFonts w:cstheme="minorHAnsi"/>
        </w:rPr>
        <w:t xml:space="preserve"> an accredited independent assessor scans operating systems/infrastructure, web applications, and databases once annually.</w:t>
      </w:r>
    </w:p>
    <w:p w14:paraId="3F684E6E" w14:textId="2D06EE09" w:rsidR="00C161E6" w:rsidRPr="00971397" w:rsidRDefault="00C161E6"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(d) Requirement:</w:t>
      </w:r>
      <w:r w:rsidRPr="00971397">
        <w:rPr>
          <w:rFonts w:cstheme="minorHAnsi"/>
        </w:rPr>
        <w:t xml:space="preserve"> If a vulnerability is listed among the CISA Known Exploited Vulnerability (KEV) Catalog (</w:t>
      </w:r>
      <w:hyperlink r:id="rId20" w:history="1">
        <w:r w:rsidR="008D6090" w:rsidRPr="00971397">
          <w:rPr>
            <w:rStyle w:val="Hyperlink"/>
            <w:rFonts w:cstheme="minorHAnsi"/>
          </w:rPr>
          <w:t>https://www.cisa.gov/known-exploited-vulnerabilities-catalog</w:t>
        </w:r>
      </w:hyperlink>
      <w:r w:rsidRPr="00971397">
        <w:rPr>
          <w:rFonts w:cstheme="minorHAnsi"/>
        </w:rPr>
        <w:t>) the KEV remediation date supersedes the FedRAMP parameter requirement.</w:t>
      </w:r>
    </w:p>
    <w:p w14:paraId="185A877D" w14:textId="64BB0064" w:rsidR="00A77B3E" w:rsidRPr="00971397" w:rsidRDefault="00C161E6"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(e) Requirement:</w:t>
      </w:r>
      <w:r w:rsidRPr="00971397">
        <w:rPr>
          <w:rFonts w:cstheme="minorHAnsi"/>
        </w:rPr>
        <w:t xml:space="preserve"> to include all Authorizing Officials; for JAB authorizations to include FedRAMP</w:t>
      </w:r>
      <w:r w:rsidR="00833768"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01F85F2" w14:textId="77777777">
        <w:tc>
          <w:tcPr>
            <w:tcW w:w="0" w:type="auto"/>
            <w:shd w:val="clear" w:color="auto" w:fill="CCECFC"/>
          </w:tcPr>
          <w:p w14:paraId="640C8A3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RA-5 Control Summary Information</w:t>
            </w:r>
          </w:p>
        </w:tc>
      </w:tr>
      <w:tr w:rsidR="00C678CA" w:rsidRPr="00971397" w14:paraId="312B3DAC" w14:textId="77777777">
        <w:tc>
          <w:tcPr>
            <w:tcW w:w="0" w:type="auto"/>
            <w:shd w:val="clear" w:color="auto" w:fill="FFFFFF"/>
          </w:tcPr>
          <w:p w14:paraId="64627B9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BACC00B" w14:textId="77777777">
        <w:tc>
          <w:tcPr>
            <w:tcW w:w="0" w:type="auto"/>
            <w:shd w:val="clear" w:color="auto" w:fill="FFFFFF"/>
          </w:tcPr>
          <w:p w14:paraId="62E9BAB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RA-5(a):</w:t>
            </w:r>
          </w:p>
        </w:tc>
      </w:tr>
      <w:tr w:rsidR="00C678CA" w:rsidRPr="00971397" w14:paraId="3A4EEAAF" w14:textId="77777777">
        <w:tc>
          <w:tcPr>
            <w:tcW w:w="0" w:type="auto"/>
            <w:shd w:val="clear" w:color="auto" w:fill="FFFFFF"/>
          </w:tcPr>
          <w:p w14:paraId="6D503D5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RA-5(d):</w:t>
            </w:r>
          </w:p>
        </w:tc>
      </w:tr>
      <w:tr w:rsidR="00C678CA" w:rsidRPr="00971397" w14:paraId="632C33F5" w14:textId="77777777">
        <w:tc>
          <w:tcPr>
            <w:tcW w:w="0" w:type="auto"/>
            <w:shd w:val="clear" w:color="auto" w:fill="FFFFFF"/>
          </w:tcPr>
          <w:p w14:paraId="008E039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RA-5(e):</w:t>
            </w:r>
          </w:p>
        </w:tc>
      </w:tr>
      <w:tr w:rsidR="00C678CA" w:rsidRPr="00971397" w14:paraId="101204E5" w14:textId="77777777">
        <w:tc>
          <w:tcPr>
            <w:tcW w:w="0" w:type="auto"/>
            <w:shd w:val="clear" w:color="auto" w:fill="FFFFFF"/>
          </w:tcPr>
          <w:p w14:paraId="31D22D2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719F1E0" w14:textId="7B24385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428869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96102A0" w14:textId="260CEE4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260500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9AEB5AD" w14:textId="34253A9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40608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E7C89DC" w14:textId="7A90182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682059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AC198DD" w14:textId="42DDCDC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63319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A8AF5FD" w14:textId="77777777">
        <w:tc>
          <w:tcPr>
            <w:tcW w:w="0" w:type="auto"/>
            <w:shd w:val="clear" w:color="auto" w:fill="FFFFFF"/>
          </w:tcPr>
          <w:p w14:paraId="1E5277E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5CCF4B16" w14:textId="4B6C99F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76969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780673B" w14:textId="7A39801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300088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4050CEA" w14:textId="49DF0BF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546131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0CD359D" w14:textId="27B7627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942751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B8EA240" w14:textId="16F5C1F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560310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9F33F66" w14:textId="7696A97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075626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3D41735" w14:textId="325C5CF2" w:rsidR="00A77B3E" w:rsidRPr="00971397" w:rsidRDefault="00000000" w:rsidP="00EB1CBE">
            <w:pPr>
              <w:pStyle w:val="BodyText"/>
              <w:tabs>
                <w:tab w:val="left" w:pos="360"/>
                <w:tab w:val="left" w:pos="795"/>
                <w:tab w:val="left" w:pos="1440"/>
                <w:tab w:val="left" w:pos="2160"/>
              </w:tabs>
              <w:spacing w:line="20" w:lineRule="atLeast"/>
              <w:ind w:left="345" w:hanging="345"/>
              <w:rPr>
                <w:rFonts w:cstheme="minorHAnsi"/>
              </w:rPr>
            </w:pPr>
            <w:sdt>
              <w:sdtPr>
                <w:rPr>
                  <w:rFonts w:cstheme="minorHAnsi"/>
                </w:rPr>
                <w:id w:val="10637942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00BCB6B"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10E97E5" w14:textId="77777777">
        <w:tc>
          <w:tcPr>
            <w:tcW w:w="0" w:type="auto"/>
            <w:shd w:val="clear" w:color="auto" w:fill="CCECFC"/>
          </w:tcPr>
          <w:p w14:paraId="6F879FE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RA-5 What is the solution and how is it implemented?</w:t>
            </w:r>
          </w:p>
        </w:tc>
      </w:tr>
      <w:tr w:rsidR="00C678CA" w:rsidRPr="00971397" w14:paraId="7C09CF07" w14:textId="77777777">
        <w:tc>
          <w:tcPr>
            <w:tcW w:w="0" w:type="auto"/>
            <w:shd w:val="clear" w:color="auto" w:fill="FFFFFF"/>
          </w:tcPr>
          <w:p w14:paraId="67E5F58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564AD3A" w14:textId="77777777">
        <w:tc>
          <w:tcPr>
            <w:tcW w:w="0" w:type="auto"/>
            <w:shd w:val="clear" w:color="auto" w:fill="FFFFFF"/>
          </w:tcPr>
          <w:p w14:paraId="1F58313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519254E2" w14:textId="77777777">
        <w:tc>
          <w:tcPr>
            <w:tcW w:w="0" w:type="auto"/>
            <w:shd w:val="clear" w:color="auto" w:fill="FFFFFF"/>
          </w:tcPr>
          <w:p w14:paraId="52563DE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2CD3605A" w14:textId="77777777">
        <w:tc>
          <w:tcPr>
            <w:tcW w:w="0" w:type="auto"/>
            <w:shd w:val="clear" w:color="auto" w:fill="FFFFFF"/>
          </w:tcPr>
          <w:p w14:paraId="75CF4D3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378FEE05" w14:textId="77777777">
        <w:tc>
          <w:tcPr>
            <w:tcW w:w="0" w:type="auto"/>
            <w:shd w:val="clear" w:color="auto" w:fill="FFFFFF"/>
          </w:tcPr>
          <w:p w14:paraId="442416E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649C1EB5" w14:textId="77777777">
        <w:tc>
          <w:tcPr>
            <w:tcW w:w="0" w:type="auto"/>
            <w:shd w:val="clear" w:color="auto" w:fill="FFFFFF"/>
          </w:tcPr>
          <w:p w14:paraId="27AAF59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bl>
    <w:p w14:paraId="5452EDD4"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21" w:name="_Toc144074726"/>
      <w:r w:rsidRPr="00971397">
        <w:rPr>
          <w:rFonts w:asciiTheme="minorHAnsi" w:hAnsiTheme="minorHAnsi" w:cstheme="minorHAnsi"/>
        </w:rPr>
        <w:t>RA-5(2) Update Vulnerabilities to Be Scanned (L)(M)(H)</w:t>
      </w:r>
      <w:bookmarkEnd w:id="321"/>
    </w:p>
    <w:p w14:paraId="1765E019" w14:textId="59105731" w:rsidR="00A77B3E" w:rsidRPr="00971397" w:rsidRDefault="00000000" w:rsidP="00971397">
      <w:pPr>
        <w:spacing w:after="320"/>
        <w:rPr>
          <w:rFonts w:cstheme="minorHAnsi"/>
        </w:rPr>
      </w:pPr>
      <w:r w:rsidRPr="00971397">
        <w:rPr>
          <w:rFonts w:cstheme="minorHAnsi"/>
        </w:rPr>
        <w:t xml:space="preserve">Update the system vulnerabilities to be scanned [FedRAMP Assignment: within </w:t>
      </w:r>
      <w:r w:rsidR="00CE573B" w:rsidRPr="00971397">
        <w:rPr>
          <w:rFonts w:cstheme="minorHAnsi"/>
        </w:rPr>
        <w:t>twenty-four (</w:t>
      </w:r>
      <w:r w:rsidRPr="00971397">
        <w:rPr>
          <w:rFonts w:cstheme="minorHAnsi"/>
        </w:rPr>
        <w:t>24</w:t>
      </w:r>
      <w:r w:rsidR="00CE573B" w:rsidRPr="00971397">
        <w:rPr>
          <w:rFonts w:cstheme="minorHAnsi"/>
        </w:rPr>
        <w:t>)</w:t>
      </w:r>
      <w:r w:rsidRPr="00971397">
        <w:rPr>
          <w:rFonts w:cstheme="minorHAnsi"/>
        </w:rPr>
        <w:t xml:space="preserve"> hours prior to running scans].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77E3CF3" w14:textId="77777777">
        <w:tc>
          <w:tcPr>
            <w:tcW w:w="0" w:type="auto"/>
            <w:shd w:val="clear" w:color="auto" w:fill="CCECFC"/>
          </w:tcPr>
          <w:p w14:paraId="3A52D9E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RA-5(2) Control Summary Information</w:t>
            </w:r>
          </w:p>
        </w:tc>
      </w:tr>
      <w:tr w:rsidR="00C678CA" w:rsidRPr="00971397" w14:paraId="315EC444" w14:textId="77777777">
        <w:tc>
          <w:tcPr>
            <w:tcW w:w="0" w:type="auto"/>
            <w:shd w:val="clear" w:color="auto" w:fill="FFFFFF"/>
          </w:tcPr>
          <w:p w14:paraId="60F4FB6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2018439" w14:textId="77777777">
        <w:tc>
          <w:tcPr>
            <w:tcW w:w="0" w:type="auto"/>
            <w:shd w:val="clear" w:color="auto" w:fill="FFFFFF"/>
          </w:tcPr>
          <w:p w14:paraId="1B9C309C" w14:textId="3FCE8C6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RA-5(2):</w:t>
            </w:r>
          </w:p>
        </w:tc>
      </w:tr>
      <w:tr w:rsidR="00C678CA" w:rsidRPr="00971397" w14:paraId="7FE76B71" w14:textId="77777777">
        <w:tc>
          <w:tcPr>
            <w:tcW w:w="0" w:type="auto"/>
            <w:shd w:val="clear" w:color="auto" w:fill="FFFFFF"/>
          </w:tcPr>
          <w:p w14:paraId="1F3A575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C35C69A" w14:textId="71EC425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75886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610D08B" w14:textId="1FB19FA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92856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E1D5317" w14:textId="295C26B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22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6097718" w14:textId="4CAF803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72283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42A901C" w14:textId="3D056D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40943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AEE9A82" w14:textId="77777777">
        <w:tc>
          <w:tcPr>
            <w:tcW w:w="0" w:type="auto"/>
            <w:shd w:val="clear" w:color="auto" w:fill="FFFFFF"/>
          </w:tcPr>
          <w:p w14:paraId="6C11D61E"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035037B6" w14:textId="25E71A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14073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775E981" w14:textId="6AA642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91982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18BD009" w14:textId="7EB10D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35315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BB8AF67" w14:textId="5E86AB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95391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72DDCDB" w14:textId="59AA414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9294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57EA09D" w14:textId="617564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99920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5E485D2" w14:textId="20DA0FAA"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6735432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EAA698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1360BCC" w14:textId="77777777">
        <w:tc>
          <w:tcPr>
            <w:tcW w:w="0" w:type="auto"/>
            <w:shd w:val="clear" w:color="auto" w:fill="CCECFC"/>
          </w:tcPr>
          <w:p w14:paraId="4A9F6D6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RA-5(2) What is the solution and how is it implemented?</w:t>
            </w:r>
          </w:p>
        </w:tc>
      </w:tr>
      <w:tr w:rsidR="00C678CA" w:rsidRPr="00971397" w14:paraId="5ADF7884" w14:textId="77777777">
        <w:tc>
          <w:tcPr>
            <w:tcW w:w="0" w:type="auto"/>
            <w:shd w:val="clear" w:color="auto" w:fill="FFFFFF"/>
          </w:tcPr>
          <w:p w14:paraId="716F6E1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A1F4C13"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22" w:name="_Toc144074727"/>
      <w:r w:rsidRPr="00971397">
        <w:rPr>
          <w:rFonts w:asciiTheme="minorHAnsi" w:hAnsiTheme="minorHAnsi" w:cstheme="minorHAnsi"/>
        </w:rPr>
        <w:t>RA-5(3) Breadth and Depth of Coverage (M)(H)</w:t>
      </w:r>
      <w:bookmarkEnd w:id="322"/>
    </w:p>
    <w:p w14:paraId="78FD6609" w14:textId="2F6C2006" w:rsidR="00A77B3E" w:rsidRPr="00971397" w:rsidRDefault="00000000" w:rsidP="00971397">
      <w:pPr>
        <w:spacing w:after="320"/>
        <w:rPr>
          <w:rFonts w:cstheme="minorHAnsi"/>
        </w:rPr>
      </w:pPr>
      <w:r w:rsidRPr="00971397">
        <w:rPr>
          <w:rFonts w:cstheme="minorHAnsi"/>
        </w:rPr>
        <w:t>Define the breadth and depth of vulnerability scanning coverage.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F274F2F" w14:textId="77777777">
        <w:tc>
          <w:tcPr>
            <w:tcW w:w="0" w:type="auto"/>
            <w:shd w:val="clear" w:color="auto" w:fill="CCECFC"/>
          </w:tcPr>
          <w:p w14:paraId="2C40707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RA-5(3) Control Summary Information</w:t>
            </w:r>
          </w:p>
        </w:tc>
      </w:tr>
      <w:tr w:rsidR="00C678CA" w:rsidRPr="00971397" w14:paraId="730CCB2F" w14:textId="77777777">
        <w:tc>
          <w:tcPr>
            <w:tcW w:w="0" w:type="auto"/>
            <w:shd w:val="clear" w:color="auto" w:fill="FFFFFF"/>
          </w:tcPr>
          <w:p w14:paraId="6215A2A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6518593" w14:textId="77777777">
        <w:tc>
          <w:tcPr>
            <w:tcW w:w="0" w:type="auto"/>
            <w:shd w:val="clear" w:color="auto" w:fill="FFFFFF"/>
          </w:tcPr>
          <w:p w14:paraId="4CDBBBF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4C6D02B" w14:textId="281D68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86541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A2CC880" w14:textId="12FDB40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40863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314D043" w14:textId="670FCD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73091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0865442" w14:textId="3199A7A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15606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C5B5179" w14:textId="028837F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13802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7D5BF23" w14:textId="77777777">
        <w:tc>
          <w:tcPr>
            <w:tcW w:w="0" w:type="auto"/>
            <w:shd w:val="clear" w:color="auto" w:fill="FFFFFF"/>
          </w:tcPr>
          <w:p w14:paraId="007DFA33"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7BF426ED" w14:textId="123C65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99699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0865F56" w14:textId="49729F9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89887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E045AC2" w14:textId="5DB49E5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87870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81A8943" w14:textId="617F8DD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36025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D109F71" w14:textId="0D8828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36490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1C16C33" w14:textId="7C61258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69093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4609235" w14:textId="1D6EFE03"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7291712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E12914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84559A9" w14:textId="77777777">
        <w:tc>
          <w:tcPr>
            <w:tcW w:w="0" w:type="auto"/>
            <w:shd w:val="clear" w:color="auto" w:fill="CCECFC"/>
          </w:tcPr>
          <w:p w14:paraId="695C62C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RA-5(3) What is the solution and how is it implemented?</w:t>
            </w:r>
          </w:p>
        </w:tc>
      </w:tr>
      <w:tr w:rsidR="00C678CA" w:rsidRPr="00971397" w14:paraId="481548A3" w14:textId="77777777">
        <w:tc>
          <w:tcPr>
            <w:tcW w:w="0" w:type="auto"/>
            <w:shd w:val="clear" w:color="auto" w:fill="FFFFFF"/>
          </w:tcPr>
          <w:p w14:paraId="378D702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3906A55"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23" w:name="_Toc144074728"/>
      <w:r w:rsidRPr="00971397">
        <w:rPr>
          <w:rFonts w:asciiTheme="minorHAnsi" w:hAnsiTheme="minorHAnsi" w:cstheme="minorHAnsi"/>
        </w:rPr>
        <w:t>RA-5(4) Discoverable Information (H)</w:t>
      </w:r>
      <w:bookmarkEnd w:id="323"/>
    </w:p>
    <w:p w14:paraId="064C25E9" w14:textId="77777777" w:rsidR="00A77B3E" w:rsidRPr="00971397" w:rsidRDefault="00000000" w:rsidP="00971397">
      <w:pPr>
        <w:spacing w:after="320"/>
        <w:rPr>
          <w:rFonts w:cstheme="minorHAnsi"/>
        </w:rPr>
      </w:pPr>
      <w:r w:rsidRPr="00971397">
        <w:rPr>
          <w:rFonts w:cstheme="minorHAnsi"/>
        </w:rPr>
        <w:t>Determine information about the system that is discoverable and take [FedRAMP Assignment: notify appropriate service provider personnel and follow procedures for organization and service provider-defined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746E610" w14:textId="77777777">
        <w:tc>
          <w:tcPr>
            <w:tcW w:w="0" w:type="auto"/>
            <w:shd w:val="clear" w:color="auto" w:fill="CCECFC"/>
          </w:tcPr>
          <w:p w14:paraId="1B5F04C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RA-5(4) Control Summary Information</w:t>
            </w:r>
          </w:p>
        </w:tc>
      </w:tr>
      <w:tr w:rsidR="00C678CA" w:rsidRPr="00971397" w14:paraId="7B99504D" w14:textId="77777777">
        <w:tc>
          <w:tcPr>
            <w:tcW w:w="0" w:type="auto"/>
            <w:shd w:val="clear" w:color="auto" w:fill="FFFFFF"/>
          </w:tcPr>
          <w:p w14:paraId="65F4CE4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3A73990" w14:textId="77777777">
        <w:tc>
          <w:tcPr>
            <w:tcW w:w="0" w:type="auto"/>
            <w:shd w:val="clear" w:color="auto" w:fill="FFFFFF"/>
          </w:tcPr>
          <w:p w14:paraId="43AA9F1F" w14:textId="557CFC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RA-5(4):</w:t>
            </w:r>
          </w:p>
        </w:tc>
      </w:tr>
      <w:tr w:rsidR="00C678CA" w:rsidRPr="00971397" w14:paraId="0E139E4F" w14:textId="77777777">
        <w:tc>
          <w:tcPr>
            <w:tcW w:w="0" w:type="auto"/>
            <w:shd w:val="clear" w:color="auto" w:fill="FFFFFF"/>
          </w:tcPr>
          <w:p w14:paraId="4157FFD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7FF7DC0" w14:textId="36F7782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50890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F881EFE" w14:textId="374D83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79563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419D3DC" w14:textId="1F00387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46021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DE173BD" w14:textId="3124D6C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57273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D220B2E" w14:textId="66F2753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7832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59ED33E" w14:textId="77777777">
        <w:tc>
          <w:tcPr>
            <w:tcW w:w="0" w:type="auto"/>
            <w:shd w:val="clear" w:color="auto" w:fill="FFFFFF"/>
          </w:tcPr>
          <w:p w14:paraId="21ACF1D3"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02C5FD2E" w14:textId="33D31E1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05414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08E72CE" w14:textId="2C3CFD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07904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3D6F8F0" w14:textId="44B9AEC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76888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919178E" w14:textId="3319DE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91027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2A95981" w14:textId="02E7112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11071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5DBAF89" w14:textId="2A129EC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29362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7E9F668" w14:textId="75048824"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0474606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91AB4B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853F6EB" w14:textId="77777777">
        <w:tc>
          <w:tcPr>
            <w:tcW w:w="0" w:type="auto"/>
            <w:shd w:val="clear" w:color="auto" w:fill="CCECFC"/>
          </w:tcPr>
          <w:p w14:paraId="7094678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RA-5(4) What is the solution and how is it implemented?</w:t>
            </w:r>
          </w:p>
        </w:tc>
      </w:tr>
      <w:tr w:rsidR="00C678CA" w:rsidRPr="00971397" w14:paraId="276B8F0F" w14:textId="77777777">
        <w:tc>
          <w:tcPr>
            <w:tcW w:w="0" w:type="auto"/>
            <w:shd w:val="clear" w:color="auto" w:fill="FFFFFF"/>
          </w:tcPr>
          <w:p w14:paraId="18343F4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45C023F"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24" w:name="_Toc144074729"/>
      <w:r w:rsidRPr="00971397">
        <w:rPr>
          <w:rFonts w:asciiTheme="minorHAnsi" w:hAnsiTheme="minorHAnsi" w:cstheme="minorHAnsi"/>
        </w:rPr>
        <w:t>RA-5(5) Privileged Access (M)(H)</w:t>
      </w:r>
      <w:bookmarkEnd w:id="324"/>
    </w:p>
    <w:p w14:paraId="149F4DE1" w14:textId="63F9B72E" w:rsidR="00A77B3E" w:rsidRPr="00971397" w:rsidRDefault="00000000" w:rsidP="00971397">
      <w:pPr>
        <w:spacing w:after="320"/>
        <w:rPr>
          <w:rFonts w:cstheme="minorHAnsi"/>
        </w:rPr>
      </w:pPr>
      <w:r w:rsidRPr="00971397">
        <w:rPr>
          <w:rFonts w:cstheme="minorHAnsi"/>
        </w:rPr>
        <w:t>Implement privileged access authorization to [FedRAMP Assignment: all components that support authentication] for [FedRAMP Assignment: all scans].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E6467CB" w14:textId="77777777">
        <w:tc>
          <w:tcPr>
            <w:tcW w:w="0" w:type="auto"/>
            <w:shd w:val="clear" w:color="auto" w:fill="CCECFC"/>
          </w:tcPr>
          <w:p w14:paraId="3E7B61D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RA-5(5) Control Summary Information</w:t>
            </w:r>
          </w:p>
        </w:tc>
      </w:tr>
      <w:tr w:rsidR="00C678CA" w:rsidRPr="00971397" w14:paraId="38AC2230" w14:textId="77777777">
        <w:tc>
          <w:tcPr>
            <w:tcW w:w="0" w:type="auto"/>
            <w:shd w:val="clear" w:color="auto" w:fill="FFFFFF"/>
          </w:tcPr>
          <w:p w14:paraId="0CEE9A8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AC9C2EA" w14:textId="77777777">
        <w:tc>
          <w:tcPr>
            <w:tcW w:w="0" w:type="auto"/>
            <w:shd w:val="clear" w:color="auto" w:fill="FFFFFF"/>
          </w:tcPr>
          <w:p w14:paraId="3EA854C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RA-5(5)-1:</w:t>
            </w:r>
          </w:p>
        </w:tc>
      </w:tr>
      <w:tr w:rsidR="00C678CA" w:rsidRPr="00971397" w14:paraId="1686C162" w14:textId="77777777">
        <w:tc>
          <w:tcPr>
            <w:tcW w:w="0" w:type="auto"/>
            <w:shd w:val="clear" w:color="auto" w:fill="FFFFFF"/>
          </w:tcPr>
          <w:p w14:paraId="09477CA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RA-5(5)-2:</w:t>
            </w:r>
          </w:p>
        </w:tc>
      </w:tr>
      <w:tr w:rsidR="00C678CA" w:rsidRPr="00971397" w14:paraId="1AE19C7B" w14:textId="77777777">
        <w:tc>
          <w:tcPr>
            <w:tcW w:w="0" w:type="auto"/>
            <w:shd w:val="clear" w:color="auto" w:fill="FFFFFF"/>
          </w:tcPr>
          <w:p w14:paraId="4AB5797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F025C52" w14:textId="02F3C8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39991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89C7A34" w14:textId="7A56F4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59831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608CA25" w14:textId="3AC7777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76807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A3FE28E" w14:textId="637345D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97661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FE337D5" w14:textId="48DE843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4137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15A8DA9" w14:textId="77777777">
        <w:tc>
          <w:tcPr>
            <w:tcW w:w="0" w:type="auto"/>
            <w:shd w:val="clear" w:color="auto" w:fill="FFFFFF"/>
          </w:tcPr>
          <w:p w14:paraId="5C3CD3B4"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24928300" w14:textId="0FAAEC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16897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3B84BFA" w14:textId="2C1D8B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73783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0477967" w14:textId="334FA02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88717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1095E7B" w14:textId="4479A2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07690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F7A441D" w14:textId="1B3AC4F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37223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093E58C" w14:textId="6DB192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42778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4DA2F6E" w14:textId="5E1CA512"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7133961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9F9929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0BBDD20" w14:textId="77777777">
        <w:tc>
          <w:tcPr>
            <w:tcW w:w="0" w:type="auto"/>
            <w:shd w:val="clear" w:color="auto" w:fill="CCECFC"/>
          </w:tcPr>
          <w:p w14:paraId="367990F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RA-5(5) What is the solution and how is it implemented?</w:t>
            </w:r>
          </w:p>
        </w:tc>
      </w:tr>
      <w:tr w:rsidR="00C678CA" w:rsidRPr="00971397" w14:paraId="29D14468" w14:textId="77777777">
        <w:tc>
          <w:tcPr>
            <w:tcW w:w="0" w:type="auto"/>
            <w:shd w:val="clear" w:color="auto" w:fill="FFFFFF"/>
          </w:tcPr>
          <w:p w14:paraId="721EFCB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C3A1A7A"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25" w:name="_Toc144074730"/>
      <w:r w:rsidRPr="00971397">
        <w:rPr>
          <w:rFonts w:asciiTheme="minorHAnsi" w:hAnsiTheme="minorHAnsi" w:cstheme="minorHAnsi"/>
        </w:rPr>
        <w:t>RA-5(8) Review Historic Audit Logs (H)</w:t>
      </w:r>
      <w:bookmarkEnd w:id="325"/>
    </w:p>
    <w:p w14:paraId="4CD9710D" w14:textId="5851CC12" w:rsidR="00A77B3E" w:rsidRPr="00971397" w:rsidRDefault="00000000" w:rsidP="00EB1CBE">
      <w:pPr>
        <w:pStyle w:val="BodyText"/>
        <w:tabs>
          <w:tab w:val="left" w:pos="360"/>
          <w:tab w:val="left" w:pos="720"/>
          <w:tab w:val="left" w:pos="1440"/>
          <w:tab w:val="left" w:pos="2160"/>
        </w:tabs>
        <w:ind w:left="14" w:hanging="14"/>
        <w:rPr>
          <w:rFonts w:cstheme="minorHAnsi"/>
        </w:rPr>
      </w:pPr>
      <w:r w:rsidRPr="00971397">
        <w:rPr>
          <w:rFonts w:cstheme="minorHAnsi"/>
        </w:rPr>
        <w:t>Review historic audit logs to determine if a vulnerability identified in a [Assignment: organization-defined system] has been previously exploited within an [Assignment: organization-defined time period].</w:t>
      </w:r>
    </w:p>
    <w:p w14:paraId="162173B2" w14:textId="77777777" w:rsidR="00EB1CBE" w:rsidRPr="00971397" w:rsidRDefault="00000000" w:rsidP="00EB1CBE">
      <w:pPr>
        <w:pStyle w:val="BodyText"/>
        <w:tabs>
          <w:tab w:val="left" w:pos="360"/>
          <w:tab w:val="left" w:pos="720"/>
          <w:tab w:val="left" w:pos="1440"/>
          <w:tab w:val="left" w:pos="2160"/>
        </w:tabs>
        <w:ind w:left="14" w:hanging="14"/>
        <w:rPr>
          <w:rFonts w:cstheme="minorHAnsi"/>
          <w:b/>
        </w:rPr>
      </w:pPr>
      <w:r w:rsidRPr="00971397">
        <w:rPr>
          <w:rFonts w:cstheme="minorHAnsi"/>
          <w:b/>
        </w:rPr>
        <w:tab/>
      </w:r>
      <w:r w:rsidRPr="00971397">
        <w:rPr>
          <w:rFonts w:cstheme="minorHAnsi"/>
          <w:b/>
        </w:rPr>
        <w:tab/>
      </w:r>
      <w:r w:rsidRPr="00971397">
        <w:rPr>
          <w:rFonts w:cstheme="minorHAnsi"/>
          <w:b/>
        </w:rPr>
        <w:tab/>
        <w:t>RA-5(8) Additional FedRAMP Requirement:</w:t>
      </w:r>
    </w:p>
    <w:p w14:paraId="52D9B97D" w14:textId="129E8713" w:rsidR="00A77B3E" w:rsidRPr="00971397" w:rsidRDefault="00EB1CBE" w:rsidP="00971397">
      <w:pPr>
        <w:pStyle w:val="BodyText"/>
        <w:tabs>
          <w:tab w:val="left" w:pos="360"/>
          <w:tab w:val="left" w:pos="720"/>
          <w:tab w:val="left" w:pos="1440"/>
          <w:tab w:val="left" w:pos="2160"/>
        </w:tabs>
        <w:spacing w:after="320"/>
        <w:ind w:left="720" w:hanging="14"/>
        <w:rPr>
          <w:rFonts w:cstheme="minorHAnsi"/>
          <w:b/>
        </w:rPr>
      </w:pPr>
      <w:r w:rsidRPr="00971397">
        <w:rPr>
          <w:rFonts w:cstheme="minorHAnsi"/>
          <w:b/>
        </w:rPr>
        <w:tab/>
        <w:t>Requirement:</w:t>
      </w:r>
      <w:r w:rsidRPr="00971397">
        <w:rPr>
          <w:rFonts w:cstheme="minorHAnsi"/>
        </w:rPr>
        <w:t xml:space="preserve"> This enhancement is required for all high (or critical) vulnerability scan findings.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CBAC1D4" w14:textId="77777777">
        <w:tc>
          <w:tcPr>
            <w:tcW w:w="0" w:type="auto"/>
            <w:shd w:val="clear" w:color="auto" w:fill="CCECFC"/>
          </w:tcPr>
          <w:p w14:paraId="78291FE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RA-5(8) Control Summary Information</w:t>
            </w:r>
          </w:p>
        </w:tc>
      </w:tr>
      <w:tr w:rsidR="00C678CA" w:rsidRPr="00971397" w14:paraId="4B036F0E" w14:textId="77777777">
        <w:tc>
          <w:tcPr>
            <w:tcW w:w="0" w:type="auto"/>
            <w:shd w:val="clear" w:color="auto" w:fill="FFFFFF"/>
          </w:tcPr>
          <w:p w14:paraId="03AAD03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5DC3607" w14:textId="77777777">
        <w:tc>
          <w:tcPr>
            <w:tcW w:w="0" w:type="auto"/>
            <w:shd w:val="clear" w:color="auto" w:fill="FFFFFF"/>
          </w:tcPr>
          <w:p w14:paraId="5DC83D1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RA-5(8)-1:</w:t>
            </w:r>
          </w:p>
        </w:tc>
      </w:tr>
      <w:tr w:rsidR="00C678CA" w:rsidRPr="00971397" w14:paraId="5AE1C94D" w14:textId="77777777">
        <w:tc>
          <w:tcPr>
            <w:tcW w:w="0" w:type="auto"/>
            <w:shd w:val="clear" w:color="auto" w:fill="FFFFFF"/>
          </w:tcPr>
          <w:p w14:paraId="4C119DD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RA-5(8)-2:</w:t>
            </w:r>
          </w:p>
        </w:tc>
      </w:tr>
      <w:tr w:rsidR="00C678CA" w:rsidRPr="00971397" w14:paraId="4FA7619D" w14:textId="77777777">
        <w:tc>
          <w:tcPr>
            <w:tcW w:w="0" w:type="auto"/>
            <w:shd w:val="clear" w:color="auto" w:fill="FFFFFF"/>
          </w:tcPr>
          <w:p w14:paraId="22F47AA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811E675" w14:textId="4863C96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937452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1C2DA2B" w14:textId="54A267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10127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B3857EC" w14:textId="26E06FC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60171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B91CA56" w14:textId="5E99509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38703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30C084E" w14:textId="5024B04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75678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89E2775" w14:textId="77777777">
        <w:tc>
          <w:tcPr>
            <w:tcW w:w="0" w:type="auto"/>
            <w:shd w:val="clear" w:color="auto" w:fill="FFFFFF"/>
          </w:tcPr>
          <w:p w14:paraId="6358B699"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D62015E" w14:textId="00D3987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24816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3DB61AC" w14:textId="5D83FC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91851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23EB3E3" w14:textId="4744CA5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78967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A87F258" w14:textId="343D3D9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04863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C68DC81" w14:textId="6D28F9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97043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DE02618" w14:textId="451092E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41221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B22297A" w14:textId="64A3DABA"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0127354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65C69F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AE4294" w14:textId="77777777">
        <w:tc>
          <w:tcPr>
            <w:tcW w:w="0" w:type="auto"/>
            <w:shd w:val="clear" w:color="auto" w:fill="CCECFC"/>
          </w:tcPr>
          <w:p w14:paraId="225A77A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RA-5(8) What is the solution and how is it implemented?</w:t>
            </w:r>
          </w:p>
        </w:tc>
      </w:tr>
      <w:tr w:rsidR="00C678CA" w:rsidRPr="00971397" w14:paraId="6D350560" w14:textId="77777777">
        <w:tc>
          <w:tcPr>
            <w:tcW w:w="0" w:type="auto"/>
            <w:shd w:val="clear" w:color="auto" w:fill="FFFFFF"/>
          </w:tcPr>
          <w:p w14:paraId="4F3CDE9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61C13A3"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26" w:name="_Toc144074731"/>
      <w:r w:rsidRPr="00971397">
        <w:rPr>
          <w:rFonts w:asciiTheme="minorHAnsi" w:hAnsiTheme="minorHAnsi" w:cstheme="minorHAnsi"/>
        </w:rPr>
        <w:lastRenderedPageBreak/>
        <w:t>RA-5(11) Public Disclosure Program (L)(M)(H)</w:t>
      </w:r>
      <w:bookmarkEnd w:id="326"/>
    </w:p>
    <w:p w14:paraId="4E44D9A9" w14:textId="6C81A2CF" w:rsidR="00A77B3E" w:rsidRPr="00971397" w:rsidRDefault="00000000" w:rsidP="00971397">
      <w:pPr>
        <w:spacing w:after="320"/>
        <w:rPr>
          <w:rFonts w:cstheme="minorHAnsi"/>
        </w:rPr>
      </w:pPr>
      <w:r w:rsidRPr="00971397">
        <w:rPr>
          <w:rFonts w:cstheme="minorHAnsi"/>
        </w:rPr>
        <w:t>Establish a public reporting channel for receiving reports of vulnerabilities in organizational systems and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D995FC4" w14:textId="77777777">
        <w:tc>
          <w:tcPr>
            <w:tcW w:w="0" w:type="auto"/>
            <w:shd w:val="clear" w:color="auto" w:fill="CCECFC"/>
          </w:tcPr>
          <w:p w14:paraId="535B38A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RA-5(11) Control Summary Information</w:t>
            </w:r>
          </w:p>
        </w:tc>
      </w:tr>
      <w:tr w:rsidR="00C678CA" w:rsidRPr="00971397" w14:paraId="6CF8A3CD" w14:textId="77777777">
        <w:tc>
          <w:tcPr>
            <w:tcW w:w="0" w:type="auto"/>
            <w:shd w:val="clear" w:color="auto" w:fill="FFFFFF"/>
          </w:tcPr>
          <w:p w14:paraId="2FFBE12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7AAEED1" w14:textId="77777777">
        <w:tc>
          <w:tcPr>
            <w:tcW w:w="0" w:type="auto"/>
            <w:shd w:val="clear" w:color="auto" w:fill="FFFFFF"/>
          </w:tcPr>
          <w:p w14:paraId="19B0D02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F2D681E" w14:textId="6137E8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95434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C00107A" w14:textId="01C588D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36201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9850066" w14:textId="633D6E9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87123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E6D0811" w14:textId="3C8B113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72102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7DB6B29" w14:textId="19C633C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617427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00A55DD" w14:textId="77777777">
        <w:tc>
          <w:tcPr>
            <w:tcW w:w="0" w:type="auto"/>
            <w:shd w:val="clear" w:color="auto" w:fill="FFFFFF"/>
          </w:tcPr>
          <w:p w14:paraId="2398A97C"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2AAC08E" w14:textId="106C1F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06812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BA9DE80" w14:textId="63B9832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0587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EC9C951" w14:textId="36F9F9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32487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E3CE2B8" w14:textId="6C1902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96807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0D292D2" w14:textId="52D4555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47390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957644B" w14:textId="79A2FC4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62298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8AF8190" w14:textId="2909B4E5"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9016662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78CF65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DDCF85B" w14:textId="77777777">
        <w:tc>
          <w:tcPr>
            <w:tcW w:w="0" w:type="auto"/>
            <w:shd w:val="clear" w:color="auto" w:fill="CCECFC"/>
          </w:tcPr>
          <w:p w14:paraId="45D37FD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RA-5(11) What is the solution and how is it implemented?</w:t>
            </w:r>
          </w:p>
        </w:tc>
      </w:tr>
      <w:tr w:rsidR="00C678CA" w:rsidRPr="00971397" w14:paraId="42B58BBB" w14:textId="77777777">
        <w:tc>
          <w:tcPr>
            <w:tcW w:w="0" w:type="auto"/>
            <w:shd w:val="clear" w:color="auto" w:fill="FFFFFF"/>
          </w:tcPr>
          <w:p w14:paraId="0130A84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9BE6524"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27" w:name="_Toc144074732"/>
      <w:r w:rsidRPr="00971397">
        <w:rPr>
          <w:rFonts w:asciiTheme="minorHAnsi" w:hAnsiTheme="minorHAnsi" w:cstheme="minorHAnsi"/>
        </w:rPr>
        <w:lastRenderedPageBreak/>
        <w:t>RA-7 Risk Response (L)(M)(H)</w:t>
      </w:r>
      <w:bookmarkEnd w:id="327"/>
    </w:p>
    <w:p w14:paraId="668DAFF9" w14:textId="66B08F35" w:rsidR="00A77B3E" w:rsidRPr="00971397" w:rsidRDefault="00000000" w:rsidP="00971397">
      <w:pPr>
        <w:spacing w:after="320"/>
        <w:rPr>
          <w:rFonts w:cstheme="minorHAnsi"/>
        </w:rPr>
      </w:pPr>
      <w:r w:rsidRPr="00971397">
        <w:rPr>
          <w:rFonts w:cstheme="minorHAnsi"/>
        </w:rPr>
        <w:t>Respond to findings from security and privacy assessments, monitoring, and audits in accordance with organizational risk tolerance.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0E1C88F" w14:textId="77777777">
        <w:tc>
          <w:tcPr>
            <w:tcW w:w="0" w:type="auto"/>
            <w:shd w:val="clear" w:color="auto" w:fill="CCECFC"/>
          </w:tcPr>
          <w:p w14:paraId="64A4C9E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RA-7 Control Summary Information</w:t>
            </w:r>
          </w:p>
        </w:tc>
      </w:tr>
      <w:tr w:rsidR="00C678CA" w:rsidRPr="00971397" w14:paraId="4100F026" w14:textId="77777777">
        <w:tc>
          <w:tcPr>
            <w:tcW w:w="0" w:type="auto"/>
            <w:shd w:val="clear" w:color="auto" w:fill="FFFFFF"/>
          </w:tcPr>
          <w:p w14:paraId="10D7C72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A02CC3D" w14:textId="77777777">
        <w:tc>
          <w:tcPr>
            <w:tcW w:w="0" w:type="auto"/>
            <w:shd w:val="clear" w:color="auto" w:fill="FFFFFF"/>
          </w:tcPr>
          <w:p w14:paraId="5C09C3B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DA6ECA5" w14:textId="012D96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64668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7D15E9F" w14:textId="74DAF31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928329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627A3CD" w14:textId="1F2906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66175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9C39F21" w14:textId="1442AE8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70257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0BC7C8C" w14:textId="454806A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24924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42493A0" w14:textId="77777777">
        <w:tc>
          <w:tcPr>
            <w:tcW w:w="0" w:type="auto"/>
            <w:shd w:val="clear" w:color="auto" w:fill="FFFFFF"/>
          </w:tcPr>
          <w:p w14:paraId="5862480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D713457" w14:textId="08457F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65800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AF1CF9E" w14:textId="51ADC50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32550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9B683FC" w14:textId="4AC9B23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58755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9F26576" w14:textId="35BB4C3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3134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32B5715" w14:textId="21BCC6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88954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0B873BC" w14:textId="3F46447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54005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F3CA221" w14:textId="2501B209"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8565204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A40129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0D340BE" w14:textId="77777777">
        <w:tc>
          <w:tcPr>
            <w:tcW w:w="0" w:type="auto"/>
            <w:shd w:val="clear" w:color="auto" w:fill="CCECFC"/>
          </w:tcPr>
          <w:p w14:paraId="67158D1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RA-7 What is the solution and how is it implemented?</w:t>
            </w:r>
          </w:p>
        </w:tc>
      </w:tr>
      <w:tr w:rsidR="00C678CA" w:rsidRPr="00971397" w14:paraId="34385F76" w14:textId="77777777">
        <w:tc>
          <w:tcPr>
            <w:tcW w:w="0" w:type="auto"/>
            <w:shd w:val="clear" w:color="auto" w:fill="FFFFFF"/>
          </w:tcPr>
          <w:p w14:paraId="03677D2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1B31119"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28" w:name="_Toc144074733"/>
      <w:r w:rsidRPr="00971397">
        <w:rPr>
          <w:rFonts w:asciiTheme="minorHAnsi" w:hAnsiTheme="minorHAnsi" w:cstheme="minorHAnsi"/>
        </w:rPr>
        <w:lastRenderedPageBreak/>
        <w:t>RA-9 Criticality Analysis (M)(H)</w:t>
      </w:r>
      <w:bookmarkEnd w:id="328"/>
    </w:p>
    <w:p w14:paraId="7F7D2C8C" w14:textId="1E72E402" w:rsidR="00A77B3E" w:rsidRPr="00971397" w:rsidRDefault="00000000" w:rsidP="00971397">
      <w:pPr>
        <w:spacing w:after="320"/>
        <w:rPr>
          <w:rFonts w:cstheme="minorHAnsi"/>
        </w:rPr>
      </w:pPr>
      <w:r w:rsidRPr="00971397">
        <w:rPr>
          <w:rFonts w:cstheme="minorHAnsi"/>
        </w:rPr>
        <w:t>Identify critical system components and functions by performing a criticality analysis for [Assignment: organization-defined systems, system components, or system services] at [Assignment: organization-defined decision points in the system development life cycle].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85E9348" w14:textId="77777777">
        <w:tc>
          <w:tcPr>
            <w:tcW w:w="0" w:type="auto"/>
            <w:shd w:val="clear" w:color="auto" w:fill="CCECFC"/>
          </w:tcPr>
          <w:p w14:paraId="0022F6B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RA-9 Control Summary Information</w:t>
            </w:r>
          </w:p>
        </w:tc>
      </w:tr>
      <w:tr w:rsidR="00C678CA" w:rsidRPr="00971397" w14:paraId="561FE011" w14:textId="77777777">
        <w:tc>
          <w:tcPr>
            <w:tcW w:w="0" w:type="auto"/>
            <w:shd w:val="clear" w:color="auto" w:fill="FFFFFF"/>
          </w:tcPr>
          <w:p w14:paraId="3F4506B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01C3A09" w14:textId="77777777">
        <w:tc>
          <w:tcPr>
            <w:tcW w:w="0" w:type="auto"/>
            <w:shd w:val="clear" w:color="auto" w:fill="FFFFFF"/>
          </w:tcPr>
          <w:p w14:paraId="1FE3C57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RA-9-1:</w:t>
            </w:r>
          </w:p>
        </w:tc>
      </w:tr>
      <w:tr w:rsidR="00C678CA" w:rsidRPr="00971397" w14:paraId="36890843" w14:textId="77777777">
        <w:tc>
          <w:tcPr>
            <w:tcW w:w="0" w:type="auto"/>
            <w:shd w:val="clear" w:color="auto" w:fill="FFFFFF"/>
          </w:tcPr>
          <w:p w14:paraId="55EB14C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RA-9-2:</w:t>
            </w:r>
          </w:p>
        </w:tc>
      </w:tr>
      <w:tr w:rsidR="00C678CA" w:rsidRPr="00971397" w14:paraId="518DFD17" w14:textId="77777777">
        <w:tc>
          <w:tcPr>
            <w:tcW w:w="0" w:type="auto"/>
            <w:shd w:val="clear" w:color="auto" w:fill="FFFFFF"/>
          </w:tcPr>
          <w:p w14:paraId="420EBEC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AB94988" w14:textId="458355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466500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146C890" w14:textId="5188917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47621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3891434" w14:textId="1DE7B40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8456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CD8EB34" w14:textId="3AFF16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34252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8C3FB57" w14:textId="415D033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14623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A8AA5C1" w14:textId="77777777">
        <w:tc>
          <w:tcPr>
            <w:tcW w:w="0" w:type="auto"/>
            <w:shd w:val="clear" w:color="auto" w:fill="FFFFFF"/>
          </w:tcPr>
          <w:p w14:paraId="4F3335F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AA94F8A" w14:textId="302224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720791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C5D5E0A" w14:textId="4195AF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0552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4ED77AE" w14:textId="0330851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11898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5152415" w14:textId="29AA71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34243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715F33F" w14:textId="43A718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04377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021ABE0" w14:textId="127064C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28153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6CB911C" w14:textId="24EF6AD9"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9324593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405BAF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D49AC8D" w14:textId="77777777">
        <w:tc>
          <w:tcPr>
            <w:tcW w:w="0" w:type="auto"/>
            <w:shd w:val="clear" w:color="auto" w:fill="CCECFC"/>
          </w:tcPr>
          <w:p w14:paraId="1AE3B95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RA-9 What is the solution and how is it implemented?</w:t>
            </w:r>
          </w:p>
        </w:tc>
      </w:tr>
      <w:tr w:rsidR="00C678CA" w:rsidRPr="00971397" w14:paraId="440845D4" w14:textId="77777777">
        <w:tc>
          <w:tcPr>
            <w:tcW w:w="0" w:type="auto"/>
            <w:shd w:val="clear" w:color="auto" w:fill="FFFFFF"/>
          </w:tcPr>
          <w:p w14:paraId="7E6D595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C6BA1EC" w14:textId="77777777" w:rsidR="00A77B3E" w:rsidRPr="00971397"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329" w:name="_Toc144074734"/>
      <w:r w:rsidRPr="00971397">
        <w:rPr>
          <w:rFonts w:asciiTheme="minorHAnsi" w:hAnsiTheme="minorHAnsi" w:cstheme="minorHAnsi"/>
        </w:rPr>
        <w:t>System and Services Acquisition</w:t>
      </w:r>
      <w:bookmarkEnd w:id="329"/>
    </w:p>
    <w:p w14:paraId="182F8E4A"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330" w:name="_Toc144074735"/>
      <w:r w:rsidRPr="00971397">
        <w:rPr>
          <w:rFonts w:asciiTheme="minorHAnsi" w:hAnsiTheme="minorHAnsi" w:cstheme="minorHAnsi"/>
        </w:rPr>
        <w:t>SA-1 Policy and Procedures (L)(M)(H)</w:t>
      </w:r>
      <w:bookmarkEnd w:id="330"/>
    </w:p>
    <w:p w14:paraId="73725F2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05B97D2B" w14:textId="28BA7F24"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system and services acquisition policy that:</w:t>
      </w:r>
    </w:p>
    <w:p w14:paraId="38038302"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79C5B9E4"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31795BB0"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system and services acquisition policy and the associated system and services acquisition controls;</w:t>
      </w:r>
    </w:p>
    <w:p w14:paraId="17BF2C2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system and services acquisition policy and procedures; and</w:t>
      </w:r>
    </w:p>
    <w:p w14:paraId="1C0DBD5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system and services acquisition:</w:t>
      </w:r>
    </w:p>
    <w:p w14:paraId="562699E3" w14:textId="15668795"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488EA2F9" w14:textId="58789DE3"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532861C" w14:textId="77777777">
        <w:tc>
          <w:tcPr>
            <w:tcW w:w="0" w:type="auto"/>
            <w:shd w:val="clear" w:color="auto" w:fill="CCECFC"/>
          </w:tcPr>
          <w:p w14:paraId="230F18A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SA-1 Control Summary Information</w:t>
            </w:r>
          </w:p>
        </w:tc>
      </w:tr>
      <w:tr w:rsidR="00C678CA" w:rsidRPr="00971397" w14:paraId="5C8CE83C" w14:textId="77777777">
        <w:tc>
          <w:tcPr>
            <w:tcW w:w="0" w:type="auto"/>
            <w:shd w:val="clear" w:color="auto" w:fill="FFFFFF"/>
          </w:tcPr>
          <w:p w14:paraId="4E4F8AC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Responsible Role:</w:t>
            </w:r>
          </w:p>
        </w:tc>
      </w:tr>
      <w:tr w:rsidR="00C678CA" w:rsidRPr="00971397" w14:paraId="7DB9D5EA" w14:textId="77777777">
        <w:tc>
          <w:tcPr>
            <w:tcW w:w="0" w:type="auto"/>
            <w:shd w:val="clear" w:color="auto" w:fill="FFFFFF"/>
          </w:tcPr>
          <w:p w14:paraId="24B6391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SA-1(a):</w:t>
            </w:r>
          </w:p>
        </w:tc>
      </w:tr>
      <w:tr w:rsidR="00C678CA" w:rsidRPr="00971397" w14:paraId="6F26B6CC" w14:textId="77777777">
        <w:tc>
          <w:tcPr>
            <w:tcW w:w="0" w:type="auto"/>
            <w:shd w:val="clear" w:color="auto" w:fill="FFFFFF"/>
          </w:tcPr>
          <w:p w14:paraId="5D505DA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SA-1(a)(1):</w:t>
            </w:r>
          </w:p>
        </w:tc>
      </w:tr>
      <w:tr w:rsidR="00C678CA" w:rsidRPr="00971397" w14:paraId="131438FE" w14:textId="77777777">
        <w:tc>
          <w:tcPr>
            <w:tcW w:w="0" w:type="auto"/>
            <w:shd w:val="clear" w:color="auto" w:fill="FFFFFF"/>
          </w:tcPr>
          <w:p w14:paraId="3B3FA11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SA-1(b):</w:t>
            </w:r>
          </w:p>
        </w:tc>
      </w:tr>
      <w:tr w:rsidR="00C678CA" w:rsidRPr="00971397" w14:paraId="34969401" w14:textId="77777777">
        <w:tc>
          <w:tcPr>
            <w:tcW w:w="0" w:type="auto"/>
            <w:shd w:val="clear" w:color="auto" w:fill="FFFFFF"/>
          </w:tcPr>
          <w:p w14:paraId="09DB13E3" w14:textId="6B97D6B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SA-1(c)(1)-1:</w:t>
            </w:r>
          </w:p>
        </w:tc>
      </w:tr>
      <w:tr w:rsidR="00C678CA" w:rsidRPr="00971397" w14:paraId="3A15E10F" w14:textId="77777777">
        <w:tc>
          <w:tcPr>
            <w:tcW w:w="0" w:type="auto"/>
            <w:shd w:val="clear" w:color="auto" w:fill="FFFFFF"/>
          </w:tcPr>
          <w:p w14:paraId="0FB8A81C" w14:textId="3B155DE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SA-1(c)(1)-2:</w:t>
            </w:r>
          </w:p>
        </w:tc>
      </w:tr>
      <w:tr w:rsidR="00C678CA" w:rsidRPr="00971397" w14:paraId="50243494" w14:textId="77777777">
        <w:tc>
          <w:tcPr>
            <w:tcW w:w="0" w:type="auto"/>
            <w:shd w:val="clear" w:color="auto" w:fill="FFFFFF"/>
          </w:tcPr>
          <w:p w14:paraId="7467E0B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SA-1(c)(2)-1:</w:t>
            </w:r>
          </w:p>
        </w:tc>
      </w:tr>
      <w:tr w:rsidR="00C678CA" w:rsidRPr="00971397" w14:paraId="1D0EA71A" w14:textId="77777777">
        <w:tc>
          <w:tcPr>
            <w:tcW w:w="0" w:type="auto"/>
            <w:shd w:val="clear" w:color="auto" w:fill="FFFFFF"/>
          </w:tcPr>
          <w:p w14:paraId="1801EDD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SA-1(c)(2)-2:</w:t>
            </w:r>
          </w:p>
        </w:tc>
      </w:tr>
      <w:tr w:rsidR="00C678CA" w:rsidRPr="00971397" w14:paraId="2ED386C9" w14:textId="77777777">
        <w:tc>
          <w:tcPr>
            <w:tcW w:w="0" w:type="auto"/>
            <w:shd w:val="clear" w:color="auto" w:fill="FFFFFF"/>
          </w:tcPr>
          <w:p w14:paraId="562D614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25FA53B6" w14:textId="3DC174D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578965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F6A4250" w14:textId="2F34512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743868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A7EBEB1" w14:textId="224F765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204811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B667F04" w14:textId="01CB864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413575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62399E3" w14:textId="5F323C3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597053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4AAEFF7" w14:textId="77777777">
        <w:tc>
          <w:tcPr>
            <w:tcW w:w="0" w:type="auto"/>
            <w:shd w:val="clear" w:color="auto" w:fill="FFFFFF"/>
          </w:tcPr>
          <w:p w14:paraId="03E6A76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42B036B0" w14:textId="07EE691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549610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D2EE0D7" w14:textId="3668ECD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241130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A748F52" w14:textId="44D5D1E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064871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1CC4B2E5"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413CC1F" w14:textId="77777777">
        <w:tc>
          <w:tcPr>
            <w:tcW w:w="0" w:type="auto"/>
            <w:shd w:val="clear" w:color="auto" w:fill="CCECFC"/>
          </w:tcPr>
          <w:p w14:paraId="410FBEB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SA-1 What is the solution and how is it implemented?</w:t>
            </w:r>
          </w:p>
        </w:tc>
      </w:tr>
      <w:tr w:rsidR="00C678CA" w:rsidRPr="00971397" w14:paraId="18AD4856" w14:textId="77777777">
        <w:tc>
          <w:tcPr>
            <w:tcW w:w="0" w:type="auto"/>
            <w:shd w:val="clear" w:color="auto" w:fill="FFFFFF"/>
          </w:tcPr>
          <w:p w14:paraId="568A74B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45DC2B4B" w14:textId="77777777">
        <w:tc>
          <w:tcPr>
            <w:tcW w:w="0" w:type="auto"/>
            <w:shd w:val="clear" w:color="auto" w:fill="FFFFFF"/>
          </w:tcPr>
          <w:p w14:paraId="4ABCBE4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7EBAD3F9" w14:textId="77777777">
        <w:tc>
          <w:tcPr>
            <w:tcW w:w="0" w:type="auto"/>
            <w:shd w:val="clear" w:color="auto" w:fill="FFFFFF"/>
          </w:tcPr>
          <w:p w14:paraId="2A75A80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6062FEB3"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31" w:name="_Toc144074736"/>
      <w:r w:rsidRPr="00971397">
        <w:rPr>
          <w:rFonts w:asciiTheme="minorHAnsi" w:hAnsiTheme="minorHAnsi" w:cstheme="minorHAnsi"/>
        </w:rPr>
        <w:lastRenderedPageBreak/>
        <w:t>SA-2 Allocation of Resources (L)(M)(H)</w:t>
      </w:r>
      <w:bookmarkEnd w:id="331"/>
    </w:p>
    <w:p w14:paraId="50D213FC"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Determine the high-level information security and privacy requirements for the system or system service in mission and business process planning;</w:t>
      </w:r>
    </w:p>
    <w:p w14:paraId="26558729"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Determine, document, and allocate the resources required to protect the system or system service as part of the organizational capital planning and investment control process; and</w:t>
      </w:r>
    </w:p>
    <w:p w14:paraId="20E6C10A" w14:textId="19444256"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Establish a discrete line item for information security and privacy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CD1E432" w14:textId="77777777">
        <w:tc>
          <w:tcPr>
            <w:tcW w:w="0" w:type="auto"/>
            <w:shd w:val="clear" w:color="auto" w:fill="CCECFC"/>
          </w:tcPr>
          <w:p w14:paraId="4F88592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SA-2 Control Summary Information</w:t>
            </w:r>
          </w:p>
        </w:tc>
      </w:tr>
      <w:tr w:rsidR="00C678CA" w:rsidRPr="00971397" w14:paraId="489294AE" w14:textId="77777777">
        <w:tc>
          <w:tcPr>
            <w:tcW w:w="0" w:type="auto"/>
            <w:shd w:val="clear" w:color="auto" w:fill="FFFFFF"/>
          </w:tcPr>
          <w:p w14:paraId="5B2C2BA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B7BCC10" w14:textId="77777777">
        <w:tc>
          <w:tcPr>
            <w:tcW w:w="0" w:type="auto"/>
            <w:shd w:val="clear" w:color="auto" w:fill="FFFFFF"/>
          </w:tcPr>
          <w:p w14:paraId="3A5EC53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0C04E9B" w14:textId="4D43529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603140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C946DAB" w14:textId="1B51865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168867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5401F65" w14:textId="35E562E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784515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8016392" w14:textId="716F136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424819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855B7E0" w14:textId="47ADC09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149115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D9BBA6E" w14:textId="77777777">
        <w:tc>
          <w:tcPr>
            <w:tcW w:w="0" w:type="auto"/>
            <w:shd w:val="clear" w:color="auto" w:fill="FFFFFF"/>
          </w:tcPr>
          <w:p w14:paraId="57506AC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431D8D4B" w14:textId="79A80E5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240417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FC23BC7" w14:textId="45AF93F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87047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97C30B6" w14:textId="54D1471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2375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C6593C6" w14:textId="61D8682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311749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FE31515" w14:textId="31AD8DE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360106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5AC8DBD" w14:textId="60D7F27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37531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7C64D9A" w14:textId="0D4DBE1C"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12124314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A4BCB41"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9B74D7E" w14:textId="77777777">
        <w:tc>
          <w:tcPr>
            <w:tcW w:w="0" w:type="auto"/>
            <w:shd w:val="clear" w:color="auto" w:fill="CCECFC"/>
          </w:tcPr>
          <w:p w14:paraId="58C1466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SA-2 What is the solution and how is it implemented?</w:t>
            </w:r>
          </w:p>
        </w:tc>
      </w:tr>
      <w:tr w:rsidR="00C678CA" w:rsidRPr="00971397" w14:paraId="0D4F807A" w14:textId="77777777">
        <w:tc>
          <w:tcPr>
            <w:tcW w:w="0" w:type="auto"/>
            <w:shd w:val="clear" w:color="auto" w:fill="FFFFFF"/>
          </w:tcPr>
          <w:p w14:paraId="58248D5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532406B" w14:textId="77777777">
        <w:tc>
          <w:tcPr>
            <w:tcW w:w="0" w:type="auto"/>
            <w:shd w:val="clear" w:color="auto" w:fill="FFFFFF"/>
          </w:tcPr>
          <w:p w14:paraId="3E00867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5A5F8360" w14:textId="77777777">
        <w:tc>
          <w:tcPr>
            <w:tcW w:w="0" w:type="auto"/>
            <w:shd w:val="clear" w:color="auto" w:fill="FFFFFF"/>
          </w:tcPr>
          <w:p w14:paraId="63DE188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1D3FEAA5"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32" w:name="_Toc144074737"/>
      <w:r w:rsidRPr="00971397">
        <w:rPr>
          <w:rFonts w:asciiTheme="minorHAnsi" w:hAnsiTheme="minorHAnsi" w:cstheme="minorHAnsi"/>
        </w:rPr>
        <w:t>SA-3 System Development Life Cycle (L)(M)(H)</w:t>
      </w:r>
      <w:bookmarkEnd w:id="332"/>
    </w:p>
    <w:p w14:paraId="38197D94"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Acquire, develop, and manage the system using [Assignment: organization-defined system development life cycle] that incorporates information security and privacy considerations;</w:t>
      </w:r>
    </w:p>
    <w:p w14:paraId="44F3751A"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Define and document information security and privacy roles and responsibilities throughout the system development life cycle;</w:t>
      </w:r>
    </w:p>
    <w:p w14:paraId="4AE03438"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c.</w:t>
      </w:r>
      <w:r w:rsidRPr="00971397">
        <w:rPr>
          <w:rFonts w:cstheme="minorHAnsi"/>
        </w:rPr>
        <w:tab/>
        <w:t>Identify individuals having information security and privacy roles and responsibilities; and</w:t>
      </w:r>
    </w:p>
    <w:p w14:paraId="53F41461" w14:textId="60CC7A21"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Integrate the organizational information security and privacy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07B00A7" w14:textId="77777777">
        <w:tc>
          <w:tcPr>
            <w:tcW w:w="0" w:type="auto"/>
            <w:shd w:val="clear" w:color="auto" w:fill="CCECFC"/>
          </w:tcPr>
          <w:p w14:paraId="55BEB6E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SA-3 Control Summary Information</w:t>
            </w:r>
          </w:p>
        </w:tc>
      </w:tr>
      <w:tr w:rsidR="00C678CA" w:rsidRPr="00971397" w14:paraId="52D039C6" w14:textId="77777777">
        <w:tc>
          <w:tcPr>
            <w:tcW w:w="0" w:type="auto"/>
            <w:shd w:val="clear" w:color="auto" w:fill="FFFFFF"/>
          </w:tcPr>
          <w:p w14:paraId="59D4C68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17077C8" w14:textId="77777777">
        <w:tc>
          <w:tcPr>
            <w:tcW w:w="0" w:type="auto"/>
            <w:shd w:val="clear" w:color="auto" w:fill="FFFFFF"/>
          </w:tcPr>
          <w:p w14:paraId="194544E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SA-3(a):</w:t>
            </w:r>
          </w:p>
        </w:tc>
      </w:tr>
      <w:tr w:rsidR="00C678CA" w:rsidRPr="00971397" w14:paraId="5EA52106" w14:textId="77777777">
        <w:tc>
          <w:tcPr>
            <w:tcW w:w="0" w:type="auto"/>
            <w:shd w:val="clear" w:color="auto" w:fill="FFFFFF"/>
          </w:tcPr>
          <w:p w14:paraId="22AFF9C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40E94D2" w14:textId="0039497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563690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E701F58" w14:textId="66EE9E6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710489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E6F51C1" w14:textId="1628CEC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18108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FA02A56" w14:textId="5C1C8E9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24147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E84FB2F" w14:textId="4674949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18413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05DA500" w14:textId="77777777">
        <w:tc>
          <w:tcPr>
            <w:tcW w:w="0" w:type="auto"/>
            <w:shd w:val="clear" w:color="auto" w:fill="FFFFFF"/>
          </w:tcPr>
          <w:p w14:paraId="7FF0D30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54DD5477" w14:textId="566534D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32939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9FE42A7" w14:textId="16CECBC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101452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A4FF050" w14:textId="6F4400D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95605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7C2F944" w14:textId="1DD2762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381743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DE17520" w14:textId="2A637C6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047642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D573B25" w14:textId="6161669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171821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684D149" w14:textId="0B2F95A3" w:rsidR="00A77B3E" w:rsidRPr="00971397" w:rsidRDefault="00000000" w:rsidP="00EB1CBE">
            <w:pPr>
              <w:pStyle w:val="BodyText"/>
              <w:tabs>
                <w:tab w:val="left" w:pos="360"/>
                <w:tab w:val="left" w:pos="795"/>
                <w:tab w:val="left" w:pos="1440"/>
                <w:tab w:val="left" w:pos="2160"/>
              </w:tabs>
              <w:spacing w:line="20" w:lineRule="atLeast"/>
              <w:ind w:left="345" w:hanging="345"/>
              <w:rPr>
                <w:rFonts w:cstheme="minorHAnsi"/>
              </w:rPr>
            </w:pPr>
            <w:sdt>
              <w:sdtPr>
                <w:rPr>
                  <w:rFonts w:cstheme="minorHAnsi"/>
                </w:rPr>
                <w:id w:val="4786295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38FD5C8"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80CEEB8" w14:textId="77777777">
        <w:tc>
          <w:tcPr>
            <w:tcW w:w="0" w:type="auto"/>
            <w:shd w:val="clear" w:color="auto" w:fill="CCECFC"/>
          </w:tcPr>
          <w:p w14:paraId="300918E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SA-3 What is the solution and how is it implemented?</w:t>
            </w:r>
          </w:p>
        </w:tc>
      </w:tr>
      <w:tr w:rsidR="00C678CA" w:rsidRPr="00971397" w14:paraId="49703D19" w14:textId="77777777">
        <w:tc>
          <w:tcPr>
            <w:tcW w:w="0" w:type="auto"/>
            <w:shd w:val="clear" w:color="auto" w:fill="FFFFFF"/>
          </w:tcPr>
          <w:p w14:paraId="532EE76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1351DCA" w14:textId="77777777">
        <w:tc>
          <w:tcPr>
            <w:tcW w:w="0" w:type="auto"/>
            <w:shd w:val="clear" w:color="auto" w:fill="FFFFFF"/>
          </w:tcPr>
          <w:p w14:paraId="71E4CA6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215BAC12" w14:textId="77777777">
        <w:tc>
          <w:tcPr>
            <w:tcW w:w="0" w:type="auto"/>
            <w:shd w:val="clear" w:color="auto" w:fill="FFFFFF"/>
          </w:tcPr>
          <w:p w14:paraId="1DC4C8E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6DAB0F02" w14:textId="77777777">
        <w:tc>
          <w:tcPr>
            <w:tcW w:w="0" w:type="auto"/>
            <w:shd w:val="clear" w:color="auto" w:fill="FFFFFF"/>
          </w:tcPr>
          <w:p w14:paraId="54E4EED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566BB151"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33" w:name="_Toc144074738"/>
      <w:r w:rsidRPr="00971397">
        <w:rPr>
          <w:rFonts w:asciiTheme="minorHAnsi" w:hAnsiTheme="minorHAnsi" w:cstheme="minorHAnsi"/>
        </w:rPr>
        <w:t>SA-4 Acquisition Process (L)(M)(H)</w:t>
      </w:r>
      <w:bookmarkEnd w:id="333"/>
    </w:p>
    <w:p w14:paraId="2A6CBB4F" w14:textId="77777777" w:rsidR="00F2277A" w:rsidRPr="00971397" w:rsidRDefault="00F2277A" w:rsidP="00EB1CBE">
      <w:pPr>
        <w:pStyle w:val="BodyText"/>
        <w:tabs>
          <w:tab w:val="left" w:pos="360"/>
          <w:tab w:val="left" w:pos="720"/>
          <w:tab w:val="left" w:pos="1440"/>
          <w:tab w:val="left" w:pos="2160"/>
        </w:tabs>
        <w:ind w:left="20" w:hanging="20"/>
        <w:rPr>
          <w:rFonts w:cstheme="minorHAnsi"/>
        </w:rPr>
      </w:pPr>
      <w:bookmarkStart w:id="334" w:name="_Hlk137639617"/>
      <w:r w:rsidRPr="00971397">
        <w:rPr>
          <w:rFonts w:cstheme="minorHAnsi"/>
        </w:rPr>
        <w:t>Include the following requirements, descriptions, and criteria, explicitly or by reference, using [Selection (one-or-more): standardized contract language; [Assignment: organization-defined contract language]] in the acquisition contract for the system, system component, or system service:</w:t>
      </w:r>
    </w:p>
    <w:bookmarkEnd w:id="334"/>
    <w:p w14:paraId="16104C11"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Security and privacy functional requirements;</w:t>
      </w:r>
    </w:p>
    <w:p w14:paraId="0A42D3DD"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Strength of mechanism requirements;</w:t>
      </w:r>
    </w:p>
    <w:p w14:paraId="40C674C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Security and privacy assurance requirements;</w:t>
      </w:r>
    </w:p>
    <w:p w14:paraId="187B495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Controls needed to satisfy the security and privacy requirements.</w:t>
      </w:r>
    </w:p>
    <w:p w14:paraId="4CBA68C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e.</w:t>
      </w:r>
      <w:r w:rsidRPr="00971397">
        <w:rPr>
          <w:rFonts w:cstheme="minorHAnsi"/>
        </w:rPr>
        <w:tab/>
        <w:t>Security and privacy documentation requirements;</w:t>
      </w:r>
    </w:p>
    <w:p w14:paraId="265254A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f.</w:t>
      </w:r>
      <w:r w:rsidRPr="00971397">
        <w:rPr>
          <w:rFonts w:cstheme="minorHAnsi"/>
        </w:rPr>
        <w:tab/>
        <w:t>Requirements for protecting security and privacy documentation;</w:t>
      </w:r>
    </w:p>
    <w:p w14:paraId="3F86C45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g.</w:t>
      </w:r>
      <w:r w:rsidRPr="00971397">
        <w:rPr>
          <w:rFonts w:cstheme="minorHAnsi"/>
        </w:rPr>
        <w:tab/>
        <w:t>Description of the system development environment and environment in which the system is intended to operate;</w:t>
      </w:r>
    </w:p>
    <w:p w14:paraId="30271B7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h.</w:t>
      </w:r>
      <w:r w:rsidRPr="00971397">
        <w:rPr>
          <w:rFonts w:cstheme="minorHAnsi"/>
        </w:rPr>
        <w:tab/>
        <w:t>Allocation of responsibility or identification of parties responsible for information security, privacy, and supply chain risk management; and</w:t>
      </w:r>
    </w:p>
    <w:p w14:paraId="7BBD7579" w14:textId="27929DAF"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i.</w:t>
      </w:r>
      <w:r w:rsidRPr="00971397">
        <w:rPr>
          <w:rFonts w:cstheme="minorHAnsi"/>
        </w:rPr>
        <w:tab/>
        <w:t>Acceptance criteria.</w:t>
      </w:r>
    </w:p>
    <w:p w14:paraId="2E50ABC7"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SA-4 Additional FedRAMP Requirements and Guidance:</w:t>
      </w:r>
    </w:p>
    <w:p w14:paraId="4F72D051" w14:textId="77777777" w:rsidR="00A269B9"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The use of Common Criteria (ISO/IEC 15408) evaluated products is strongly preferred.</w:t>
      </w:r>
    </w:p>
    <w:p w14:paraId="67DABED7" w14:textId="318B3096" w:rsidR="00A77B3E" w:rsidRPr="00971397" w:rsidRDefault="00A269B9"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rPr>
        <w:t xml:space="preserve">See </w:t>
      </w:r>
      <w:hyperlink r:id="rId21" w:history="1">
        <w:r w:rsidR="008D6090" w:rsidRPr="00971397">
          <w:rPr>
            <w:rStyle w:val="Hyperlink"/>
            <w:rFonts w:cstheme="minorHAnsi"/>
          </w:rPr>
          <w:t>https://www.niap-ccevs.org/Product/index.cfm</w:t>
        </w:r>
      </w:hyperlink>
      <w:r w:rsidRPr="00971397">
        <w:rPr>
          <w:rFonts w:cstheme="minorHAnsi"/>
        </w:rPr>
        <w:t xml:space="preserve"> or </w:t>
      </w:r>
      <w:hyperlink r:id="rId22" w:history="1">
        <w:r w:rsidR="008D6090" w:rsidRPr="00971397">
          <w:rPr>
            <w:rStyle w:val="Hyperlink"/>
            <w:rFonts w:cstheme="minorHAnsi"/>
          </w:rPr>
          <w:t>https://www.commoncriteriaportal.org/products/</w:t>
        </w:r>
      </w:hyperlink>
      <w:r w:rsidRPr="00971397">
        <w:rPr>
          <w:rFonts w:cstheme="minorHAnsi"/>
        </w:rPr>
        <w:t>.</w:t>
      </w:r>
    </w:p>
    <w:p w14:paraId="7BD84E7F" w14:textId="3EB81B4A"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The service provider must comply with Federal Acquisition Regulation (FAR) Subpart 7.103, and Section 889 of the John S. McCain National Defense Authorization Act (NDAA) for Fiscal Year 2019 (Pub. L. 115-232), and FAR Subpart 4.21, which implements Section 889 (as well as any added updates related to FISMA to address security concerns in the system acquisitions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7E4DAF0" w14:textId="77777777">
        <w:tc>
          <w:tcPr>
            <w:tcW w:w="0" w:type="auto"/>
            <w:shd w:val="clear" w:color="auto" w:fill="CCECFC"/>
          </w:tcPr>
          <w:p w14:paraId="3448620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SA-4 Control Summary Information</w:t>
            </w:r>
          </w:p>
        </w:tc>
      </w:tr>
      <w:tr w:rsidR="00C678CA" w:rsidRPr="00971397" w14:paraId="5C9B653C" w14:textId="77777777">
        <w:tc>
          <w:tcPr>
            <w:tcW w:w="0" w:type="auto"/>
            <w:shd w:val="clear" w:color="auto" w:fill="FFFFFF"/>
          </w:tcPr>
          <w:p w14:paraId="01B01ED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B5814F6" w14:textId="77777777">
        <w:tc>
          <w:tcPr>
            <w:tcW w:w="0" w:type="auto"/>
            <w:shd w:val="clear" w:color="auto" w:fill="FFFFFF"/>
          </w:tcPr>
          <w:p w14:paraId="50878DC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SA-4:</w:t>
            </w:r>
          </w:p>
        </w:tc>
      </w:tr>
      <w:tr w:rsidR="00C678CA" w:rsidRPr="00971397" w14:paraId="1019A4CF" w14:textId="77777777">
        <w:tc>
          <w:tcPr>
            <w:tcW w:w="0" w:type="auto"/>
            <w:shd w:val="clear" w:color="auto" w:fill="FFFFFF"/>
          </w:tcPr>
          <w:p w14:paraId="7D292E9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FEDD949" w14:textId="7CB3BDC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07456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2B58B6D" w14:textId="1EB9650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984306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9B2C07F" w14:textId="5AB64FE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60826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98F9130" w14:textId="1AD0214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290682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3C1E277" w14:textId="0AABF08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36991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8683CC7" w14:textId="77777777">
        <w:tc>
          <w:tcPr>
            <w:tcW w:w="0" w:type="auto"/>
            <w:shd w:val="clear" w:color="auto" w:fill="FFFFFF"/>
          </w:tcPr>
          <w:p w14:paraId="42D447C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64D382EC" w14:textId="556C18D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871699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15296D1" w14:textId="6DCE9E0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126707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87085CC" w14:textId="4732570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34148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FC9D3F4" w14:textId="5CEF31E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904326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CD50065" w14:textId="3842E5B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974624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27D0AD8" w14:textId="2F5D9AF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789927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215C661" w14:textId="0DF1FE4A"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11569006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1F040F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5418A0B" w14:textId="77777777">
        <w:tc>
          <w:tcPr>
            <w:tcW w:w="0" w:type="auto"/>
            <w:shd w:val="clear" w:color="auto" w:fill="CCECFC"/>
          </w:tcPr>
          <w:p w14:paraId="18F9E13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SA-4 What is the solution and how is it implemented?</w:t>
            </w:r>
          </w:p>
        </w:tc>
      </w:tr>
      <w:tr w:rsidR="00C678CA" w:rsidRPr="00971397" w14:paraId="03EED1C3" w14:textId="77777777">
        <w:tc>
          <w:tcPr>
            <w:tcW w:w="0" w:type="auto"/>
            <w:shd w:val="clear" w:color="auto" w:fill="FFFFFF"/>
          </w:tcPr>
          <w:p w14:paraId="044FC96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05ACA6D0" w14:textId="77777777">
        <w:tc>
          <w:tcPr>
            <w:tcW w:w="0" w:type="auto"/>
            <w:shd w:val="clear" w:color="auto" w:fill="FFFFFF"/>
          </w:tcPr>
          <w:p w14:paraId="7BF1C8A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4143352B" w14:textId="77777777">
        <w:tc>
          <w:tcPr>
            <w:tcW w:w="0" w:type="auto"/>
            <w:shd w:val="clear" w:color="auto" w:fill="FFFFFF"/>
          </w:tcPr>
          <w:p w14:paraId="4B8826B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35399BC4" w14:textId="77777777">
        <w:tc>
          <w:tcPr>
            <w:tcW w:w="0" w:type="auto"/>
            <w:shd w:val="clear" w:color="auto" w:fill="FFFFFF"/>
          </w:tcPr>
          <w:p w14:paraId="4A5B8CE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30BF0B1F" w14:textId="77777777">
        <w:tc>
          <w:tcPr>
            <w:tcW w:w="0" w:type="auto"/>
            <w:shd w:val="clear" w:color="auto" w:fill="FFFFFF"/>
          </w:tcPr>
          <w:p w14:paraId="7E196ED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0FE2F76E" w14:textId="77777777">
        <w:tc>
          <w:tcPr>
            <w:tcW w:w="0" w:type="auto"/>
            <w:shd w:val="clear" w:color="auto" w:fill="FFFFFF"/>
          </w:tcPr>
          <w:p w14:paraId="2C1A816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r w:rsidR="00C678CA" w:rsidRPr="00971397" w14:paraId="1DC1CB08" w14:textId="77777777">
        <w:tc>
          <w:tcPr>
            <w:tcW w:w="0" w:type="auto"/>
            <w:shd w:val="clear" w:color="auto" w:fill="FFFFFF"/>
          </w:tcPr>
          <w:p w14:paraId="113AF47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g:</w:t>
            </w:r>
          </w:p>
        </w:tc>
      </w:tr>
      <w:tr w:rsidR="00C678CA" w:rsidRPr="00971397" w14:paraId="67BD4AF5" w14:textId="77777777">
        <w:tc>
          <w:tcPr>
            <w:tcW w:w="0" w:type="auto"/>
            <w:shd w:val="clear" w:color="auto" w:fill="FFFFFF"/>
          </w:tcPr>
          <w:p w14:paraId="2E96BC2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h:</w:t>
            </w:r>
          </w:p>
        </w:tc>
      </w:tr>
      <w:tr w:rsidR="00C678CA" w:rsidRPr="00971397" w14:paraId="42B84428" w14:textId="77777777">
        <w:tc>
          <w:tcPr>
            <w:tcW w:w="0" w:type="auto"/>
            <w:shd w:val="clear" w:color="auto" w:fill="FFFFFF"/>
          </w:tcPr>
          <w:p w14:paraId="63F17F9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i:</w:t>
            </w:r>
          </w:p>
        </w:tc>
      </w:tr>
    </w:tbl>
    <w:p w14:paraId="321B81E2"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35" w:name="_Toc144074739"/>
      <w:r w:rsidRPr="00971397">
        <w:rPr>
          <w:rFonts w:asciiTheme="minorHAnsi" w:hAnsiTheme="minorHAnsi" w:cstheme="minorHAnsi"/>
        </w:rPr>
        <w:t>SA-4(1) Functional Properties of Controls (M)(H)</w:t>
      </w:r>
      <w:bookmarkEnd w:id="335"/>
    </w:p>
    <w:p w14:paraId="2EF25512" w14:textId="37FBC21F" w:rsidR="00A77B3E" w:rsidRPr="00971397" w:rsidRDefault="00000000" w:rsidP="00971397">
      <w:pPr>
        <w:spacing w:after="320"/>
        <w:rPr>
          <w:rFonts w:cstheme="minorHAnsi"/>
        </w:rPr>
      </w:pPr>
      <w:r w:rsidRPr="00971397">
        <w:rPr>
          <w:rFonts w:cstheme="minorHAnsi"/>
        </w:rPr>
        <w:t>Require the developer of the system, system component, or system service to provide a description of the functional properties of the controls to be implemented.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B98160D" w14:textId="77777777">
        <w:tc>
          <w:tcPr>
            <w:tcW w:w="0" w:type="auto"/>
            <w:shd w:val="clear" w:color="auto" w:fill="CCECFC"/>
          </w:tcPr>
          <w:p w14:paraId="21B6599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SA-4(1) Control Summary Information</w:t>
            </w:r>
          </w:p>
        </w:tc>
      </w:tr>
      <w:tr w:rsidR="00C678CA" w:rsidRPr="00971397" w14:paraId="5071710A" w14:textId="77777777">
        <w:tc>
          <w:tcPr>
            <w:tcW w:w="0" w:type="auto"/>
            <w:shd w:val="clear" w:color="auto" w:fill="FFFFFF"/>
          </w:tcPr>
          <w:p w14:paraId="4492D7E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0FD1E01" w14:textId="77777777">
        <w:tc>
          <w:tcPr>
            <w:tcW w:w="0" w:type="auto"/>
            <w:shd w:val="clear" w:color="auto" w:fill="FFFFFF"/>
          </w:tcPr>
          <w:p w14:paraId="2B0A685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951DE65" w14:textId="132FD2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35663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4CDAE24" w14:textId="634F77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83492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19E9908" w14:textId="24DAD6D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05796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C61AEB4" w14:textId="67C4971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96703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A7837AF" w14:textId="1D93C88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99781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D9F8793" w14:textId="77777777">
        <w:tc>
          <w:tcPr>
            <w:tcW w:w="0" w:type="auto"/>
            <w:shd w:val="clear" w:color="auto" w:fill="FFFFFF"/>
          </w:tcPr>
          <w:p w14:paraId="0974AF49"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C75295C" w14:textId="0D0386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21856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5C0895A" w14:textId="342063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28167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661F21A" w14:textId="33078D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87959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6918FF5" w14:textId="0FAE40A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84543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94C92E7" w14:textId="45D141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66543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9AC8D25" w14:textId="14E7721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34705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BAFAD7E" w14:textId="16A93D76"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3949386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C20F33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1EE4762" w14:textId="77777777">
        <w:tc>
          <w:tcPr>
            <w:tcW w:w="0" w:type="auto"/>
            <w:shd w:val="clear" w:color="auto" w:fill="CCECFC"/>
          </w:tcPr>
          <w:p w14:paraId="071F2C2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SA-4(1) What is the solution and how is it implemented?</w:t>
            </w:r>
          </w:p>
        </w:tc>
      </w:tr>
      <w:tr w:rsidR="00C678CA" w:rsidRPr="00971397" w14:paraId="45705CA2" w14:textId="77777777">
        <w:tc>
          <w:tcPr>
            <w:tcW w:w="0" w:type="auto"/>
            <w:shd w:val="clear" w:color="auto" w:fill="FFFFFF"/>
          </w:tcPr>
          <w:p w14:paraId="3D356BA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29E80B5"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36" w:name="_Toc144074740"/>
      <w:r w:rsidRPr="00971397">
        <w:rPr>
          <w:rFonts w:asciiTheme="minorHAnsi" w:hAnsiTheme="minorHAnsi" w:cstheme="minorHAnsi"/>
        </w:rPr>
        <w:t>SA-4(2) Design and Implementation Information for Controls (M)(H)</w:t>
      </w:r>
      <w:bookmarkEnd w:id="336"/>
    </w:p>
    <w:p w14:paraId="7361399D" w14:textId="5052E9BD" w:rsidR="00A77B3E" w:rsidRPr="00971397" w:rsidRDefault="00000000" w:rsidP="00971397">
      <w:pPr>
        <w:spacing w:after="320"/>
        <w:rPr>
          <w:rFonts w:cstheme="minorHAnsi"/>
        </w:rPr>
      </w:pPr>
      <w:r w:rsidRPr="00971397">
        <w:rPr>
          <w:rFonts w:cstheme="minorHAnsi"/>
        </w:rPr>
        <w:t xml:space="preserve">Require the developer of the system, system component, or system service to provide design and implementation information for the controls that includes: [FedRAMP Assignment: at a minimum to include security-relevant external system interfaces; high-level design; low-level </w:t>
      </w:r>
      <w:r w:rsidRPr="00971397">
        <w:rPr>
          <w:rFonts w:cstheme="minorHAnsi"/>
        </w:rPr>
        <w:lastRenderedPageBreak/>
        <w:t>design; source code or network and data flow diagram; organization-defined design/implementation information] at [Assignment: organization-defined level of detail].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94E3C37" w14:textId="77777777">
        <w:tc>
          <w:tcPr>
            <w:tcW w:w="0" w:type="auto"/>
            <w:shd w:val="clear" w:color="auto" w:fill="CCECFC"/>
          </w:tcPr>
          <w:p w14:paraId="73EC3F8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SA-4(2) Control Summary Information</w:t>
            </w:r>
          </w:p>
        </w:tc>
      </w:tr>
      <w:tr w:rsidR="00C678CA" w:rsidRPr="00971397" w14:paraId="2A88237A" w14:textId="77777777">
        <w:tc>
          <w:tcPr>
            <w:tcW w:w="0" w:type="auto"/>
            <w:shd w:val="clear" w:color="auto" w:fill="FFFFFF"/>
          </w:tcPr>
          <w:p w14:paraId="5968F4E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5432CEF" w14:textId="77777777">
        <w:tc>
          <w:tcPr>
            <w:tcW w:w="0" w:type="auto"/>
            <w:shd w:val="clear" w:color="auto" w:fill="FFFFFF"/>
          </w:tcPr>
          <w:p w14:paraId="43C5C5D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SA-4(2)-1:</w:t>
            </w:r>
          </w:p>
        </w:tc>
      </w:tr>
      <w:tr w:rsidR="00C678CA" w:rsidRPr="00971397" w14:paraId="5094AD16" w14:textId="77777777">
        <w:tc>
          <w:tcPr>
            <w:tcW w:w="0" w:type="auto"/>
            <w:shd w:val="clear" w:color="auto" w:fill="FFFFFF"/>
          </w:tcPr>
          <w:p w14:paraId="4D1F9B4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SA-4(2)-2:</w:t>
            </w:r>
          </w:p>
        </w:tc>
      </w:tr>
      <w:tr w:rsidR="00C678CA" w:rsidRPr="00971397" w14:paraId="25192E09" w14:textId="77777777">
        <w:tc>
          <w:tcPr>
            <w:tcW w:w="0" w:type="auto"/>
            <w:shd w:val="clear" w:color="auto" w:fill="FFFFFF"/>
          </w:tcPr>
          <w:p w14:paraId="72C10AF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2CEAE19" w14:textId="4C11935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59886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DF9E565" w14:textId="5BAAB2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97276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6E25EAE" w14:textId="788F4D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29543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5573750" w14:textId="5DF965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16171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DF1ECE0" w14:textId="6EFBD68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63796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16DD1CB" w14:textId="77777777">
        <w:tc>
          <w:tcPr>
            <w:tcW w:w="0" w:type="auto"/>
            <w:shd w:val="clear" w:color="auto" w:fill="FFFFFF"/>
          </w:tcPr>
          <w:p w14:paraId="5207CEE2"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098961C" w14:textId="30B0C48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08821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8C37A20" w14:textId="71471FC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50935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E31022F" w14:textId="0F98EA7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65902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92D6F6A" w14:textId="642C7A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3833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F17DAAC" w14:textId="4E04F5D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30514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12CD5EC" w14:textId="5DEE5D2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14761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017859D" w14:textId="38FDF09B"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5242245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D16390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72C953F" w14:textId="77777777">
        <w:tc>
          <w:tcPr>
            <w:tcW w:w="0" w:type="auto"/>
            <w:shd w:val="clear" w:color="auto" w:fill="CCECFC"/>
          </w:tcPr>
          <w:p w14:paraId="5896AB0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SA-4(2) What is the solution and how is it implemented?</w:t>
            </w:r>
          </w:p>
        </w:tc>
      </w:tr>
      <w:tr w:rsidR="00C678CA" w:rsidRPr="00971397" w14:paraId="15964EE5" w14:textId="77777777">
        <w:tc>
          <w:tcPr>
            <w:tcW w:w="0" w:type="auto"/>
            <w:shd w:val="clear" w:color="auto" w:fill="FFFFFF"/>
          </w:tcPr>
          <w:p w14:paraId="746659F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25D6BE7"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337" w:name="_Toc144074741"/>
      <w:r w:rsidRPr="00971397">
        <w:rPr>
          <w:rFonts w:asciiTheme="minorHAnsi" w:hAnsiTheme="minorHAnsi" w:cstheme="minorHAnsi"/>
        </w:rPr>
        <w:lastRenderedPageBreak/>
        <w:t>SA-4(5) System, Component, and Service Configurations (H)</w:t>
      </w:r>
      <w:bookmarkEnd w:id="337"/>
    </w:p>
    <w:p w14:paraId="1501460D"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Require the developer of the system, system component, or system service to:</w:t>
      </w:r>
    </w:p>
    <w:p w14:paraId="6CE91EFC" w14:textId="789F5DFD"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Deliver the system, component, or service with [FedRAMP Assignment: The service provider shall use the DoD STIGs to establish configuration settings; Center for Internet Security up to Level 2 (CIS Level 2) guidelines shall be used if STIGs are not available; Custom baselines shall be used if CIS is not available.] implemented; and</w:t>
      </w:r>
    </w:p>
    <w:p w14:paraId="0567A053" w14:textId="5731571F"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Use the configurations as the default for any subsequent system, component, or service reinstallation or upgrade.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9C15F3A" w14:textId="77777777">
        <w:tc>
          <w:tcPr>
            <w:tcW w:w="0" w:type="auto"/>
            <w:shd w:val="clear" w:color="auto" w:fill="CCECFC"/>
          </w:tcPr>
          <w:p w14:paraId="50A44A4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SA-4(5) Control Summary Information</w:t>
            </w:r>
          </w:p>
        </w:tc>
      </w:tr>
      <w:tr w:rsidR="00C678CA" w:rsidRPr="00971397" w14:paraId="32AEC739" w14:textId="77777777">
        <w:tc>
          <w:tcPr>
            <w:tcW w:w="0" w:type="auto"/>
            <w:shd w:val="clear" w:color="auto" w:fill="FFFFFF"/>
          </w:tcPr>
          <w:p w14:paraId="1A6F161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67BFAF40" w14:textId="77777777">
        <w:tc>
          <w:tcPr>
            <w:tcW w:w="0" w:type="auto"/>
            <w:shd w:val="clear" w:color="auto" w:fill="FFFFFF"/>
          </w:tcPr>
          <w:p w14:paraId="761D93E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SA-4(5)(a):</w:t>
            </w:r>
          </w:p>
        </w:tc>
      </w:tr>
      <w:tr w:rsidR="00C678CA" w:rsidRPr="00971397" w14:paraId="1BADD03B" w14:textId="77777777">
        <w:tc>
          <w:tcPr>
            <w:tcW w:w="0" w:type="auto"/>
            <w:shd w:val="clear" w:color="auto" w:fill="FFFFFF"/>
          </w:tcPr>
          <w:p w14:paraId="3FB31C3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554E4E62" w14:textId="482F92A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76757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821EEBA" w14:textId="1A3F776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289605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8D02958" w14:textId="7BD64BC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181380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4CECB4B" w14:textId="2E38215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832316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C59CA2B" w14:textId="0A6BCCB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326373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F6004D7" w14:textId="77777777">
        <w:tc>
          <w:tcPr>
            <w:tcW w:w="0" w:type="auto"/>
            <w:shd w:val="clear" w:color="auto" w:fill="FFFFFF"/>
          </w:tcPr>
          <w:p w14:paraId="761A1D9B" w14:textId="77777777" w:rsidR="00A77B3E" w:rsidRPr="00971397" w:rsidRDefault="00000000" w:rsidP="002E062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62EEA9A9" w14:textId="7E78D15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127874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8EF9707" w14:textId="6BEBC36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005100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A81D132" w14:textId="49D72D2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098346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1432324" w14:textId="128B141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705648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7A7C37F" w14:textId="4730F48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340988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A038115" w14:textId="297E1A5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67449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37BCC7A" w14:textId="19D44D35"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9977757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1A67F80"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05DCF4A" w14:textId="77777777">
        <w:tc>
          <w:tcPr>
            <w:tcW w:w="0" w:type="auto"/>
            <w:shd w:val="clear" w:color="auto" w:fill="CCECFC"/>
          </w:tcPr>
          <w:p w14:paraId="4B7631B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SA-4(5) What is the solution and how is it implemented?</w:t>
            </w:r>
          </w:p>
        </w:tc>
      </w:tr>
      <w:tr w:rsidR="00C678CA" w:rsidRPr="00971397" w14:paraId="17AF0F78" w14:textId="77777777">
        <w:tc>
          <w:tcPr>
            <w:tcW w:w="0" w:type="auto"/>
            <w:shd w:val="clear" w:color="auto" w:fill="FFFFFF"/>
          </w:tcPr>
          <w:p w14:paraId="3905342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0C024F36" w14:textId="77777777">
        <w:tc>
          <w:tcPr>
            <w:tcW w:w="0" w:type="auto"/>
            <w:shd w:val="clear" w:color="auto" w:fill="FFFFFF"/>
          </w:tcPr>
          <w:p w14:paraId="31F12AC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4FA59253"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338" w:name="_Toc144074742"/>
      <w:r w:rsidRPr="00971397">
        <w:rPr>
          <w:rFonts w:asciiTheme="minorHAnsi" w:hAnsiTheme="minorHAnsi" w:cstheme="minorHAnsi"/>
        </w:rPr>
        <w:t>SA-4(9) Functions, Ports, Protocols, and Services in Use (M)(H)</w:t>
      </w:r>
      <w:bookmarkEnd w:id="338"/>
    </w:p>
    <w:p w14:paraId="6707F432" w14:textId="645351E7" w:rsidR="00A77B3E" w:rsidRPr="00971397" w:rsidRDefault="00000000" w:rsidP="00971397">
      <w:pPr>
        <w:spacing w:after="320"/>
        <w:rPr>
          <w:rFonts w:cstheme="minorHAnsi"/>
        </w:rPr>
      </w:pPr>
      <w:r w:rsidRPr="00971397">
        <w:rPr>
          <w:rFonts w:cstheme="minorHAnsi"/>
        </w:rPr>
        <w:t>Require the developer of the system, system component, or system service to identify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A55E1F6" w14:textId="77777777">
        <w:tc>
          <w:tcPr>
            <w:tcW w:w="0" w:type="auto"/>
            <w:shd w:val="clear" w:color="auto" w:fill="CCECFC"/>
          </w:tcPr>
          <w:p w14:paraId="48CF0DE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SA-4(9) Control Summary Information</w:t>
            </w:r>
          </w:p>
        </w:tc>
      </w:tr>
      <w:tr w:rsidR="00C678CA" w:rsidRPr="00971397" w14:paraId="02F54E9E" w14:textId="77777777">
        <w:tc>
          <w:tcPr>
            <w:tcW w:w="0" w:type="auto"/>
            <w:shd w:val="clear" w:color="auto" w:fill="FFFFFF"/>
          </w:tcPr>
          <w:p w14:paraId="5BCA824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7D1A454" w14:textId="77777777">
        <w:tc>
          <w:tcPr>
            <w:tcW w:w="0" w:type="auto"/>
            <w:shd w:val="clear" w:color="auto" w:fill="FFFFFF"/>
          </w:tcPr>
          <w:p w14:paraId="17D5AEE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BA4CEC1" w14:textId="14E19B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69675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C9CC157" w14:textId="7C3659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85337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4B210EE" w14:textId="6F9A62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08622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E404AB5" w14:textId="66C259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20798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37EF032" w14:textId="79A41A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9724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10C4F11" w14:textId="77777777">
        <w:tc>
          <w:tcPr>
            <w:tcW w:w="0" w:type="auto"/>
            <w:shd w:val="clear" w:color="auto" w:fill="FFFFFF"/>
          </w:tcPr>
          <w:p w14:paraId="6099EF26"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C786D55" w14:textId="5B8B1E2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11972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3071845" w14:textId="2BFA065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41696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23ABFFF" w14:textId="2777DF1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69307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2E46491" w14:textId="7DB8ABA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35117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EF2F1BA" w14:textId="59CCFFB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16186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93071B7" w14:textId="01E7A7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994109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2877124" w14:textId="79BDA9C7"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6184150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042029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7F077B6" w14:textId="77777777">
        <w:tc>
          <w:tcPr>
            <w:tcW w:w="0" w:type="auto"/>
            <w:shd w:val="clear" w:color="auto" w:fill="CCECFC"/>
          </w:tcPr>
          <w:p w14:paraId="3F6B06C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SA-4(9) What is the solution and how is it implemented?</w:t>
            </w:r>
          </w:p>
        </w:tc>
      </w:tr>
      <w:tr w:rsidR="00C678CA" w:rsidRPr="00971397" w14:paraId="72FFCBA2" w14:textId="77777777">
        <w:tc>
          <w:tcPr>
            <w:tcW w:w="0" w:type="auto"/>
            <w:shd w:val="clear" w:color="auto" w:fill="FFFFFF"/>
          </w:tcPr>
          <w:p w14:paraId="2F2D2C0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A33E8AE"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39" w:name="_Toc144074743"/>
      <w:r w:rsidRPr="00971397">
        <w:rPr>
          <w:rFonts w:asciiTheme="minorHAnsi" w:hAnsiTheme="minorHAnsi" w:cstheme="minorHAnsi"/>
        </w:rPr>
        <w:t>SA-4(10) Use of Approved PIV Products (L)(M)(H)</w:t>
      </w:r>
      <w:bookmarkEnd w:id="339"/>
    </w:p>
    <w:p w14:paraId="44E1E448" w14:textId="60D636EA" w:rsidR="00A77B3E" w:rsidRPr="00971397" w:rsidRDefault="00000000" w:rsidP="00971397">
      <w:pPr>
        <w:spacing w:after="320"/>
        <w:rPr>
          <w:rFonts w:cstheme="minorHAnsi"/>
        </w:rPr>
      </w:pPr>
      <w:r w:rsidRPr="00971397">
        <w:rPr>
          <w:rFonts w:cstheme="minorHAnsi"/>
        </w:rPr>
        <w:t>Employ only information technology products on the FIPS 201-approved products list for Personal Identity Verification (PIV) capability implemented within organizational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9891BE1" w14:textId="77777777">
        <w:tc>
          <w:tcPr>
            <w:tcW w:w="0" w:type="auto"/>
            <w:shd w:val="clear" w:color="auto" w:fill="CCECFC"/>
          </w:tcPr>
          <w:p w14:paraId="28FF69C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SA-4(10) Control Summary Information</w:t>
            </w:r>
          </w:p>
        </w:tc>
      </w:tr>
      <w:tr w:rsidR="00C678CA" w:rsidRPr="00971397" w14:paraId="2173450F" w14:textId="77777777">
        <w:tc>
          <w:tcPr>
            <w:tcW w:w="0" w:type="auto"/>
            <w:shd w:val="clear" w:color="auto" w:fill="FFFFFF"/>
          </w:tcPr>
          <w:p w14:paraId="4BFF6FD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16DEB44" w14:textId="77777777">
        <w:tc>
          <w:tcPr>
            <w:tcW w:w="0" w:type="auto"/>
            <w:shd w:val="clear" w:color="auto" w:fill="FFFFFF"/>
          </w:tcPr>
          <w:p w14:paraId="5E2D06C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069A7DC" w14:textId="5FB0A6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16329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05952CC" w14:textId="2997F9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94913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DCA5EF0" w14:textId="331151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02219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7A8E498" w14:textId="5BFCF16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24547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5567908" w14:textId="2F4D4FE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83997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ADDF4FF" w14:textId="77777777">
        <w:tc>
          <w:tcPr>
            <w:tcW w:w="0" w:type="auto"/>
            <w:shd w:val="clear" w:color="auto" w:fill="FFFFFF"/>
          </w:tcPr>
          <w:p w14:paraId="00E774DC"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A7AD7A4" w14:textId="06E2FF1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16639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5AF7F80" w14:textId="3829BE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47086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8BB3D66" w14:textId="11B2BA1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36056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22F3B1C" w14:textId="5A1601A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92214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8FB7ED5" w14:textId="7550D8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70010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33D8D2A" w14:textId="2BD9A6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021963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B5D71A8" w14:textId="044B95A0"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20479782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00CD8F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20B8328" w14:textId="77777777">
        <w:tc>
          <w:tcPr>
            <w:tcW w:w="0" w:type="auto"/>
            <w:shd w:val="clear" w:color="auto" w:fill="CCECFC"/>
          </w:tcPr>
          <w:p w14:paraId="67EC5F2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SA-4(10) What is the solution and how is it implemented?</w:t>
            </w:r>
          </w:p>
        </w:tc>
      </w:tr>
      <w:tr w:rsidR="00C678CA" w:rsidRPr="00971397" w14:paraId="0623117C" w14:textId="77777777">
        <w:tc>
          <w:tcPr>
            <w:tcW w:w="0" w:type="auto"/>
            <w:shd w:val="clear" w:color="auto" w:fill="FFFFFF"/>
          </w:tcPr>
          <w:p w14:paraId="3EB3788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A627800"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40" w:name="_Toc144074744"/>
      <w:r w:rsidRPr="00971397">
        <w:rPr>
          <w:rFonts w:asciiTheme="minorHAnsi" w:hAnsiTheme="minorHAnsi" w:cstheme="minorHAnsi"/>
        </w:rPr>
        <w:t>SA-5 System Documentation (L)(M)(H)</w:t>
      </w:r>
      <w:bookmarkEnd w:id="340"/>
    </w:p>
    <w:p w14:paraId="7EA2431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Obtain or develop administrator documentation for the system, system component, or system service that describes:</w:t>
      </w:r>
    </w:p>
    <w:p w14:paraId="31F4677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Secure configuration, installation, and operation of the system, component, or service;</w:t>
      </w:r>
    </w:p>
    <w:p w14:paraId="08328E10"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Effective use and maintenance of security and privacy functions and mechanisms; and</w:t>
      </w:r>
    </w:p>
    <w:p w14:paraId="1680AE04"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Known vulnerabilities regarding configuration and use of administrative or privileged functions;</w:t>
      </w:r>
    </w:p>
    <w:p w14:paraId="61A09DC0"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Obtain or develop user documentation for the system, system component, or system service that describes:</w:t>
      </w:r>
    </w:p>
    <w:p w14:paraId="69D0C7D5"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User-accessible security and privacy functions and mechanisms and how to effectively use those functions and mechanisms;</w:t>
      </w:r>
    </w:p>
    <w:p w14:paraId="098F249A"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Methods for user interaction, which enables individuals to use the system, component, or service in a more secure manner and protect individual privacy; and</w:t>
      </w:r>
    </w:p>
    <w:p w14:paraId="537BE2D7"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User responsibilities in maintaining the security of the system, component, or service and privacy of individuals;</w:t>
      </w:r>
    </w:p>
    <w:p w14:paraId="52BA231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Document attempts to obtain system, system component, or system service documentation when such documentation is either unavailable or nonexistent and take [Assignment: organization-defined actions] in response; and</w:t>
      </w:r>
    </w:p>
    <w:p w14:paraId="716E2F66" w14:textId="456FDC13"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lastRenderedPageBreak/>
        <w:tab/>
        <w:t>d.</w:t>
      </w:r>
      <w:r w:rsidRPr="00971397">
        <w:rPr>
          <w:rFonts w:cstheme="minorHAnsi"/>
        </w:rPr>
        <w:tab/>
        <w:t>Distribute documentation to [FedRAMP Assignment: at a minimum, the ISSO (or similar role within the organization)].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D5B44E7" w14:textId="77777777">
        <w:tc>
          <w:tcPr>
            <w:tcW w:w="0" w:type="auto"/>
            <w:shd w:val="clear" w:color="auto" w:fill="CCECFC"/>
          </w:tcPr>
          <w:p w14:paraId="2B1D47E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SA-5 Control Summary Information</w:t>
            </w:r>
          </w:p>
        </w:tc>
      </w:tr>
      <w:tr w:rsidR="00C678CA" w:rsidRPr="00971397" w14:paraId="2D6ACBA1" w14:textId="77777777">
        <w:tc>
          <w:tcPr>
            <w:tcW w:w="0" w:type="auto"/>
            <w:shd w:val="clear" w:color="auto" w:fill="FFFFFF"/>
          </w:tcPr>
          <w:p w14:paraId="516F144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682096EC" w14:textId="77777777">
        <w:tc>
          <w:tcPr>
            <w:tcW w:w="0" w:type="auto"/>
            <w:shd w:val="clear" w:color="auto" w:fill="FFFFFF"/>
          </w:tcPr>
          <w:p w14:paraId="7512AA6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SA-5(c):</w:t>
            </w:r>
          </w:p>
        </w:tc>
      </w:tr>
      <w:tr w:rsidR="00C678CA" w:rsidRPr="00971397" w14:paraId="604101C2" w14:textId="77777777">
        <w:tc>
          <w:tcPr>
            <w:tcW w:w="0" w:type="auto"/>
            <w:shd w:val="clear" w:color="auto" w:fill="FFFFFF"/>
          </w:tcPr>
          <w:p w14:paraId="454AC3A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SA-5(d):</w:t>
            </w:r>
          </w:p>
        </w:tc>
      </w:tr>
      <w:tr w:rsidR="00C678CA" w:rsidRPr="00971397" w14:paraId="5C8EBFDE" w14:textId="77777777">
        <w:tc>
          <w:tcPr>
            <w:tcW w:w="0" w:type="auto"/>
            <w:shd w:val="clear" w:color="auto" w:fill="FFFFFF"/>
          </w:tcPr>
          <w:p w14:paraId="38ED67B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06B18598" w14:textId="5ACE892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441052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35EDA14" w14:textId="07D56DE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72648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8E12481" w14:textId="468CBA6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357348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04250A5" w14:textId="5A92005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015797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B1C6D03" w14:textId="408B63A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89953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389C426" w14:textId="77777777">
        <w:tc>
          <w:tcPr>
            <w:tcW w:w="0" w:type="auto"/>
            <w:shd w:val="clear" w:color="auto" w:fill="FFFFFF"/>
          </w:tcPr>
          <w:p w14:paraId="6B637D3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2C73571" w14:textId="0D1D100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62461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F5A0C24" w14:textId="336FA34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57600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C907DA0" w14:textId="5B5DE44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905988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E300D9D" w14:textId="7EFDADA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832470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486F323" w14:textId="3DDF513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889112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82A5AE9" w14:textId="359DAA6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84725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BEE6447" w14:textId="3FB484AC"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523276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7369CCE"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2827F43" w14:textId="77777777">
        <w:tc>
          <w:tcPr>
            <w:tcW w:w="0" w:type="auto"/>
            <w:shd w:val="clear" w:color="auto" w:fill="CCECFC"/>
          </w:tcPr>
          <w:p w14:paraId="752A4AB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SA-5 What is the solution and how is it implemented?</w:t>
            </w:r>
          </w:p>
        </w:tc>
      </w:tr>
      <w:tr w:rsidR="00C678CA" w:rsidRPr="00971397" w14:paraId="601AF4E5" w14:textId="77777777">
        <w:tc>
          <w:tcPr>
            <w:tcW w:w="0" w:type="auto"/>
            <w:shd w:val="clear" w:color="auto" w:fill="FFFFFF"/>
          </w:tcPr>
          <w:p w14:paraId="1359338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6630316D" w14:textId="77777777">
        <w:tc>
          <w:tcPr>
            <w:tcW w:w="0" w:type="auto"/>
            <w:shd w:val="clear" w:color="auto" w:fill="FFFFFF"/>
          </w:tcPr>
          <w:p w14:paraId="0531E52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Part b:</w:t>
            </w:r>
          </w:p>
        </w:tc>
      </w:tr>
      <w:tr w:rsidR="00C678CA" w:rsidRPr="00971397" w14:paraId="2A6CF293" w14:textId="77777777">
        <w:tc>
          <w:tcPr>
            <w:tcW w:w="0" w:type="auto"/>
            <w:shd w:val="clear" w:color="auto" w:fill="FFFFFF"/>
          </w:tcPr>
          <w:p w14:paraId="61E507E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6DC998CF" w14:textId="77777777">
        <w:tc>
          <w:tcPr>
            <w:tcW w:w="0" w:type="auto"/>
            <w:shd w:val="clear" w:color="auto" w:fill="FFFFFF"/>
          </w:tcPr>
          <w:p w14:paraId="30A2BA1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69F82D97"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341" w:name="_Toc144074745"/>
      <w:r w:rsidRPr="00971397">
        <w:rPr>
          <w:rFonts w:asciiTheme="minorHAnsi" w:hAnsiTheme="minorHAnsi" w:cstheme="minorHAnsi"/>
        </w:rPr>
        <w:t>SA-8 Security and Privacy Engineering Principles (L)(M)(H)</w:t>
      </w:r>
      <w:bookmarkEnd w:id="341"/>
    </w:p>
    <w:p w14:paraId="0FFDCBFB" w14:textId="6F5A9BF7" w:rsidR="00A77B3E" w:rsidRPr="00971397" w:rsidRDefault="00000000" w:rsidP="00971397">
      <w:pPr>
        <w:spacing w:after="320"/>
        <w:rPr>
          <w:rFonts w:cstheme="minorHAnsi"/>
        </w:rPr>
      </w:pPr>
      <w:r w:rsidRPr="00971397">
        <w:rPr>
          <w:rFonts w:cstheme="minorHAnsi"/>
        </w:rPr>
        <w:t>Apply the following systems security and privacy engineering principles in the specification, design, development, implementation, and modification of the system and system components: [Assignment: organization-defined systems security and privacy engineering principles].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88A1FE2" w14:textId="77777777">
        <w:tc>
          <w:tcPr>
            <w:tcW w:w="0" w:type="auto"/>
            <w:shd w:val="clear" w:color="auto" w:fill="CCECFC"/>
          </w:tcPr>
          <w:p w14:paraId="16871DA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SA-8 Control Summary Information</w:t>
            </w:r>
          </w:p>
        </w:tc>
      </w:tr>
      <w:tr w:rsidR="00C678CA" w:rsidRPr="00971397" w14:paraId="081627D2" w14:textId="77777777">
        <w:tc>
          <w:tcPr>
            <w:tcW w:w="0" w:type="auto"/>
            <w:shd w:val="clear" w:color="auto" w:fill="FFFFFF"/>
          </w:tcPr>
          <w:p w14:paraId="45F5F71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8766FF7" w14:textId="77777777">
        <w:tc>
          <w:tcPr>
            <w:tcW w:w="0" w:type="auto"/>
            <w:shd w:val="clear" w:color="auto" w:fill="FFFFFF"/>
          </w:tcPr>
          <w:p w14:paraId="550268A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SA-8:</w:t>
            </w:r>
          </w:p>
        </w:tc>
      </w:tr>
      <w:tr w:rsidR="00C678CA" w:rsidRPr="00971397" w14:paraId="02973F60" w14:textId="77777777">
        <w:tc>
          <w:tcPr>
            <w:tcW w:w="0" w:type="auto"/>
            <w:shd w:val="clear" w:color="auto" w:fill="FFFFFF"/>
          </w:tcPr>
          <w:p w14:paraId="52B23CA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ACCEDE4" w14:textId="513F4F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78757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2CF11E7" w14:textId="5E23B1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79209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CEEAF19" w14:textId="277205A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84615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BC0264E" w14:textId="65DD981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66238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58A381B" w14:textId="58F398F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87431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22C3BF9" w14:textId="77777777">
        <w:tc>
          <w:tcPr>
            <w:tcW w:w="0" w:type="auto"/>
            <w:shd w:val="clear" w:color="auto" w:fill="FFFFFF"/>
          </w:tcPr>
          <w:p w14:paraId="7F66F80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C4505B3" w14:textId="74D97DA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16303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EF86B95" w14:textId="6173CC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76168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B441EE0" w14:textId="3E04299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74973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F615903" w14:textId="23CBA9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65406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4A06F34" w14:textId="1888E7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29882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9D6F0B0" w14:textId="78F13A0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702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5DC5EC4" w14:textId="773CA669"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6495120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605B73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DDFCFAA" w14:textId="77777777">
        <w:tc>
          <w:tcPr>
            <w:tcW w:w="0" w:type="auto"/>
            <w:shd w:val="clear" w:color="auto" w:fill="CCECFC"/>
          </w:tcPr>
          <w:p w14:paraId="4451B6D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SA-8 What is the solution and how is it implemented?</w:t>
            </w:r>
          </w:p>
        </w:tc>
      </w:tr>
      <w:tr w:rsidR="00C678CA" w:rsidRPr="00971397" w14:paraId="365C5661" w14:textId="77777777">
        <w:tc>
          <w:tcPr>
            <w:tcW w:w="0" w:type="auto"/>
            <w:shd w:val="clear" w:color="auto" w:fill="FFFFFF"/>
          </w:tcPr>
          <w:p w14:paraId="5E2E6EC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F6AA6C6"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342" w:name="_Toc144074746"/>
      <w:r w:rsidRPr="00971397">
        <w:rPr>
          <w:rFonts w:asciiTheme="minorHAnsi" w:hAnsiTheme="minorHAnsi" w:cstheme="minorHAnsi"/>
        </w:rPr>
        <w:t>SA-9 External System Services (L)(M)(H)</w:t>
      </w:r>
      <w:bookmarkEnd w:id="342"/>
    </w:p>
    <w:p w14:paraId="098CC41D" w14:textId="0883584B"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Require that providers of external system services comply with organizational security and privacy requirements and employ the following controls: [FedRAMP Assignment: Appropriate FedRAMP Security Controls Baseline(s) if Federal information is processed or stored within the external system];</w:t>
      </w:r>
    </w:p>
    <w:p w14:paraId="784C3944"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Define and document organizational oversight and user roles and responsibilities with regard to external system services; and</w:t>
      </w:r>
    </w:p>
    <w:p w14:paraId="7F51A168" w14:textId="6FACA6A6"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Employ the following processes, methods, and techniques to monitor control compliance by external service providers on an ongoing basis: [FedRAMP Assignment: Federal/FedRAMP Continuous Monitoring requirements must be met for external systems where Federal information is processed or stored].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C0BE648" w14:textId="77777777">
        <w:tc>
          <w:tcPr>
            <w:tcW w:w="0" w:type="auto"/>
            <w:shd w:val="clear" w:color="auto" w:fill="CCECFC"/>
          </w:tcPr>
          <w:p w14:paraId="79AA0EE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SA-9 Control Summary Information</w:t>
            </w:r>
          </w:p>
        </w:tc>
      </w:tr>
      <w:tr w:rsidR="00C678CA" w:rsidRPr="00971397" w14:paraId="4738D955" w14:textId="77777777">
        <w:tc>
          <w:tcPr>
            <w:tcW w:w="0" w:type="auto"/>
            <w:shd w:val="clear" w:color="auto" w:fill="FFFFFF"/>
          </w:tcPr>
          <w:p w14:paraId="3F8E0A9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D63A2EE" w14:textId="77777777">
        <w:tc>
          <w:tcPr>
            <w:tcW w:w="0" w:type="auto"/>
            <w:shd w:val="clear" w:color="auto" w:fill="FFFFFF"/>
          </w:tcPr>
          <w:p w14:paraId="6AF67E9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SA-9(a):</w:t>
            </w:r>
          </w:p>
        </w:tc>
      </w:tr>
      <w:tr w:rsidR="00C678CA" w:rsidRPr="00971397" w14:paraId="18F1C909" w14:textId="77777777">
        <w:tc>
          <w:tcPr>
            <w:tcW w:w="0" w:type="auto"/>
            <w:shd w:val="clear" w:color="auto" w:fill="FFFFFF"/>
          </w:tcPr>
          <w:p w14:paraId="426E34F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SA-9(c):</w:t>
            </w:r>
          </w:p>
        </w:tc>
      </w:tr>
      <w:tr w:rsidR="00C678CA" w:rsidRPr="00971397" w14:paraId="687D6A51" w14:textId="77777777">
        <w:tc>
          <w:tcPr>
            <w:tcW w:w="0" w:type="auto"/>
            <w:shd w:val="clear" w:color="auto" w:fill="FFFFFF"/>
          </w:tcPr>
          <w:p w14:paraId="0EBA1CB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4EB4B2E" w14:textId="55532FE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73137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1AFE2E1" w14:textId="640ABAD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419422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39F89EF" w14:textId="193E8C7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56210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A7B7881" w14:textId="790752B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74283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DCACF3E" w14:textId="2A5C16B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319062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B29495E" w14:textId="77777777">
        <w:tc>
          <w:tcPr>
            <w:tcW w:w="0" w:type="auto"/>
            <w:shd w:val="clear" w:color="auto" w:fill="FFFFFF"/>
          </w:tcPr>
          <w:p w14:paraId="2E649BB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64B7743B" w14:textId="40CE909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29140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CF2DBB7" w14:textId="05BB416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176392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BE3E4FB" w14:textId="41F9B81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556209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0D4416F" w14:textId="280EAA8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11329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9DF0767" w14:textId="13A1837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9520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C2BF094" w14:textId="2AA7C37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869200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CB948C4" w14:textId="77F50632" w:rsidR="00A77B3E" w:rsidRPr="00971397" w:rsidRDefault="00000000" w:rsidP="00EB1CBE">
            <w:pPr>
              <w:pStyle w:val="BodyText"/>
              <w:tabs>
                <w:tab w:val="left" w:pos="360"/>
                <w:tab w:val="left" w:pos="885"/>
                <w:tab w:val="left" w:pos="1440"/>
                <w:tab w:val="left" w:pos="2160"/>
              </w:tabs>
              <w:spacing w:line="20" w:lineRule="atLeast"/>
              <w:ind w:left="255" w:hanging="255"/>
              <w:rPr>
                <w:rFonts w:cstheme="minorHAnsi"/>
              </w:rPr>
            </w:pPr>
            <w:sdt>
              <w:sdtPr>
                <w:rPr>
                  <w:rFonts w:cstheme="minorHAnsi"/>
                </w:rPr>
                <w:id w:val="11412347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9F05D89"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FAAB8BD" w14:textId="77777777">
        <w:tc>
          <w:tcPr>
            <w:tcW w:w="0" w:type="auto"/>
            <w:shd w:val="clear" w:color="auto" w:fill="CCECFC"/>
          </w:tcPr>
          <w:p w14:paraId="2541281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SA-9 What is the solution and how is it implemented?</w:t>
            </w:r>
          </w:p>
        </w:tc>
      </w:tr>
      <w:tr w:rsidR="00C678CA" w:rsidRPr="00971397" w14:paraId="782E49C0" w14:textId="77777777">
        <w:tc>
          <w:tcPr>
            <w:tcW w:w="0" w:type="auto"/>
            <w:shd w:val="clear" w:color="auto" w:fill="FFFFFF"/>
          </w:tcPr>
          <w:p w14:paraId="637E1D1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A6E14AF" w14:textId="77777777">
        <w:tc>
          <w:tcPr>
            <w:tcW w:w="0" w:type="auto"/>
            <w:shd w:val="clear" w:color="auto" w:fill="FFFFFF"/>
          </w:tcPr>
          <w:p w14:paraId="22D0418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44A042B5" w14:textId="77777777">
        <w:tc>
          <w:tcPr>
            <w:tcW w:w="0" w:type="auto"/>
            <w:shd w:val="clear" w:color="auto" w:fill="FFFFFF"/>
          </w:tcPr>
          <w:p w14:paraId="5C1C4C1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532BFB9C"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43" w:name="_Toc144074747"/>
      <w:r w:rsidRPr="00971397">
        <w:rPr>
          <w:rFonts w:asciiTheme="minorHAnsi" w:hAnsiTheme="minorHAnsi" w:cstheme="minorHAnsi"/>
        </w:rPr>
        <w:t>SA-9(1) Risk Assessments and Organizational Approvals (M)(H)</w:t>
      </w:r>
      <w:bookmarkEnd w:id="343"/>
    </w:p>
    <w:p w14:paraId="5960720D" w14:textId="3A65799B" w:rsidR="00A77B3E" w:rsidRPr="00971397" w:rsidRDefault="00000000" w:rsidP="002E062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ab/>
      </w:r>
      <w:r w:rsidRPr="00971397">
        <w:rPr>
          <w:rFonts w:cstheme="minorHAnsi"/>
        </w:rPr>
        <w:tab/>
        <w:t>(a)</w:t>
      </w:r>
      <w:r w:rsidRPr="00971397">
        <w:rPr>
          <w:rFonts w:cstheme="minorHAnsi"/>
        </w:rPr>
        <w:tab/>
        <w:t>Conduct an organizational assessment of risk prior to the acquisition or outsourcing of information security services; and</w:t>
      </w:r>
    </w:p>
    <w:p w14:paraId="7A725A45" w14:textId="38FD1562" w:rsidR="00A77B3E" w:rsidRPr="00971397" w:rsidRDefault="00000000" w:rsidP="00971397">
      <w:pPr>
        <w:pStyle w:val="BodyText"/>
        <w:tabs>
          <w:tab w:val="left" w:pos="360"/>
          <w:tab w:val="left" w:pos="720"/>
          <w:tab w:val="left" w:pos="1440"/>
          <w:tab w:val="left" w:pos="2160"/>
        </w:tabs>
        <w:spacing w:after="320" w:line="20" w:lineRule="atLeast"/>
        <w:ind w:left="1296" w:hanging="1296"/>
        <w:rPr>
          <w:rFonts w:cstheme="minorHAnsi"/>
        </w:rPr>
      </w:pPr>
      <w:r w:rsidRPr="00971397">
        <w:rPr>
          <w:rFonts w:cstheme="minorHAnsi"/>
        </w:rPr>
        <w:tab/>
      </w:r>
      <w:r w:rsidRPr="00971397">
        <w:rPr>
          <w:rFonts w:cstheme="minorHAnsi"/>
        </w:rPr>
        <w:tab/>
        <w:t>(b)</w:t>
      </w:r>
      <w:r w:rsidRPr="00971397">
        <w:rPr>
          <w:rFonts w:cstheme="minorHAnsi"/>
        </w:rPr>
        <w:tab/>
        <w:t>Verify that the acquisition or outsourcing of dedicated information security services is approved by [Assignment: organization-defined personnel or roles].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0ADA2B2" w14:textId="77777777">
        <w:tc>
          <w:tcPr>
            <w:tcW w:w="0" w:type="auto"/>
            <w:shd w:val="clear" w:color="auto" w:fill="CCECFC"/>
          </w:tcPr>
          <w:p w14:paraId="0FFE0FB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SA-9(1) Control Summary Information</w:t>
            </w:r>
          </w:p>
        </w:tc>
      </w:tr>
      <w:tr w:rsidR="00C678CA" w:rsidRPr="00971397" w14:paraId="0729AD48" w14:textId="77777777">
        <w:tc>
          <w:tcPr>
            <w:tcW w:w="0" w:type="auto"/>
            <w:shd w:val="clear" w:color="auto" w:fill="FFFFFF"/>
          </w:tcPr>
          <w:p w14:paraId="4047378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653A8734" w14:textId="77777777">
        <w:tc>
          <w:tcPr>
            <w:tcW w:w="0" w:type="auto"/>
            <w:shd w:val="clear" w:color="auto" w:fill="FFFFFF"/>
          </w:tcPr>
          <w:p w14:paraId="64E94CF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Parameter SA-9(1)(b):</w:t>
            </w:r>
          </w:p>
        </w:tc>
      </w:tr>
      <w:tr w:rsidR="00C678CA" w:rsidRPr="00971397" w14:paraId="41FDC4CB" w14:textId="77777777">
        <w:tc>
          <w:tcPr>
            <w:tcW w:w="0" w:type="auto"/>
            <w:shd w:val="clear" w:color="auto" w:fill="FFFFFF"/>
          </w:tcPr>
          <w:p w14:paraId="1161D02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707C129B" w14:textId="5D8E43D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140403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2E2B05A" w14:textId="360F5A0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463769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D946A34" w14:textId="563AF8C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197784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1BB09E2" w14:textId="246DA1A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591757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F76F765" w14:textId="56EC43A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221081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7CA123C" w14:textId="77777777">
        <w:tc>
          <w:tcPr>
            <w:tcW w:w="0" w:type="auto"/>
            <w:shd w:val="clear" w:color="auto" w:fill="FFFFFF"/>
          </w:tcPr>
          <w:p w14:paraId="3F737730" w14:textId="77777777" w:rsidR="00A77B3E" w:rsidRPr="00971397" w:rsidRDefault="00000000" w:rsidP="002E062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4BB0454D" w14:textId="75CC6FF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257056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45F8525" w14:textId="5C4ED78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99394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F83C50B" w14:textId="758DE9A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519533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D2B005A" w14:textId="268BE7B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433283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5B94FDE" w14:textId="4C97F54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108820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139C2F5" w14:textId="71B8482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764882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FF8D32C" w14:textId="0AC5A743"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3054511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E2A3F36"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76A7C18" w14:textId="77777777">
        <w:tc>
          <w:tcPr>
            <w:tcW w:w="0" w:type="auto"/>
            <w:shd w:val="clear" w:color="auto" w:fill="CCECFC"/>
          </w:tcPr>
          <w:p w14:paraId="05C7A75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SA-9(1) What is the solution and how is it implemented?</w:t>
            </w:r>
          </w:p>
        </w:tc>
      </w:tr>
      <w:tr w:rsidR="00C678CA" w:rsidRPr="00971397" w14:paraId="266407C2" w14:textId="77777777">
        <w:tc>
          <w:tcPr>
            <w:tcW w:w="0" w:type="auto"/>
            <w:shd w:val="clear" w:color="auto" w:fill="FFFFFF"/>
          </w:tcPr>
          <w:p w14:paraId="2B27869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665E4F22" w14:textId="77777777">
        <w:tc>
          <w:tcPr>
            <w:tcW w:w="0" w:type="auto"/>
            <w:shd w:val="clear" w:color="auto" w:fill="FFFFFF"/>
          </w:tcPr>
          <w:p w14:paraId="668A655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4B0EC2B6"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344" w:name="_Toc144074748"/>
      <w:r w:rsidRPr="00971397">
        <w:rPr>
          <w:rFonts w:asciiTheme="minorHAnsi" w:hAnsiTheme="minorHAnsi" w:cstheme="minorHAnsi"/>
        </w:rPr>
        <w:t>SA-9(2) Identification of Functions, Ports, Protocols, and Services (M)(H)</w:t>
      </w:r>
      <w:bookmarkEnd w:id="344"/>
    </w:p>
    <w:p w14:paraId="455B2D72" w14:textId="602A105D" w:rsidR="00A77B3E" w:rsidRPr="00971397" w:rsidRDefault="00000000" w:rsidP="00971397">
      <w:pPr>
        <w:spacing w:after="320"/>
        <w:rPr>
          <w:rFonts w:cstheme="minorHAnsi"/>
        </w:rPr>
      </w:pPr>
      <w:r w:rsidRPr="00971397">
        <w:rPr>
          <w:rFonts w:cstheme="minorHAnsi"/>
        </w:rPr>
        <w:t>Require providers of the following external system services to identify the functions, ports, protocols, and other services required for the use of such services: [FedRAMP Assignment: all external systems where Federal information is processed or stored].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0EBE3F8" w14:textId="77777777">
        <w:tc>
          <w:tcPr>
            <w:tcW w:w="0" w:type="auto"/>
            <w:shd w:val="clear" w:color="auto" w:fill="CCECFC"/>
          </w:tcPr>
          <w:p w14:paraId="55EB5A1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SA-9(2) Control Summary Information</w:t>
            </w:r>
          </w:p>
        </w:tc>
      </w:tr>
      <w:tr w:rsidR="00C678CA" w:rsidRPr="00971397" w14:paraId="66D34666" w14:textId="77777777">
        <w:tc>
          <w:tcPr>
            <w:tcW w:w="0" w:type="auto"/>
            <w:shd w:val="clear" w:color="auto" w:fill="FFFFFF"/>
          </w:tcPr>
          <w:p w14:paraId="3495831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39E805F" w14:textId="77777777">
        <w:tc>
          <w:tcPr>
            <w:tcW w:w="0" w:type="auto"/>
            <w:shd w:val="clear" w:color="auto" w:fill="FFFFFF"/>
          </w:tcPr>
          <w:p w14:paraId="52409B9C" w14:textId="13EF9E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SA-9(2):</w:t>
            </w:r>
          </w:p>
        </w:tc>
      </w:tr>
      <w:tr w:rsidR="00C678CA" w:rsidRPr="00971397" w14:paraId="47B1C34B" w14:textId="77777777">
        <w:tc>
          <w:tcPr>
            <w:tcW w:w="0" w:type="auto"/>
            <w:shd w:val="clear" w:color="auto" w:fill="FFFFFF"/>
          </w:tcPr>
          <w:p w14:paraId="42AF880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302C511" w14:textId="6A97A9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82428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C4F0A6B" w14:textId="52C6C0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29379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F4FA4A0" w14:textId="3808EB8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142357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D6B94C6" w14:textId="125A72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65868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3373325" w14:textId="72BD30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39679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92C884A" w14:textId="77777777">
        <w:tc>
          <w:tcPr>
            <w:tcW w:w="0" w:type="auto"/>
            <w:shd w:val="clear" w:color="auto" w:fill="FFFFFF"/>
          </w:tcPr>
          <w:p w14:paraId="099DFE93"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D3BF737" w14:textId="78F2822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61479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087BA18" w14:textId="2BF6AF4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72836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1FAFEA4" w14:textId="4B3FCF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93855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5079DD7" w14:textId="695D520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25631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03F06CA" w14:textId="493AE32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08252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CF46160" w14:textId="768C5A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76479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6489296" w14:textId="4CC14E0E"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7278027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C756C3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F0256B4" w14:textId="77777777">
        <w:tc>
          <w:tcPr>
            <w:tcW w:w="0" w:type="auto"/>
            <w:shd w:val="clear" w:color="auto" w:fill="CCECFC"/>
          </w:tcPr>
          <w:p w14:paraId="5FC4E14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SA-9(2) What is the solution and how is it implemented?</w:t>
            </w:r>
          </w:p>
        </w:tc>
      </w:tr>
      <w:tr w:rsidR="00C678CA" w:rsidRPr="00971397" w14:paraId="19CEE8AD" w14:textId="77777777">
        <w:tc>
          <w:tcPr>
            <w:tcW w:w="0" w:type="auto"/>
            <w:shd w:val="clear" w:color="auto" w:fill="FFFFFF"/>
          </w:tcPr>
          <w:p w14:paraId="37C4F3E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1C0E7F3"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45" w:name="_Toc144074749"/>
      <w:r w:rsidRPr="00971397">
        <w:rPr>
          <w:rFonts w:asciiTheme="minorHAnsi" w:hAnsiTheme="minorHAnsi" w:cstheme="minorHAnsi"/>
        </w:rPr>
        <w:t>SA-9(5) Processing, Storage, and Service Location (M)(H)</w:t>
      </w:r>
      <w:bookmarkEnd w:id="345"/>
    </w:p>
    <w:p w14:paraId="545E0C35" w14:textId="48C2AFBA" w:rsidR="00A77B3E" w:rsidRPr="00971397" w:rsidRDefault="00854204" w:rsidP="00971397">
      <w:pPr>
        <w:spacing w:after="320"/>
        <w:rPr>
          <w:rFonts w:cstheme="minorHAnsi"/>
        </w:rPr>
      </w:pPr>
      <w:r w:rsidRPr="00971397">
        <w:rPr>
          <w:rFonts w:cstheme="minorHAnsi"/>
        </w:rPr>
        <w:t xml:space="preserve">Restrict the location of [FedRAMP Assignment: information processing, information or data, AND system services] to [FedRAMP Assignment: U.S./U.S. Territories or geographic locations </w:t>
      </w:r>
      <w:r w:rsidRPr="00971397">
        <w:rPr>
          <w:rFonts w:cstheme="minorHAnsi"/>
        </w:rPr>
        <w:lastRenderedPageBreak/>
        <w:t>where there is U.S. jurisdiction] based on [FedRAMP Assignment: all High impact data, systems, or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8FAAF50" w14:textId="77777777">
        <w:tc>
          <w:tcPr>
            <w:tcW w:w="0" w:type="auto"/>
            <w:shd w:val="clear" w:color="auto" w:fill="CCECFC"/>
          </w:tcPr>
          <w:p w14:paraId="37072A9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SA-9(5) Control Summary Information</w:t>
            </w:r>
          </w:p>
        </w:tc>
      </w:tr>
      <w:tr w:rsidR="00C678CA" w:rsidRPr="00971397" w14:paraId="73A67899" w14:textId="77777777">
        <w:tc>
          <w:tcPr>
            <w:tcW w:w="0" w:type="auto"/>
            <w:shd w:val="clear" w:color="auto" w:fill="FFFFFF"/>
          </w:tcPr>
          <w:p w14:paraId="3424679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4C70EFB" w14:textId="77777777">
        <w:tc>
          <w:tcPr>
            <w:tcW w:w="0" w:type="auto"/>
            <w:shd w:val="clear" w:color="auto" w:fill="FFFFFF"/>
          </w:tcPr>
          <w:p w14:paraId="546D6BA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SA-9(5)-1:</w:t>
            </w:r>
          </w:p>
        </w:tc>
      </w:tr>
      <w:tr w:rsidR="00C678CA" w:rsidRPr="00971397" w14:paraId="1B045D8B" w14:textId="77777777">
        <w:tc>
          <w:tcPr>
            <w:tcW w:w="0" w:type="auto"/>
            <w:shd w:val="clear" w:color="auto" w:fill="FFFFFF"/>
          </w:tcPr>
          <w:p w14:paraId="6396609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SA-9(5)-2:</w:t>
            </w:r>
          </w:p>
        </w:tc>
      </w:tr>
      <w:tr w:rsidR="00C678CA" w:rsidRPr="00971397" w14:paraId="4676E47A" w14:textId="77777777">
        <w:tc>
          <w:tcPr>
            <w:tcW w:w="0" w:type="auto"/>
            <w:shd w:val="clear" w:color="auto" w:fill="FFFFFF"/>
          </w:tcPr>
          <w:p w14:paraId="11856B6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SA-9(5)-3:</w:t>
            </w:r>
          </w:p>
        </w:tc>
      </w:tr>
      <w:tr w:rsidR="00C678CA" w:rsidRPr="00971397" w14:paraId="54DEA7A8" w14:textId="77777777">
        <w:tc>
          <w:tcPr>
            <w:tcW w:w="0" w:type="auto"/>
            <w:shd w:val="clear" w:color="auto" w:fill="FFFFFF"/>
          </w:tcPr>
          <w:p w14:paraId="5A27F8C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A7FF00A" w14:textId="0F81E8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44351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928923D" w14:textId="1B68F6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79954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47F0980" w14:textId="42FD228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91941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89C3715" w14:textId="5784A2C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86543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BFA1AB0" w14:textId="2BDDF03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90665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C93EF02" w14:textId="77777777">
        <w:tc>
          <w:tcPr>
            <w:tcW w:w="0" w:type="auto"/>
            <w:shd w:val="clear" w:color="auto" w:fill="FFFFFF"/>
          </w:tcPr>
          <w:p w14:paraId="7CD2AA13"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8D39722" w14:textId="79C090C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47857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859D37D" w14:textId="0C9D7F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75969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913179D" w14:textId="7ED3D6E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21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C7D942A" w14:textId="2466BE0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11153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8A9D697" w14:textId="77539C8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07460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69A35B3" w14:textId="18B863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70138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50ADB82" w14:textId="54119BD4"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2277722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244DEF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6C6B59D" w14:textId="77777777">
        <w:tc>
          <w:tcPr>
            <w:tcW w:w="0" w:type="auto"/>
            <w:shd w:val="clear" w:color="auto" w:fill="CCECFC"/>
          </w:tcPr>
          <w:p w14:paraId="572A8F4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SA-9(5) What is the solution and how is it implemented?</w:t>
            </w:r>
          </w:p>
        </w:tc>
      </w:tr>
      <w:tr w:rsidR="00C678CA" w:rsidRPr="00971397" w14:paraId="7AE926F8" w14:textId="77777777">
        <w:tc>
          <w:tcPr>
            <w:tcW w:w="0" w:type="auto"/>
            <w:shd w:val="clear" w:color="auto" w:fill="FFFFFF"/>
          </w:tcPr>
          <w:p w14:paraId="60320B5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D8904A8"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346" w:name="_Toc144074750"/>
      <w:r w:rsidRPr="00971397">
        <w:rPr>
          <w:rFonts w:asciiTheme="minorHAnsi" w:hAnsiTheme="minorHAnsi" w:cstheme="minorHAnsi"/>
        </w:rPr>
        <w:t>SA-10 Developer Configuration Management (M)(H)</w:t>
      </w:r>
      <w:bookmarkEnd w:id="346"/>
    </w:p>
    <w:p w14:paraId="6C8497F1"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Require the developer of the system, system component, or system service to:</w:t>
      </w:r>
    </w:p>
    <w:p w14:paraId="35C5DC82" w14:textId="71B6E368"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Perform configuration management during system, component, or service [FedRAMP Assignment: development, implementation, AND operation];</w:t>
      </w:r>
    </w:p>
    <w:p w14:paraId="02A926B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Document, manage, and control the integrity of changes to [Assignment: organization-defined configuration items under configuration management];</w:t>
      </w:r>
    </w:p>
    <w:p w14:paraId="2E3E285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Implement only organization-approved changes to the system, component, or service;</w:t>
      </w:r>
    </w:p>
    <w:p w14:paraId="219F96B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Document approved changes to the system, component, or service and the potential security and privacy impacts of such changes; and</w:t>
      </w:r>
    </w:p>
    <w:p w14:paraId="0E9A9AFE" w14:textId="69893EFD"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Track security flaws and flaw resolution within the system, component, or service and report findings to [Assignment: organization-defined personnel].</w:t>
      </w:r>
    </w:p>
    <w:p w14:paraId="5C38AB1C"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SA-10 Additional FedRAMP Requirements and Guidance:</w:t>
      </w:r>
    </w:p>
    <w:p w14:paraId="4F2DBC72" w14:textId="514266D2"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(e) Requirement:</w:t>
      </w:r>
      <w:r w:rsidRPr="00971397">
        <w:rPr>
          <w:rFonts w:cstheme="minorHAnsi"/>
        </w:rPr>
        <w:t xml:space="preserve">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B0DA84D" w14:textId="77777777">
        <w:tc>
          <w:tcPr>
            <w:tcW w:w="0" w:type="auto"/>
            <w:shd w:val="clear" w:color="auto" w:fill="CCECFC"/>
          </w:tcPr>
          <w:p w14:paraId="28A347F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SA-10 Control Summary Information</w:t>
            </w:r>
          </w:p>
        </w:tc>
      </w:tr>
      <w:tr w:rsidR="00C678CA" w:rsidRPr="00971397" w14:paraId="3AE86E57" w14:textId="77777777">
        <w:tc>
          <w:tcPr>
            <w:tcW w:w="0" w:type="auto"/>
            <w:shd w:val="clear" w:color="auto" w:fill="FFFFFF"/>
          </w:tcPr>
          <w:p w14:paraId="75FE615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719BA04" w14:textId="77777777">
        <w:tc>
          <w:tcPr>
            <w:tcW w:w="0" w:type="auto"/>
            <w:shd w:val="clear" w:color="auto" w:fill="FFFFFF"/>
          </w:tcPr>
          <w:p w14:paraId="01DDDAA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SA-10(a):</w:t>
            </w:r>
          </w:p>
        </w:tc>
      </w:tr>
      <w:tr w:rsidR="00C678CA" w:rsidRPr="00971397" w14:paraId="771EA512" w14:textId="77777777">
        <w:tc>
          <w:tcPr>
            <w:tcW w:w="0" w:type="auto"/>
            <w:shd w:val="clear" w:color="auto" w:fill="FFFFFF"/>
          </w:tcPr>
          <w:p w14:paraId="71020FA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SA-10(b):</w:t>
            </w:r>
          </w:p>
        </w:tc>
      </w:tr>
      <w:tr w:rsidR="00C678CA" w:rsidRPr="00971397" w14:paraId="05C2066E" w14:textId="77777777">
        <w:tc>
          <w:tcPr>
            <w:tcW w:w="0" w:type="auto"/>
            <w:shd w:val="clear" w:color="auto" w:fill="FFFFFF"/>
          </w:tcPr>
          <w:p w14:paraId="6DAFA10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SA-10(e):</w:t>
            </w:r>
          </w:p>
        </w:tc>
      </w:tr>
      <w:tr w:rsidR="00C678CA" w:rsidRPr="00971397" w14:paraId="72C4A64C" w14:textId="77777777">
        <w:tc>
          <w:tcPr>
            <w:tcW w:w="0" w:type="auto"/>
            <w:shd w:val="clear" w:color="auto" w:fill="FFFFFF"/>
          </w:tcPr>
          <w:p w14:paraId="7F7D5EE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07AFE0C7" w14:textId="2F3C324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32642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14EDFC7" w14:textId="01007D4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82493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9EB9296" w14:textId="6FFE9C0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998395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D634E4C" w14:textId="0993C8E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08468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5BF9BB2" w14:textId="47FD89C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33595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975B94F" w14:textId="77777777">
        <w:tc>
          <w:tcPr>
            <w:tcW w:w="0" w:type="auto"/>
            <w:shd w:val="clear" w:color="auto" w:fill="FFFFFF"/>
          </w:tcPr>
          <w:p w14:paraId="7D2C990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32F6D50B" w14:textId="665D571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0381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257CF74" w14:textId="285B271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99372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DBE616B" w14:textId="4ECC5A3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191330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BAC1C43" w14:textId="17D9A88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104374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4C520BD" w14:textId="70AC43A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992652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985C9CD" w14:textId="36AC4DC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511332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C9BA0D3" w14:textId="42438345"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1970482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452F2CE"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106DEE0" w14:textId="77777777">
        <w:tc>
          <w:tcPr>
            <w:tcW w:w="0" w:type="auto"/>
            <w:shd w:val="clear" w:color="auto" w:fill="CCECFC"/>
          </w:tcPr>
          <w:p w14:paraId="4D3979E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SA-10 What is the solution and how is it implemented?</w:t>
            </w:r>
          </w:p>
        </w:tc>
      </w:tr>
      <w:tr w:rsidR="00C678CA" w:rsidRPr="00971397" w14:paraId="54766E0F" w14:textId="77777777">
        <w:tc>
          <w:tcPr>
            <w:tcW w:w="0" w:type="auto"/>
            <w:shd w:val="clear" w:color="auto" w:fill="FFFFFF"/>
          </w:tcPr>
          <w:p w14:paraId="2B2C103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030E726F" w14:textId="77777777">
        <w:tc>
          <w:tcPr>
            <w:tcW w:w="0" w:type="auto"/>
            <w:shd w:val="clear" w:color="auto" w:fill="FFFFFF"/>
          </w:tcPr>
          <w:p w14:paraId="5E69271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6CF5F886" w14:textId="77777777">
        <w:tc>
          <w:tcPr>
            <w:tcW w:w="0" w:type="auto"/>
            <w:shd w:val="clear" w:color="auto" w:fill="FFFFFF"/>
          </w:tcPr>
          <w:p w14:paraId="5C48B93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0C9F0910" w14:textId="77777777">
        <w:tc>
          <w:tcPr>
            <w:tcW w:w="0" w:type="auto"/>
            <w:shd w:val="clear" w:color="auto" w:fill="FFFFFF"/>
          </w:tcPr>
          <w:p w14:paraId="334C2E7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35434046" w14:textId="77777777">
        <w:tc>
          <w:tcPr>
            <w:tcW w:w="0" w:type="auto"/>
            <w:shd w:val="clear" w:color="auto" w:fill="FFFFFF"/>
          </w:tcPr>
          <w:p w14:paraId="4C2B540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bl>
    <w:p w14:paraId="70058BF4"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347" w:name="_Toc144074751"/>
      <w:r w:rsidRPr="00971397">
        <w:rPr>
          <w:rFonts w:asciiTheme="minorHAnsi" w:hAnsiTheme="minorHAnsi" w:cstheme="minorHAnsi"/>
        </w:rPr>
        <w:t>SA-11 Developer Testing and Evaluation (M)(H)</w:t>
      </w:r>
      <w:bookmarkEnd w:id="347"/>
    </w:p>
    <w:p w14:paraId="06274BB1" w14:textId="77777777" w:rsidR="006D02AF" w:rsidRPr="00971397" w:rsidRDefault="006D02AF" w:rsidP="00EB1CBE">
      <w:pPr>
        <w:pStyle w:val="BodyText"/>
        <w:tabs>
          <w:tab w:val="left" w:pos="360"/>
          <w:tab w:val="left" w:pos="720"/>
          <w:tab w:val="left" w:pos="1440"/>
          <w:tab w:val="left" w:pos="2160"/>
        </w:tabs>
        <w:ind w:left="20" w:hanging="20"/>
        <w:rPr>
          <w:rFonts w:cstheme="minorHAnsi"/>
        </w:rPr>
      </w:pPr>
      <w:bookmarkStart w:id="348" w:name="_Hlk137639681"/>
      <w:r w:rsidRPr="00971397">
        <w:rPr>
          <w:rFonts w:cstheme="minorHAnsi"/>
        </w:rPr>
        <w:t>Require the developer of the system, system component, or system service, at all post-design stages of the system development life cycle, to:</w:t>
      </w:r>
    </w:p>
    <w:p w14:paraId="2C8F6BF7" w14:textId="77777777" w:rsidR="006D02AF" w:rsidRPr="00971397" w:rsidRDefault="006D02AF"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and implement a plan for ongoing security and privacy assessments;</w:t>
      </w:r>
    </w:p>
    <w:p w14:paraId="152DB215" w14:textId="77777777" w:rsidR="006D02AF" w:rsidRPr="00971397" w:rsidRDefault="006D02AF"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b.</w:t>
      </w:r>
      <w:r w:rsidRPr="00971397">
        <w:rPr>
          <w:rFonts w:cstheme="minorHAnsi"/>
        </w:rPr>
        <w:tab/>
        <w:t>Perform [Selection (one-or-more): unit; integration; system; regression] testing/evaluation [Assignment: organization-defined frequency] at [Assignment: organization-defined depth and coverage];</w:t>
      </w:r>
    </w:p>
    <w:p w14:paraId="151590D2" w14:textId="77777777" w:rsidR="006D02AF" w:rsidRPr="00971397" w:rsidRDefault="006D02AF"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Produce evidence of the execution of the assessment plan and the results of the testing and evaluation;</w:t>
      </w:r>
    </w:p>
    <w:p w14:paraId="77617CD0" w14:textId="77777777" w:rsidR="006D02AF" w:rsidRPr="00971397" w:rsidRDefault="006D02AF"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Implement a verifiable flaw remediation process; and</w:t>
      </w:r>
    </w:p>
    <w:p w14:paraId="27775381" w14:textId="18C71137" w:rsidR="00A77B3E" w:rsidRPr="00971397" w:rsidRDefault="006D02AF"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e.</w:t>
      </w:r>
      <w:r w:rsidRPr="00971397">
        <w:rPr>
          <w:rFonts w:cstheme="minorHAnsi"/>
        </w:rPr>
        <w:tab/>
        <w:t>Correct flaws identified during testing and evaluation.</w:t>
      </w:r>
      <w:bookmarkEnd w:id="34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A931AE1" w14:textId="77777777">
        <w:tc>
          <w:tcPr>
            <w:tcW w:w="0" w:type="auto"/>
            <w:shd w:val="clear" w:color="auto" w:fill="CCECFC"/>
          </w:tcPr>
          <w:p w14:paraId="27CB3A9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SA-11 Control Summary Information</w:t>
            </w:r>
          </w:p>
        </w:tc>
      </w:tr>
      <w:tr w:rsidR="00C678CA" w:rsidRPr="00971397" w14:paraId="618D1EB6" w14:textId="77777777">
        <w:tc>
          <w:tcPr>
            <w:tcW w:w="0" w:type="auto"/>
            <w:shd w:val="clear" w:color="auto" w:fill="FFFFFF"/>
          </w:tcPr>
          <w:p w14:paraId="387AFEC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B47E084" w14:textId="77777777">
        <w:tc>
          <w:tcPr>
            <w:tcW w:w="0" w:type="auto"/>
            <w:shd w:val="clear" w:color="auto" w:fill="FFFFFF"/>
          </w:tcPr>
          <w:p w14:paraId="7DE02712" w14:textId="51E830A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SA-11(b)-1:</w:t>
            </w:r>
          </w:p>
        </w:tc>
      </w:tr>
      <w:tr w:rsidR="00C678CA" w:rsidRPr="00971397" w14:paraId="66E63B02" w14:textId="77777777">
        <w:tc>
          <w:tcPr>
            <w:tcW w:w="0" w:type="auto"/>
            <w:shd w:val="clear" w:color="auto" w:fill="FFFFFF"/>
          </w:tcPr>
          <w:p w14:paraId="2F7CEEE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SA-11(b)-2:</w:t>
            </w:r>
          </w:p>
        </w:tc>
      </w:tr>
      <w:tr w:rsidR="00C678CA" w:rsidRPr="00971397" w14:paraId="2C36E978" w14:textId="77777777">
        <w:tc>
          <w:tcPr>
            <w:tcW w:w="0" w:type="auto"/>
            <w:shd w:val="clear" w:color="auto" w:fill="FFFFFF"/>
          </w:tcPr>
          <w:p w14:paraId="297297D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SA-11(b)-3:</w:t>
            </w:r>
          </w:p>
        </w:tc>
      </w:tr>
      <w:tr w:rsidR="00C678CA" w:rsidRPr="00971397" w14:paraId="16991AB4" w14:textId="77777777">
        <w:tc>
          <w:tcPr>
            <w:tcW w:w="0" w:type="auto"/>
            <w:shd w:val="clear" w:color="auto" w:fill="FFFFFF"/>
          </w:tcPr>
          <w:p w14:paraId="51A7717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FB7D584" w14:textId="539FC70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978808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A86FE25" w14:textId="43ECFEE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5826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7D0BF6F" w14:textId="4D90F94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796698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E4CF809" w14:textId="7C156C4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145972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9D474FE" w14:textId="2984F65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04745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75D8219" w14:textId="77777777">
        <w:tc>
          <w:tcPr>
            <w:tcW w:w="0" w:type="auto"/>
            <w:shd w:val="clear" w:color="auto" w:fill="FFFFFF"/>
          </w:tcPr>
          <w:p w14:paraId="0AA22A7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0A448847" w14:textId="22C479B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17559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22CCC3C" w14:textId="7DC7316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348192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BA3D55E" w14:textId="564FDFA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358229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73D3A23" w14:textId="0C435D5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081995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2EC2A04" w14:textId="12D0628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57476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914E030" w14:textId="327AEF0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2778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0E975EA" w14:textId="00ED7004"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18581339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954EF18"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AA8CAEF" w14:textId="77777777">
        <w:tc>
          <w:tcPr>
            <w:tcW w:w="0" w:type="auto"/>
            <w:shd w:val="clear" w:color="auto" w:fill="CCECFC"/>
          </w:tcPr>
          <w:p w14:paraId="2A6548D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SA-11 What is the solution and how is it implemented?</w:t>
            </w:r>
          </w:p>
        </w:tc>
      </w:tr>
      <w:tr w:rsidR="00C678CA" w:rsidRPr="00971397" w14:paraId="03F7DE47" w14:textId="77777777">
        <w:tc>
          <w:tcPr>
            <w:tcW w:w="0" w:type="auto"/>
            <w:shd w:val="clear" w:color="auto" w:fill="FFFFFF"/>
          </w:tcPr>
          <w:p w14:paraId="0103A5A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9E7C740" w14:textId="77777777">
        <w:tc>
          <w:tcPr>
            <w:tcW w:w="0" w:type="auto"/>
            <w:shd w:val="clear" w:color="auto" w:fill="FFFFFF"/>
          </w:tcPr>
          <w:p w14:paraId="57170A0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445F55FA" w14:textId="77777777">
        <w:tc>
          <w:tcPr>
            <w:tcW w:w="0" w:type="auto"/>
            <w:shd w:val="clear" w:color="auto" w:fill="FFFFFF"/>
          </w:tcPr>
          <w:p w14:paraId="3BD3B8A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6F8076B8" w14:textId="77777777">
        <w:tc>
          <w:tcPr>
            <w:tcW w:w="0" w:type="auto"/>
            <w:shd w:val="clear" w:color="auto" w:fill="FFFFFF"/>
          </w:tcPr>
          <w:p w14:paraId="18722EF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6AC3F4AD" w14:textId="77777777">
        <w:tc>
          <w:tcPr>
            <w:tcW w:w="0" w:type="auto"/>
            <w:shd w:val="clear" w:color="auto" w:fill="FFFFFF"/>
          </w:tcPr>
          <w:p w14:paraId="2E576B8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bl>
    <w:p w14:paraId="7A8E6F41"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49" w:name="_Toc144074752"/>
      <w:r w:rsidRPr="00971397">
        <w:rPr>
          <w:rFonts w:asciiTheme="minorHAnsi" w:hAnsiTheme="minorHAnsi" w:cstheme="minorHAnsi"/>
        </w:rPr>
        <w:t>SA-11(1) Static Code Analysis (M)(H)</w:t>
      </w:r>
      <w:bookmarkEnd w:id="349"/>
    </w:p>
    <w:p w14:paraId="04817C78" w14:textId="3E108CC9"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Require the developer of the system, system component, or system service to employ static code analysis tools to identify common flaws and document the results of the analysis.</w:t>
      </w:r>
    </w:p>
    <w:p w14:paraId="7690CD46" w14:textId="1B4CD6E0"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SA-11(1) Additional FedRAMP Requirements:</w:t>
      </w:r>
    </w:p>
    <w:p w14:paraId="050629AB" w14:textId="7F8AFB51" w:rsidR="003D17AA" w:rsidRPr="00971397" w:rsidRDefault="00082EE7" w:rsidP="00EB1CBE">
      <w:pPr>
        <w:pStyle w:val="BodyText"/>
        <w:tabs>
          <w:tab w:val="left" w:pos="360"/>
          <w:tab w:val="left" w:pos="720"/>
          <w:tab w:val="left" w:pos="1440"/>
          <w:tab w:val="left" w:pos="2160"/>
        </w:tabs>
        <w:ind w:left="700" w:hanging="14"/>
        <w:rPr>
          <w:rFonts w:cstheme="minorHAnsi"/>
        </w:rPr>
      </w:pPr>
      <w:r w:rsidRPr="00971397">
        <w:rPr>
          <w:rFonts w:cstheme="minorHAnsi"/>
          <w:b/>
        </w:rPr>
        <w:tab/>
      </w:r>
      <w:r w:rsidR="003D17AA" w:rsidRPr="00971397">
        <w:rPr>
          <w:rFonts w:cstheme="minorHAnsi"/>
          <w:b/>
        </w:rPr>
        <w:t>Requirement:</w:t>
      </w:r>
      <w:r w:rsidR="003D17AA" w:rsidRPr="00971397">
        <w:rPr>
          <w:rFonts w:cstheme="minorHAnsi"/>
        </w:rPr>
        <w:t xml:space="preserve"> The service provider must document its methodology for reviewing newly developed code for the Service in its Continuous Monitoring Plan. </w:t>
      </w:r>
    </w:p>
    <w:p w14:paraId="60D83B83" w14:textId="1BF5C14E" w:rsidR="00A77B3E" w:rsidRPr="00971397" w:rsidRDefault="003D17AA"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r>
      <w:r w:rsidRPr="00971397">
        <w:rPr>
          <w:rFonts w:cstheme="minorHAnsi"/>
        </w:rPr>
        <w:t>If Static code analysis cannot be performed (for example, when the source code is not available), then dynamic code analysis must be performed (see SA-11 (8)).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BF41EF2" w14:textId="77777777">
        <w:tc>
          <w:tcPr>
            <w:tcW w:w="0" w:type="auto"/>
            <w:shd w:val="clear" w:color="auto" w:fill="CCECFC"/>
          </w:tcPr>
          <w:p w14:paraId="626FF41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SA-11(1) Control Summary Information</w:t>
            </w:r>
          </w:p>
        </w:tc>
      </w:tr>
      <w:tr w:rsidR="00C678CA" w:rsidRPr="00971397" w14:paraId="3BA12A0E" w14:textId="77777777">
        <w:tc>
          <w:tcPr>
            <w:tcW w:w="0" w:type="auto"/>
            <w:shd w:val="clear" w:color="auto" w:fill="FFFFFF"/>
          </w:tcPr>
          <w:p w14:paraId="5F542F2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2600FAB" w14:textId="77777777">
        <w:tc>
          <w:tcPr>
            <w:tcW w:w="0" w:type="auto"/>
            <w:shd w:val="clear" w:color="auto" w:fill="FFFFFF"/>
          </w:tcPr>
          <w:p w14:paraId="30D73AD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BF94F8D" w14:textId="6DDC0E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67224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66DC152" w14:textId="0262EA6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19657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B9E2C40" w14:textId="4A9036C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80184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E145556" w14:textId="6A77709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63488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D1AA607" w14:textId="78C3E10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72714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F387751" w14:textId="77777777">
        <w:tc>
          <w:tcPr>
            <w:tcW w:w="0" w:type="auto"/>
            <w:shd w:val="clear" w:color="auto" w:fill="FFFFFF"/>
          </w:tcPr>
          <w:p w14:paraId="5A45E4A4"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46615965" w14:textId="5E593B8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70504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FAF4E29" w14:textId="5E2E4DD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9891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35645E6" w14:textId="46384E1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00118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FC45B93" w14:textId="264F27D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72650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AF9FA21" w14:textId="635A60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55085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2FDBB21" w14:textId="62D2975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00561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B008D46" w14:textId="7DEE6DB1"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5687078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44643C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D98A16D" w14:textId="77777777">
        <w:tc>
          <w:tcPr>
            <w:tcW w:w="0" w:type="auto"/>
            <w:shd w:val="clear" w:color="auto" w:fill="CCECFC"/>
          </w:tcPr>
          <w:p w14:paraId="56A4067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SA-11(1) What is the solution and how is it implemented?</w:t>
            </w:r>
          </w:p>
        </w:tc>
      </w:tr>
      <w:tr w:rsidR="00C678CA" w:rsidRPr="00971397" w14:paraId="258D2931" w14:textId="77777777">
        <w:tc>
          <w:tcPr>
            <w:tcW w:w="0" w:type="auto"/>
            <w:shd w:val="clear" w:color="auto" w:fill="FFFFFF"/>
          </w:tcPr>
          <w:p w14:paraId="1375B42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371FB4B"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350" w:name="_Toc144074753"/>
      <w:r w:rsidRPr="00971397">
        <w:rPr>
          <w:rFonts w:asciiTheme="minorHAnsi" w:hAnsiTheme="minorHAnsi" w:cstheme="minorHAnsi"/>
        </w:rPr>
        <w:t>SA-11(2) Threat Modeling and Vulnerability Analyses (M)(H)</w:t>
      </w:r>
      <w:bookmarkEnd w:id="350"/>
    </w:p>
    <w:p w14:paraId="36C23274"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Require the developer of the system, system component, or system service to perform threat modeling and vulnerability analyses during development and the subsequent testing and evaluation of the system, component, or service that:</w:t>
      </w:r>
    </w:p>
    <w:p w14:paraId="53166D8C" w14:textId="1327744A"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Uses the following contextual information: [Assignment: organization-defined information concerning impact, environment of operations, known or assumed threats, and acceptable risk levels];</w:t>
      </w:r>
    </w:p>
    <w:p w14:paraId="1E7572CC" w14:textId="6BA4FBC5"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(b)</w:t>
      </w:r>
      <w:r w:rsidRPr="00971397">
        <w:rPr>
          <w:rFonts w:cstheme="minorHAnsi"/>
        </w:rPr>
        <w:tab/>
        <w:t>Employs the following tools and methods: [Assignment: organization-defined tools and methods];</w:t>
      </w:r>
    </w:p>
    <w:p w14:paraId="1AC1B4E8" w14:textId="335B99F2"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(c)</w:t>
      </w:r>
      <w:r w:rsidRPr="00971397">
        <w:rPr>
          <w:rFonts w:cstheme="minorHAnsi"/>
        </w:rPr>
        <w:tab/>
        <w:t>Conducts the modeling and analyses at the following level of rigor: [Assignment: organization-defined breadth and depth of modeling and analyses]; and</w:t>
      </w:r>
    </w:p>
    <w:p w14:paraId="57EF17ED" w14:textId="310F1963"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lastRenderedPageBreak/>
        <w:tab/>
      </w:r>
      <w:r w:rsidRPr="00971397">
        <w:rPr>
          <w:rFonts w:cstheme="minorHAnsi"/>
        </w:rPr>
        <w:tab/>
        <w:t>(d)</w:t>
      </w:r>
      <w:r w:rsidRPr="00971397">
        <w:rPr>
          <w:rFonts w:cstheme="minorHAnsi"/>
        </w:rPr>
        <w:tab/>
        <w:t>Produces evidence that meets the following acceptance criteria: [Assignment: organization-defined acceptance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1EE393A" w14:textId="77777777">
        <w:tc>
          <w:tcPr>
            <w:tcW w:w="0" w:type="auto"/>
            <w:shd w:val="clear" w:color="auto" w:fill="CCECFC"/>
          </w:tcPr>
          <w:p w14:paraId="0A75BD5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SA-11(2) Control Summary Information</w:t>
            </w:r>
          </w:p>
        </w:tc>
      </w:tr>
      <w:tr w:rsidR="00C678CA" w:rsidRPr="00971397" w14:paraId="735BD440" w14:textId="77777777">
        <w:tc>
          <w:tcPr>
            <w:tcW w:w="0" w:type="auto"/>
            <w:shd w:val="clear" w:color="auto" w:fill="FFFFFF"/>
          </w:tcPr>
          <w:p w14:paraId="0B1658D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52D9D6D2" w14:textId="77777777">
        <w:tc>
          <w:tcPr>
            <w:tcW w:w="0" w:type="auto"/>
            <w:shd w:val="clear" w:color="auto" w:fill="FFFFFF"/>
          </w:tcPr>
          <w:p w14:paraId="24EA7D6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SA-11(2)(a):</w:t>
            </w:r>
          </w:p>
        </w:tc>
      </w:tr>
      <w:tr w:rsidR="00C678CA" w:rsidRPr="00971397" w14:paraId="1AD41757" w14:textId="77777777">
        <w:tc>
          <w:tcPr>
            <w:tcW w:w="0" w:type="auto"/>
            <w:shd w:val="clear" w:color="auto" w:fill="FFFFFF"/>
          </w:tcPr>
          <w:p w14:paraId="0A13208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SA-11(2)(b):</w:t>
            </w:r>
          </w:p>
        </w:tc>
      </w:tr>
      <w:tr w:rsidR="00C678CA" w:rsidRPr="00971397" w14:paraId="16A1F0A7" w14:textId="77777777">
        <w:tc>
          <w:tcPr>
            <w:tcW w:w="0" w:type="auto"/>
            <w:shd w:val="clear" w:color="auto" w:fill="FFFFFF"/>
          </w:tcPr>
          <w:p w14:paraId="559029D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SA-11(2)(c):</w:t>
            </w:r>
          </w:p>
        </w:tc>
      </w:tr>
      <w:tr w:rsidR="00C678CA" w:rsidRPr="00971397" w14:paraId="77C35C10" w14:textId="77777777">
        <w:tc>
          <w:tcPr>
            <w:tcW w:w="0" w:type="auto"/>
            <w:shd w:val="clear" w:color="auto" w:fill="FFFFFF"/>
          </w:tcPr>
          <w:p w14:paraId="5D99FE7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SA-11(2)(d):</w:t>
            </w:r>
          </w:p>
        </w:tc>
      </w:tr>
      <w:tr w:rsidR="00C678CA" w:rsidRPr="00971397" w14:paraId="559A80E8" w14:textId="77777777">
        <w:tc>
          <w:tcPr>
            <w:tcW w:w="0" w:type="auto"/>
            <w:shd w:val="clear" w:color="auto" w:fill="FFFFFF"/>
          </w:tcPr>
          <w:p w14:paraId="1CAFCD4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1F639D46" w14:textId="5ED0B79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716550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B9556E7" w14:textId="6C88423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277069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B33B8E8" w14:textId="07E0FD9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616203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A495FB7" w14:textId="772E643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210374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BE9DB99" w14:textId="07A083F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852770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146A4C4" w14:textId="77777777">
        <w:tc>
          <w:tcPr>
            <w:tcW w:w="0" w:type="auto"/>
            <w:shd w:val="clear" w:color="auto" w:fill="FFFFFF"/>
          </w:tcPr>
          <w:p w14:paraId="235015BB" w14:textId="77777777" w:rsidR="00A77B3E" w:rsidRPr="00971397" w:rsidRDefault="00000000" w:rsidP="002E062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525E6B6B" w14:textId="48694A7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39555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B4BC277" w14:textId="7947998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785918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46FF37E" w14:textId="08BDCDA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691623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5DD25AF" w14:textId="5D0576E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904127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FFB5643" w14:textId="6D28A37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87719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828F7D8" w14:textId="107959D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451604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6B8F974" w14:textId="0F83DFB8"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2928081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E2BD3F0"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01CB774" w14:textId="77777777">
        <w:tc>
          <w:tcPr>
            <w:tcW w:w="0" w:type="auto"/>
            <w:shd w:val="clear" w:color="auto" w:fill="CCECFC"/>
          </w:tcPr>
          <w:p w14:paraId="126E64C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lastRenderedPageBreak/>
              <w:t>SA-11(2) What is the solution and how is it implemented?</w:t>
            </w:r>
          </w:p>
        </w:tc>
      </w:tr>
      <w:tr w:rsidR="00C678CA" w:rsidRPr="00971397" w14:paraId="3ADF0CAE" w14:textId="77777777">
        <w:tc>
          <w:tcPr>
            <w:tcW w:w="0" w:type="auto"/>
            <w:shd w:val="clear" w:color="auto" w:fill="FFFFFF"/>
          </w:tcPr>
          <w:p w14:paraId="23B6E79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185A6987" w14:textId="77777777">
        <w:tc>
          <w:tcPr>
            <w:tcW w:w="0" w:type="auto"/>
            <w:shd w:val="clear" w:color="auto" w:fill="FFFFFF"/>
          </w:tcPr>
          <w:p w14:paraId="19F648F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0F7980A8" w14:textId="77777777">
        <w:tc>
          <w:tcPr>
            <w:tcW w:w="0" w:type="auto"/>
            <w:shd w:val="clear" w:color="auto" w:fill="FFFFFF"/>
          </w:tcPr>
          <w:p w14:paraId="5F8F173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r w:rsidR="00C678CA" w:rsidRPr="00971397" w14:paraId="6F72DF21" w14:textId="77777777">
        <w:tc>
          <w:tcPr>
            <w:tcW w:w="0" w:type="auto"/>
            <w:shd w:val="clear" w:color="auto" w:fill="FFFFFF"/>
          </w:tcPr>
          <w:p w14:paraId="434955F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d:</w:t>
            </w:r>
          </w:p>
        </w:tc>
      </w:tr>
    </w:tbl>
    <w:p w14:paraId="24E6FA5D"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351" w:name="_Toc144074754"/>
      <w:r w:rsidRPr="00971397">
        <w:rPr>
          <w:rFonts w:asciiTheme="minorHAnsi" w:hAnsiTheme="minorHAnsi" w:cstheme="minorHAnsi"/>
        </w:rPr>
        <w:t>SA-15 Development Process, Standards, and Tools (M)(H)</w:t>
      </w:r>
      <w:bookmarkEnd w:id="351"/>
    </w:p>
    <w:p w14:paraId="4C1F818C"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Require the developer of the system, system component, or system service to follow a documented development process that:</w:t>
      </w:r>
    </w:p>
    <w:p w14:paraId="6FB9C7CD"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Explicitly addresses security and privacy requirements;</w:t>
      </w:r>
    </w:p>
    <w:p w14:paraId="4532EB8C"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Identifies the standards and tools used in the development process;</w:t>
      </w:r>
    </w:p>
    <w:p w14:paraId="4D833F3D"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3.</w:t>
      </w:r>
      <w:r w:rsidRPr="00971397">
        <w:rPr>
          <w:rFonts w:cstheme="minorHAnsi"/>
        </w:rPr>
        <w:tab/>
        <w:t>Documents the specific tool options and tool configurations used in the development process; and</w:t>
      </w:r>
    </w:p>
    <w:p w14:paraId="3F1DD7C9"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4.</w:t>
      </w:r>
      <w:r w:rsidRPr="00971397">
        <w:rPr>
          <w:rFonts w:cstheme="minorHAnsi"/>
        </w:rPr>
        <w:tab/>
        <w:t>Documents, manages, and ensures the integrity of changes to the process and/or tools used in development; and</w:t>
      </w:r>
    </w:p>
    <w:p w14:paraId="46E017CF" w14:textId="466B9F7C"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r>
      <w:r w:rsidR="00917581" w:rsidRPr="00971397">
        <w:rPr>
          <w:rFonts w:cstheme="minorHAnsi"/>
        </w:rPr>
        <w:t>Review the development process, standards, tools, tool options, and tool configurations [FedRAMP Assignment: frequency as before first use and annually thereafter] to determine if the process, standards, tools, tool options and tool configurations selected and employed can satisfy the following security and privacy requirements: [FedRAMP Assignment: FedRAMP Security Authorization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EABF04B" w14:textId="77777777">
        <w:tc>
          <w:tcPr>
            <w:tcW w:w="0" w:type="auto"/>
            <w:shd w:val="clear" w:color="auto" w:fill="CCECFC"/>
          </w:tcPr>
          <w:p w14:paraId="1DFE450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SA-15 Control Summary Information</w:t>
            </w:r>
          </w:p>
        </w:tc>
      </w:tr>
      <w:tr w:rsidR="00C678CA" w:rsidRPr="00971397" w14:paraId="3C8C3B9A" w14:textId="77777777">
        <w:tc>
          <w:tcPr>
            <w:tcW w:w="0" w:type="auto"/>
            <w:shd w:val="clear" w:color="auto" w:fill="FFFFFF"/>
          </w:tcPr>
          <w:p w14:paraId="652E4EA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63DB7382" w14:textId="77777777">
        <w:tc>
          <w:tcPr>
            <w:tcW w:w="0" w:type="auto"/>
            <w:shd w:val="clear" w:color="auto" w:fill="FFFFFF"/>
          </w:tcPr>
          <w:p w14:paraId="6AD7621A" w14:textId="0D05E08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SA-15(b)-1:</w:t>
            </w:r>
          </w:p>
        </w:tc>
      </w:tr>
      <w:tr w:rsidR="00C678CA" w:rsidRPr="00971397" w14:paraId="7CB731CA" w14:textId="77777777">
        <w:tc>
          <w:tcPr>
            <w:tcW w:w="0" w:type="auto"/>
            <w:shd w:val="clear" w:color="auto" w:fill="FFFFFF"/>
          </w:tcPr>
          <w:p w14:paraId="74EB2A0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SA-15(b)-2:</w:t>
            </w:r>
          </w:p>
        </w:tc>
      </w:tr>
      <w:tr w:rsidR="00C678CA" w:rsidRPr="00971397" w14:paraId="2263FC6C" w14:textId="77777777">
        <w:tc>
          <w:tcPr>
            <w:tcW w:w="0" w:type="auto"/>
            <w:shd w:val="clear" w:color="auto" w:fill="FFFFFF"/>
          </w:tcPr>
          <w:p w14:paraId="1AFE12E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02755B9" w14:textId="3583C76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0792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0106A15" w14:textId="328A034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409716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0C2733C" w14:textId="5E497C7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20164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ECB82D7" w14:textId="19854EA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917062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06734DE" w14:textId="70491F9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993876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4853F74" w14:textId="77777777">
        <w:tc>
          <w:tcPr>
            <w:tcW w:w="0" w:type="auto"/>
            <w:shd w:val="clear" w:color="auto" w:fill="FFFFFF"/>
          </w:tcPr>
          <w:p w14:paraId="70D7718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142C48E1" w14:textId="741DE1B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138561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1F48F9F" w14:textId="576F8F8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159673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E367CDD" w14:textId="3AF3BD1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910921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B60E34F" w14:textId="40FC9E6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715031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EFD20F2" w14:textId="27732A5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425480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FE5B630" w14:textId="240E236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623485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A8B13D8" w14:textId="5F56F46F"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4671596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6E013E4"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63BF721" w14:textId="77777777">
        <w:tc>
          <w:tcPr>
            <w:tcW w:w="0" w:type="auto"/>
            <w:shd w:val="clear" w:color="auto" w:fill="CCECFC"/>
          </w:tcPr>
          <w:p w14:paraId="1D67E80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SA-15 What is the solution and how is it implemented?</w:t>
            </w:r>
          </w:p>
        </w:tc>
      </w:tr>
      <w:tr w:rsidR="00C678CA" w:rsidRPr="00971397" w14:paraId="39A81401" w14:textId="77777777">
        <w:tc>
          <w:tcPr>
            <w:tcW w:w="0" w:type="auto"/>
            <w:shd w:val="clear" w:color="auto" w:fill="FFFFFF"/>
          </w:tcPr>
          <w:p w14:paraId="3584907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549E7E6" w14:textId="77777777">
        <w:tc>
          <w:tcPr>
            <w:tcW w:w="0" w:type="auto"/>
            <w:shd w:val="clear" w:color="auto" w:fill="FFFFFF"/>
          </w:tcPr>
          <w:p w14:paraId="0014493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1F523461" w14:textId="77777777" w:rsidR="00A77B3E" w:rsidRPr="00971397" w:rsidRDefault="00000000" w:rsidP="00EB1CBE">
      <w:pPr>
        <w:pStyle w:val="Heading3"/>
        <w:tabs>
          <w:tab w:val="left" w:pos="360"/>
          <w:tab w:val="left" w:pos="720"/>
          <w:tab w:val="left" w:pos="1440"/>
          <w:tab w:val="left" w:pos="2160"/>
        </w:tabs>
        <w:ind w:left="760" w:hanging="760"/>
        <w:rPr>
          <w:rFonts w:asciiTheme="minorHAnsi" w:hAnsiTheme="minorHAnsi" w:cstheme="minorHAnsi"/>
        </w:rPr>
      </w:pPr>
      <w:bookmarkStart w:id="352" w:name="_Toc144074755"/>
      <w:r w:rsidRPr="00971397">
        <w:rPr>
          <w:rFonts w:asciiTheme="minorHAnsi" w:hAnsiTheme="minorHAnsi" w:cstheme="minorHAnsi"/>
        </w:rPr>
        <w:t>SA-15(3) Criticality Analysis (M)(H)</w:t>
      </w:r>
      <w:bookmarkEnd w:id="352"/>
    </w:p>
    <w:p w14:paraId="2FB03BD7"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Require the developer of the system, system component, or system service to perform a criticality analysis:</w:t>
      </w:r>
    </w:p>
    <w:p w14:paraId="16F46F57" w14:textId="2859A83B"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At the following decision points in the system development life cycle: [Assignment: organization-defined decision points in the system development life cycle]; and</w:t>
      </w:r>
    </w:p>
    <w:p w14:paraId="661930AD" w14:textId="0A26045F"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At the following level of rigor: [Assignment: organization-defined breadth and depth of criticality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05A208" w14:textId="77777777">
        <w:tc>
          <w:tcPr>
            <w:tcW w:w="0" w:type="auto"/>
            <w:shd w:val="clear" w:color="auto" w:fill="CCECFC"/>
          </w:tcPr>
          <w:p w14:paraId="6F6D3E8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lastRenderedPageBreak/>
              <w:t>SA-15(3) Control Summary Information</w:t>
            </w:r>
          </w:p>
        </w:tc>
      </w:tr>
      <w:tr w:rsidR="00C678CA" w:rsidRPr="00971397" w14:paraId="03689234" w14:textId="77777777">
        <w:tc>
          <w:tcPr>
            <w:tcW w:w="0" w:type="auto"/>
            <w:shd w:val="clear" w:color="auto" w:fill="FFFFFF"/>
          </w:tcPr>
          <w:p w14:paraId="6C25DBA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4A845710" w14:textId="77777777">
        <w:tc>
          <w:tcPr>
            <w:tcW w:w="0" w:type="auto"/>
            <w:shd w:val="clear" w:color="auto" w:fill="FFFFFF"/>
          </w:tcPr>
          <w:p w14:paraId="5DBD842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SA-15(3)(a):</w:t>
            </w:r>
          </w:p>
        </w:tc>
      </w:tr>
      <w:tr w:rsidR="00C678CA" w:rsidRPr="00971397" w14:paraId="5232CA15" w14:textId="77777777">
        <w:tc>
          <w:tcPr>
            <w:tcW w:w="0" w:type="auto"/>
            <w:shd w:val="clear" w:color="auto" w:fill="FFFFFF"/>
          </w:tcPr>
          <w:p w14:paraId="520CDAC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SA-15(3)(b):</w:t>
            </w:r>
          </w:p>
        </w:tc>
      </w:tr>
      <w:tr w:rsidR="00C678CA" w:rsidRPr="00971397" w14:paraId="08A9821C" w14:textId="77777777">
        <w:tc>
          <w:tcPr>
            <w:tcW w:w="0" w:type="auto"/>
            <w:shd w:val="clear" w:color="auto" w:fill="FFFFFF"/>
          </w:tcPr>
          <w:p w14:paraId="017F58C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0D7D9945" w14:textId="5E6709B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715375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66DB0C7" w14:textId="2CA8EA7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187648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92396EC" w14:textId="38BD698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105037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561CF03" w14:textId="7DED8DC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189707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44F7E34" w14:textId="40EC0F9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664959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960AE4F" w14:textId="77777777">
        <w:tc>
          <w:tcPr>
            <w:tcW w:w="0" w:type="auto"/>
            <w:shd w:val="clear" w:color="auto" w:fill="FFFFFF"/>
          </w:tcPr>
          <w:p w14:paraId="69F13141" w14:textId="77777777" w:rsidR="00A77B3E" w:rsidRPr="00971397" w:rsidRDefault="00000000" w:rsidP="002E062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64FB7695" w14:textId="022FF09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966055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E012885" w14:textId="4020CBF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494899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D7C297E" w14:textId="4A3F072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900621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F50A2F0" w14:textId="41451F3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354484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38794B3" w14:textId="385648B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994768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36063C2" w14:textId="2231FF3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895317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3DFBCF4" w14:textId="6E97DD0E"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7776389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D0C0C75"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7869DC6" w14:textId="77777777">
        <w:tc>
          <w:tcPr>
            <w:tcW w:w="0" w:type="auto"/>
            <w:shd w:val="clear" w:color="auto" w:fill="CCECFC"/>
          </w:tcPr>
          <w:p w14:paraId="22468C7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SA-15(3) What is the solution and how is it implemented?</w:t>
            </w:r>
          </w:p>
        </w:tc>
      </w:tr>
      <w:tr w:rsidR="00C678CA" w:rsidRPr="00971397" w14:paraId="6A68BCC8" w14:textId="77777777">
        <w:tc>
          <w:tcPr>
            <w:tcW w:w="0" w:type="auto"/>
            <w:shd w:val="clear" w:color="auto" w:fill="FFFFFF"/>
          </w:tcPr>
          <w:p w14:paraId="0B3AD0C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7BB313D6" w14:textId="77777777">
        <w:tc>
          <w:tcPr>
            <w:tcW w:w="0" w:type="auto"/>
            <w:shd w:val="clear" w:color="auto" w:fill="FFFFFF"/>
          </w:tcPr>
          <w:p w14:paraId="4F1F37F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200CE46B"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53" w:name="_Toc144074756"/>
      <w:r w:rsidRPr="00971397">
        <w:rPr>
          <w:rFonts w:asciiTheme="minorHAnsi" w:hAnsiTheme="minorHAnsi" w:cstheme="minorHAnsi"/>
        </w:rPr>
        <w:lastRenderedPageBreak/>
        <w:t>SA-16 Developer-provided Training (H)</w:t>
      </w:r>
      <w:bookmarkEnd w:id="353"/>
    </w:p>
    <w:p w14:paraId="06F9BAAA" w14:textId="6F826BED" w:rsidR="00A77B3E" w:rsidRPr="00971397" w:rsidRDefault="00000000" w:rsidP="00971397">
      <w:pPr>
        <w:spacing w:after="320"/>
        <w:rPr>
          <w:rFonts w:cstheme="minorHAnsi"/>
        </w:rPr>
      </w:pPr>
      <w:r w:rsidRPr="00971397">
        <w:rPr>
          <w:rFonts w:cstheme="minorHAnsi"/>
        </w:rPr>
        <w:t>Require the developer of the system, system component, or system service to provide the following training on the correct use and operation of the implemented security and privacy functions, controls, and/or mechanisms: [Assignment: organization-defined training].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FD9770B" w14:textId="77777777">
        <w:tc>
          <w:tcPr>
            <w:tcW w:w="0" w:type="auto"/>
            <w:shd w:val="clear" w:color="auto" w:fill="CCECFC"/>
          </w:tcPr>
          <w:p w14:paraId="357AB75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SA-16 Control Summary Information</w:t>
            </w:r>
          </w:p>
        </w:tc>
      </w:tr>
      <w:tr w:rsidR="00C678CA" w:rsidRPr="00971397" w14:paraId="0BC80DBB" w14:textId="77777777">
        <w:tc>
          <w:tcPr>
            <w:tcW w:w="0" w:type="auto"/>
            <w:shd w:val="clear" w:color="auto" w:fill="FFFFFF"/>
          </w:tcPr>
          <w:p w14:paraId="14B8ACC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A172BA9" w14:textId="77777777">
        <w:tc>
          <w:tcPr>
            <w:tcW w:w="0" w:type="auto"/>
            <w:shd w:val="clear" w:color="auto" w:fill="FFFFFF"/>
          </w:tcPr>
          <w:p w14:paraId="14C3797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SA-16:</w:t>
            </w:r>
          </w:p>
        </w:tc>
      </w:tr>
      <w:tr w:rsidR="00C678CA" w:rsidRPr="00971397" w14:paraId="551BB174" w14:textId="77777777">
        <w:tc>
          <w:tcPr>
            <w:tcW w:w="0" w:type="auto"/>
            <w:shd w:val="clear" w:color="auto" w:fill="FFFFFF"/>
          </w:tcPr>
          <w:p w14:paraId="55F2C80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DF0F2B6" w14:textId="7AB438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06313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F9C0A1A" w14:textId="47B70A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76711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03C8D6B" w14:textId="542F2F2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84285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E0A1305" w14:textId="65C090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23673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38875CA" w14:textId="7CD6DBF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25055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1C9E386" w14:textId="77777777">
        <w:tc>
          <w:tcPr>
            <w:tcW w:w="0" w:type="auto"/>
            <w:shd w:val="clear" w:color="auto" w:fill="FFFFFF"/>
          </w:tcPr>
          <w:p w14:paraId="22739EB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89C715A" w14:textId="613AD5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89183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4B55D3E" w14:textId="16FD87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79021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CC6DB4E" w14:textId="6D03C9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69313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3D8199F" w14:textId="39B078A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374314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45BE43E" w14:textId="177D373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05830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450058E" w14:textId="03F8338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5502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CF1C2C6" w14:textId="043C5C39"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0576896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92A4AF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EEE0601" w14:textId="77777777">
        <w:tc>
          <w:tcPr>
            <w:tcW w:w="0" w:type="auto"/>
            <w:shd w:val="clear" w:color="auto" w:fill="CCECFC"/>
          </w:tcPr>
          <w:p w14:paraId="568BDEC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SA-16 What is the solution and how is it implemented?</w:t>
            </w:r>
          </w:p>
        </w:tc>
      </w:tr>
      <w:tr w:rsidR="00C678CA" w:rsidRPr="00971397" w14:paraId="0B7FE2A9" w14:textId="77777777">
        <w:tc>
          <w:tcPr>
            <w:tcW w:w="0" w:type="auto"/>
            <w:shd w:val="clear" w:color="auto" w:fill="FFFFFF"/>
          </w:tcPr>
          <w:p w14:paraId="1C69376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4271841"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354" w:name="_Toc144074757"/>
      <w:r w:rsidRPr="00971397">
        <w:rPr>
          <w:rFonts w:asciiTheme="minorHAnsi" w:hAnsiTheme="minorHAnsi" w:cstheme="minorHAnsi"/>
        </w:rPr>
        <w:t>SA-17 Developer Security and Privacy Architecture and Design (H)</w:t>
      </w:r>
      <w:bookmarkEnd w:id="354"/>
    </w:p>
    <w:p w14:paraId="2ADA4B8F"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Require the developer of the system, system component, or system service to produce a design specification and security and privacy architecture that:</w:t>
      </w:r>
    </w:p>
    <w:p w14:paraId="13916D8A"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Is consistent with the organization’s security and privacy architecture that is an integral part the organization’s enterprise architecture;</w:t>
      </w:r>
    </w:p>
    <w:p w14:paraId="4D2410A3"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Accurately and completely describes the required security and privacy functionality, and the allocation of controls among physical and logical components; and</w:t>
      </w:r>
    </w:p>
    <w:p w14:paraId="7B9F1E52" w14:textId="7777777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Expresses how individual security and privacy functions, mechanisms, and services work together to provide required security and privacy capabilities and a unified approach to protection.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974C7D0" w14:textId="77777777">
        <w:tc>
          <w:tcPr>
            <w:tcW w:w="0" w:type="auto"/>
            <w:shd w:val="clear" w:color="auto" w:fill="CCECFC"/>
          </w:tcPr>
          <w:p w14:paraId="72C2E26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SA-17 Control Summary Information</w:t>
            </w:r>
          </w:p>
        </w:tc>
      </w:tr>
      <w:tr w:rsidR="00C678CA" w:rsidRPr="00971397" w14:paraId="4CDE2ED6" w14:textId="77777777">
        <w:tc>
          <w:tcPr>
            <w:tcW w:w="0" w:type="auto"/>
            <w:shd w:val="clear" w:color="auto" w:fill="FFFFFF"/>
          </w:tcPr>
          <w:p w14:paraId="50223F2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5530174" w14:textId="77777777">
        <w:tc>
          <w:tcPr>
            <w:tcW w:w="0" w:type="auto"/>
            <w:shd w:val="clear" w:color="auto" w:fill="FFFFFF"/>
          </w:tcPr>
          <w:p w14:paraId="02B795E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7FE36F9" w14:textId="5DE8659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274110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E8FE4EC" w14:textId="48B2041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202829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14E02E3" w14:textId="182A7B5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932220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8D16714" w14:textId="7816FE6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023576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46C2EFB" w14:textId="66D6F93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475453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5FBC09E" w14:textId="77777777">
        <w:tc>
          <w:tcPr>
            <w:tcW w:w="0" w:type="auto"/>
            <w:shd w:val="clear" w:color="auto" w:fill="FFFFFF"/>
          </w:tcPr>
          <w:p w14:paraId="1C6B8C0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4E8CD33" w14:textId="5311501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307385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2150EBE" w14:textId="79BEDF7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418575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CE37A79" w14:textId="12187C7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09035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DDE3992" w14:textId="2E6EF64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52345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1533FB4" w14:textId="214974B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800244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1BF8F92" w14:textId="42A0760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65592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CF389D6" w14:textId="1EBA50FC"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11359639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6193A33"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CEC8BCA" w14:textId="77777777">
        <w:tc>
          <w:tcPr>
            <w:tcW w:w="0" w:type="auto"/>
            <w:shd w:val="clear" w:color="auto" w:fill="CCECFC"/>
          </w:tcPr>
          <w:p w14:paraId="50DA975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SA-17 What is the solution and how is it implemented?</w:t>
            </w:r>
          </w:p>
        </w:tc>
      </w:tr>
      <w:tr w:rsidR="00C678CA" w:rsidRPr="00971397" w14:paraId="614FC61B" w14:textId="77777777">
        <w:tc>
          <w:tcPr>
            <w:tcW w:w="0" w:type="auto"/>
            <w:shd w:val="clear" w:color="auto" w:fill="FFFFFF"/>
          </w:tcPr>
          <w:p w14:paraId="060DFA8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D5E87B3" w14:textId="77777777">
        <w:tc>
          <w:tcPr>
            <w:tcW w:w="0" w:type="auto"/>
            <w:shd w:val="clear" w:color="auto" w:fill="FFFFFF"/>
          </w:tcPr>
          <w:p w14:paraId="4C6FF03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541B6B3F" w14:textId="77777777">
        <w:tc>
          <w:tcPr>
            <w:tcW w:w="0" w:type="auto"/>
            <w:shd w:val="clear" w:color="auto" w:fill="FFFFFF"/>
          </w:tcPr>
          <w:p w14:paraId="2E88E08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3AEE2A8D"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355" w:name="_Toc144074758"/>
      <w:r w:rsidRPr="00971397">
        <w:rPr>
          <w:rFonts w:asciiTheme="minorHAnsi" w:hAnsiTheme="minorHAnsi" w:cstheme="minorHAnsi"/>
        </w:rPr>
        <w:t>SA-21 Developer Screening (H)</w:t>
      </w:r>
      <w:bookmarkEnd w:id="355"/>
    </w:p>
    <w:p w14:paraId="5DE334D1" w14:textId="77777777"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Require that the developer of [Assignment: organization-defined system, system component, or system service]:</w:t>
      </w:r>
    </w:p>
    <w:p w14:paraId="706E2EB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Has appropriate access authorizations as determined by assigned [Assignment: organization-defined official government duties]; and</w:t>
      </w:r>
    </w:p>
    <w:p w14:paraId="0550EE0C" w14:textId="1456A549"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Satisfies the following additional personnel screening criteria: [Assignment: organization-defined additional personnel screening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252BE06" w14:textId="77777777">
        <w:tc>
          <w:tcPr>
            <w:tcW w:w="0" w:type="auto"/>
            <w:shd w:val="clear" w:color="auto" w:fill="CCECFC"/>
          </w:tcPr>
          <w:p w14:paraId="0CC8E70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SA-21 Control Summary Information</w:t>
            </w:r>
          </w:p>
        </w:tc>
      </w:tr>
      <w:tr w:rsidR="00C678CA" w:rsidRPr="00971397" w14:paraId="308530A2" w14:textId="77777777">
        <w:tc>
          <w:tcPr>
            <w:tcW w:w="0" w:type="auto"/>
            <w:shd w:val="clear" w:color="auto" w:fill="FFFFFF"/>
          </w:tcPr>
          <w:p w14:paraId="0B50A98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64CF4A6" w14:textId="77777777">
        <w:tc>
          <w:tcPr>
            <w:tcW w:w="0" w:type="auto"/>
            <w:shd w:val="clear" w:color="auto" w:fill="FFFFFF"/>
          </w:tcPr>
          <w:p w14:paraId="00A7895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SA-21:</w:t>
            </w:r>
          </w:p>
        </w:tc>
      </w:tr>
      <w:tr w:rsidR="00C678CA" w:rsidRPr="00971397" w14:paraId="0D29AEA7" w14:textId="77777777">
        <w:tc>
          <w:tcPr>
            <w:tcW w:w="0" w:type="auto"/>
            <w:shd w:val="clear" w:color="auto" w:fill="FFFFFF"/>
          </w:tcPr>
          <w:p w14:paraId="41524B9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SA-21(a):</w:t>
            </w:r>
          </w:p>
        </w:tc>
      </w:tr>
      <w:tr w:rsidR="00C678CA" w:rsidRPr="00971397" w14:paraId="00FC9150" w14:textId="77777777">
        <w:tc>
          <w:tcPr>
            <w:tcW w:w="0" w:type="auto"/>
            <w:shd w:val="clear" w:color="auto" w:fill="FFFFFF"/>
          </w:tcPr>
          <w:p w14:paraId="131E004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SA-21(b):</w:t>
            </w:r>
          </w:p>
        </w:tc>
      </w:tr>
      <w:tr w:rsidR="00C678CA" w:rsidRPr="00971397" w14:paraId="27C5484B" w14:textId="77777777">
        <w:tc>
          <w:tcPr>
            <w:tcW w:w="0" w:type="auto"/>
            <w:shd w:val="clear" w:color="auto" w:fill="FFFFFF"/>
          </w:tcPr>
          <w:p w14:paraId="745F596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08F62FEC" w14:textId="357B988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05526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7992BDA" w14:textId="26B5678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364785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A343018" w14:textId="791059F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687081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F260A1F" w14:textId="462ABAF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36110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15F156A" w14:textId="58D84CC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58008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3394F8B" w14:textId="77777777">
        <w:tc>
          <w:tcPr>
            <w:tcW w:w="0" w:type="auto"/>
            <w:shd w:val="clear" w:color="auto" w:fill="FFFFFF"/>
          </w:tcPr>
          <w:p w14:paraId="5673355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1CD2517B" w14:textId="7A901A5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868932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B8C8D5C" w14:textId="270E3A4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35476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A17ECAB" w14:textId="5460198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789761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2DF4BB1" w14:textId="11C9E31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56500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B678A89" w14:textId="37A0941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51417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E3A7D51" w14:textId="4730F02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1357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4E65434" w14:textId="582C19ED" w:rsidR="00A77B3E" w:rsidRPr="00971397" w:rsidRDefault="00000000" w:rsidP="00EB1CBE">
            <w:pPr>
              <w:pStyle w:val="BodyText"/>
              <w:tabs>
                <w:tab w:val="left" w:pos="360"/>
                <w:tab w:val="left" w:pos="975"/>
                <w:tab w:val="left" w:pos="1155"/>
                <w:tab w:val="left" w:pos="1440"/>
                <w:tab w:val="left" w:pos="2160"/>
              </w:tabs>
              <w:spacing w:line="20" w:lineRule="atLeast"/>
              <w:ind w:left="345" w:hanging="345"/>
              <w:rPr>
                <w:rFonts w:cstheme="minorHAnsi"/>
              </w:rPr>
            </w:pPr>
            <w:sdt>
              <w:sdtPr>
                <w:rPr>
                  <w:rFonts w:cstheme="minorHAnsi"/>
                </w:rPr>
                <w:id w:val="7709537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8AD5CB1"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EEED22D" w14:textId="77777777">
        <w:tc>
          <w:tcPr>
            <w:tcW w:w="0" w:type="auto"/>
            <w:shd w:val="clear" w:color="auto" w:fill="CCECFC"/>
          </w:tcPr>
          <w:p w14:paraId="7DC9B9E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SA-21 What is the solution and how is it implemented?</w:t>
            </w:r>
          </w:p>
        </w:tc>
      </w:tr>
      <w:tr w:rsidR="00C678CA" w:rsidRPr="00971397" w14:paraId="31D0F003" w14:textId="77777777">
        <w:tc>
          <w:tcPr>
            <w:tcW w:w="0" w:type="auto"/>
            <w:shd w:val="clear" w:color="auto" w:fill="FFFFFF"/>
          </w:tcPr>
          <w:p w14:paraId="1D506F7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69AC75B" w14:textId="77777777">
        <w:tc>
          <w:tcPr>
            <w:tcW w:w="0" w:type="auto"/>
            <w:shd w:val="clear" w:color="auto" w:fill="FFFFFF"/>
          </w:tcPr>
          <w:p w14:paraId="37947D6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0ADED517"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356" w:name="_Toc144074759"/>
      <w:r w:rsidRPr="00971397">
        <w:rPr>
          <w:rFonts w:asciiTheme="minorHAnsi" w:hAnsiTheme="minorHAnsi" w:cstheme="minorHAnsi"/>
        </w:rPr>
        <w:t>SA-22 Unsupported System Components (L)(M)(H)</w:t>
      </w:r>
      <w:bookmarkEnd w:id="356"/>
    </w:p>
    <w:p w14:paraId="21A17D78"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bookmarkStart w:id="357" w:name="_Hlk137639723"/>
      <w:r w:rsidRPr="00971397">
        <w:rPr>
          <w:rFonts w:cstheme="minorHAnsi"/>
        </w:rPr>
        <w:tab/>
        <w:t>a.</w:t>
      </w:r>
      <w:r w:rsidRPr="00971397">
        <w:rPr>
          <w:rFonts w:cstheme="minorHAnsi"/>
        </w:rPr>
        <w:tab/>
        <w:t>Replace system components when support for the components is no longer available from the developer, vendor, or manufacturer; or</w:t>
      </w:r>
    </w:p>
    <w:p w14:paraId="30F71C6A" w14:textId="0091F7BB"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r>
      <w:r w:rsidR="009C6EA7" w:rsidRPr="00971397">
        <w:rPr>
          <w:rFonts w:cstheme="minorHAnsi"/>
        </w:rPr>
        <w:t>Provide the following options for alternative sources for continued support for unsupported components [Selection (one-or-more): in-house support</w:t>
      </w:r>
      <w:r w:rsidR="008F7DC6" w:rsidRPr="00971397">
        <w:rPr>
          <w:rFonts w:cstheme="minorHAnsi"/>
        </w:rPr>
        <w:t>;</w:t>
      </w:r>
      <w:r w:rsidR="009C6EA7" w:rsidRPr="00971397">
        <w:rPr>
          <w:rFonts w:cstheme="minorHAnsi"/>
        </w:rPr>
        <w:t xml:space="preserve"> [Assignment: organization-defined support from external providers]].</w:t>
      </w:r>
      <w:bookmarkEnd w:id="3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EC188E3" w14:textId="77777777">
        <w:tc>
          <w:tcPr>
            <w:tcW w:w="0" w:type="auto"/>
            <w:shd w:val="clear" w:color="auto" w:fill="CCECFC"/>
          </w:tcPr>
          <w:p w14:paraId="1309EC7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lastRenderedPageBreak/>
              <w:t>SA-22 Control Summary Information</w:t>
            </w:r>
          </w:p>
        </w:tc>
      </w:tr>
      <w:tr w:rsidR="00C678CA" w:rsidRPr="00971397" w14:paraId="55A4887D" w14:textId="77777777">
        <w:tc>
          <w:tcPr>
            <w:tcW w:w="0" w:type="auto"/>
            <w:shd w:val="clear" w:color="auto" w:fill="FFFFFF"/>
          </w:tcPr>
          <w:p w14:paraId="61AD6FB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79FCB41" w14:textId="77777777">
        <w:tc>
          <w:tcPr>
            <w:tcW w:w="0" w:type="auto"/>
            <w:shd w:val="clear" w:color="auto" w:fill="FFFFFF"/>
          </w:tcPr>
          <w:p w14:paraId="241513A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SA-22(b):</w:t>
            </w:r>
          </w:p>
        </w:tc>
      </w:tr>
      <w:tr w:rsidR="00C678CA" w:rsidRPr="00971397" w14:paraId="14AC6F3A" w14:textId="77777777">
        <w:tc>
          <w:tcPr>
            <w:tcW w:w="0" w:type="auto"/>
            <w:shd w:val="clear" w:color="auto" w:fill="FFFFFF"/>
          </w:tcPr>
          <w:p w14:paraId="2845516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0651DA7B" w14:textId="2E9B34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81595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D375B48" w14:textId="7430D96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502899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FB58E48" w14:textId="72A53C6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319612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32031AE" w14:textId="52E76E0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674136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51EABAA" w14:textId="38F2928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17155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9F7A126" w14:textId="77777777">
        <w:tc>
          <w:tcPr>
            <w:tcW w:w="0" w:type="auto"/>
            <w:shd w:val="clear" w:color="auto" w:fill="FFFFFF"/>
          </w:tcPr>
          <w:p w14:paraId="3633CF1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7C9BDEEB" w14:textId="7693CEC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880649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2C3E778" w14:textId="7B9D183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305238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0939114" w14:textId="6FD24E3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682394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83185BC" w14:textId="166CFD3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10133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EE44322" w14:textId="0CB8BCF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599923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5F02DEA" w14:textId="0AF96B0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04989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A1E5D8C" w14:textId="1CF80C95"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9618574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BEDE7B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176917F" w14:textId="77777777">
        <w:tc>
          <w:tcPr>
            <w:tcW w:w="0" w:type="auto"/>
            <w:shd w:val="clear" w:color="auto" w:fill="CCECFC"/>
          </w:tcPr>
          <w:p w14:paraId="70E08C6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SA-22 What is the solution and how is it implemented?</w:t>
            </w:r>
          </w:p>
        </w:tc>
      </w:tr>
      <w:tr w:rsidR="00C678CA" w:rsidRPr="00971397" w14:paraId="02BBB742" w14:textId="77777777">
        <w:tc>
          <w:tcPr>
            <w:tcW w:w="0" w:type="auto"/>
            <w:shd w:val="clear" w:color="auto" w:fill="FFFFFF"/>
          </w:tcPr>
          <w:p w14:paraId="6CB8A5C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0E71DDE4" w14:textId="77777777">
        <w:tc>
          <w:tcPr>
            <w:tcW w:w="0" w:type="auto"/>
            <w:shd w:val="clear" w:color="auto" w:fill="FFFFFF"/>
          </w:tcPr>
          <w:p w14:paraId="7671FFD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415A3025" w14:textId="77777777" w:rsidR="00A77B3E" w:rsidRPr="00971397" w:rsidRDefault="00000000">
      <w:pPr>
        <w:pStyle w:val="Heading1"/>
        <w:tabs>
          <w:tab w:val="left" w:pos="360"/>
          <w:tab w:val="left" w:pos="720"/>
          <w:tab w:val="left" w:pos="1440"/>
          <w:tab w:val="left" w:pos="2160"/>
        </w:tabs>
        <w:spacing w:line="20" w:lineRule="atLeast"/>
        <w:ind w:left="760" w:hanging="760"/>
        <w:rPr>
          <w:rFonts w:asciiTheme="minorHAnsi" w:hAnsiTheme="minorHAnsi" w:cstheme="minorHAnsi"/>
          <w:b/>
        </w:rPr>
      </w:pPr>
      <w:bookmarkStart w:id="358" w:name="_Toc144074760"/>
      <w:r w:rsidRPr="00971397">
        <w:rPr>
          <w:rFonts w:asciiTheme="minorHAnsi" w:hAnsiTheme="minorHAnsi" w:cstheme="minorHAnsi"/>
        </w:rPr>
        <w:lastRenderedPageBreak/>
        <w:t>System and Communications Protection</w:t>
      </w:r>
      <w:bookmarkEnd w:id="358"/>
    </w:p>
    <w:p w14:paraId="3BF5DDBF" w14:textId="77777777" w:rsidR="00A77B3E" w:rsidRPr="00971397" w:rsidRDefault="00000000" w:rsidP="00EB1CBE">
      <w:pPr>
        <w:pStyle w:val="Heading2"/>
        <w:tabs>
          <w:tab w:val="left" w:pos="360"/>
          <w:tab w:val="left" w:pos="720"/>
          <w:tab w:val="left" w:pos="1440"/>
          <w:tab w:val="left" w:pos="2160"/>
        </w:tabs>
        <w:ind w:left="760" w:hanging="760"/>
        <w:rPr>
          <w:rFonts w:asciiTheme="minorHAnsi" w:hAnsiTheme="minorHAnsi" w:cstheme="minorHAnsi"/>
        </w:rPr>
      </w:pPr>
      <w:bookmarkStart w:id="359" w:name="_Toc144074761"/>
      <w:r w:rsidRPr="00971397">
        <w:rPr>
          <w:rFonts w:asciiTheme="minorHAnsi" w:hAnsiTheme="minorHAnsi" w:cstheme="minorHAnsi"/>
        </w:rPr>
        <w:t>SC-1 Policy and Procedures (L)(M)(H)</w:t>
      </w:r>
      <w:bookmarkEnd w:id="359"/>
    </w:p>
    <w:p w14:paraId="6248CE36"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1E1BE80D" w14:textId="0609BDC1"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system and communications protection policy that:</w:t>
      </w:r>
    </w:p>
    <w:p w14:paraId="2FA20CEC"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76D6772C"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1CA6D117"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system and communications protection policy and the associated system and communications protection controls;</w:t>
      </w:r>
    </w:p>
    <w:p w14:paraId="46B02DC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system and communications protection policy and procedures; and</w:t>
      </w:r>
    </w:p>
    <w:p w14:paraId="6FDA187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system and communications protection:</w:t>
      </w:r>
    </w:p>
    <w:p w14:paraId="1CEA7FC1" w14:textId="0F8162EB"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3C0C5068" w14:textId="4C25A029"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85D7791" w14:textId="77777777">
        <w:tc>
          <w:tcPr>
            <w:tcW w:w="0" w:type="auto"/>
            <w:shd w:val="clear" w:color="auto" w:fill="CCECFC"/>
          </w:tcPr>
          <w:p w14:paraId="3F7576D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SC-1 Control Summary Information</w:t>
            </w:r>
          </w:p>
        </w:tc>
      </w:tr>
      <w:tr w:rsidR="00C678CA" w:rsidRPr="00971397" w14:paraId="015949FC" w14:textId="77777777">
        <w:tc>
          <w:tcPr>
            <w:tcW w:w="0" w:type="auto"/>
            <w:shd w:val="clear" w:color="auto" w:fill="FFFFFF"/>
          </w:tcPr>
          <w:p w14:paraId="54C0BE8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6D314B26" w14:textId="77777777">
        <w:tc>
          <w:tcPr>
            <w:tcW w:w="0" w:type="auto"/>
            <w:shd w:val="clear" w:color="auto" w:fill="FFFFFF"/>
          </w:tcPr>
          <w:p w14:paraId="59780A5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SC-1(a):</w:t>
            </w:r>
          </w:p>
        </w:tc>
      </w:tr>
      <w:tr w:rsidR="00C678CA" w:rsidRPr="00971397" w14:paraId="4B037ABC" w14:textId="77777777">
        <w:tc>
          <w:tcPr>
            <w:tcW w:w="0" w:type="auto"/>
            <w:shd w:val="clear" w:color="auto" w:fill="FFFFFF"/>
          </w:tcPr>
          <w:p w14:paraId="171CE82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SC-1(a)(1):</w:t>
            </w:r>
          </w:p>
        </w:tc>
      </w:tr>
      <w:tr w:rsidR="00C678CA" w:rsidRPr="00971397" w14:paraId="0BC6F29B" w14:textId="77777777">
        <w:tc>
          <w:tcPr>
            <w:tcW w:w="0" w:type="auto"/>
            <w:shd w:val="clear" w:color="auto" w:fill="FFFFFF"/>
          </w:tcPr>
          <w:p w14:paraId="5F88523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Parameter SC-1(b):</w:t>
            </w:r>
          </w:p>
        </w:tc>
      </w:tr>
      <w:tr w:rsidR="00C678CA" w:rsidRPr="00971397" w14:paraId="7CFE8C43" w14:textId="77777777">
        <w:tc>
          <w:tcPr>
            <w:tcW w:w="0" w:type="auto"/>
            <w:shd w:val="clear" w:color="auto" w:fill="FFFFFF"/>
          </w:tcPr>
          <w:p w14:paraId="6A55E9FD" w14:textId="5372A9E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SC-1(c)(1)-1:</w:t>
            </w:r>
          </w:p>
        </w:tc>
      </w:tr>
      <w:tr w:rsidR="00C678CA" w:rsidRPr="00971397" w14:paraId="628A9BCC" w14:textId="77777777">
        <w:tc>
          <w:tcPr>
            <w:tcW w:w="0" w:type="auto"/>
            <w:shd w:val="clear" w:color="auto" w:fill="FFFFFF"/>
          </w:tcPr>
          <w:p w14:paraId="4C57E21F" w14:textId="70EC92B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SC-1(c)(1)-2:</w:t>
            </w:r>
          </w:p>
        </w:tc>
      </w:tr>
      <w:tr w:rsidR="00C678CA" w:rsidRPr="00971397" w14:paraId="45FBD85A" w14:textId="77777777">
        <w:tc>
          <w:tcPr>
            <w:tcW w:w="0" w:type="auto"/>
            <w:shd w:val="clear" w:color="auto" w:fill="FFFFFF"/>
          </w:tcPr>
          <w:p w14:paraId="7A87C77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SC-1(c)(2)-1:</w:t>
            </w:r>
          </w:p>
        </w:tc>
      </w:tr>
      <w:tr w:rsidR="00C678CA" w:rsidRPr="00971397" w14:paraId="65F5EC14" w14:textId="77777777">
        <w:tc>
          <w:tcPr>
            <w:tcW w:w="0" w:type="auto"/>
            <w:shd w:val="clear" w:color="auto" w:fill="FFFFFF"/>
          </w:tcPr>
          <w:p w14:paraId="69A7D07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SC-1(c)(2)-2:</w:t>
            </w:r>
          </w:p>
        </w:tc>
      </w:tr>
      <w:tr w:rsidR="00C678CA" w:rsidRPr="00971397" w14:paraId="5A5BCEB3" w14:textId="77777777">
        <w:tc>
          <w:tcPr>
            <w:tcW w:w="0" w:type="auto"/>
            <w:shd w:val="clear" w:color="auto" w:fill="FFFFFF"/>
          </w:tcPr>
          <w:p w14:paraId="266E9C9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7C7A718B" w14:textId="3EC5CFE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597219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062EB25" w14:textId="0F943A4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786756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DE3917A" w14:textId="08CB4D1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541701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E50E783" w14:textId="07A119D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868157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0CE6DED" w14:textId="63676E1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415451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675786E" w14:textId="77777777">
        <w:tc>
          <w:tcPr>
            <w:tcW w:w="0" w:type="auto"/>
            <w:shd w:val="clear" w:color="auto" w:fill="FFFFFF"/>
          </w:tcPr>
          <w:p w14:paraId="0F158C5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48B48006" w14:textId="665AFAC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583141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FA05167" w14:textId="0524D75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106193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45FB37C" w14:textId="0A30738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845345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139A12BE"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8CD87EE" w14:textId="77777777">
        <w:tc>
          <w:tcPr>
            <w:tcW w:w="0" w:type="auto"/>
            <w:shd w:val="clear" w:color="auto" w:fill="CCECFC"/>
          </w:tcPr>
          <w:p w14:paraId="18CDC36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SC-1 What is the solution and how is it implemented?</w:t>
            </w:r>
          </w:p>
        </w:tc>
      </w:tr>
      <w:tr w:rsidR="00C678CA" w:rsidRPr="00971397" w14:paraId="2B8BAEFA" w14:textId="77777777">
        <w:tc>
          <w:tcPr>
            <w:tcW w:w="0" w:type="auto"/>
            <w:shd w:val="clear" w:color="auto" w:fill="FFFFFF"/>
          </w:tcPr>
          <w:p w14:paraId="6FE47C9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1588DD6A" w14:textId="77777777">
        <w:tc>
          <w:tcPr>
            <w:tcW w:w="0" w:type="auto"/>
            <w:shd w:val="clear" w:color="auto" w:fill="FFFFFF"/>
          </w:tcPr>
          <w:p w14:paraId="28C480A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0CA9D4AF" w14:textId="77777777">
        <w:tc>
          <w:tcPr>
            <w:tcW w:w="0" w:type="auto"/>
            <w:shd w:val="clear" w:color="auto" w:fill="FFFFFF"/>
          </w:tcPr>
          <w:p w14:paraId="3EA2F55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6A50F026"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60" w:name="_Toc144074762"/>
      <w:r w:rsidRPr="00971397">
        <w:rPr>
          <w:rFonts w:asciiTheme="minorHAnsi" w:hAnsiTheme="minorHAnsi" w:cstheme="minorHAnsi"/>
        </w:rPr>
        <w:t>SC-2 Separation of System and User Functionality (M)(H)</w:t>
      </w:r>
      <w:bookmarkEnd w:id="360"/>
    </w:p>
    <w:p w14:paraId="3E19D2F2" w14:textId="77777777" w:rsidR="00A77B3E" w:rsidRPr="00971397" w:rsidRDefault="00000000" w:rsidP="00971397">
      <w:pPr>
        <w:spacing w:after="320"/>
        <w:rPr>
          <w:rFonts w:cstheme="minorHAnsi"/>
        </w:rPr>
      </w:pPr>
      <w:r w:rsidRPr="00971397">
        <w:rPr>
          <w:rFonts w:cstheme="minorHAnsi"/>
        </w:rPr>
        <w:t>Separate user functionality, including user interface services, from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A5B8729" w14:textId="77777777">
        <w:tc>
          <w:tcPr>
            <w:tcW w:w="0" w:type="auto"/>
            <w:shd w:val="clear" w:color="auto" w:fill="CCECFC"/>
          </w:tcPr>
          <w:p w14:paraId="0DFB3CE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SC-2 Control Summary Information</w:t>
            </w:r>
          </w:p>
        </w:tc>
      </w:tr>
      <w:tr w:rsidR="00C678CA" w:rsidRPr="00971397" w14:paraId="23BADB79" w14:textId="77777777">
        <w:tc>
          <w:tcPr>
            <w:tcW w:w="0" w:type="auto"/>
            <w:shd w:val="clear" w:color="auto" w:fill="FFFFFF"/>
          </w:tcPr>
          <w:p w14:paraId="245D20A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3D37F1F" w14:textId="77777777">
        <w:tc>
          <w:tcPr>
            <w:tcW w:w="0" w:type="auto"/>
            <w:shd w:val="clear" w:color="auto" w:fill="FFFFFF"/>
          </w:tcPr>
          <w:p w14:paraId="52826FE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10B9435" w14:textId="59674AD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53811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441A44C" w14:textId="403EB8B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26215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548D8F1" w14:textId="3A1B7C0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05576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6B76D85" w14:textId="1FAD030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4879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5F1443C" w14:textId="0BB755E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73883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B82F7D1" w14:textId="77777777">
        <w:tc>
          <w:tcPr>
            <w:tcW w:w="0" w:type="auto"/>
            <w:shd w:val="clear" w:color="auto" w:fill="FFFFFF"/>
          </w:tcPr>
          <w:p w14:paraId="43C0B37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2B2731D" w14:textId="687B04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06787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2F6FBED" w14:textId="35FADA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9673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82B6526" w14:textId="752ED6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19714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3D44988" w14:textId="6BF132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82056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215C171" w14:textId="070DCB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23145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7AB007D" w14:textId="4D702A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86002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63E9FBE" w14:textId="7E9EB64E"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7634216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A69E4D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F6EAF9B" w14:textId="77777777">
        <w:tc>
          <w:tcPr>
            <w:tcW w:w="0" w:type="auto"/>
            <w:shd w:val="clear" w:color="auto" w:fill="CCECFC"/>
          </w:tcPr>
          <w:p w14:paraId="2B7C023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 What is the solution and how is it implemented?</w:t>
            </w:r>
          </w:p>
        </w:tc>
      </w:tr>
      <w:tr w:rsidR="00C678CA" w:rsidRPr="00971397" w14:paraId="7ACCB11E" w14:textId="77777777">
        <w:tc>
          <w:tcPr>
            <w:tcW w:w="0" w:type="auto"/>
            <w:shd w:val="clear" w:color="auto" w:fill="FFFFFF"/>
          </w:tcPr>
          <w:p w14:paraId="6453B82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9B3BCE5"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61" w:name="_Toc144074763"/>
      <w:r w:rsidRPr="00971397">
        <w:rPr>
          <w:rFonts w:asciiTheme="minorHAnsi" w:hAnsiTheme="minorHAnsi" w:cstheme="minorHAnsi"/>
        </w:rPr>
        <w:t>SC-3 Security Function Isolation (H)</w:t>
      </w:r>
      <w:bookmarkEnd w:id="361"/>
    </w:p>
    <w:p w14:paraId="220EEEF3" w14:textId="5A7E26F9" w:rsidR="00A77B3E" w:rsidRPr="00971397" w:rsidRDefault="00000000" w:rsidP="00971397">
      <w:pPr>
        <w:spacing w:after="320"/>
        <w:rPr>
          <w:rFonts w:cstheme="minorHAnsi"/>
        </w:rPr>
      </w:pPr>
      <w:r w:rsidRPr="00971397">
        <w:rPr>
          <w:rFonts w:cstheme="minorHAnsi"/>
        </w:rPr>
        <w:t>Isolate security functions from nonsecurity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D47F312" w14:textId="77777777">
        <w:tc>
          <w:tcPr>
            <w:tcW w:w="0" w:type="auto"/>
            <w:shd w:val="clear" w:color="auto" w:fill="CCECFC"/>
          </w:tcPr>
          <w:p w14:paraId="31F19E0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SC-3 Control Summary Information</w:t>
            </w:r>
          </w:p>
        </w:tc>
      </w:tr>
      <w:tr w:rsidR="00C678CA" w:rsidRPr="00971397" w14:paraId="233DD227" w14:textId="77777777">
        <w:tc>
          <w:tcPr>
            <w:tcW w:w="0" w:type="auto"/>
            <w:shd w:val="clear" w:color="auto" w:fill="FFFFFF"/>
          </w:tcPr>
          <w:p w14:paraId="6C44B76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F2359F0" w14:textId="77777777">
        <w:tc>
          <w:tcPr>
            <w:tcW w:w="0" w:type="auto"/>
            <w:shd w:val="clear" w:color="auto" w:fill="FFFFFF"/>
          </w:tcPr>
          <w:p w14:paraId="15B3D7E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F6E28BC" w14:textId="3C8507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0892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01D8525" w14:textId="13D3D07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39707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789B5E7" w14:textId="47B4B68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76535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9145A79" w14:textId="1DABCCF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42631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CDFC207" w14:textId="3033DB5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95870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E219AE3" w14:textId="77777777">
        <w:tc>
          <w:tcPr>
            <w:tcW w:w="0" w:type="auto"/>
            <w:shd w:val="clear" w:color="auto" w:fill="FFFFFF"/>
          </w:tcPr>
          <w:p w14:paraId="1A3E2C6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E3A0138" w14:textId="1ED5621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20028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24DBC13" w14:textId="55C0B15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20849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B3512F9" w14:textId="1C3ECB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41037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E25ADDB" w14:textId="76A456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69544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68B6466" w14:textId="405358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81364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C97A5F2" w14:textId="16F4403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00438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0C62FB9" w14:textId="7B1AF992"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61813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A3F9F4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082B9F" w14:textId="77777777">
        <w:tc>
          <w:tcPr>
            <w:tcW w:w="0" w:type="auto"/>
            <w:shd w:val="clear" w:color="auto" w:fill="CCECFC"/>
          </w:tcPr>
          <w:p w14:paraId="35CF269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SC-3 What is the solution and how is it implemented?</w:t>
            </w:r>
          </w:p>
        </w:tc>
      </w:tr>
      <w:tr w:rsidR="00C678CA" w:rsidRPr="00971397" w14:paraId="6D168D0D" w14:textId="77777777">
        <w:tc>
          <w:tcPr>
            <w:tcW w:w="0" w:type="auto"/>
            <w:shd w:val="clear" w:color="auto" w:fill="FFFFFF"/>
          </w:tcPr>
          <w:p w14:paraId="3F7E588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52E2868"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62" w:name="_Toc144074764"/>
      <w:r w:rsidRPr="00971397">
        <w:rPr>
          <w:rFonts w:asciiTheme="minorHAnsi" w:hAnsiTheme="minorHAnsi" w:cstheme="minorHAnsi"/>
        </w:rPr>
        <w:t>SC-4 Information in Shared System Resources (M)(H)</w:t>
      </w:r>
      <w:bookmarkEnd w:id="362"/>
    </w:p>
    <w:p w14:paraId="07B985B4" w14:textId="34AA15BE" w:rsidR="00A77B3E" w:rsidRPr="00971397" w:rsidRDefault="00000000" w:rsidP="00971397">
      <w:pPr>
        <w:spacing w:after="320"/>
        <w:rPr>
          <w:rFonts w:cstheme="minorHAnsi"/>
        </w:rPr>
      </w:pPr>
      <w:r w:rsidRPr="00971397">
        <w:rPr>
          <w:rFonts w:cstheme="minorHAnsi"/>
        </w:rPr>
        <w:t>Prevent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EAC62D0" w14:textId="77777777">
        <w:tc>
          <w:tcPr>
            <w:tcW w:w="0" w:type="auto"/>
            <w:shd w:val="clear" w:color="auto" w:fill="CCECFC"/>
          </w:tcPr>
          <w:p w14:paraId="734AFBD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SC-4 Control Summary Information</w:t>
            </w:r>
          </w:p>
        </w:tc>
      </w:tr>
      <w:tr w:rsidR="00C678CA" w:rsidRPr="00971397" w14:paraId="79EA0B54" w14:textId="77777777">
        <w:tc>
          <w:tcPr>
            <w:tcW w:w="0" w:type="auto"/>
            <w:shd w:val="clear" w:color="auto" w:fill="FFFFFF"/>
          </w:tcPr>
          <w:p w14:paraId="56579B3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187EA6F" w14:textId="77777777">
        <w:tc>
          <w:tcPr>
            <w:tcW w:w="0" w:type="auto"/>
            <w:shd w:val="clear" w:color="auto" w:fill="FFFFFF"/>
          </w:tcPr>
          <w:p w14:paraId="22C195D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79F4554" w14:textId="64484F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737167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433A5FF" w14:textId="2D2C41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7884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C73F27E" w14:textId="14718B7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7166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72A90DB" w14:textId="788C5E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76636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7040D88" w14:textId="5A95E2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24418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07B247F" w14:textId="77777777">
        <w:tc>
          <w:tcPr>
            <w:tcW w:w="0" w:type="auto"/>
            <w:shd w:val="clear" w:color="auto" w:fill="FFFFFF"/>
          </w:tcPr>
          <w:p w14:paraId="5639578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0DEA5A9" w14:textId="0590D6D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73090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88639BC" w14:textId="1599103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36164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061A628" w14:textId="1ABA1B8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18976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D302398" w14:textId="0ECA12F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41246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AD280F8" w14:textId="71A1FA8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53151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8AA8296" w14:textId="7C12C37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36393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0607BD4" w14:textId="7C1F065E"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300567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F33E39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284182C" w14:textId="77777777">
        <w:tc>
          <w:tcPr>
            <w:tcW w:w="0" w:type="auto"/>
            <w:shd w:val="clear" w:color="auto" w:fill="CCECFC"/>
          </w:tcPr>
          <w:p w14:paraId="64B0178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SC-4 What is the solution and how is it implemented?</w:t>
            </w:r>
          </w:p>
        </w:tc>
      </w:tr>
      <w:tr w:rsidR="00C678CA" w:rsidRPr="00971397" w14:paraId="0A0445C1" w14:textId="77777777">
        <w:tc>
          <w:tcPr>
            <w:tcW w:w="0" w:type="auto"/>
            <w:shd w:val="clear" w:color="auto" w:fill="FFFFFF"/>
          </w:tcPr>
          <w:p w14:paraId="30A0204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0F4A26D"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363" w:name="_Toc144074765"/>
      <w:r w:rsidRPr="00971397">
        <w:rPr>
          <w:rFonts w:asciiTheme="minorHAnsi" w:hAnsiTheme="minorHAnsi" w:cstheme="minorHAnsi"/>
        </w:rPr>
        <w:t>SC-5 Denial-of-service Protection (L)(M)(H)</w:t>
      </w:r>
      <w:bookmarkEnd w:id="363"/>
    </w:p>
    <w:p w14:paraId="24081AF9" w14:textId="102E3F53"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 xml:space="preserve"> </w:t>
      </w:r>
      <w:r w:rsidR="00DA7813" w:rsidRPr="00971397">
        <w:rPr>
          <w:rFonts w:cstheme="minorHAnsi"/>
        </w:rPr>
        <w:t>[FedRAMP Assignment: Protect against] the effects of the following types of denial-of-service events: [FedRAMP Assignment: at a minimum: ICMP (ping) flood, SYN flood, slowloris, buffer overflow attack, and volume attack] and;</w:t>
      </w:r>
    </w:p>
    <w:p w14:paraId="5CC63A3C" w14:textId="148C535E"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lastRenderedPageBreak/>
        <w:tab/>
        <w:t>b.</w:t>
      </w:r>
      <w:r w:rsidRPr="00971397">
        <w:rPr>
          <w:rFonts w:cstheme="minorHAnsi"/>
        </w:rPr>
        <w:tab/>
        <w:t>Employ the following controls to achieve the denial-of-service objective: [Assignment: organization-defined controls by type of denial-of-service event].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75419CD" w14:textId="77777777">
        <w:tc>
          <w:tcPr>
            <w:tcW w:w="0" w:type="auto"/>
            <w:shd w:val="clear" w:color="auto" w:fill="CCECFC"/>
          </w:tcPr>
          <w:p w14:paraId="3BB4EF7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SC-5 Control Summary Information</w:t>
            </w:r>
          </w:p>
        </w:tc>
      </w:tr>
      <w:tr w:rsidR="00C678CA" w:rsidRPr="00971397" w14:paraId="0DD6939A" w14:textId="77777777">
        <w:tc>
          <w:tcPr>
            <w:tcW w:w="0" w:type="auto"/>
            <w:shd w:val="clear" w:color="auto" w:fill="FFFFFF"/>
          </w:tcPr>
          <w:p w14:paraId="606E985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E5E579C" w14:textId="77777777">
        <w:tc>
          <w:tcPr>
            <w:tcW w:w="0" w:type="auto"/>
            <w:shd w:val="clear" w:color="auto" w:fill="FFFFFF"/>
          </w:tcPr>
          <w:p w14:paraId="7BE9408D" w14:textId="0AAD161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SC-5(a)-1:</w:t>
            </w:r>
          </w:p>
        </w:tc>
      </w:tr>
      <w:tr w:rsidR="00C678CA" w:rsidRPr="00971397" w14:paraId="5F2754C7" w14:textId="77777777">
        <w:tc>
          <w:tcPr>
            <w:tcW w:w="0" w:type="auto"/>
            <w:shd w:val="clear" w:color="auto" w:fill="FFFFFF"/>
          </w:tcPr>
          <w:p w14:paraId="4453D53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SC-5(a)-2:</w:t>
            </w:r>
          </w:p>
        </w:tc>
      </w:tr>
      <w:tr w:rsidR="00C678CA" w:rsidRPr="00971397" w14:paraId="3C667E59" w14:textId="77777777">
        <w:tc>
          <w:tcPr>
            <w:tcW w:w="0" w:type="auto"/>
            <w:shd w:val="clear" w:color="auto" w:fill="FFFFFF"/>
          </w:tcPr>
          <w:p w14:paraId="02EC402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SC-5(b):</w:t>
            </w:r>
          </w:p>
        </w:tc>
      </w:tr>
      <w:tr w:rsidR="00C678CA" w:rsidRPr="00971397" w14:paraId="174E0ED3" w14:textId="77777777">
        <w:tc>
          <w:tcPr>
            <w:tcW w:w="0" w:type="auto"/>
            <w:shd w:val="clear" w:color="auto" w:fill="FFFFFF"/>
          </w:tcPr>
          <w:p w14:paraId="4309F62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7035DEA8" w14:textId="2D35932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768484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DABC9B7" w14:textId="65BDE42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617310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26666E5" w14:textId="12894DC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21181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D862ADE" w14:textId="462FF64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231954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F277206" w14:textId="544F5AD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537448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A609BBF" w14:textId="77777777">
        <w:tc>
          <w:tcPr>
            <w:tcW w:w="0" w:type="auto"/>
            <w:shd w:val="clear" w:color="auto" w:fill="FFFFFF"/>
          </w:tcPr>
          <w:p w14:paraId="289B626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C1C157D" w14:textId="2EA5736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579985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C713C19" w14:textId="7BDEB72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325006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F1B3CE8" w14:textId="115775A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555520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2FC8878" w14:textId="7B20A33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653610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D0C248F" w14:textId="338B363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436465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5E347EF" w14:textId="4EC6674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997043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B4B7F54" w14:textId="50F60BE2" w:rsidR="00A77B3E" w:rsidRPr="00971397" w:rsidRDefault="00000000" w:rsidP="00EB1CBE">
            <w:pPr>
              <w:pStyle w:val="BodyText"/>
              <w:tabs>
                <w:tab w:val="left" w:pos="360"/>
                <w:tab w:val="left" w:pos="975"/>
                <w:tab w:val="left" w:pos="1440"/>
                <w:tab w:val="left" w:pos="2160"/>
              </w:tabs>
              <w:spacing w:line="20" w:lineRule="atLeast"/>
              <w:ind w:left="345" w:hanging="345"/>
              <w:rPr>
                <w:rFonts w:cstheme="minorHAnsi"/>
              </w:rPr>
            </w:pPr>
            <w:sdt>
              <w:sdtPr>
                <w:rPr>
                  <w:rFonts w:cstheme="minorHAnsi"/>
                </w:rPr>
                <w:id w:val="9557656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743CD3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6934B17" w14:textId="77777777">
        <w:tc>
          <w:tcPr>
            <w:tcW w:w="0" w:type="auto"/>
            <w:shd w:val="clear" w:color="auto" w:fill="CCECFC"/>
          </w:tcPr>
          <w:p w14:paraId="0F25C21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SC-5 What is the solution and how is it implemented?</w:t>
            </w:r>
          </w:p>
        </w:tc>
      </w:tr>
      <w:tr w:rsidR="00C678CA" w:rsidRPr="00971397" w14:paraId="649279C5" w14:textId="77777777">
        <w:tc>
          <w:tcPr>
            <w:tcW w:w="0" w:type="auto"/>
            <w:shd w:val="clear" w:color="auto" w:fill="FFFFFF"/>
          </w:tcPr>
          <w:p w14:paraId="4BB4725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Part a:</w:t>
            </w:r>
          </w:p>
        </w:tc>
      </w:tr>
      <w:tr w:rsidR="00C678CA" w:rsidRPr="00971397" w14:paraId="28B10043" w14:textId="77777777">
        <w:tc>
          <w:tcPr>
            <w:tcW w:w="0" w:type="auto"/>
            <w:shd w:val="clear" w:color="auto" w:fill="FFFFFF"/>
          </w:tcPr>
          <w:p w14:paraId="62566D6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2963C203"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364" w:name="_Toc144074766"/>
      <w:r w:rsidRPr="00971397">
        <w:rPr>
          <w:rFonts w:asciiTheme="minorHAnsi" w:hAnsiTheme="minorHAnsi" w:cstheme="minorHAnsi"/>
        </w:rPr>
        <w:t>SC-7 Boundary Protection (L)(M)(H)</w:t>
      </w:r>
      <w:bookmarkEnd w:id="364"/>
    </w:p>
    <w:p w14:paraId="0F3C9CE2" w14:textId="235B4FF0" w:rsidR="00971397" w:rsidRPr="00971397" w:rsidRDefault="00000000" w:rsidP="00971397">
      <w:pPr>
        <w:pStyle w:val="BodyText"/>
        <w:numPr>
          <w:ilvl w:val="0"/>
          <w:numId w:val="17"/>
        </w:numPr>
        <w:tabs>
          <w:tab w:val="left" w:pos="360"/>
          <w:tab w:val="left" w:pos="720"/>
          <w:tab w:val="left" w:pos="1440"/>
          <w:tab w:val="left" w:pos="2160"/>
        </w:tabs>
        <w:rPr>
          <w:rFonts w:cstheme="minorHAnsi"/>
        </w:rPr>
      </w:pPr>
      <w:r w:rsidRPr="00971397">
        <w:rPr>
          <w:rFonts w:cstheme="minorHAnsi"/>
        </w:rPr>
        <w:t>Monitor and control communications at the external managed interfaces to the system and at key internal managed interfaces with</w:t>
      </w:r>
    </w:p>
    <w:p w14:paraId="4B9E0CD9" w14:textId="6F46AF80"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Implement subnetworks for publicly accessible system components that are [Assignment: physically; logically] separated from internal organizational networks; and</w:t>
      </w:r>
    </w:p>
    <w:p w14:paraId="39F359DD" w14:textId="6B4BCCF6"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c.</w:t>
      </w:r>
      <w:r w:rsidRPr="00971397">
        <w:rPr>
          <w:rFonts w:cstheme="minorHAnsi"/>
        </w:rPr>
        <w:tab/>
        <w:t>Connect to external networks or systems only through managed interfaces consisting of boundary protection devices arranged in accordance with an organizational security and privacy architecture.</w:t>
      </w:r>
    </w:p>
    <w:p w14:paraId="47CB3825" w14:textId="77777777" w:rsidR="00A77B3E" w:rsidRPr="00971397" w:rsidRDefault="00000000" w:rsidP="00EB1CBE">
      <w:pPr>
        <w:pStyle w:val="BodyText"/>
        <w:tabs>
          <w:tab w:val="left" w:pos="360"/>
          <w:tab w:val="left" w:pos="720"/>
          <w:tab w:val="left" w:pos="1440"/>
          <w:tab w:val="left" w:pos="2160"/>
        </w:tabs>
        <w:ind w:left="763" w:hanging="763"/>
        <w:rPr>
          <w:rFonts w:cstheme="minorHAnsi"/>
          <w:b/>
        </w:rPr>
      </w:pPr>
      <w:r w:rsidRPr="00971397">
        <w:rPr>
          <w:rFonts w:cstheme="minorHAnsi"/>
          <w:b/>
        </w:rPr>
        <w:tab/>
      </w:r>
      <w:r w:rsidRPr="00971397">
        <w:rPr>
          <w:rFonts w:cstheme="minorHAnsi"/>
          <w:b/>
        </w:rPr>
        <w:tab/>
      </w:r>
      <w:r w:rsidRPr="00971397">
        <w:rPr>
          <w:rFonts w:cstheme="minorHAnsi"/>
          <w:b/>
        </w:rPr>
        <w:tab/>
        <w:t>SC-7 Additional FedRAMP Requirements and Guidance:</w:t>
      </w:r>
    </w:p>
    <w:p w14:paraId="524DC49B" w14:textId="27C1FE51" w:rsidR="00833768"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b/>
        </w:rPr>
        <w:tab/>
      </w:r>
      <w:r w:rsidRPr="00971397">
        <w:rPr>
          <w:rFonts w:cstheme="minorHAnsi"/>
          <w:b/>
        </w:rPr>
        <w:tab/>
      </w:r>
      <w:r w:rsidRPr="00971397">
        <w:rPr>
          <w:rFonts w:cstheme="minorHAnsi"/>
          <w:b/>
        </w:rPr>
        <w:tab/>
        <w:t>(b) Guidance:</w:t>
      </w:r>
      <w:r w:rsidRPr="00971397">
        <w:rPr>
          <w:rFonts w:cstheme="minorHAnsi"/>
        </w:rPr>
        <w:t xml:space="preserve"> SC-7 (b) should be met by subnet isolation. A subnetwork (subnet) is a physically or logically segmented section of a larger network defined at TCP/IP Layer 3, to both minimize traffic and, important for a FedRAMP Authorization, add a crucial layer of network isolation. Subnets are distinct from VLANs (Layer 2), security groups, and VPCs and are specifically required to satisfy SC-7 part b and other controls. </w:t>
      </w:r>
    </w:p>
    <w:p w14:paraId="5A40E99D" w14:textId="0F3205CE" w:rsidR="00A77B3E" w:rsidRPr="00971397" w:rsidRDefault="00833768"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rPr>
        <w:t>See the FedRAMP Subnets White Paper (</w:t>
      </w:r>
      <w:hyperlink r:id="rId23" w:history="1">
        <w:r w:rsidR="008D6090" w:rsidRPr="00971397">
          <w:rPr>
            <w:rStyle w:val="Hyperlink"/>
            <w:rFonts w:cstheme="minorHAnsi"/>
          </w:rPr>
          <w:t>https://www.fedramp.gov/assets/resources/documents/FedRAMP_subnets_white_paper.pdf</w:t>
        </w:r>
      </w:hyperlink>
      <w:r w:rsidRPr="00971397">
        <w:rPr>
          <w:rFonts w:cstheme="minorHAnsi"/>
        </w:rPr>
        <w:t>) for additional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D6A9680" w14:textId="77777777">
        <w:tc>
          <w:tcPr>
            <w:tcW w:w="0" w:type="auto"/>
            <w:shd w:val="clear" w:color="auto" w:fill="CCECFC"/>
          </w:tcPr>
          <w:p w14:paraId="074F047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SC-7 Control Summary Information</w:t>
            </w:r>
          </w:p>
        </w:tc>
      </w:tr>
      <w:tr w:rsidR="00C678CA" w:rsidRPr="00971397" w14:paraId="50456546" w14:textId="77777777">
        <w:tc>
          <w:tcPr>
            <w:tcW w:w="0" w:type="auto"/>
            <w:shd w:val="clear" w:color="auto" w:fill="FFFFFF"/>
          </w:tcPr>
          <w:p w14:paraId="7D1CADD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50DA1D0" w14:textId="77777777">
        <w:tc>
          <w:tcPr>
            <w:tcW w:w="0" w:type="auto"/>
            <w:shd w:val="clear" w:color="auto" w:fill="FFFFFF"/>
          </w:tcPr>
          <w:p w14:paraId="114AFE6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SC-7(b):</w:t>
            </w:r>
          </w:p>
        </w:tc>
      </w:tr>
      <w:tr w:rsidR="00C678CA" w:rsidRPr="00971397" w14:paraId="484BB281" w14:textId="77777777">
        <w:tc>
          <w:tcPr>
            <w:tcW w:w="0" w:type="auto"/>
            <w:shd w:val="clear" w:color="auto" w:fill="FFFFFF"/>
          </w:tcPr>
          <w:p w14:paraId="7705627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49FF22F" w14:textId="5846236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84729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71AC553" w14:textId="1B7485C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085035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910C93C" w14:textId="1C7E422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512321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404D299" w14:textId="2A0FC3A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476641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80FFC37" w14:textId="43622D1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019486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066F949" w14:textId="77777777">
        <w:tc>
          <w:tcPr>
            <w:tcW w:w="0" w:type="auto"/>
            <w:shd w:val="clear" w:color="auto" w:fill="FFFFFF"/>
          </w:tcPr>
          <w:p w14:paraId="1B0BE79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32C14954" w14:textId="5F0FFC3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325820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C26E672" w14:textId="7EE067B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700648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B636F78" w14:textId="3B127B2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067895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0B81014" w14:textId="565B8AC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286779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04DC606" w14:textId="19B7190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239460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2B2D0A3" w14:textId="40F040F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985702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0FACBBD" w14:textId="59CE889F"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17936698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9764760"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98B3A26" w14:textId="77777777">
        <w:tc>
          <w:tcPr>
            <w:tcW w:w="0" w:type="auto"/>
            <w:shd w:val="clear" w:color="auto" w:fill="CCECFC"/>
          </w:tcPr>
          <w:p w14:paraId="099D106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SC-7 What is the solution and how is it implemented?</w:t>
            </w:r>
          </w:p>
        </w:tc>
      </w:tr>
      <w:tr w:rsidR="00C678CA" w:rsidRPr="00971397" w14:paraId="22AEB1B3" w14:textId="77777777">
        <w:tc>
          <w:tcPr>
            <w:tcW w:w="0" w:type="auto"/>
            <w:shd w:val="clear" w:color="auto" w:fill="FFFFFF"/>
          </w:tcPr>
          <w:p w14:paraId="1D42B1E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91ECE93" w14:textId="77777777">
        <w:tc>
          <w:tcPr>
            <w:tcW w:w="0" w:type="auto"/>
            <w:shd w:val="clear" w:color="auto" w:fill="FFFFFF"/>
          </w:tcPr>
          <w:p w14:paraId="22E3D2E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46CDA37F" w14:textId="77777777">
        <w:tc>
          <w:tcPr>
            <w:tcW w:w="0" w:type="auto"/>
            <w:shd w:val="clear" w:color="auto" w:fill="FFFFFF"/>
          </w:tcPr>
          <w:p w14:paraId="4DE78B0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5A062710"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65" w:name="_Toc144074767"/>
      <w:r w:rsidRPr="00971397">
        <w:rPr>
          <w:rFonts w:asciiTheme="minorHAnsi" w:hAnsiTheme="minorHAnsi" w:cstheme="minorHAnsi"/>
        </w:rPr>
        <w:t>SC-7(3) Access Points (M)(H)</w:t>
      </w:r>
      <w:bookmarkEnd w:id="365"/>
    </w:p>
    <w:p w14:paraId="15E7EE9B" w14:textId="496CBBF6" w:rsidR="00A77B3E" w:rsidRPr="00971397" w:rsidRDefault="00000000" w:rsidP="00971397">
      <w:pPr>
        <w:spacing w:after="320"/>
        <w:rPr>
          <w:rFonts w:cstheme="minorHAnsi"/>
        </w:rPr>
      </w:pPr>
      <w:r w:rsidRPr="00971397">
        <w:rPr>
          <w:rFonts w:cstheme="minorHAnsi"/>
        </w:rPr>
        <w:t>Limit the number of external network connections to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E5DCEDC" w14:textId="77777777">
        <w:tc>
          <w:tcPr>
            <w:tcW w:w="0" w:type="auto"/>
            <w:shd w:val="clear" w:color="auto" w:fill="CCECFC"/>
          </w:tcPr>
          <w:p w14:paraId="7DB9722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SC-7(3) Control Summary Information</w:t>
            </w:r>
          </w:p>
        </w:tc>
      </w:tr>
      <w:tr w:rsidR="00C678CA" w:rsidRPr="00971397" w14:paraId="44AE1D33" w14:textId="77777777">
        <w:tc>
          <w:tcPr>
            <w:tcW w:w="0" w:type="auto"/>
            <w:shd w:val="clear" w:color="auto" w:fill="FFFFFF"/>
          </w:tcPr>
          <w:p w14:paraId="7FD5B5D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323105C" w14:textId="77777777">
        <w:tc>
          <w:tcPr>
            <w:tcW w:w="0" w:type="auto"/>
            <w:shd w:val="clear" w:color="auto" w:fill="FFFFFF"/>
          </w:tcPr>
          <w:p w14:paraId="66A2FF9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6338046" w14:textId="0FF788D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23857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0CCB70D" w14:textId="6526F6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01295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8973B59" w14:textId="5598FC9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81752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CCCA611" w14:textId="3FB1FE6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83698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20BA0C3" w14:textId="7AE9D9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260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32391E6" w14:textId="77777777">
        <w:tc>
          <w:tcPr>
            <w:tcW w:w="0" w:type="auto"/>
            <w:shd w:val="clear" w:color="auto" w:fill="FFFFFF"/>
          </w:tcPr>
          <w:p w14:paraId="53378A1D"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14BA5B92" w14:textId="7945BC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22028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C57AC22" w14:textId="544593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72375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A7361C0" w14:textId="398FB3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10228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779F4F2" w14:textId="17562B4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45652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CB6947F" w14:textId="39ED602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92391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36BA8E6" w14:textId="71D5DB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192647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43B5474" w14:textId="6216BFB0"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3630721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6A1016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76866CE" w14:textId="77777777">
        <w:tc>
          <w:tcPr>
            <w:tcW w:w="0" w:type="auto"/>
            <w:shd w:val="clear" w:color="auto" w:fill="CCECFC"/>
          </w:tcPr>
          <w:p w14:paraId="29BF353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SC-7(3) What is the solution and how is it implemented?</w:t>
            </w:r>
          </w:p>
        </w:tc>
      </w:tr>
      <w:tr w:rsidR="00C678CA" w:rsidRPr="00971397" w14:paraId="106048EB" w14:textId="77777777">
        <w:tc>
          <w:tcPr>
            <w:tcW w:w="0" w:type="auto"/>
            <w:shd w:val="clear" w:color="auto" w:fill="FFFFFF"/>
          </w:tcPr>
          <w:p w14:paraId="6B3CA3A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8DA18D7"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366" w:name="_Toc144074768"/>
      <w:r w:rsidRPr="00971397">
        <w:rPr>
          <w:rFonts w:asciiTheme="minorHAnsi" w:hAnsiTheme="minorHAnsi" w:cstheme="minorHAnsi"/>
        </w:rPr>
        <w:t>SC-7(4) External Telecommunications Services (M)(H)</w:t>
      </w:r>
      <w:bookmarkEnd w:id="366"/>
    </w:p>
    <w:p w14:paraId="41F7D628" w14:textId="5E09154D"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Implement a managed interface for each external telecommunication service;</w:t>
      </w:r>
    </w:p>
    <w:p w14:paraId="5BDFA581" w14:textId="1D830F61"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(b)</w:t>
      </w:r>
      <w:r w:rsidRPr="00971397">
        <w:rPr>
          <w:rFonts w:cstheme="minorHAnsi"/>
        </w:rPr>
        <w:tab/>
        <w:t>Establish a traffic flow policy for each managed interface;</w:t>
      </w:r>
    </w:p>
    <w:p w14:paraId="2DDD3210" w14:textId="47F1BF00"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(c)</w:t>
      </w:r>
      <w:r w:rsidRPr="00971397">
        <w:rPr>
          <w:rFonts w:cstheme="minorHAnsi"/>
        </w:rPr>
        <w:tab/>
        <w:t>Protect the confidentiality and integrity of the information being transmitted across each interface;</w:t>
      </w:r>
    </w:p>
    <w:p w14:paraId="19D64E61" w14:textId="203936C6"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(d)</w:t>
      </w:r>
      <w:r w:rsidRPr="00971397">
        <w:rPr>
          <w:rFonts w:cstheme="minorHAnsi"/>
        </w:rPr>
        <w:tab/>
        <w:t>Document each exception to the traffic flow policy with a supporting mission or business need and duration of that need;</w:t>
      </w:r>
    </w:p>
    <w:p w14:paraId="4D89AC6A" w14:textId="4DF70041"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lastRenderedPageBreak/>
        <w:tab/>
      </w:r>
      <w:r w:rsidRPr="00971397">
        <w:rPr>
          <w:rFonts w:cstheme="minorHAnsi"/>
        </w:rPr>
        <w:tab/>
        <w:t>(e)</w:t>
      </w:r>
      <w:r w:rsidRPr="00971397">
        <w:rPr>
          <w:rFonts w:cstheme="minorHAnsi"/>
        </w:rPr>
        <w:tab/>
        <w:t>Review exceptions to the traffic flow policy [FedRAMP Assignment: at least every ninety (90) days or whenever there is a change in the threat environment that warrants a review of the exceptions] and remove exceptions that are no longer supported by an explicit mission or business need;</w:t>
      </w:r>
    </w:p>
    <w:p w14:paraId="35A83BCB" w14:textId="17D18B8B"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(f)</w:t>
      </w:r>
      <w:r w:rsidRPr="00971397">
        <w:rPr>
          <w:rFonts w:cstheme="minorHAnsi"/>
        </w:rPr>
        <w:tab/>
        <w:t>Prevent unauthorized exchange of control plane traffic with external networks;</w:t>
      </w:r>
    </w:p>
    <w:p w14:paraId="120ABA0F" w14:textId="5CE30360"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(g)</w:t>
      </w:r>
      <w:r w:rsidRPr="00971397">
        <w:rPr>
          <w:rFonts w:cstheme="minorHAnsi"/>
        </w:rPr>
        <w:tab/>
        <w:t>Publish information to enable remote networks to detect unauthorized control plane traffic from internal networks; and</w:t>
      </w:r>
    </w:p>
    <w:p w14:paraId="5DDCD155" w14:textId="292E8B58"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(h)</w:t>
      </w:r>
      <w:r w:rsidRPr="00971397">
        <w:rPr>
          <w:rFonts w:cstheme="minorHAnsi"/>
        </w:rPr>
        <w:tab/>
        <w:t>Filter unauthorized control plane traffic from external networks.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00600A" w14:textId="77777777">
        <w:tc>
          <w:tcPr>
            <w:tcW w:w="0" w:type="auto"/>
            <w:shd w:val="clear" w:color="auto" w:fill="CCECFC"/>
          </w:tcPr>
          <w:p w14:paraId="7B57811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SC-7(4) Control Summary Information</w:t>
            </w:r>
          </w:p>
        </w:tc>
      </w:tr>
      <w:tr w:rsidR="00C678CA" w:rsidRPr="00971397" w14:paraId="5B0676F7" w14:textId="77777777">
        <w:tc>
          <w:tcPr>
            <w:tcW w:w="0" w:type="auto"/>
            <w:shd w:val="clear" w:color="auto" w:fill="FFFFFF"/>
          </w:tcPr>
          <w:p w14:paraId="1471563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2E7D30D4" w14:textId="77777777">
        <w:tc>
          <w:tcPr>
            <w:tcW w:w="0" w:type="auto"/>
            <w:shd w:val="clear" w:color="auto" w:fill="FFFFFF"/>
          </w:tcPr>
          <w:p w14:paraId="220ED7E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SC-7(4)(e):</w:t>
            </w:r>
          </w:p>
        </w:tc>
      </w:tr>
      <w:tr w:rsidR="00C678CA" w:rsidRPr="00971397" w14:paraId="247F3AFA" w14:textId="77777777">
        <w:tc>
          <w:tcPr>
            <w:tcW w:w="0" w:type="auto"/>
            <w:shd w:val="clear" w:color="auto" w:fill="FFFFFF"/>
          </w:tcPr>
          <w:p w14:paraId="13C6F72E"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53056219" w14:textId="43CE00A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890953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0913060" w14:textId="77B9BA0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389329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CF99DCE" w14:textId="68DD089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527585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F27B3E2" w14:textId="4197587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921575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12CF351" w14:textId="6AB96E8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994484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ED89F54" w14:textId="77777777">
        <w:tc>
          <w:tcPr>
            <w:tcW w:w="0" w:type="auto"/>
            <w:shd w:val="clear" w:color="auto" w:fill="FFFFFF"/>
          </w:tcPr>
          <w:p w14:paraId="40064669" w14:textId="77777777" w:rsidR="00A77B3E" w:rsidRPr="00971397" w:rsidRDefault="00000000" w:rsidP="002E062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4BC80FD2" w14:textId="5ABEEB5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407086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513D7C9" w14:textId="1309FA8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846169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54A1474" w14:textId="173301D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291434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5FFAF8F" w14:textId="276038B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449201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CFEDFE3" w14:textId="2B711CB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622383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8DFC043" w14:textId="355949D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399690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ADF980A" w14:textId="1E8244A5"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6565961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76568B4"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6F27058" w14:textId="77777777">
        <w:tc>
          <w:tcPr>
            <w:tcW w:w="0" w:type="auto"/>
            <w:shd w:val="clear" w:color="auto" w:fill="CCECFC"/>
          </w:tcPr>
          <w:p w14:paraId="686E9FB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SC-7(4) What is the solution and how is it implemented?</w:t>
            </w:r>
          </w:p>
        </w:tc>
      </w:tr>
      <w:tr w:rsidR="00C678CA" w:rsidRPr="00971397" w14:paraId="452027FE" w14:textId="77777777">
        <w:tc>
          <w:tcPr>
            <w:tcW w:w="0" w:type="auto"/>
            <w:shd w:val="clear" w:color="auto" w:fill="FFFFFF"/>
          </w:tcPr>
          <w:p w14:paraId="4DCCCEA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291916E8" w14:textId="77777777">
        <w:tc>
          <w:tcPr>
            <w:tcW w:w="0" w:type="auto"/>
            <w:shd w:val="clear" w:color="auto" w:fill="FFFFFF"/>
          </w:tcPr>
          <w:p w14:paraId="7DAB20D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3BBA5CDF" w14:textId="77777777">
        <w:tc>
          <w:tcPr>
            <w:tcW w:w="0" w:type="auto"/>
            <w:shd w:val="clear" w:color="auto" w:fill="FFFFFF"/>
          </w:tcPr>
          <w:p w14:paraId="42907A8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r w:rsidR="00C678CA" w:rsidRPr="00971397" w14:paraId="78F9255D" w14:textId="77777777">
        <w:tc>
          <w:tcPr>
            <w:tcW w:w="0" w:type="auto"/>
            <w:shd w:val="clear" w:color="auto" w:fill="FFFFFF"/>
          </w:tcPr>
          <w:p w14:paraId="7789B53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d:</w:t>
            </w:r>
          </w:p>
        </w:tc>
      </w:tr>
      <w:tr w:rsidR="00C678CA" w:rsidRPr="00971397" w14:paraId="79002BB1" w14:textId="77777777">
        <w:tc>
          <w:tcPr>
            <w:tcW w:w="0" w:type="auto"/>
            <w:shd w:val="clear" w:color="auto" w:fill="FFFFFF"/>
          </w:tcPr>
          <w:p w14:paraId="091B57B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e:</w:t>
            </w:r>
          </w:p>
        </w:tc>
      </w:tr>
      <w:tr w:rsidR="00C678CA" w:rsidRPr="00971397" w14:paraId="09525971" w14:textId="77777777">
        <w:tc>
          <w:tcPr>
            <w:tcW w:w="0" w:type="auto"/>
            <w:shd w:val="clear" w:color="auto" w:fill="FFFFFF"/>
          </w:tcPr>
          <w:p w14:paraId="169911F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f:</w:t>
            </w:r>
          </w:p>
        </w:tc>
      </w:tr>
      <w:tr w:rsidR="00C678CA" w:rsidRPr="00971397" w14:paraId="6189CDFA" w14:textId="77777777">
        <w:tc>
          <w:tcPr>
            <w:tcW w:w="0" w:type="auto"/>
            <w:shd w:val="clear" w:color="auto" w:fill="FFFFFF"/>
          </w:tcPr>
          <w:p w14:paraId="373E067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g:</w:t>
            </w:r>
          </w:p>
        </w:tc>
      </w:tr>
      <w:tr w:rsidR="00C678CA" w:rsidRPr="00971397" w14:paraId="3C5BE197" w14:textId="77777777">
        <w:tc>
          <w:tcPr>
            <w:tcW w:w="0" w:type="auto"/>
            <w:shd w:val="clear" w:color="auto" w:fill="FFFFFF"/>
          </w:tcPr>
          <w:p w14:paraId="7EAFE11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h:</w:t>
            </w:r>
          </w:p>
        </w:tc>
      </w:tr>
    </w:tbl>
    <w:p w14:paraId="2BEA1F6B" w14:textId="77777777" w:rsidR="00A77B3E" w:rsidRPr="00971397" w:rsidRDefault="00000000" w:rsidP="00EB1CBE">
      <w:pPr>
        <w:pStyle w:val="Heading3"/>
        <w:tabs>
          <w:tab w:val="left" w:pos="360"/>
          <w:tab w:val="left" w:pos="720"/>
          <w:tab w:val="left" w:pos="1440"/>
          <w:tab w:val="left" w:pos="2160"/>
        </w:tabs>
        <w:ind w:left="1300" w:hanging="1300"/>
        <w:rPr>
          <w:rFonts w:asciiTheme="minorHAnsi" w:hAnsiTheme="minorHAnsi" w:cstheme="minorHAnsi"/>
        </w:rPr>
      </w:pPr>
      <w:bookmarkStart w:id="367" w:name="_Toc144074769"/>
      <w:r w:rsidRPr="00971397">
        <w:rPr>
          <w:rFonts w:asciiTheme="minorHAnsi" w:hAnsiTheme="minorHAnsi" w:cstheme="minorHAnsi"/>
        </w:rPr>
        <w:t>SC-7(5) Deny by Default — Allow by Exception (M)(H)</w:t>
      </w:r>
      <w:bookmarkEnd w:id="367"/>
    </w:p>
    <w:p w14:paraId="7FC15FF8" w14:textId="7E4E0775" w:rsidR="00BE08AD" w:rsidRPr="00971397" w:rsidRDefault="00BE08AD" w:rsidP="00EB1CBE">
      <w:pPr>
        <w:pStyle w:val="BodyText"/>
        <w:tabs>
          <w:tab w:val="left" w:pos="360"/>
          <w:tab w:val="left" w:pos="720"/>
          <w:tab w:val="left" w:pos="1440"/>
          <w:tab w:val="left" w:pos="2160"/>
        </w:tabs>
        <w:ind w:left="20" w:hanging="20"/>
        <w:rPr>
          <w:rFonts w:cstheme="minorHAnsi"/>
        </w:rPr>
      </w:pPr>
      <w:r w:rsidRPr="00971397">
        <w:rPr>
          <w:rFonts w:cstheme="minorHAnsi"/>
        </w:rPr>
        <w:t>Deny network communications traffic by default and allow network communications traffic by exception [Selection (</w:t>
      </w:r>
      <w:r w:rsidR="00A11A80" w:rsidRPr="00971397">
        <w:rPr>
          <w:rFonts w:cstheme="minorHAnsi"/>
        </w:rPr>
        <w:t>one-or-</w:t>
      </w:r>
      <w:r w:rsidRPr="00971397">
        <w:rPr>
          <w:rFonts w:cstheme="minorHAnsi"/>
        </w:rPr>
        <w:t>more): at managed interfaces; for [FedRAMP Assignment: any systems].</w:t>
      </w:r>
    </w:p>
    <w:p w14:paraId="4063E061"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SC-7 (5) Additional FedRAMP Requirements and Guidance:</w:t>
      </w:r>
    </w:p>
    <w:p w14:paraId="71A78F1B" w14:textId="38E32533"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Guidance:</w:t>
      </w:r>
      <w:r w:rsidRPr="00971397">
        <w:rPr>
          <w:rFonts w:cstheme="minorHAnsi"/>
        </w:rPr>
        <w:t xml:space="preserve"> 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67FD200" w14:textId="77777777">
        <w:tc>
          <w:tcPr>
            <w:tcW w:w="0" w:type="auto"/>
            <w:shd w:val="clear" w:color="auto" w:fill="CCECFC"/>
          </w:tcPr>
          <w:p w14:paraId="4429E69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SC-7(5) Control Summary Information</w:t>
            </w:r>
          </w:p>
        </w:tc>
      </w:tr>
      <w:tr w:rsidR="00C678CA" w:rsidRPr="00971397" w14:paraId="08CAD674" w14:textId="77777777">
        <w:tc>
          <w:tcPr>
            <w:tcW w:w="0" w:type="auto"/>
            <w:shd w:val="clear" w:color="auto" w:fill="FFFFFF"/>
          </w:tcPr>
          <w:p w14:paraId="40A804B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AF4E2A7" w14:textId="77777777">
        <w:tc>
          <w:tcPr>
            <w:tcW w:w="0" w:type="auto"/>
            <w:shd w:val="clear" w:color="auto" w:fill="FFFFFF"/>
          </w:tcPr>
          <w:p w14:paraId="6891C30E" w14:textId="6A0ABC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SC-7(5):</w:t>
            </w:r>
          </w:p>
        </w:tc>
      </w:tr>
      <w:tr w:rsidR="00C678CA" w:rsidRPr="00971397" w14:paraId="6809C98B" w14:textId="77777777">
        <w:tc>
          <w:tcPr>
            <w:tcW w:w="0" w:type="auto"/>
            <w:shd w:val="clear" w:color="auto" w:fill="FFFFFF"/>
          </w:tcPr>
          <w:p w14:paraId="5FA7F01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8B290E0" w14:textId="38FC24A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18018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56CB825" w14:textId="457FFB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44196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6E123F5" w14:textId="2A646E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45267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62D308A" w14:textId="1A8320A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37557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EAC035D" w14:textId="42C170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01018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95C6085" w14:textId="77777777">
        <w:tc>
          <w:tcPr>
            <w:tcW w:w="0" w:type="auto"/>
            <w:shd w:val="clear" w:color="auto" w:fill="FFFFFF"/>
          </w:tcPr>
          <w:p w14:paraId="5A85D3A1"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5B14A42C" w14:textId="243CAE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483715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1EB2046" w14:textId="1430B7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88900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441F3AB" w14:textId="76888C5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44493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12DE9F3" w14:textId="2362E3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03114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974C872" w14:textId="3FCCE81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51338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03AADF6" w14:textId="2A4801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92307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6306340" w14:textId="6261B769"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4667912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7EFB91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8297770" w14:textId="77777777">
        <w:tc>
          <w:tcPr>
            <w:tcW w:w="0" w:type="auto"/>
            <w:shd w:val="clear" w:color="auto" w:fill="CCECFC"/>
          </w:tcPr>
          <w:p w14:paraId="729C7B0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SC-7(5) What is the solution and how is it implemented?</w:t>
            </w:r>
          </w:p>
        </w:tc>
      </w:tr>
      <w:tr w:rsidR="00C678CA" w:rsidRPr="00971397" w14:paraId="1DEF2107" w14:textId="77777777">
        <w:tc>
          <w:tcPr>
            <w:tcW w:w="0" w:type="auto"/>
            <w:shd w:val="clear" w:color="auto" w:fill="FFFFFF"/>
          </w:tcPr>
          <w:p w14:paraId="69D7FC1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9D2CA21"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68" w:name="_Toc144074770"/>
      <w:r w:rsidRPr="00971397">
        <w:rPr>
          <w:rFonts w:asciiTheme="minorHAnsi" w:hAnsiTheme="minorHAnsi" w:cstheme="minorHAnsi"/>
        </w:rPr>
        <w:t>SC-7(7) Split Tunneling for Remote Devices (M)(H)</w:t>
      </w:r>
      <w:bookmarkEnd w:id="368"/>
    </w:p>
    <w:p w14:paraId="2343880E" w14:textId="7D16F8E1" w:rsidR="00A77B3E" w:rsidRPr="00971397" w:rsidRDefault="00000000" w:rsidP="00971397">
      <w:pPr>
        <w:spacing w:after="320"/>
        <w:rPr>
          <w:rFonts w:cstheme="minorHAnsi"/>
        </w:rPr>
      </w:pPr>
      <w:r w:rsidRPr="00971397">
        <w:rPr>
          <w:rFonts w:cstheme="minorHAnsi"/>
        </w:rPr>
        <w:t>Prevent split tunneling for remote devices connecting to organizational systems unless the split tunnel is securely provisioned using [Assignment: organization-defined safeguards].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7DEAB77" w14:textId="77777777">
        <w:tc>
          <w:tcPr>
            <w:tcW w:w="0" w:type="auto"/>
            <w:shd w:val="clear" w:color="auto" w:fill="CCECFC"/>
          </w:tcPr>
          <w:p w14:paraId="70C7463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SC-7(7) Control Summary Information</w:t>
            </w:r>
          </w:p>
        </w:tc>
      </w:tr>
      <w:tr w:rsidR="00C678CA" w:rsidRPr="00971397" w14:paraId="48317202" w14:textId="77777777">
        <w:tc>
          <w:tcPr>
            <w:tcW w:w="0" w:type="auto"/>
            <w:shd w:val="clear" w:color="auto" w:fill="FFFFFF"/>
          </w:tcPr>
          <w:p w14:paraId="2464C04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F1FACA5" w14:textId="77777777">
        <w:tc>
          <w:tcPr>
            <w:tcW w:w="0" w:type="auto"/>
            <w:shd w:val="clear" w:color="auto" w:fill="FFFFFF"/>
          </w:tcPr>
          <w:p w14:paraId="2BEF8720" w14:textId="5FE6144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SC-7(7):</w:t>
            </w:r>
          </w:p>
        </w:tc>
      </w:tr>
      <w:tr w:rsidR="00C678CA" w:rsidRPr="00971397" w14:paraId="055EED18" w14:textId="77777777">
        <w:tc>
          <w:tcPr>
            <w:tcW w:w="0" w:type="auto"/>
            <w:shd w:val="clear" w:color="auto" w:fill="FFFFFF"/>
          </w:tcPr>
          <w:p w14:paraId="1D2EFD8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Implementation Status (check all that apply):</w:t>
            </w:r>
          </w:p>
          <w:p w14:paraId="2EBFDCE3" w14:textId="18A5713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68629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189AB96" w14:textId="68A39ED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6499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9885907" w14:textId="1D523A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76646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ECC62F2" w14:textId="57AB7E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40481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1FCABFD" w14:textId="4E73A54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874897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C737908" w14:textId="77777777">
        <w:tc>
          <w:tcPr>
            <w:tcW w:w="0" w:type="auto"/>
            <w:shd w:val="clear" w:color="auto" w:fill="FFFFFF"/>
          </w:tcPr>
          <w:p w14:paraId="25BA5FA7"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9F44A67" w14:textId="6AE8C6D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28123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BD74F39" w14:textId="5A8074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21601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E0716A5" w14:textId="0A19E4C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79312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0FCA915" w14:textId="2B28C4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6884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7EF6F42" w14:textId="00CE106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76258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78C0EB8" w14:textId="0F54060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6287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31D7738" w14:textId="2396CAE5"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561281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4F7120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A3FB11C" w14:textId="77777777">
        <w:tc>
          <w:tcPr>
            <w:tcW w:w="0" w:type="auto"/>
            <w:shd w:val="clear" w:color="auto" w:fill="CCECFC"/>
          </w:tcPr>
          <w:p w14:paraId="257A91F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SC-7(7) What is the solution and how is it implemented?</w:t>
            </w:r>
          </w:p>
        </w:tc>
      </w:tr>
      <w:tr w:rsidR="00C678CA" w:rsidRPr="00971397" w14:paraId="7D6723B3" w14:textId="77777777">
        <w:tc>
          <w:tcPr>
            <w:tcW w:w="0" w:type="auto"/>
            <w:shd w:val="clear" w:color="auto" w:fill="FFFFFF"/>
          </w:tcPr>
          <w:p w14:paraId="287A785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8D18D86"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69" w:name="_Toc144074771"/>
      <w:r w:rsidRPr="00971397">
        <w:rPr>
          <w:rFonts w:asciiTheme="minorHAnsi" w:hAnsiTheme="minorHAnsi" w:cstheme="minorHAnsi"/>
        </w:rPr>
        <w:t>SC-7(8) Route Traffic to Authenticated Proxy Servers (M)(H)</w:t>
      </w:r>
      <w:bookmarkEnd w:id="369"/>
    </w:p>
    <w:p w14:paraId="184B1970" w14:textId="7556CA65" w:rsidR="00A77B3E" w:rsidRPr="00971397" w:rsidRDefault="00000000" w:rsidP="00971397">
      <w:pPr>
        <w:spacing w:after="320"/>
        <w:rPr>
          <w:rFonts w:cstheme="minorHAnsi"/>
        </w:rPr>
      </w:pPr>
      <w:r w:rsidRPr="00971397">
        <w:rPr>
          <w:rFonts w:cstheme="minorHAnsi"/>
        </w:rPr>
        <w:t>Route [Assignment: organization-defined internal communications traffic] to [FedRAMP Assignment: any network outside of organizational control and any network outside the authorization boundary]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76E916" w14:textId="77777777">
        <w:tc>
          <w:tcPr>
            <w:tcW w:w="0" w:type="auto"/>
            <w:shd w:val="clear" w:color="auto" w:fill="CCECFC"/>
          </w:tcPr>
          <w:p w14:paraId="141BA43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SC-7(8) Control Summary Information</w:t>
            </w:r>
          </w:p>
        </w:tc>
      </w:tr>
      <w:tr w:rsidR="00C678CA" w:rsidRPr="00971397" w14:paraId="277574ED" w14:textId="77777777">
        <w:tc>
          <w:tcPr>
            <w:tcW w:w="0" w:type="auto"/>
            <w:shd w:val="clear" w:color="auto" w:fill="FFFFFF"/>
          </w:tcPr>
          <w:p w14:paraId="03D8991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Responsible Role:</w:t>
            </w:r>
          </w:p>
        </w:tc>
      </w:tr>
      <w:tr w:rsidR="00C678CA" w:rsidRPr="00971397" w14:paraId="637E931F" w14:textId="77777777">
        <w:tc>
          <w:tcPr>
            <w:tcW w:w="0" w:type="auto"/>
            <w:shd w:val="clear" w:color="auto" w:fill="FFFFFF"/>
          </w:tcPr>
          <w:p w14:paraId="601367B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SC-7(8)-1:</w:t>
            </w:r>
          </w:p>
        </w:tc>
      </w:tr>
      <w:tr w:rsidR="00C678CA" w:rsidRPr="00971397" w14:paraId="4A8C9E52" w14:textId="77777777">
        <w:tc>
          <w:tcPr>
            <w:tcW w:w="0" w:type="auto"/>
            <w:shd w:val="clear" w:color="auto" w:fill="FFFFFF"/>
          </w:tcPr>
          <w:p w14:paraId="09DEFC9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SC-7(8)-2:</w:t>
            </w:r>
          </w:p>
        </w:tc>
      </w:tr>
      <w:tr w:rsidR="00C678CA" w:rsidRPr="00971397" w14:paraId="6746B61F" w14:textId="77777777">
        <w:tc>
          <w:tcPr>
            <w:tcW w:w="0" w:type="auto"/>
            <w:shd w:val="clear" w:color="auto" w:fill="FFFFFF"/>
          </w:tcPr>
          <w:p w14:paraId="0FA2807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82806F0" w14:textId="2CB90E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91602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29F029F" w14:textId="55BEB2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74572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9347B03" w14:textId="5CE63DF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46477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D5FCF1F" w14:textId="7CFCDC0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69309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F99B879" w14:textId="067DDF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34967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038AA07" w14:textId="77777777">
        <w:tc>
          <w:tcPr>
            <w:tcW w:w="0" w:type="auto"/>
            <w:shd w:val="clear" w:color="auto" w:fill="FFFFFF"/>
          </w:tcPr>
          <w:p w14:paraId="1EC5BDFF"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316A758" w14:textId="502EEF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935730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71EAE4A" w14:textId="76D2CDB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92173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F112620" w14:textId="65147F9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93116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FF059EA" w14:textId="77D311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24964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2B63A02" w14:textId="2681BE3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80552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3DC0398" w14:textId="7B2BB0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09416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A829FC8" w14:textId="7375BBF8"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7610400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8DF975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F6E36A4" w14:textId="77777777">
        <w:tc>
          <w:tcPr>
            <w:tcW w:w="0" w:type="auto"/>
            <w:shd w:val="clear" w:color="auto" w:fill="CCECFC"/>
          </w:tcPr>
          <w:p w14:paraId="64BF06A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SC-7(8) What is the solution and how is it implemented?</w:t>
            </w:r>
          </w:p>
        </w:tc>
      </w:tr>
      <w:tr w:rsidR="00C678CA" w:rsidRPr="00971397" w14:paraId="484D3BF2" w14:textId="77777777">
        <w:tc>
          <w:tcPr>
            <w:tcW w:w="0" w:type="auto"/>
            <w:shd w:val="clear" w:color="auto" w:fill="FFFFFF"/>
          </w:tcPr>
          <w:p w14:paraId="1232F77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6017BF8"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370" w:name="_Toc144074772"/>
      <w:r w:rsidRPr="00971397">
        <w:rPr>
          <w:rFonts w:asciiTheme="minorHAnsi" w:hAnsiTheme="minorHAnsi" w:cstheme="minorHAnsi"/>
        </w:rPr>
        <w:t>SC-7(10) Prevent Exfiltration (H)</w:t>
      </w:r>
      <w:bookmarkEnd w:id="370"/>
    </w:p>
    <w:p w14:paraId="11FDB6C2" w14:textId="13291EBB"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Prevent the exfiltration of information; and</w:t>
      </w:r>
    </w:p>
    <w:p w14:paraId="3B1D6C9C" w14:textId="1A6CD20B"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lastRenderedPageBreak/>
        <w:tab/>
      </w:r>
      <w:r w:rsidRPr="00971397">
        <w:rPr>
          <w:rFonts w:cstheme="minorHAnsi"/>
        </w:rPr>
        <w:tab/>
        <w:t>(b)</w:t>
      </w:r>
      <w:r w:rsidRPr="00971397">
        <w:rPr>
          <w:rFonts w:cstheme="minorHAnsi"/>
        </w:rPr>
        <w:tab/>
        <w:t>Conduct exfiltration tests [Assignment: organization-defined frequency].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E737480" w14:textId="77777777">
        <w:tc>
          <w:tcPr>
            <w:tcW w:w="0" w:type="auto"/>
            <w:shd w:val="clear" w:color="auto" w:fill="CCECFC"/>
          </w:tcPr>
          <w:p w14:paraId="72DC74A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SC-7(10) Control Summary Information</w:t>
            </w:r>
          </w:p>
        </w:tc>
      </w:tr>
      <w:tr w:rsidR="00C678CA" w:rsidRPr="00971397" w14:paraId="5099EEF6" w14:textId="77777777">
        <w:tc>
          <w:tcPr>
            <w:tcW w:w="0" w:type="auto"/>
            <w:shd w:val="clear" w:color="auto" w:fill="FFFFFF"/>
          </w:tcPr>
          <w:p w14:paraId="7E48F98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5BD7A7D3" w14:textId="77777777">
        <w:tc>
          <w:tcPr>
            <w:tcW w:w="0" w:type="auto"/>
            <w:shd w:val="clear" w:color="auto" w:fill="FFFFFF"/>
          </w:tcPr>
          <w:p w14:paraId="3C71265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SC-7(10)(b):</w:t>
            </w:r>
          </w:p>
        </w:tc>
      </w:tr>
      <w:tr w:rsidR="00C678CA" w:rsidRPr="00971397" w14:paraId="53B3A58F" w14:textId="77777777">
        <w:tc>
          <w:tcPr>
            <w:tcW w:w="0" w:type="auto"/>
            <w:shd w:val="clear" w:color="auto" w:fill="FFFFFF"/>
          </w:tcPr>
          <w:p w14:paraId="7B4E1E8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7EF6B2FA" w14:textId="4F86D16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662540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93D2405" w14:textId="0692211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631163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99BAFC2" w14:textId="43C332A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305808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4B25416" w14:textId="3ABF539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445928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85082B8" w14:textId="5F61859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736272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7D35C73" w14:textId="77777777">
        <w:tc>
          <w:tcPr>
            <w:tcW w:w="0" w:type="auto"/>
            <w:shd w:val="clear" w:color="auto" w:fill="FFFFFF"/>
          </w:tcPr>
          <w:p w14:paraId="2DE33B30" w14:textId="77777777" w:rsidR="00A77B3E" w:rsidRPr="00971397" w:rsidRDefault="00000000" w:rsidP="002E062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01626AEC" w14:textId="2D40CC6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020459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7AC81FA" w14:textId="07ED04F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324286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0032E08" w14:textId="6E86EF2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604285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509E8E2" w14:textId="6C1CB08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134553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838093C" w14:textId="7472B1E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884645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8C70231" w14:textId="0B39831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390237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5ABB88A" w14:textId="01A57D0E"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5754473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28E8B35"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B80E9EF" w14:textId="77777777">
        <w:tc>
          <w:tcPr>
            <w:tcW w:w="0" w:type="auto"/>
            <w:shd w:val="clear" w:color="auto" w:fill="CCECFC"/>
          </w:tcPr>
          <w:p w14:paraId="717F4B8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SC-7(10) What is the solution and how is it implemented?</w:t>
            </w:r>
          </w:p>
        </w:tc>
      </w:tr>
      <w:tr w:rsidR="00C678CA" w:rsidRPr="00971397" w14:paraId="700141CA" w14:textId="77777777">
        <w:tc>
          <w:tcPr>
            <w:tcW w:w="0" w:type="auto"/>
            <w:shd w:val="clear" w:color="auto" w:fill="FFFFFF"/>
          </w:tcPr>
          <w:p w14:paraId="5B9B4DB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41D074B9" w14:textId="77777777">
        <w:tc>
          <w:tcPr>
            <w:tcW w:w="0" w:type="auto"/>
            <w:shd w:val="clear" w:color="auto" w:fill="FFFFFF"/>
          </w:tcPr>
          <w:p w14:paraId="7B45DA3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751ABED6"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371" w:name="_Toc144074773"/>
      <w:r w:rsidRPr="00971397">
        <w:rPr>
          <w:rFonts w:asciiTheme="minorHAnsi" w:hAnsiTheme="minorHAnsi" w:cstheme="minorHAnsi"/>
        </w:rPr>
        <w:lastRenderedPageBreak/>
        <w:t>SC-7(12) Host-based Protection (M)(H)</w:t>
      </w:r>
      <w:bookmarkEnd w:id="371"/>
    </w:p>
    <w:p w14:paraId="449E83AA" w14:textId="5BC29EE6" w:rsidR="00A77B3E" w:rsidRPr="00971397" w:rsidRDefault="00000000" w:rsidP="00971397">
      <w:pPr>
        <w:spacing w:after="320"/>
        <w:rPr>
          <w:rFonts w:cstheme="minorHAnsi"/>
        </w:rPr>
      </w:pPr>
      <w:r w:rsidRPr="00971397">
        <w:rPr>
          <w:rFonts w:cstheme="minorHAnsi"/>
        </w:rPr>
        <w:t>Implement [FedRAMP Assignment: Host Intrusion Prevention System (HIPS), Host Intrusion Detection System (HIDS), or minimally a host-based firewall] at [Assignment: organization-defined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BD009CA" w14:textId="77777777">
        <w:tc>
          <w:tcPr>
            <w:tcW w:w="0" w:type="auto"/>
            <w:shd w:val="clear" w:color="auto" w:fill="CCECFC"/>
          </w:tcPr>
          <w:p w14:paraId="102DE5A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SC-7(12) Control Summary Information</w:t>
            </w:r>
          </w:p>
        </w:tc>
      </w:tr>
      <w:tr w:rsidR="00C678CA" w:rsidRPr="00971397" w14:paraId="34C8AB35" w14:textId="77777777">
        <w:tc>
          <w:tcPr>
            <w:tcW w:w="0" w:type="auto"/>
            <w:shd w:val="clear" w:color="auto" w:fill="FFFFFF"/>
          </w:tcPr>
          <w:p w14:paraId="0714673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2C740D3" w14:textId="77777777">
        <w:tc>
          <w:tcPr>
            <w:tcW w:w="0" w:type="auto"/>
            <w:shd w:val="clear" w:color="auto" w:fill="FFFFFF"/>
          </w:tcPr>
          <w:p w14:paraId="115CDE4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SC-7(12)-1:</w:t>
            </w:r>
          </w:p>
        </w:tc>
      </w:tr>
      <w:tr w:rsidR="00C678CA" w:rsidRPr="00971397" w14:paraId="4C8F0E08" w14:textId="77777777">
        <w:tc>
          <w:tcPr>
            <w:tcW w:w="0" w:type="auto"/>
            <w:shd w:val="clear" w:color="auto" w:fill="FFFFFF"/>
          </w:tcPr>
          <w:p w14:paraId="210EB6F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SC-7(12)-2:</w:t>
            </w:r>
          </w:p>
        </w:tc>
      </w:tr>
      <w:tr w:rsidR="00C678CA" w:rsidRPr="00971397" w14:paraId="22833EB6" w14:textId="77777777">
        <w:tc>
          <w:tcPr>
            <w:tcW w:w="0" w:type="auto"/>
            <w:shd w:val="clear" w:color="auto" w:fill="FFFFFF"/>
          </w:tcPr>
          <w:p w14:paraId="271A27F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17D0202" w14:textId="12E1FD9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60356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3C2CC30" w14:textId="7C3C25F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32204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3200F87" w14:textId="6677E7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64256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0006977" w14:textId="653AC7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995487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ADAAF49" w14:textId="6271A1D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0294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6E8525F" w14:textId="77777777">
        <w:tc>
          <w:tcPr>
            <w:tcW w:w="0" w:type="auto"/>
            <w:shd w:val="clear" w:color="auto" w:fill="FFFFFF"/>
          </w:tcPr>
          <w:p w14:paraId="200981CE"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7C58814" w14:textId="6E43AE5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53668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00226FE" w14:textId="4DF129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16852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D9EB78D" w14:textId="61CC86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907336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CF47323" w14:textId="49DCC5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908791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8F1FA88" w14:textId="121311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85720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624EDB3" w14:textId="7DEB544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57707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1BFD202" w14:textId="5E9DB47E"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3635195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9ACD07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30974B8" w14:textId="77777777">
        <w:tc>
          <w:tcPr>
            <w:tcW w:w="0" w:type="auto"/>
            <w:shd w:val="clear" w:color="auto" w:fill="CCECFC"/>
          </w:tcPr>
          <w:p w14:paraId="35C649C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SC-7(12) What is the solution and how is it implemented?</w:t>
            </w:r>
          </w:p>
        </w:tc>
      </w:tr>
      <w:tr w:rsidR="00C678CA" w:rsidRPr="00971397" w14:paraId="6FC953F2" w14:textId="77777777">
        <w:tc>
          <w:tcPr>
            <w:tcW w:w="0" w:type="auto"/>
            <w:shd w:val="clear" w:color="auto" w:fill="FFFFFF"/>
          </w:tcPr>
          <w:p w14:paraId="6CCF825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9A6583D"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72" w:name="_Toc144074774"/>
      <w:r w:rsidRPr="00971397">
        <w:rPr>
          <w:rFonts w:asciiTheme="minorHAnsi" w:hAnsiTheme="minorHAnsi" w:cstheme="minorHAnsi"/>
        </w:rPr>
        <w:t>SC-7(18) Fail Secure (M)(H)</w:t>
      </w:r>
      <w:bookmarkEnd w:id="372"/>
    </w:p>
    <w:p w14:paraId="3AFE39FB" w14:textId="5456D284" w:rsidR="00A77B3E" w:rsidRPr="00971397" w:rsidRDefault="00000000" w:rsidP="00971397">
      <w:pPr>
        <w:spacing w:after="320"/>
        <w:rPr>
          <w:rFonts w:cstheme="minorHAnsi"/>
        </w:rPr>
      </w:pPr>
      <w:r w:rsidRPr="00971397">
        <w:rPr>
          <w:rFonts w:cstheme="minorHAnsi"/>
        </w:rPr>
        <w:t>Prevent systems from entering unsecure states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17222BA" w14:textId="77777777">
        <w:tc>
          <w:tcPr>
            <w:tcW w:w="0" w:type="auto"/>
            <w:shd w:val="clear" w:color="auto" w:fill="CCECFC"/>
          </w:tcPr>
          <w:p w14:paraId="4603236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SC-7(18) Control Summary Information</w:t>
            </w:r>
          </w:p>
        </w:tc>
      </w:tr>
      <w:tr w:rsidR="00C678CA" w:rsidRPr="00971397" w14:paraId="444BC067" w14:textId="77777777">
        <w:tc>
          <w:tcPr>
            <w:tcW w:w="0" w:type="auto"/>
            <w:shd w:val="clear" w:color="auto" w:fill="FFFFFF"/>
          </w:tcPr>
          <w:p w14:paraId="12AAFA2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4437621" w14:textId="77777777">
        <w:tc>
          <w:tcPr>
            <w:tcW w:w="0" w:type="auto"/>
            <w:shd w:val="clear" w:color="auto" w:fill="FFFFFF"/>
          </w:tcPr>
          <w:p w14:paraId="2920F5A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07D4C6D" w14:textId="60B2FE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23591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1E9F15B" w14:textId="58AE774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46009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6DCD7FF" w14:textId="55A525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72394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157245B" w14:textId="79F7C2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21033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71AA547" w14:textId="6159C87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49541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6222979" w14:textId="77777777">
        <w:tc>
          <w:tcPr>
            <w:tcW w:w="0" w:type="auto"/>
            <w:shd w:val="clear" w:color="auto" w:fill="FFFFFF"/>
          </w:tcPr>
          <w:p w14:paraId="7B178196"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FD36123" w14:textId="5E3CBC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09773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B42491D" w14:textId="6B31DCC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82513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8FBCFBA" w14:textId="3BFBCBB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18952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F5CE584" w14:textId="3590A29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18025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9DDD5B8" w14:textId="3F25A9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18999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E5CA25F" w14:textId="0580DD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99869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2CE0EFE" w14:textId="2EB6609F"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2099986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79DE2E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3A83DFB" w14:textId="77777777">
        <w:tc>
          <w:tcPr>
            <w:tcW w:w="0" w:type="auto"/>
            <w:shd w:val="clear" w:color="auto" w:fill="CCECFC"/>
          </w:tcPr>
          <w:p w14:paraId="0F16402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SC-7(18) What is the solution and how is it implemented?</w:t>
            </w:r>
          </w:p>
        </w:tc>
      </w:tr>
      <w:tr w:rsidR="00C678CA" w:rsidRPr="00971397" w14:paraId="76C27793" w14:textId="77777777">
        <w:tc>
          <w:tcPr>
            <w:tcW w:w="0" w:type="auto"/>
            <w:shd w:val="clear" w:color="auto" w:fill="FFFFFF"/>
          </w:tcPr>
          <w:p w14:paraId="485EC54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D72333F"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73" w:name="_Toc144074775"/>
      <w:r w:rsidRPr="00971397">
        <w:rPr>
          <w:rFonts w:asciiTheme="minorHAnsi" w:hAnsiTheme="minorHAnsi" w:cstheme="minorHAnsi"/>
        </w:rPr>
        <w:t>SC-7(20) Dynamic Isolation and Segregation (H)</w:t>
      </w:r>
      <w:bookmarkEnd w:id="373"/>
    </w:p>
    <w:p w14:paraId="0FA33AD8" w14:textId="21D7008D" w:rsidR="00A77B3E" w:rsidRPr="00971397" w:rsidRDefault="00000000" w:rsidP="00971397">
      <w:pPr>
        <w:spacing w:after="320"/>
        <w:rPr>
          <w:rFonts w:cstheme="minorHAnsi"/>
        </w:rPr>
      </w:pPr>
      <w:r w:rsidRPr="00971397">
        <w:rPr>
          <w:rFonts w:cstheme="minorHAnsi"/>
        </w:rPr>
        <w:t>Provide the capability to dynamically isolate [Assignment: organization-defined system components] from other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CC58D6B" w14:textId="77777777">
        <w:tc>
          <w:tcPr>
            <w:tcW w:w="0" w:type="auto"/>
            <w:shd w:val="clear" w:color="auto" w:fill="CCECFC"/>
          </w:tcPr>
          <w:p w14:paraId="0415360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SC-7(20) Control Summary Information</w:t>
            </w:r>
          </w:p>
        </w:tc>
      </w:tr>
      <w:tr w:rsidR="00C678CA" w:rsidRPr="00971397" w14:paraId="01F98033" w14:textId="77777777">
        <w:tc>
          <w:tcPr>
            <w:tcW w:w="0" w:type="auto"/>
            <w:shd w:val="clear" w:color="auto" w:fill="FFFFFF"/>
          </w:tcPr>
          <w:p w14:paraId="01CF1F8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415077F" w14:textId="77777777">
        <w:tc>
          <w:tcPr>
            <w:tcW w:w="0" w:type="auto"/>
            <w:shd w:val="clear" w:color="auto" w:fill="FFFFFF"/>
          </w:tcPr>
          <w:p w14:paraId="5BB7C532" w14:textId="2A32AB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SC-7(20):</w:t>
            </w:r>
          </w:p>
        </w:tc>
      </w:tr>
      <w:tr w:rsidR="00C678CA" w:rsidRPr="00971397" w14:paraId="5F35A65A" w14:textId="77777777">
        <w:tc>
          <w:tcPr>
            <w:tcW w:w="0" w:type="auto"/>
            <w:shd w:val="clear" w:color="auto" w:fill="FFFFFF"/>
          </w:tcPr>
          <w:p w14:paraId="25CD5A6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211A490" w14:textId="74F167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49812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9E31A48" w14:textId="2C1936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53758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873FA32" w14:textId="2BEF51D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90157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452394A" w14:textId="711F8A3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43129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16C9FA8" w14:textId="160D3C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12822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7BB8C95" w14:textId="77777777">
        <w:tc>
          <w:tcPr>
            <w:tcW w:w="0" w:type="auto"/>
            <w:shd w:val="clear" w:color="auto" w:fill="FFFFFF"/>
          </w:tcPr>
          <w:p w14:paraId="283BBEFC"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71A9FCB" w14:textId="7F654F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70822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370E4D7" w14:textId="1F7C8E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66362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D0811DA" w14:textId="2D4D799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5478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9A1BAE0" w14:textId="451706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23593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C8B05AE" w14:textId="7E79B92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00717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C65CA09" w14:textId="6CF610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56874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804B5B4" w14:textId="5B9D99F6"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7664851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10D3A4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8DE4425" w14:textId="77777777">
        <w:tc>
          <w:tcPr>
            <w:tcW w:w="0" w:type="auto"/>
            <w:shd w:val="clear" w:color="auto" w:fill="CCECFC"/>
          </w:tcPr>
          <w:p w14:paraId="23824D5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SC-7(20) What is the solution and how is it implemented?</w:t>
            </w:r>
          </w:p>
        </w:tc>
      </w:tr>
      <w:tr w:rsidR="00C678CA" w:rsidRPr="00971397" w14:paraId="4781450F" w14:textId="77777777">
        <w:tc>
          <w:tcPr>
            <w:tcW w:w="0" w:type="auto"/>
            <w:shd w:val="clear" w:color="auto" w:fill="FFFFFF"/>
          </w:tcPr>
          <w:p w14:paraId="61E9201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5433275"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74" w:name="_Toc144074776"/>
      <w:r w:rsidRPr="00971397">
        <w:rPr>
          <w:rFonts w:asciiTheme="minorHAnsi" w:hAnsiTheme="minorHAnsi" w:cstheme="minorHAnsi"/>
        </w:rPr>
        <w:t>SC-7(21) Isolation of System Components (H)</w:t>
      </w:r>
      <w:bookmarkEnd w:id="374"/>
    </w:p>
    <w:p w14:paraId="64030525" w14:textId="503CD898" w:rsidR="00A77B3E" w:rsidRPr="00971397" w:rsidRDefault="00000000" w:rsidP="00971397">
      <w:pPr>
        <w:spacing w:after="320"/>
        <w:rPr>
          <w:rFonts w:cstheme="minorHAnsi"/>
        </w:rPr>
      </w:pPr>
      <w:r w:rsidRPr="00971397">
        <w:rPr>
          <w:rFonts w:cstheme="minorHAnsi"/>
        </w:rPr>
        <w:t>Employ boundary protection mechanisms to isolate [Assignment: organization-defined system components] supporting [Assignment: organization-defined missions and/or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B6EF051" w14:textId="77777777">
        <w:tc>
          <w:tcPr>
            <w:tcW w:w="0" w:type="auto"/>
            <w:shd w:val="clear" w:color="auto" w:fill="CCECFC"/>
          </w:tcPr>
          <w:p w14:paraId="62E94E5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SC-7(21) Control Summary Information</w:t>
            </w:r>
          </w:p>
        </w:tc>
      </w:tr>
      <w:tr w:rsidR="00C678CA" w:rsidRPr="00971397" w14:paraId="372C1C18" w14:textId="77777777">
        <w:tc>
          <w:tcPr>
            <w:tcW w:w="0" w:type="auto"/>
            <w:shd w:val="clear" w:color="auto" w:fill="FFFFFF"/>
          </w:tcPr>
          <w:p w14:paraId="5A061A4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849FAA1" w14:textId="77777777">
        <w:tc>
          <w:tcPr>
            <w:tcW w:w="0" w:type="auto"/>
            <w:shd w:val="clear" w:color="auto" w:fill="FFFFFF"/>
          </w:tcPr>
          <w:p w14:paraId="323EA4E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SC-7(21)-1:</w:t>
            </w:r>
          </w:p>
        </w:tc>
      </w:tr>
      <w:tr w:rsidR="00C678CA" w:rsidRPr="00971397" w14:paraId="3979ADA1" w14:textId="77777777">
        <w:tc>
          <w:tcPr>
            <w:tcW w:w="0" w:type="auto"/>
            <w:shd w:val="clear" w:color="auto" w:fill="FFFFFF"/>
          </w:tcPr>
          <w:p w14:paraId="3920C6D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SC-7(21)-2:</w:t>
            </w:r>
          </w:p>
        </w:tc>
      </w:tr>
      <w:tr w:rsidR="00C678CA" w:rsidRPr="00971397" w14:paraId="51613E6A" w14:textId="77777777">
        <w:tc>
          <w:tcPr>
            <w:tcW w:w="0" w:type="auto"/>
            <w:shd w:val="clear" w:color="auto" w:fill="FFFFFF"/>
          </w:tcPr>
          <w:p w14:paraId="0C06CCD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BEBFA6F" w14:textId="389B07F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37511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6F38157" w14:textId="66FF11D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77464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6B5BABF" w14:textId="2AED7F2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12304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4CA30EA" w14:textId="3DE46E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6002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BC360B1" w14:textId="15F3D89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47056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07CA752" w14:textId="77777777">
        <w:tc>
          <w:tcPr>
            <w:tcW w:w="0" w:type="auto"/>
            <w:shd w:val="clear" w:color="auto" w:fill="FFFFFF"/>
          </w:tcPr>
          <w:p w14:paraId="1AA459BA"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E12F9A8" w14:textId="384CA7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00000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90067A4" w14:textId="5761EC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99502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F94CE9B" w14:textId="0CB9A0E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8230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AC6C37C" w14:textId="163B6B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66531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6464836" w14:textId="5DEACC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87660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14D0321" w14:textId="58C5F39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53042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27DD5B8" w14:textId="4DB296E8"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850021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92BC67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BEA9035" w14:textId="77777777">
        <w:tc>
          <w:tcPr>
            <w:tcW w:w="0" w:type="auto"/>
            <w:shd w:val="clear" w:color="auto" w:fill="CCECFC"/>
          </w:tcPr>
          <w:p w14:paraId="7F69764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SC-7(21) What is the solution and how is it implemented?</w:t>
            </w:r>
          </w:p>
        </w:tc>
      </w:tr>
      <w:tr w:rsidR="00C678CA" w:rsidRPr="00971397" w14:paraId="775F13EA" w14:textId="77777777">
        <w:tc>
          <w:tcPr>
            <w:tcW w:w="0" w:type="auto"/>
            <w:shd w:val="clear" w:color="auto" w:fill="FFFFFF"/>
          </w:tcPr>
          <w:p w14:paraId="40AAE6A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58BFF42"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375" w:name="_Toc144074777"/>
      <w:r w:rsidRPr="00971397">
        <w:rPr>
          <w:rFonts w:asciiTheme="minorHAnsi" w:hAnsiTheme="minorHAnsi" w:cstheme="minorHAnsi"/>
        </w:rPr>
        <w:t>SC-8 Transmission Confidentiality and Integrity (L)(M)(H)</w:t>
      </w:r>
      <w:bookmarkEnd w:id="375"/>
    </w:p>
    <w:p w14:paraId="53220EDD" w14:textId="3DCC5A00"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Protect the [FedRAMP Assignment: confidentiality AND integrity] of transmitted information.</w:t>
      </w:r>
    </w:p>
    <w:p w14:paraId="5CA1219B"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SC-8 Additional FedRAMP Requirements and Guidance:</w:t>
      </w:r>
    </w:p>
    <w:p w14:paraId="75BF6BB1" w14:textId="573F5868" w:rsidR="00833768" w:rsidRPr="00971397" w:rsidRDefault="00000000" w:rsidP="00EB1CBE">
      <w:pPr>
        <w:pStyle w:val="BodyText"/>
        <w:tabs>
          <w:tab w:val="left" w:pos="360"/>
          <w:tab w:val="left" w:pos="720"/>
          <w:tab w:val="left" w:pos="1440"/>
          <w:tab w:val="left" w:pos="2160"/>
        </w:tabs>
        <w:ind w:left="720" w:hanging="20"/>
        <w:rPr>
          <w:rFonts w:cstheme="minorHAnsi"/>
        </w:rPr>
      </w:pPr>
      <w:r w:rsidRPr="00971397">
        <w:rPr>
          <w:rFonts w:cstheme="minorHAnsi"/>
          <w:b/>
        </w:rPr>
        <w:tab/>
      </w:r>
      <w:r w:rsidR="00833768" w:rsidRPr="00971397">
        <w:rPr>
          <w:rFonts w:cstheme="minorHAnsi"/>
          <w:b/>
        </w:rPr>
        <w:t>Guidance:</w:t>
      </w:r>
      <w:r w:rsidR="00833768" w:rsidRPr="00971397">
        <w:rPr>
          <w:rFonts w:cstheme="minorHAnsi"/>
        </w:rPr>
        <w:t xml:space="preserve"> For each instance of data in transit, confidentiality AND integrity should be through cryptography as specified in SC-8 (1), physical means as specified in SC-8 (5), or in combination.</w:t>
      </w:r>
    </w:p>
    <w:p w14:paraId="4B935D8F" w14:textId="77777777" w:rsidR="00833768" w:rsidRPr="00971397" w:rsidRDefault="00833768" w:rsidP="00EB1CBE">
      <w:pPr>
        <w:pStyle w:val="BodyText"/>
        <w:tabs>
          <w:tab w:val="left" w:pos="360"/>
          <w:tab w:val="left" w:pos="720"/>
          <w:tab w:val="left" w:pos="1440"/>
          <w:tab w:val="left" w:pos="2160"/>
        </w:tabs>
        <w:ind w:left="720" w:hanging="20"/>
        <w:rPr>
          <w:rFonts w:cstheme="minorHAnsi"/>
        </w:rPr>
      </w:pPr>
      <w:r w:rsidRPr="00971397">
        <w:rPr>
          <w:rFonts w:cstheme="minorHAnsi"/>
        </w:rPr>
        <w:t>For clarity, this control applies to all data in transit. Examples include the following data flows:</w:t>
      </w:r>
    </w:p>
    <w:p w14:paraId="6F792551" w14:textId="77777777" w:rsidR="00833768" w:rsidRPr="00971397" w:rsidRDefault="00833768" w:rsidP="00EB1CBE">
      <w:pPr>
        <w:pStyle w:val="BodyText"/>
        <w:numPr>
          <w:ilvl w:val="0"/>
          <w:numId w:val="1"/>
        </w:numPr>
        <w:tabs>
          <w:tab w:val="left" w:pos="360"/>
          <w:tab w:val="left" w:pos="720"/>
          <w:tab w:val="left" w:pos="1440"/>
          <w:tab w:val="left" w:pos="2160"/>
        </w:tabs>
        <w:rPr>
          <w:rFonts w:cstheme="minorHAnsi"/>
        </w:rPr>
      </w:pPr>
      <w:r w:rsidRPr="00971397">
        <w:rPr>
          <w:rFonts w:cstheme="minorHAnsi"/>
        </w:rPr>
        <w:t>Crossing the system boundary</w:t>
      </w:r>
    </w:p>
    <w:p w14:paraId="1599839F" w14:textId="77777777" w:rsidR="00833768" w:rsidRPr="00971397" w:rsidRDefault="00833768" w:rsidP="00EB1CBE">
      <w:pPr>
        <w:pStyle w:val="BodyText"/>
        <w:numPr>
          <w:ilvl w:val="0"/>
          <w:numId w:val="1"/>
        </w:numPr>
        <w:tabs>
          <w:tab w:val="left" w:pos="360"/>
          <w:tab w:val="left" w:pos="720"/>
          <w:tab w:val="left" w:pos="1440"/>
          <w:tab w:val="left" w:pos="2160"/>
        </w:tabs>
        <w:rPr>
          <w:rFonts w:cstheme="minorHAnsi"/>
        </w:rPr>
      </w:pPr>
      <w:r w:rsidRPr="00971397">
        <w:rPr>
          <w:rFonts w:cstheme="minorHAnsi"/>
        </w:rPr>
        <w:t>Between compute instances - including containers</w:t>
      </w:r>
    </w:p>
    <w:p w14:paraId="3D5B3385" w14:textId="77777777" w:rsidR="00833768" w:rsidRPr="00971397" w:rsidRDefault="00833768" w:rsidP="00EB1CBE">
      <w:pPr>
        <w:pStyle w:val="BodyText"/>
        <w:numPr>
          <w:ilvl w:val="0"/>
          <w:numId w:val="1"/>
        </w:numPr>
        <w:tabs>
          <w:tab w:val="left" w:pos="360"/>
          <w:tab w:val="left" w:pos="720"/>
          <w:tab w:val="left" w:pos="1440"/>
          <w:tab w:val="left" w:pos="2160"/>
        </w:tabs>
        <w:rPr>
          <w:rFonts w:cstheme="minorHAnsi"/>
        </w:rPr>
      </w:pPr>
      <w:r w:rsidRPr="00971397">
        <w:rPr>
          <w:rFonts w:cstheme="minorHAnsi"/>
        </w:rPr>
        <w:t>From a compute instance to storage</w:t>
      </w:r>
    </w:p>
    <w:p w14:paraId="6ED4371A" w14:textId="77777777" w:rsidR="00833768" w:rsidRPr="00971397" w:rsidRDefault="00833768" w:rsidP="00EB1CBE">
      <w:pPr>
        <w:pStyle w:val="BodyText"/>
        <w:numPr>
          <w:ilvl w:val="0"/>
          <w:numId w:val="1"/>
        </w:numPr>
        <w:tabs>
          <w:tab w:val="left" w:pos="360"/>
          <w:tab w:val="left" w:pos="720"/>
          <w:tab w:val="left" w:pos="1440"/>
          <w:tab w:val="left" w:pos="2160"/>
        </w:tabs>
        <w:rPr>
          <w:rFonts w:cstheme="minorHAnsi"/>
        </w:rPr>
      </w:pPr>
      <w:r w:rsidRPr="00971397">
        <w:rPr>
          <w:rFonts w:cstheme="minorHAnsi"/>
        </w:rPr>
        <w:t>Replication between availability zones</w:t>
      </w:r>
    </w:p>
    <w:p w14:paraId="5E52CCB7" w14:textId="77777777" w:rsidR="00833768" w:rsidRPr="00971397" w:rsidRDefault="00833768" w:rsidP="00EB1CBE">
      <w:pPr>
        <w:pStyle w:val="BodyText"/>
        <w:numPr>
          <w:ilvl w:val="0"/>
          <w:numId w:val="1"/>
        </w:numPr>
        <w:tabs>
          <w:tab w:val="left" w:pos="360"/>
          <w:tab w:val="left" w:pos="720"/>
          <w:tab w:val="left" w:pos="1440"/>
          <w:tab w:val="left" w:pos="2160"/>
        </w:tabs>
        <w:rPr>
          <w:rFonts w:cstheme="minorHAnsi"/>
        </w:rPr>
      </w:pPr>
      <w:r w:rsidRPr="00971397">
        <w:rPr>
          <w:rFonts w:cstheme="minorHAnsi"/>
        </w:rPr>
        <w:t>Transmission of backups to storage</w:t>
      </w:r>
    </w:p>
    <w:p w14:paraId="29847474" w14:textId="77777777" w:rsidR="00833768" w:rsidRPr="00971397" w:rsidRDefault="00833768" w:rsidP="00EB1CBE">
      <w:pPr>
        <w:pStyle w:val="BodyText"/>
        <w:numPr>
          <w:ilvl w:val="0"/>
          <w:numId w:val="1"/>
        </w:numPr>
        <w:tabs>
          <w:tab w:val="left" w:pos="360"/>
          <w:tab w:val="left" w:pos="720"/>
          <w:tab w:val="left" w:pos="1440"/>
          <w:tab w:val="left" w:pos="2160"/>
        </w:tabs>
        <w:rPr>
          <w:rFonts w:cstheme="minorHAnsi"/>
        </w:rPr>
      </w:pPr>
      <w:r w:rsidRPr="00971397">
        <w:rPr>
          <w:rFonts w:cstheme="minorHAnsi"/>
        </w:rPr>
        <w:t>From a load balancer to a compute instance</w:t>
      </w:r>
    </w:p>
    <w:p w14:paraId="5974562A" w14:textId="77777777" w:rsidR="00833768" w:rsidRPr="00971397" w:rsidRDefault="00833768" w:rsidP="00EB1CBE">
      <w:pPr>
        <w:pStyle w:val="BodyText"/>
        <w:numPr>
          <w:ilvl w:val="0"/>
          <w:numId w:val="1"/>
        </w:numPr>
        <w:tabs>
          <w:tab w:val="left" w:pos="360"/>
          <w:tab w:val="left" w:pos="720"/>
          <w:tab w:val="left" w:pos="1440"/>
          <w:tab w:val="left" w:pos="2160"/>
        </w:tabs>
        <w:rPr>
          <w:rFonts w:cstheme="minorHAnsi"/>
        </w:rPr>
      </w:pPr>
      <w:r w:rsidRPr="00971397">
        <w:rPr>
          <w:rFonts w:cstheme="minorHAnsi"/>
        </w:rPr>
        <w:t>Flows from management tools required for their work – e.g. log collection, scanning, etc.</w:t>
      </w:r>
    </w:p>
    <w:p w14:paraId="5F1A62CC" w14:textId="77777777" w:rsidR="00833768" w:rsidRPr="00971397" w:rsidRDefault="00833768" w:rsidP="00EB1CBE">
      <w:pPr>
        <w:pStyle w:val="BodyText"/>
        <w:tabs>
          <w:tab w:val="left" w:pos="360"/>
          <w:tab w:val="left" w:pos="720"/>
          <w:tab w:val="left" w:pos="1440"/>
          <w:tab w:val="left" w:pos="2160"/>
        </w:tabs>
        <w:ind w:left="720" w:hanging="20"/>
        <w:rPr>
          <w:rFonts w:cstheme="minorHAnsi"/>
        </w:rPr>
      </w:pPr>
      <w:r w:rsidRPr="00971397">
        <w:rPr>
          <w:rFonts w:cstheme="minorHAnsi"/>
        </w:rPr>
        <w:t>The following applies only when choosing SC-8 (5) in lieu of SC-8 (1).</w:t>
      </w:r>
    </w:p>
    <w:p w14:paraId="124D0846" w14:textId="77777777" w:rsidR="00833768" w:rsidRPr="00971397" w:rsidRDefault="00833768" w:rsidP="00EB1CBE">
      <w:pPr>
        <w:pStyle w:val="BodyText"/>
        <w:tabs>
          <w:tab w:val="left" w:pos="360"/>
          <w:tab w:val="left" w:pos="720"/>
          <w:tab w:val="left" w:pos="1440"/>
          <w:tab w:val="left" w:pos="2160"/>
        </w:tabs>
        <w:ind w:left="720" w:hanging="20"/>
        <w:rPr>
          <w:rFonts w:cstheme="minorHAnsi"/>
        </w:rPr>
      </w:pPr>
      <w:r w:rsidRPr="00971397">
        <w:rPr>
          <w:rFonts w:cstheme="minorHAnsi"/>
        </w:rPr>
        <w:t xml:space="preserve">FedRAMP-Defined Assignment / Selection Parameters </w:t>
      </w:r>
    </w:p>
    <w:p w14:paraId="304328F1" w14:textId="77777777" w:rsidR="00833768" w:rsidRPr="00971397" w:rsidRDefault="00833768" w:rsidP="00EB1CBE">
      <w:pPr>
        <w:pStyle w:val="BodyText"/>
        <w:tabs>
          <w:tab w:val="left" w:pos="360"/>
          <w:tab w:val="left" w:pos="720"/>
          <w:tab w:val="left" w:pos="1440"/>
          <w:tab w:val="left" w:pos="2160"/>
        </w:tabs>
        <w:ind w:left="720" w:hanging="20"/>
        <w:rPr>
          <w:rFonts w:cstheme="minorHAnsi"/>
        </w:rPr>
      </w:pPr>
      <w:r w:rsidRPr="00971397">
        <w:rPr>
          <w:rFonts w:cstheme="minorHAnsi"/>
        </w:rPr>
        <w:t>SC-8 (5)-1 [a hardened or alarmed carrier Protective Distribution System (PDS) when outside of Controlled Access Area (CAA)]</w:t>
      </w:r>
    </w:p>
    <w:p w14:paraId="1B867248" w14:textId="77777777" w:rsidR="00833768" w:rsidRPr="00971397" w:rsidRDefault="00833768" w:rsidP="00EB1CBE">
      <w:pPr>
        <w:pStyle w:val="BodyText"/>
        <w:tabs>
          <w:tab w:val="left" w:pos="360"/>
          <w:tab w:val="left" w:pos="720"/>
          <w:tab w:val="left" w:pos="1440"/>
          <w:tab w:val="left" w:pos="2160"/>
        </w:tabs>
        <w:ind w:left="720" w:hanging="20"/>
        <w:rPr>
          <w:rFonts w:cstheme="minorHAnsi"/>
        </w:rPr>
      </w:pPr>
      <w:r w:rsidRPr="00971397">
        <w:rPr>
          <w:rFonts w:cstheme="minorHAnsi"/>
        </w:rPr>
        <w:lastRenderedPageBreak/>
        <w:t xml:space="preserve">SC-8 (5)-2 [prevent unauthorized disclosure of information AND detect changes to information] </w:t>
      </w:r>
    </w:p>
    <w:p w14:paraId="0FDAE7A3" w14:textId="77777777" w:rsidR="00833768" w:rsidRPr="00971397" w:rsidRDefault="00833768" w:rsidP="00EB1CBE">
      <w:pPr>
        <w:pStyle w:val="BodyText"/>
        <w:tabs>
          <w:tab w:val="left" w:pos="360"/>
          <w:tab w:val="left" w:pos="720"/>
          <w:tab w:val="left" w:pos="1440"/>
          <w:tab w:val="left" w:pos="2160"/>
        </w:tabs>
        <w:ind w:left="700" w:hanging="20"/>
        <w:rPr>
          <w:rFonts w:cstheme="minorHAnsi"/>
        </w:rPr>
      </w:pPr>
      <w:r w:rsidRPr="00971397">
        <w:rPr>
          <w:rFonts w:cstheme="minorHAnsi"/>
          <w:b/>
        </w:rPr>
        <w:tab/>
      </w:r>
      <w:r w:rsidRPr="00971397">
        <w:rPr>
          <w:rFonts w:cstheme="minorHAnsi"/>
          <w:b/>
        </w:rPr>
        <w:tab/>
        <w:t>Guidance:</w:t>
      </w:r>
      <w:r w:rsidRPr="00971397">
        <w:rPr>
          <w:rFonts w:cstheme="minorHAnsi"/>
        </w:rPr>
        <w:t xml:space="preserve"> SC-8 (5) applies when physical protection has been selected as the method to protect confidentiality and integrity. For physical protection, data in transit must be in either a Controlled Access Area (CAA), or a Hardened or alarmed PDS.</w:t>
      </w:r>
    </w:p>
    <w:p w14:paraId="5BF50386" w14:textId="77777777" w:rsidR="00833768" w:rsidRPr="00971397" w:rsidRDefault="00833768" w:rsidP="00EB1CBE">
      <w:pPr>
        <w:pStyle w:val="BodyText"/>
        <w:tabs>
          <w:tab w:val="left" w:pos="360"/>
          <w:tab w:val="left" w:pos="720"/>
          <w:tab w:val="left" w:pos="1440"/>
          <w:tab w:val="left" w:pos="2160"/>
        </w:tabs>
        <w:ind w:left="700" w:hanging="20"/>
        <w:rPr>
          <w:rFonts w:cstheme="minorHAnsi"/>
        </w:rPr>
      </w:pPr>
      <w:r w:rsidRPr="00971397">
        <w:rPr>
          <w:rFonts w:cstheme="minorHAnsi"/>
        </w:rPr>
        <w:t>Hardened or alarmed PDS: Shall be as defined in SECTION X - CATEGORY 2 PDS INSTALLATION GUIDANCE of CNSSI No.7003, titled PROTECTED DISTRIBUTION SYSTEMS (PDS). Per the CNSSI No. 7003 Section VIII, PDS must originate and terminate in a Controlled Access Area (CAA).</w:t>
      </w:r>
    </w:p>
    <w:p w14:paraId="763CF6F1" w14:textId="664709B5" w:rsidR="00A77B3E" w:rsidRPr="00971397" w:rsidRDefault="00833768" w:rsidP="00971397">
      <w:pPr>
        <w:pStyle w:val="BodyText"/>
        <w:tabs>
          <w:tab w:val="left" w:pos="360"/>
          <w:tab w:val="left" w:pos="720"/>
          <w:tab w:val="left" w:pos="1440"/>
          <w:tab w:val="left" w:pos="2160"/>
        </w:tabs>
        <w:spacing w:after="320"/>
        <w:ind w:left="676" w:hanging="14"/>
        <w:rPr>
          <w:rFonts w:cstheme="minorHAnsi"/>
        </w:rPr>
      </w:pPr>
      <w:r w:rsidRPr="00971397">
        <w:rPr>
          <w:rFonts w:cstheme="minorHAnsi"/>
        </w:rPr>
        <w:tab/>
      </w:r>
      <w:r w:rsidRPr="00971397">
        <w:rPr>
          <w:rFonts w:cstheme="minorHAnsi"/>
        </w:rPr>
        <w:tab/>
        <w:t>Controlled Access Area (CAA): Data will be considered physically protected, and in a CAA if it meets Section 2.3 of the DHS’s Recommended Practice: Improving Industrial Control System Cybersecurity with Defense-in-Depth Strategies. CSPs can meet Section 2.3 of the DHS’ recommended practice by satisfactory implementation of the following controls PE-2 (1), PE-2 (2), PE-2 (3), PE-3 (2), PE-3 (3), PE-6 (2), and PE-6 (3).</w:t>
      </w:r>
      <w:r w:rsidR="00B040D3" w:rsidRPr="00971397">
        <w:rPr>
          <w:rFonts w:cstheme="minorHAnsi"/>
        </w:rPr>
        <w:t xml:space="preserve"> </w:t>
      </w:r>
      <w:r w:rsidRPr="00971397">
        <w:rPr>
          <w:rFonts w:cstheme="minorHAnsi"/>
        </w:rPr>
        <w:t>Note: When selecting SC-8 (5), the above SC-8(5), and the above referenced PE controls must be added to the SSP.</w:t>
      </w:r>
      <w:r w:rsidR="00B040D3" w:rsidRPr="00971397">
        <w:rPr>
          <w:rFonts w:cstheme="minorHAnsi"/>
        </w:rPr>
        <w:t xml:space="preserve"> </w:t>
      </w:r>
      <w:r w:rsidRPr="00971397">
        <w:rPr>
          <w:rFonts w:cstheme="minorHAnsi"/>
        </w:rPr>
        <w:t>CNSSI No.7003 can be accessed here:</w:t>
      </w:r>
      <w:r w:rsidR="008D6090" w:rsidRPr="00971397">
        <w:rPr>
          <w:rFonts w:cstheme="minorHAnsi"/>
        </w:rPr>
        <w:t xml:space="preserve"> </w:t>
      </w:r>
      <w:hyperlink r:id="rId24" w:history="1">
        <w:r w:rsidR="008D6090" w:rsidRPr="00971397">
          <w:rPr>
            <w:rStyle w:val="Hyperlink"/>
            <w:rFonts w:cstheme="minorHAnsi"/>
          </w:rPr>
          <w:t>https://www.dcsa.mil/Portals/91/documents/ctp/nao/CNSSI_7003_PDS_September_2015.pdf</w:t>
        </w:r>
      </w:hyperlink>
      <w:r w:rsidR="008D6090" w:rsidRPr="00971397">
        <w:rPr>
          <w:rFonts w:cstheme="minorHAnsi"/>
        </w:rPr>
        <w:t xml:space="preserve"> </w:t>
      </w:r>
      <w:r w:rsidRPr="00971397">
        <w:rPr>
          <w:rFonts w:cstheme="minorHAnsi"/>
        </w:rPr>
        <w:t>DHS Recommended Practice: Improving Industrial Control System Cybersecurity with Defense-in-Depth Strategies can be accessed here:</w:t>
      </w:r>
      <w:r w:rsidR="008D6090" w:rsidRPr="00971397">
        <w:rPr>
          <w:rFonts w:cstheme="minorHAnsi"/>
        </w:rPr>
        <w:t xml:space="preserve"> </w:t>
      </w:r>
      <w:hyperlink r:id="rId25" w:history="1">
        <w:r w:rsidR="008D6090" w:rsidRPr="00971397">
          <w:rPr>
            <w:rStyle w:val="Hyperlink"/>
            <w:rFonts w:cstheme="minorHAnsi"/>
          </w:rPr>
          <w:t>https://us-cert.cisa.gov/sites/default/files/FactSheets/NCCIC%20ICS_FactSheet_Defense_in_Depth_Strategies_S508C.pdf</w:t>
        </w:r>
      </w:hyperlink>
      <w:r w:rsidR="00F634DF"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6717C62" w14:textId="77777777">
        <w:tc>
          <w:tcPr>
            <w:tcW w:w="0" w:type="auto"/>
            <w:shd w:val="clear" w:color="auto" w:fill="CCECFC"/>
          </w:tcPr>
          <w:p w14:paraId="1BDA72C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SC-8 Control Summary Information</w:t>
            </w:r>
          </w:p>
        </w:tc>
      </w:tr>
      <w:tr w:rsidR="00C678CA" w:rsidRPr="00971397" w14:paraId="00B43FEF" w14:textId="77777777">
        <w:tc>
          <w:tcPr>
            <w:tcW w:w="0" w:type="auto"/>
            <w:shd w:val="clear" w:color="auto" w:fill="FFFFFF"/>
          </w:tcPr>
          <w:p w14:paraId="6ABD716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E61BD47" w14:textId="77777777">
        <w:tc>
          <w:tcPr>
            <w:tcW w:w="0" w:type="auto"/>
            <w:shd w:val="clear" w:color="auto" w:fill="FFFFFF"/>
          </w:tcPr>
          <w:p w14:paraId="1E055A3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SC-8:</w:t>
            </w:r>
          </w:p>
        </w:tc>
      </w:tr>
      <w:tr w:rsidR="00C678CA" w:rsidRPr="00971397" w14:paraId="1C9BB37D" w14:textId="77777777">
        <w:tc>
          <w:tcPr>
            <w:tcW w:w="0" w:type="auto"/>
            <w:shd w:val="clear" w:color="auto" w:fill="FFFFFF"/>
          </w:tcPr>
          <w:p w14:paraId="16A729F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601D0BC" w14:textId="5F547B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45410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EB17445" w14:textId="5AE4E3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87800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8C648D7" w14:textId="28D758E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76620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9E54EC7" w14:textId="74F967C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61776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D0BE6A3" w14:textId="359531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73821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A70416B" w14:textId="77777777">
        <w:tc>
          <w:tcPr>
            <w:tcW w:w="0" w:type="auto"/>
            <w:shd w:val="clear" w:color="auto" w:fill="FFFFFF"/>
          </w:tcPr>
          <w:p w14:paraId="1C4185B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18B2DBDA" w14:textId="0CCFC3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679863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0A8FA09" w14:textId="393FD8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90582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D8CFBD2" w14:textId="72BA206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62070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4A564E1" w14:textId="08A6E8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91429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81BF16B" w14:textId="42FB313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35632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3095C14" w14:textId="3741105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09288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91E4CAD" w14:textId="52AA8D35"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5490813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F8A850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62D8F16" w14:textId="77777777">
        <w:tc>
          <w:tcPr>
            <w:tcW w:w="0" w:type="auto"/>
            <w:shd w:val="clear" w:color="auto" w:fill="CCECFC"/>
          </w:tcPr>
          <w:p w14:paraId="301E519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SC-8 What is the solution and how is it implemented?</w:t>
            </w:r>
          </w:p>
        </w:tc>
      </w:tr>
      <w:tr w:rsidR="00C678CA" w:rsidRPr="00971397" w14:paraId="106AF160" w14:textId="77777777">
        <w:tc>
          <w:tcPr>
            <w:tcW w:w="0" w:type="auto"/>
            <w:shd w:val="clear" w:color="auto" w:fill="FFFFFF"/>
          </w:tcPr>
          <w:p w14:paraId="6CD7086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1BAB721" w14:textId="77777777" w:rsidR="00A77B3E" w:rsidRPr="00971397" w:rsidRDefault="00000000" w:rsidP="00EB1CBE">
      <w:pPr>
        <w:pStyle w:val="Heading3"/>
        <w:tabs>
          <w:tab w:val="left" w:pos="360"/>
          <w:tab w:val="left" w:pos="720"/>
          <w:tab w:val="left" w:pos="1440"/>
          <w:tab w:val="left" w:pos="2160"/>
        </w:tabs>
        <w:ind w:left="20" w:hanging="14"/>
        <w:rPr>
          <w:rFonts w:asciiTheme="minorHAnsi" w:hAnsiTheme="minorHAnsi" w:cstheme="minorHAnsi"/>
        </w:rPr>
      </w:pPr>
      <w:bookmarkStart w:id="376" w:name="_Toc144074778"/>
      <w:r w:rsidRPr="00971397">
        <w:rPr>
          <w:rFonts w:asciiTheme="minorHAnsi" w:hAnsiTheme="minorHAnsi" w:cstheme="minorHAnsi"/>
        </w:rPr>
        <w:t>SC-8(1) Cryptographic Protection (L)(M)(H)</w:t>
      </w:r>
      <w:bookmarkEnd w:id="376"/>
    </w:p>
    <w:p w14:paraId="46BB73D3" w14:textId="02DA3ED3"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Implement cryptographic mechanisms to [FedRAMP Assignment: prevent unauthorized disclosure of information AND detect changes to information] during transmission.</w:t>
      </w:r>
    </w:p>
    <w:p w14:paraId="205731A2"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SC-8 (1) Additional FedRAMP Requirements and Guidance:</w:t>
      </w:r>
    </w:p>
    <w:p w14:paraId="4C17CE5F" w14:textId="36ED947A" w:rsidR="00A77B3E" w:rsidRPr="00971397" w:rsidRDefault="00000000" w:rsidP="00EB1CBE">
      <w:pPr>
        <w:pStyle w:val="BodyText"/>
        <w:tabs>
          <w:tab w:val="left" w:pos="360"/>
          <w:tab w:val="left" w:pos="720"/>
          <w:tab w:val="left" w:pos="1440"/>
          <w:tab w:val="left" w:pos="2160"/>
        </w:tabs>
        <w:ind w:left="720" w:hanging="14"/>
        <w:rPr>
          <w:rFonts w:cstheme="minorHAnsi"/>
        </w:rPr>
      </w:pPr>
      <w:r w:rsidRPr="00971397">
        <w:rPr>
          <w:rFonts w:cstheme="minorHAnsi"/>
          <w:b/>
        </w:rPr>
        <w:tab/>
        <w:t>Guidance:</w:t>
      </w:r>
      <w:r w:rsidRPr="00971397">
        <w:rPr>
          <w:rFonts w:cstheme="minorHAnsi"/>
        </w:rPr>
        <w:t xml:space="preserve"> See M-22-09, including "Agencies encrypt all DNS requests and HTTP traffic within their environment"</w:t>
      </w:r>
      <w:r w:rsidR="00CE573B" w:rsidRPr="00971397">
        <w:rPr>
          <w:rFonts w:cstheme="minorHAnsi"/>
        </w:rPr>
        <w:t xml:space="preserve"> </w:t>
      </w:r>
      <w:r w:rsidRPr="00971397">
        <w:rPr>
          <w:rFonts w:cstheme="minorHAnsi"/>
        </w:rPr>
        <w:t>SC-8 (1) applies when encryption has been selected as the method to protect confidentiality and integrity. Otherwise refer to SC-8 (5). SC-8 (1) is strongly encouraged.</w:t>
      </w:r>
    </w:p>
    <w:p w14:paraId="4854E708" w14:textId="0E7041D6" w:rsidR="00A77B3E" w:rsidRPr="00971397" w:rsidRDefault="00E33648" w:rsidP="00EB1CBE">
      <w:pPr>
        <w:pStyle w:val="BodyText"/>
        <w:tabs>
          <w:tab w:val="left" w:pos="360"/>
          <w:tab w:val="left" w:pos="720"/>
          <w:tab w:val="left" w:pos="1440"/>
          <w:tab w:val="left" w:pos="2160"/>
        </w:tabs>
        <w:ind w:left="700" w:hanging="14"/>
        <w:rPr>
          <w:rFonts w:cstheme="minorHAnsi"/>
        </w:rPr>
      </w:pPr>
      <w:r w:rsidRPr="00971397">
        <w:rPr>
          <w:rFonts w:cstheme="minorHAnsi"/>
          <w:b/>
        </w:rPr>
        <w:tab/>
        <w:t>Guidance:</w:t>
      </w:r>
      <w:r w:rsidRPr="00971397">
        <w:rPr>
          <w:rFonts w:cstheme="minorHAnsi"/>
        </w:rPr>
        <w:t xml:space="preserve"> Note that this enhancement requires the use of cryptography which must be compliant with Federal requirements and utilize FIPS validated or NSA approved cryptography (see SC-13.)</w:t>
      </w:r>
    </w:p>
    <w:p w14:paraId="7C2FF38C" w14:textId="5365D081" w:rsidR="00A77B3E" w:rsidRPr="00971397" w:rsidRDefault="00E33648" w:rsidP="00EB1CBE">
      <w:pPr>
        <w:pStyle w:val="BodyText"/>
        <w:tabs>
          <w:tab w:val="left" w:pos="360"/>
          <w:tab w:val="left" w:pos="720"/>
          <w:tab w:val="left" w:pos="1440"/>
          <w:tab w:val="left" w:pos="2160"/>
        </w:tabs>
        <w:ind w:left="680" w:hanging="14"/>
        <w:rPr>
          <w:rFonts w:cstheme="minorHAnsi"/>
        </w:rPr>
      </w:pPr>
      <w:r w:rsidRPr="00971397">
        <w:rPr>
          <w:rFonts w:cstheme="minorHAnsi"/>
          <w:b/>
        </w:rPr>
        <w:tab/>
        <w:t>Guidance:</w:t>
      </w:r>
      <w:r w:rsidRPr="00971397">
        <w:rPr>
          <w:rFonts w:cstheme="minorHAnsi"/>
        </w:rPr>
        <w:t xml:space="preserve"> When leveraging encryption from the underlying IaaS/PaaS: While some IaaS/PaaS services provide encryption by default, many require encryption to be </w:t>
      </w:r>
      <w:r w:rsidRPr="00971397">
        <w:rPr>
          <w:rFonts w:cstheme="minorHAnsi"/>
        </w:rPr>
        <w:lastRenderedPageBreak/>
        <w:t>configured and enabled by the customer. The CSP has the responsibility to verify encryption is properly configured.</w:t>
      </w:r>
    </w:p>
    <w:p w14:paraId="569F334D" w14:textId="3F3B4CE1" w:rsidR="00A77B3E" w:rsidRPr="00971397" w:rsidRDefault="00E33648" w:rsidP="00971397">
      <w:pPr>
        <w:pStyle w:val="BodyText"/>
        <w:tabs>
          <w:tab w:val="left" w:pos="360"/>
          <w:tab w:val="left" w:pos="720"/>
          <w:tab w:val="left" w:pos="1440"/>
          <w:tab w:val="left" w:pos="2160"/>
        </w:tabs>
        <w:spacing w:after="320"/>
        <w:ind w:left="662" w:hanging="14"/>
        <w:rPr>
          <w:rFonts w:cstheme="minorHAnsi"/>
        </w:rPr>
      </w:pPr>
      <w:r w:rsidRPr="00971397">
        <w:rPr>
          <w:rFonts w:cstheme="minorHAnsi"/>
          <w:b/>
        </w:rPr>
        <w:tab/>
        <w:t>Requirement:</w:t>
      </w:r>
      <w:r w:rsidRPr="00971397">
        <w:rPr>
          <w:rFonts w:cstheme="minorHAnsi"/>
        </w:rPr>
        <w:t xml:space="preserve"> Please ensure SSP Section 10.3 Cryptographic Modules Implemented for Data At Rest (DAR) and Data In Transit (DIT) is fully populated for reference in this control.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8E921BF" w14:textId="77777777">
        <w:tc>
          <w:tcPr>
            <w:tcW w:w="0" w:type="auto"/>
            <w:shd w:val="clear" w:color="auto" w:fill="CCECFC"/>
          </w:tcPr>
          <w:p w14:paraId="2A6B7EB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SC-8(1) Control Summary Information</w:t>
            </w:r>
          </w:p>
        </w:tc>
      </w:tr>
      <w:tr w:rsidR="00C678CA" w:rsidRPr="00971397" w14:paraId="50C00FFC" w14:textId="77777777">
        <w:tc>
          <w:tcPr>
            <w:tcW w:w="0" w:type="auto"/>
            <w:shd w:val="clear" w:color="auto" w:fill="FFFFFF"/>
          </w:tcPr>
          <w:p w14:paraId="22C0927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57CF72D" w14:textId="77777777">
        <w:tc>
          <w:tcPr>
            <w:tcW w:w="0" w:type="auto"/>
            <w:shd w:val="clear" w:color="auto" w:fill="FFFFFF"/>
          </w:tcPr>
          <w:p w14:paraId="73322331" w14:textId="61012F6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SC-8(1):</w:t>
            </w:r>
          </w:p>
        </w:tc>
      </w:tr>
      <w:tr w:rsidR="00C678CA" w:rsidRPr="00971397" w14:paraId="2BEFAA19" w14:textId="77777777">
        <w:tc>
          <w:tcPr>
            <w:tcW w:w="0" w:type="auto"/>
            <w:shd w:val="clear" w:color="auto" w:fill="FFFFFF"/>
          </w:tcPr>
          <w:p w14:paraId="0623543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463684D" w14:textId="0583555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55461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4A51808" w14:textId="473541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16245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C97BE61" w14:textId="21D8369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78594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46F500D" w14:textId="157913A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41818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D5EE122" w14:textId="710EB3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0468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0A4A759" w14:textId="77777777">
        <w:tc>
          <w:tcPr>
            <w:tcW w:w="0" w:type="auto"/>
            <w:shd w:val="clear" w:color="auto" w:fill="FFFFFF"/>
          </w:tcPr>
          <w:p w14:paraId="245D4545"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93726C8" w14:textId="2396AC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22309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3D7A1C5" w14:textId="3D1B1C9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42645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265D79C" w14:textId="011BE3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42424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80D5BBB" w14:textId="554458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36820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384E988" w14:textId="53786C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75989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CFFBCA7" w14:textId="656CD9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58546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9F53FFD" w14:textId="0C6BA246"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9278148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7B4E46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64CFEF9" w14:textId="77777777">
        <w:tc>
          <w:tcPr>
            <w:tcW w:w="0" w:type="auto"/>
            <w:shd w:val="clear" w:color="auto" w:fill="CCECFC"/>
          </w:tcPr>
          <w:p w14:paraId="41AA88C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SC-8(1) What is the solution and how is it implemented?</w:t>
            </w:r>
          </w:p>
        </w:tc>
      </w:tr>
      <w:tr w:rsidR="00C678CA" w:rsidRPr="00971397" w14:paraId="79F16C01" w14:textId="77777777">
        <w:tc>
          <w:tcPr>
            <w:tcW w:w="0" w:type="auto"/>
            <w:shd w:val="clear" w:color="auto" w:fill="FFFFFF"/>
          </w:tcPr>
          <w:p w14:paraId="12DE6C6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DC9523B"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77" w:name="_Toc144074779"/>
      <w:r w:rsidRPr="00971397">
        <w:rPr>
          <w:rFonts w:asciiTheme="minorHAnsi" w:hAnsiTheme="minorHAnsi" w:cstheme="minorHAnsi"/>
        </w:rPr>
        <w:t>SC-10 Network Disconnect (M)(H)</w:t>
      </w:r>
      <w:bookmarkEnd w:id="377"/>
    </w:p>
    <w:p w14:paraId="08EA8E20" w14:textId="1584CE0B" w:rsidR="00A77B3E" w:rsidRPr="00971397" w:rsidRDefault="00000000" w:rsidP="00971397">
      <w:pPr>
        <w:spacing w:after="320"/>
        <w:rPr>
          <w:rFonts w:cstheme="minorHAnsi"/>
        </w:rPr>
      </w:pPr>
      <w:r w:rsidRPr="00971397">
        <w:rPr>
          <w:rFonts w:cstheme="minorHAnsi"/>
        </w:rPr>
        <w:t>Terminate the network connection associated with a communications session at the end of the session or after [FedRAMP Assignment: no longer than ten (10) minutes for privileged sessions and no longer than fifteen (15) minutes for user sessions] 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44B6EE1" w14:textId="77777777">
        <w:tc>
          <w:tcPr>
            <w:tcW w:w="0" w:type="auto"/>
            <w:shd w:val="clear" w:color="auto" w:fill="CCECFC"/>
          </w:tcPr>
          <w:p w14:paraId="295B07E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SC-10 Control Summary Information</w:t>
            </w:r>
          </w:p>
        </w:tc>
      </w:tr>
      <w:tr w:rsidR="00C678CA" w:rsidRPr="00971397" w14:paraId="2567D16C" w14:textId="77777777">
        <w:tc>
          <w:tcPr>
            <w:tcW w:w="0" w:type="auto"/>
            <w:shd w:val="clear" w:color="auto" w:fill="FFFFFF"/>
          </w:tcPr>
          <w:p w14:paraId="7CE9838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58B968B" w14:textId="77777777">
        <w:tc>
          <w:tcPr>
            <w:tcW w:w="0" w:type="auto"/>
            <w:shd w:val="clear" w:color="auto" w:fill="FFFFFF"/>
          </w:tcPr>
          <w:p w14:paraId="1AD9EDF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SC-10:</w:t>
            </w:r>
          </w:p>
        </w:tc>
      </w:tr>
      <w:tr w:rsidR="00C678CA" w:rsidRPr="00971397" w14:paraId="4E74EC7C" w14:textId="77777777">
        <w:tc>
          <w:tcPr>
            <w:tcW w:w="0" w:type="auto"/>
            <w:shd w:val="clear" w:color="auto" w:fill="FFFFFF"/>
          </w:tcPr>
          <w:p w14:paraId="471B1C9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6250C12" w14:textId="62277A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387511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64CFD5D" w14:textId="4135E4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42652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2A07EC6" w14:textId="392461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36635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22C4F4A" w14:textId="45A010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7727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8EAB029" w14:textId="190A554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96278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A9EFF1A" w14:textId="77777777">
        <w:tc>
          <w:tcPr>
            <w:tcW w:w="0" w:type="auto"/>
            <w:shd w:val="clear" w:color="auto" w:fill="FFFFFF"/>
          </w:tcPr>
          <w:p w14:paraId="76A137D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1E861C4" w14:textId="787B08C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70034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AFB5F43" w14:textId="7DE7AC3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77922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8827CFC" w14:textId="6F992BF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502202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1019BE6" w14:textId="7321F3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37136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5C6A3EA" w14:textId="3D31002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83960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08B2E48" w14:textId="47F542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73666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67B7E0A" w14:textId="7A0EA9FC"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9381709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0AD6E7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7D30971" w14:textId="77777777">
        <w:tc>
          <w:tcPr>
            <w:tcW w:w="0" w:type="auto"/>
            <w:shd w:val="clear" w:color="auto" w:fill="CCECFC"/>
          </w:tcPr>
          <w:p w14:paraId="4874E71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SC-10 What is the solution and how is it implemented?</w:t>
            </w:r>
          </w:p>
        </w:tc>
      </w:tr>
      <w:tr w:rsidR="00C678CA" w:rsidRPr="00971397" w14:paraId="4CBC7655" w14:textId="77777777">
        <w:tc>
          <w:tcPr>
            <w:tcW w:w="0" w:type="auto"/>
            <w:shd w:val="clear" w:color="auto" w:fill="FFFFFF"/>
          </w:tcPr>
          <w:p w14:paraId="061E1FF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5147889" w14:textId="77777777" w:rsidR="00A77B3E" w:rsidRPr="00971397" w:rsidRDefault="00000000" w:rsidP="00EB1CBE">
      <w:pPr>
        <w:pStyle w:val="Heading2"/>
        <w:tabs>
          <w:tab w:val="left" w:pos="360"/>
          <w:tab w:val="left" w:pos="720"/>
          <w:tab w:val="left" w:pos="1440"/>
          <w:tab w:val="left" w:pos="2160"/>
        </w:tabs>
        <w:ind w:left="20" w:hanging="14"/>
        <w:rPr>
          <w:rFonts w:asciiTheme="minorHAnsi" w:hAnsiTheme="minorHAnsi" w:cstheme="minorHAnsi"/>
        </w:rPr>
      </w:pPr>
      <w:bookmarkStart w:id="378" w:name="_Toc144074780"/>
      <w:r w:rsidRPr="00971397">
        <w:rPr>
          <w:rFonts w:asciiTheme="minorHAnsi" w:hAnsiTheme="minorHAnsi" w:cstheme="minorHAnsi"/>
        </w:rPr>
        <w:t>SC-12 Cryptographic Key Establishment and Management (L)(M)(H)</w:t>
      </w:r>
      <w:bookmarkEnd w:id="378"/>
    </w:p>
    <w:p w14:paraId="025F21D8" w14:textId="6DC41C6A"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Establish and manage cryptographic keys when cryptography is employed within the system in accordance with the following key management requirements: [FedRAMP Assignment: In accordance with Federal requirements].</w:t>
      </w:r>
    </w:p>
    <w:p w14:paraId="16A21D69"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SC-12 Additional FedRAMP Requirements and Guidance:</w:t>
      </w:r>
    </w:p>
    <w:p w14:paraId="644EF2A0" w14:textId="77777777"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See references in NIST 800-53 documentation.</w:t>
      </w:r>
    </w:p>
    <w:p w14:paraId="43BEDEC8" w14:textId="6918A611" w:rsidR="00A77B3E" w:rsidRPr="00971397" w:rsidRDefault="00000000" w:rsidP="00EB1CBE">
      <w:pPr>
        <w:pStyle w:val="BodyText"/>
        <w:tabs>
          <w:tab w:val="left" w:pos="360"/>
          <w:tab w:val="left" w:pos="720"/>
          <w:tab w:val="left" w:pos="1440"/>
          <w:tab w:val="left" w:pos="2160"/>
        </w:tabs>
        <w:ind w:left="720" w:hanging="14"/>
        <w:rPr>
          <w:rFonts w:cstheme="minorHAnsi"/>
        </w:rPr>
      </w:pPr>
      <w:r w:rsidRPr="00971397">
        <w:rPr>
          <w:rFonts w:cstheme="minorHAnsi"/>
          <w:b/>
        </w:rPr>
        <w:tab/>
        <w:t>Guidance:</w:t>
      </w:r>
      <w:r w:rsidRPr="00971397">
        <w:rPr>
          <w:rFonts w:cstheme="minorHAnsi"/>
        </w:rPr>
        <w:t xml:space="preserve"> Must meet applicable Federal Cryptographic Requirements. See References Section of control.</w:t>
      </w:r>
    </w:p>
    <w:p w14:paraId="13993AEC" w14:textId="178307E5" w:rsidR="00A77B3E" w:rsidRPr="00971397" w:rsidRDefault="00E33648" w:rsidP="00971397">
      <w:pPr>
        <w:pStyle w:val="BodyText"/>
        <w:tabs>
          <w:tab w:val="left" w:pos="360"/>
          <w:tab w:val="left" w:pos="720"/>
          <w:tab w:val="left" w:pos="1440"/>
          <w:tab w:val="left" w:pos="2160"/>
        </w:tabs>
        <w:spacing w:after="320"/>
        <w:ind w:left="705" w:hanging="14"/>
        <w:rPr>
          <w:rFonts w:cstheme="minorHAnsi"/>
        </w:rPr>
      </w:pPr>
      <w:r w:rsidRPr="00971397">
        <w:rPr>
          <w:rFonts w:cstheme="minorHAnsi"/>
          <w:b/>
        </w:rPr>
        <w:tab/>
        <w:t>Guidance:</w:t>
      </w:r>
      <w:r w:rsidRPr="00971397">
        <w:rPr>
          <w:rFonts w:cstheme="minorHAnsi"/>
        </w:rPr>
        <w:t xml:space="preserve"> Wildcard certificates may be used internally within the system, but are not permitted for external customer access to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70C41F8" w14:textId="77777777">
        <w:tc>
          <w:tcPr>
            <w:tcW w:w="0" w:type="auto"/>
            <w:shd w:val="clear" w:color="auto" w:fill="CCECFC"/>
          </w:tcPr>
          <w:p w14:paraId="7876223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SC-12 Control Summary Information</w:t>
            </w:r>
          </w:p>
        </w:tc>
      </w:tr>
      <w:tr w:rsidR="00C678CA" w:rsidRPr="00971397" w14:paraId="5EA2E8E3" w14:textId="77777777">
        <w:tc>
          <w:tcPr>
            <w:tcW w:w="0" w:type="auto"/>
            <w:shd w:val="clear" w:color="auto" w:fill="FFFFFF"/>
          </w:tcPr>
          <w:p w14:paraId="5C4BAFC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F65206B" w14:textId="77777777">
        <w:tc>
          <w:tcPr>
            <w:tcW w:w="0" w:type="auto"/>
            <w:shd w:val="clear" w:color="auto" w:fill="FFFFFF"/>
          </w:tcPr>
          <w:p w14:paraId="2ACD41E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SC-12:</w:t>
            </w:r>
          </w:p>
        </w:tc>
      </w:tr>
      <w:tr w:rsidR="00C678CA" w:rsidRPr="00971397" w14:paraId="3A0A0115" w14:textId="77777777">
        <w:tc>
          <w:tcPr>
            <w:tcW w:w="0" w:type="auto"/>
            <w:shd w:val="clear" w:color="auto" w:fill="FFFFFF"/>
          </w:tcPr>
          <w:p w14:paraId="05996DE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A1935BD" w14:textId="10CC071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66585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42F8E2B" w14:textId="55D37E2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85868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F6DE0CA" w14:textId="7B3FD1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57036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5555EB5" w14:textId="426AEE8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11879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71EF782" w14:textId="074D4E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646885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9F70CBD" w14:textId="77777777">
        <w:tc>
          <w:tcPr>
            <w:tcW w:w="0" w:type="auto"/>
            <w:shd w:val="clear" w:color="auto" w:fill="FFFFFF"/>
          </w:tcPr>
          <w:p w14:paraId="2CD847B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0043FD18" w14:textId="07D8D9D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96582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B512B61" w14:textId="37468AF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27437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3FA01C8" w14:textId="3D5AFB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84999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92319D8" w14:textId="508DB7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42506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2A3322F" w14:textId="0E19288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50120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9C91031" w14:textId="3262E83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90744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17ED67C" w14:textId="414D881B"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027979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5B0A99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1069900" w14:textId="77777777">
        <w:tc>
          <w:tcPr>
            <w:tcW w:w="0" w:type="auto"/>
            <w:shd w:val="clear" w:color="auto" w:fill="CCECFC"/>
          </w:tcPr>
          <w:p w14:paraId="3567FAA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SC-12 What is the solution and how is it implemented?</w:t>
            </w:r>
          </w:p>
        </w:tc>
      </w:tr>
      <w:tr w:rsidR="00C678CA" w:rsidRPr="00971397" w14:paraId="1D47A7CD" w14:textId="77777777">
        <w:tc>
          <w:tcPr>
            <w:tcW w:w="0" w:type="auto"/>
            <w:shd w:val="clear" w:color="auto" w:fill="FFFFFF"/>
          </w:tcPr>
          <w:p w14:paraId="25287CC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0FD1E37"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379" w:name="_Toc144074781"/>
      <w:r w:rsidRPr="00971397">
        <w:rPr>
          <w:rFonts w:asciiTheme="minorHAnsi" w:hAnsiTheme="minorHAnsi" w:cstheme="minorHAnsi"/>
        </w:rPr>
        <w:t>SC-12(1) Availability (H)</w:t>
      </w:r>
      <w:bookmarkEnd w:id="379"/>
    </w:p>
    <w:p w14:paraId="033FEA05" w14:textId="18D2998F" w:rsidR="00A77B3E" w:rsidRPr="00971397" w:rsidRDefault="00000000" w:rsidP="00971397">
      <w:pPr>
        <w:spacing w:after="320"/>
        <w:rPr>
          <w:rFonts w:cstheme="minorHAnsi"/>
        </w:rPr>
      </w:pPr>
      <w:r w:rsidRPr="00971397">
        <w:rPr>
          <w:rFonts w:cstheme="minorHAnsi"/>
        </w:rPr>
        <w:t>Maintain availability of information in the event of the loss of cryptographic keys by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F70E1C5" w14:textId="77777777">
        <w:tc>
          <w:tcPr>
            <w:tcW w:w="0" w:type="auto"/>
            <w:shd w:val="clear" w:color="auto" w:fill="CCECFC"/>
          </w:tcPr>
          <w:p w14:paraId="46016AF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SC-12(1) Control Summary Information</w:t>
            </w:r>
          </w:p>
        </w:tc>
      </w:tr>
      <w:tr w:rsidR="00C678CA" w:rsidRPr="00971397" w14:paraId="44F75A61" w14:textId="77777777">
        <w:tc>
          <w:tcPr>
            <w:tcW w:w="0" w:type="auto"/>
            <w:shd w:val="clear" w:color="auto" w:fill="FFFFFF"/>
          </w:tcPr>
          <w:p w14:paraId="689205D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1B33AFB" w14:textId="77777777">
        <w:tc>
          <w:tcPr>
            <w:tcW w:w="0" w:type="auto"/>
            <w:shd w:val="clear" w:color="auto" w:fill="FFFFFF"/>
          </w:tcPr>
          <w:p w14:paraId="6053217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036BC99" w14:textId="6D267D5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56542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EEE1D88" w14:textId="5CEBBE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02364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FEFF69A" w14:textId="642C6B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43129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3D41FBB" w14:textId="17E7495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49564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BD1FBBB" w14:textId="58A726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72453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A86D055" w14:textId="77777777">
        <w:tc>
          <w:tcPr>
            <w:tcW w:w="0" w:type="auto"/>
            <w:shd w:val="clear" w:color="auto" w:fill="FFFFFF"/>
          </w:tcPr>
          <w:p w14:paraId="13EA8761"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7583FB3" w14:textId="1FBACB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5851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F9076FD" w14:textId="10E9C1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22550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431B441" w14:textId="6E97EA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638026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1DD14A0" w14:textId="334002F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73138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96D375B" w14:textId="2D8697F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43123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DF19A36" w14:textId="20463A0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09201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8B60911" w14:textId="6CFC1192"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7377654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0F309B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F29B7A7" w14:textId="77777777">
        <w:tc>
          <w:tcPr>
            <w:tcW w:w="0" w:type="auto"/>
            <w:shd w:val="clear" w:color="auto" w:fill="CCECFC"/>
          </w:tcPr>
          <w:p w14:paraId="56C8C49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SC-12(1) What is the solution and how is it implemented?</w:t>
            </w:r>
          </w:p>
        </w:tc>
      </w:tr>
      <w:tr w:rsidR="00C678CA" w:rsidRPr="00971397" w14:paraId="39455F31" w14:textId="77777777">
        <w:tc>
          <w:tcPr>
            <w:tcW w:w="0" w:type="auto"/>
            <w:shd w:val="clear" w:color="auto" w:fill="FFFFFF"/>
          </w:tcPr>
          <w:p w14:paraId="2E777EB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561A86D"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380" w:name="_Toc144074782"/>
      <w:r w:rsidRPr="00971397">
        <w:rPr>
          <w:rFonts w:asciiTheme="minorHAnsi" w:hAnsiTheme="minorHAnsi" w:cstheme="minorHAnsi"/>
        </w:rPr>
        <w:t>SC-13 Cryptographic Protection (L)(M)(H)</w:t>
      </w:r>
      <w:bookmarkEnd w:id="380"/>
    </w:p>
    <w:p w14:paraId="7E873E54"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Determine the [Assignment: organization-defined cryptographic uses]; and</w:t>
      </w:r>
    </w:p>
    <w:p w14:paraId="256F097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Implement the following types of cryptography required for each specified cryptographic use: [FedRAMP Assignment: FIPS-validated or NSA-approved cryptography].</w:t>
      </w:r>
    </w:p>
    <w:p w14:paraId="2FCAD1E7" w14:textId="77777777" w:rsidR="00A77B3E" w:rsidRPr="00971397" w:rsidRDefault="00A77B3E" w:rsidP="00EB1CBE">
      <w:pPr>
        <w:pStyle w:val="BodyText"/>
        <w:tabs>
          <w:tab w:val="left" w:pos="360"/>
          <w:tab w:val="left" w:pos="720"/>
          <w:tab w:val="left" w:pos="1440"/>
          <w:tab w:val="left" w:pos="2160"/>
        </w:tabs>
        <w:ind w:left="760" w:hanging="760"/>
        <w:rPr>
          <w:rFonts w:cstheme="minorHAnsi"/>
        </w:rPr>
      </w:pPr>
    </w:p>
    <w:p w14:paraId="12E36330"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SC-13 Additional FedRAMP Requirements and Guidance:</w:t>
      </w:r>
    </w:p>
    <w:p w14:paraId="190EB94C" w14:textId="77777777" w:rsidR="00710CD0"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r>
      <w:r w:rsidR="00710CD0" w:rsidRPr="00971397">
        <w:rPr>
          <w:rFonts w:cstheme="minorHAnsi"/>
          <w:b/>
        </w:rPr>
        <w:t>Guidance:</w:t>
      </w:r>
      <w:r w:rsidR="00710CD0" w:rsidRPr="00971397">
        <w:rPr>
          <w:rFonts w:cstheme="minorHAnsi"/>
        </w:rPr>
        <w:t xml:space="preserve"> This control applies to all use of cryptography. In addition to encryption, this includes functions such as hashing, random number generation, and key generation. Examples include the following:</w:t>
      </w:r>
    </w:p>
    <w:p w14:paraId="64E76868" w14:textId="77777777" w:rsidR="00710CD0" w:rsidRPr="00971397" w:rsidRDefault="00710CD0" w:rsidP="00EB1CBE">
      <w:pPr>
        <w:pStyle w:val="BodyText"/>
        <w:numPr>
          <w:ilvl w:val="0"/>
          <w:numId w:val="2"/>
        </w:numPr>
        <w:tabs>
          <w:tab w:val="left" w:pos="360"/>
          <w:tab w:val="left" w:pos="720"/>
          <w:tab w:val="left" w:pos="1440"/>
          <w:tab w:val="left" w:pos="2160"/>
        </w:tabs>
        <w:rPr>
          <w:rFonts w:cstheme="minorHAnsi"/>
        </w:rPr>
      </w:pPr>
      <w:r w:rsidRPr="00971397">
        <w:rPr>
          <w:rFonts w:cstheme="minorHAnsi"/>
        </w:rPr>
        <w:t>Encryption of data</w:t>
      </w:r>
    </w:p>
    <w:p w14:paraId="1C9D48C8" w14:textId="77777777" w:rsidR="00710CD0" w:rsidRPr="00971397" w:rsidRDefault="00710CD0" w:rsidP="00EB1CBE">
      <w:pPr>
        <w:pStyle w:val="BodyText"/>
        <w:numPr>
          <w:ilvl w:val="0"/>
          <w:numId w:val="2"/>
        </w:numPr>
        <w:tabs>
          <w:tab w:val="left" w:pos="360"/>
          <w:tab w:val="left" w:pos="720"/>
          <w:tab w:val="left" w:pos="1440"/>
          <w:tab w:val="left" w:pos="2160"/>
        </w:tabs>
        <w:rPr>
          <w:rFonts w:cstheme="minorHAnsi"/>
        </w:rPr>
      </w:pPr>
      <w:r w:rsidRPr="00971397">
        <w:rPr>
          <w:rFonts w:cstheme="minorHAnsi"/>
        </w:rPr>
        <w:t>Decryption of data</w:t>
      </w:r>
    </w:p>
    <w:p w14:paraId="58FDE2D1" w14:textId="77777777" w:rsidR="00710CD0" w:rsidRPr="00971397" w:rsidRDefault="00710CD0" w:rsidP="00EB1CBE">
      <w:pPr>
        <w:pStyle w:val="BodyText"/>
        <w:numPr>
          <w:ilvl w:val="0"/>
          <w:numId w:val="2"/>
        </w:numPr>
        <w:tabs>
          <w:tab w:val="left" w:pos="360"/>
          <w:tab w:val="left" w:pos="720"/>
          <w:tab w:val="left" w:pos="1440"/>
          <w:tab w:val="left" w:pos="2160"/>
        </w:tabs>
        <w:rPr>
          <w:rFonts w:cstheme="minorHAnsi"/>
        </w:rPr>
      </w:pPr>
      <w:r w:rsidRPr="00971397">
        <w:rPr>
          <w:rFonts w:cstheme="minorHAnsi"/>
        </w:rPr>
        <w:t>Generation of one time passwords (OTPs) for MFA</w:t>
      </w:r>
    </w:p>
    <w:p w14:paraId="1EF354AE" w14:textId="77777777" w:rsidR="00710CD0" w:rsidRPr="00971397" w:rsidRDefault="00710CD0" w:rsidP="00EB1CBE">
      <w:pPr>
        <w:pStyle w:val="BodyText"/>
        <w:numPr>
          <w:ilvl w:val="0"/>
          <w:numId w:val="2"/>
        </w:numPr>
        <w:tabs>
          <w:tab w:val="left" w:pos="360"/>
          <w:tab w:val="left" w:pos="720"/>
          <w:tab w:val="left" w:pos="1440"/>
          <w:tab w:val="left" w:pos="2160"/>
        </w:tabs>
        <w:rPr>
          <w:rFonts w:cstheme="minorHAnsi"/>
        </w:rPr>
      </w:pPr>
      <w:r w:rsidRPr="00971397">
        <w:rPr>
          <w:rFonts w:cstheme="minorHAnsi"/>
        </w:rPr>
        <w:t>Protocols such as TLS, SSH, and HTTPS</w:t>
      </w:r>
    </w:p>
    <w:p w14:paraId="78044823" w14:textId="38AE2281" w:rsidR="00710CD0" w:rsidRPr="00971397" w:rsidRDefault="00710CD0" w:rsidP="00EB1CBE">
      <w:pPr>
        <w:pStyle w:val="BodyText"/>
        <w:tabs>
          <w:tab w:val="left" w:pos="360"/>
          <w:tab w:val="left" w:pos="720"/>
          <w:tab w:val="left" w:pos="1440"/>
          <w:tab w:val="left" w:pos="2160"/>
        </w:tabs>
        <w:ind w:left="760" w:hanging="760"/>
        <w:rPr>
          <w:rFonts w:cstheme="minorHAnsi"/>
        </w:rPr>
      </w:pPr>
      <w:r w:rsidRPr="00971397">
        <w:rPr>
          <w:rFonts w:cstheme="minorHAnsi"/>
          <w:b/>
        </w:rPr>
        <w:lastRenderedPageBreak/>
        <w:tab/>
      </w:r>
      <w:r w:rsidRPr="00971397">
        <w:rPr>
          <w:rFonts w:cstheme="minorHAnsi"/>
          <w:b/>
        </w:rPr>
        <w:tab/>
      </w:r>
      <w:r w:rsidRPr="00971397">
        <w:rPr>
          <w:rFonts w:cstheme="minorHAnsi"/>
        </w:rPr>
        <w:t>The requirement for FIPS 140 validation, as well as timelines for acceptance of FIPS 140-2, and 140-3 can be found at the NIST Cryptographic Module Validation Program (CMVP)</w:t>
      </w:r>
      <w:r w:rsidR="00E90117">
        <w:rPr>
          <w:rFonts w:cstheme="minorHAnsi"/>
        </w:rPr>
        <w:t>.</w:t>
      </w:r>
      <w:r w:rsidR="002C669A" w:rsidRPr="00971397">
        <w:rPr>
          <w:rFonts w:cstheme="minorHAnsi"/>
        </w:rPr>
        <w:t xml:space="preserve"> </w:t>
      </w:r>
      <w:hyperlink r:id="rId26" w:history="1">
        <w:r w:rsidR="008D6090" w:rsidRPr="00971397">
          <w:rPr>
            <w:rStyle w:val="Hyperlink"/>
            <w:rFonts w:cstheme="minorHAnsi"/>
          </w:rPr>
          <w:t>https://csrc.nist.gov/projects/cryptographic-module-validation-program</w:t>
        </w:r>
      </w:hyperlink>
      <w:r w:rsidR="002C669A" w:rsidRPr="00971397">
        <w:rPr>
          <w:rFonts w:cstheme="minorHAnsi"/>
        </w:rPr>
        <w:t>.</w:t>
      </w:r>
    </w:p>
    <w:p w14:paraId="57505801" w14:textId="3F16A565" w:rsidR="00710CD0" w:rsidRPr="00971397" w:rsidRDefault="00710CD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For NSA-approved cryptography, the National Information Assurance Partnership (NIAP) oversees a national program to evaluate Commercial IT Products for Use in National Security Systems. The NIAP Product Compliant List can be found at the following location: </w:t>
      </w:r>
      <w:hyperlink r:id="rId27" w:history="1">
        <w:r w:rsidR="008D6090" w:rsidRPr="00971397">
          <w:rPr>
            <w:rStyle w:val="Hyperlink"/>
            <w:rFonts w:cstheme="minorHAnsi"/>
          </w:rPr>
          <w:t>https://www.niap-ccevs.org/Product/index.cfm</w:t>
        </w:r>
      </w:hyperlink>
      <w:r w:rsidR="00100AF1" w:rsidRPr="00971397">
        <w:rPr>
          <w:rFonts w:cstheme="minorHAnsi"/>
        </w:rPr>
        <w:t>.</w:t>
      </w:r>
    </w:p>
    <w:p w14:paraId="404D10C7" w14:textId="77777777" w:rsidR="00710CD0" w:rsidRPr="00971397" w:rsidRDefault="00710CD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When leveraging encryption from underlying IaaS/PaaS: While some IaaS/PaaS provide encryption by default, many require encryption to be configured, and enabled by the customer. The CSP has the responsibility to verify encryption is properly configured.</w:t>
      </w:r>
    </w:p>
    <w:p w14:paraId="67898A24" w14:textId="77777777" w:rsidR="00710CD0" w:rsidRPr="00971397" w:rsidRDefault="00710CD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Moving to non-FIPS CM or product is acceptable when:</w:t>
      </w:r>
    </w:p>
    <w:p w14:paraId="22857DD7" w14:textId="77777777" w:rsidR="00710CD0" w:rsidRPr="00971397" w:rsidRDefault="00710CD0" w:rsidP="00EB1CBE">
      <w:pPr>
        <w:pStyle w:val="BodyText"/>
        <w:numPr>
          <w:ilvl w:val="0"/>
          <w:numId w:val="3"/>
        </w:numPr>
        <w:tabs>
          <w:tab w:val="left" w:pos="360"/>
          <w:tab w:val="left" w:pos="720"/>
          <w:tab w:val="left" w:pos="1440"/>
          <w:tab w:val="left" w:pos="2160"/>
        </w:tabs>
        <w:rPr>
          <w:rFonts w:cstheme="minorHAnsi"/>
        </w:rPr>
      </w:pPr>
      <w:r w:rsidRPr="00971397">
        <w:rPr>
          <w:rFonts w:cstheme="minorHAnsi"/>
        </w:rPr>
        <w:t>FIPS validated version has a known vulnerability</w:t>
      </w:r>
    </w:p>
    <w:p w14:paraId="7639771F" w14:textId="77777777" w:rsidR="00710CD0" w:rsidRPr="00971397" w:rsidRDefault="00710CD0" w:rsidP="00EB1CBE">
      <w:pPr>
        <w:pStyle w:val="BodyText"/>
        <w:numPr>
          <w:ilvl w:val="0"/>
          <w:numId w:val="3"/>
        </w:numPr>
        <w:tabs>
          <w:tab w:val="left" w:pos="360"/>
          <w:tab w:val="left" w:pos="720"/>
          <w:tab w:val="left" w:pos="1440"/>
          <w:tab w:val="left" w:pos="2160"/>
        </w:tabs>
        <w:rPr>
          <w:rFonts w:cstheme="minorHAnsi"/>
        </w:rPr>
      </w:pPr>
      <w:r w:rsidRPr="00971397">
        <w:rPr>
          <w:rFonts w:cstheme="minorHAnsi"/>
        </w:rPr>
        <w:t>Feature with vulnerability is in use</w:t>
      </w:r>
    </w:p>
    <w:p w14:paraId="159BCE2F" w14:textId="77777777" w:rsidR="00710CD0" w:rsidRPr="00971397" w:rsidRDefault="00710CD0" w:rsidP="00EB1CBE">
      <w:pPr>
        <w:pStyle w:val="BodyText"/>
        <w:numPr>
          <w:ilvl w:val="0"/>
          <w:numId w:val="3"/>
        </w:numPr>
        <w:tabs>
          <w:tab w:val="left" w:pos="360"/>
          <w:tab w:val="left" w:pos="720"/>
          <w:tab w:val="left" w:pos="1440"/>
          <w:tab w:val="left" w:pos="2160"/>
        </w:tabs>
        <w:rPr>
          <w:rFonts w:cstheme="minorHAnsi"/>
        </w:rPr>
      </w:pPr>
      <w:r w:rsidRPr="00971397">
        <w:rPr>
          <w:rFonts w:cstheme="minorHAnsi"/>
        </w:rPr>
        <w:t>Non-FIPS version fixes the vulnerability</w:t>
      </w:r>
    </w:p>
    <w:p w14:paraId="1541A689" w14:textId="77777777" w:rsidR="00710CD0" w:rsidRPr="00971397" w:rsidRDefault="00710CD0" w:rsidP="00EB1CBE">
      <w:pPr>
        <w:pStyle w:val="BodyText"/>
        <w:numPr>
          <w:ilvl w:val="0"/>
          <w:numId w:val="3"/>
        </w:numPr>
        <w:tabs>
          <w:tab w:val="left" w:pos="360"/>
          <w:tab w:val="left" w:pos="720"/>
          <w:tab w:val="left" w:pos="1440"/>
          <w:tab w:val="left" w:pos="2160"/>
        </w:tabs>
        <w:rPr>
          <w:rFonts w:cstheme="minorHAnsi"/>
        </w:rPr>
      </w:pPr>
      <w:r w:rsidRPr="00971397">
        <w:rPr>
          <w:rFonts w:cstheme="minorHAnsi"/>
        </w:rPr>
        <w:t>Non-FIPS version is submitted to NIST for FIPS validation</w:t>
      </w:r>
    </w:p>
    <w:p w14:paraId="129E97DC" w14:textId="77777777" w:rsidR="00710CD0" w:rsidRPr="00971397" w:rsidRDefault="00710CD0" w:rsidP="00EB1CBE">
      <w:pPr>
        <w:pStyle w:val="BodyText"/>
        <w:numPr>
          <w:ilvl w:val="0"/>
          <w:numId w:val="3"/>
        </w:numPr>
        <w:tabs>
          <w:tab w:val="left" w:pos="360"/>
          <w:tab w:val="left" w:pos="720"/>
          <w:tab w:val="left" w:pos="1440"/>
          <w:tab w:val="left" w:pos="2160"/>
        </w:tabs>
        <w:rPr>
          <w:rFonts w:cstheme="minorHAnsi"/>
        </w:rPr>
      </w:pPr>
      <w:r w:rsidRPr="00971397">
        <w:rPr>
          <w:rFonts w:cstheme="minorHAnsi"/>
        </w:rPr>
        <w:t>POA&amp;M is added to track approval, and deployment when ready</w:t>
      </w:r>
    </w:p>
    <w:p w14:paraId="0C4225D7" w14:textId="43D75025" w:rsidR="00A77B3E" w:rsidRPr="00971397" w:rsidRDefault="00710CD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At a minimum, this control applies to cryptography in use for the following controls: AU-9(3), CP-9(8), IA-2(6), IA-5(1), MP-5, SC-8(1), and SC-28(1).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884D00C" w14:textId="77777777">
        <w:tc>
          <w:tcPr>
            <w:tcW w:w="0" w:type="auto"/>
            <w:shd w:val="clear" w:color="auto" w:fill="CCECFC"/>
          </w:tcPr>
          <w:p w14:paraId="60B2702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SC-13 Control Summary Information</w:t>
            </w:r>
          </w:p>
        </w:tc>
      </w:tr>
      <w:tr w:rsidR="00C678CA" w:rsidRPr="00971397" w14:paraId="399A376F" w14:textId="77777777">
        <w:tc>
          <w:tcPr>
            <w:tcW w:w="0" w:type="auto"/>
            <w:shd w:val="clear" w:color="auto" w:fill="FFFFFF"/>
          </w:tcPr>
          <w:p w14:paraId="5A2E345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1014D86" w14:textId="77777777">
        <w:tc>
          <w:tcPr>
            <w:tcW w:w="0" w:type="auto"/>
            <w:shd w:val="clear" w:color="auto" w:fill="FFFFFF"/>
          </w:tcPr>
          <w:p w14:paraId="6C4D6AA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SC-13(a):</w:t>
            </w:r>
          </w:p>
        </w:tc>
      </w:tr>
      <w:tr w:rsidR="00C678CA" w:rsidRPr="00971397" w14:paraId="01A1ED82" w14:textId="77777777">
        <w:tc>
          <w:tcPr>
            <w:tcW w:w="0" w:type="auto"/>
            <w:shd w:val="clear" w:color="auto" w:fill="FFFFFF"/>
          </w:tcPr>
          <w:p w14:paraId="5A080B2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SC-13(b):</w:t>
            </w:r>
          </w:p>
        </w:tc>
      </w:tr>
      <w:tr w:rsidR="00C678CA" w:rsidRPr="00971397" w14:paraId="5E844337" w14:textId="77777777">
        <w:tc>
          <w:tcPr>
            <w:tcW w:w="0" w:type="auto"/>
            <w:shd w:val="clear" w:color="auto" w:fill="FFFFFF"/>
          </w:tcPr>
          <w:p w14:paraId="3C21492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3FF339B" w14:textId="33E0DBB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70020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06BA497" w14:textId="2E76D91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846136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C96022E" w14:textId="38F77AA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194044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1DE89EF" w14:textId="487B2B0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79275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15E6CE4" w14:textId="49BFE78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036375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7F767E8" w14:textId="77777777">
        <w:tc>
          <w:tcPr>
            <w:tcW w:w="0" w:type="auto"/>
            <w:shd w:val="clear" w:color="auto" w:fill="FFFFFF"/>
          </w:tcPr>
          <w:p w14:paraId="13136D6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6B58A26A" w14:textId="07012CC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380867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25BBDD6" w14:textId="178AEAE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86410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48E8200" w14:textId="7F538BF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17021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A1E09DF" w14:textId="77125AD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905194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D6DA1FA" w14:textId="175DA6A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42373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1EBD84D" w14:textId="4353CF8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975921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FD5CBC6" w14:textId="7A8D75A6"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21290613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95A2E95"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0EC4A6A" w14:textId="77777777">
        <w:tc>
          <w:tcPr>
            <w:tcW w:w="0" w:type="auto"/>
            <w:shd w:val="clear" w:color="auto" w:fill="CCECFC"/>
          </w:tcPr>
          <w:p w14:paraId="43B9FB5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SC-13 What is the solution and how is it implemented?</w:t>
            </w:r>
          </w:p>
        </w:tc>
      </w:tr>
      <w:tr w:rsidR="00C678CA" w:rsidRPr="00971397" w14:paraId="6D522EB4" w14:textId="77777777">
        <w:tc>
          <w:tcPr>
            <w:tcW w:w="0" w:type="auto"/>
            <w:shd w:val="clear" w:color="auto" w:fill="FFFFFF"/>
          </w:tcPr>
          <w:p w14:paraId="13EFB07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B0FAC7C" w14:textId="77777777">
        <w:tc>
          <w:tcPr>
            <w:tcW w:w="0" w:type="auto"/>
            <w:shd w:val="clear" w:color="auto" w:fill="FFFFFF"/>
          </w:tcPr>
          <w:p w14:paraId="04D6AF4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6358DB86"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381" w:name="_Toc144074783"/>
      <w:r w:rsidRPr="00971397">
        <w:rPr>
          <w:rFonts w:asciiTheme="minorHAnsi" w:hAnsiTheme="minorHAnsi" w:cstheme="minorHAnsi"/>
        </w:rPr>
        <w:t>SC-15 Collaborative Computing Devices and Applications (L)(M)(H)</w:t>
      </w:r>
      <w:bookmarkEnd w:id="381"/>
    </w:p>
    <w:p w14:paraId="62EA92A6"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Prohibit remote activation of collaborative computing devices and applications with the following exceptions: [FedRAMP Assignment: no exceptions for computing devices]; and</w:t>
      </w:r>
    </w:p>
    <w:p w14:paraId="5767F077" w14:textId="765D7625"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Provide an explicit indication of use to users physically present at the devices.</w:t>
      </w:r>
    </w:p>
    <w:p w14:paraId="4980F061" w14:textId="77777777" w:rsidR="00A77B3E" w:rsidRPr="00971397" w:rsidRDefault="00000000" w:rsidP="00EB1CBE">
      <w:pPr>
        <w:pStyle w:val="BodyText"/>
        <w:tabs>
          <w:tab w:val="left" w:pos="360"/>
          <w:tab w:val="left" w:pos="720"/>
          <w:tab w:val="left" w:pos="1440"/>
          <w:tab w:val="left" w:pos="2160"/>
        </w:tabs>
        <w:ind w:left="763" w:hanging="763"/>
        <w:rPr>
          <w:rFonts w:cstheme="minorHAnsi"/>
          <w:b/>
        </w:rPr>
      </w:pPr>
      <w:r w:rsidRPr="00971397">
        <w:rPr>
          <w:rFonts w:cstheme="minorHAnsi"/>
          <w:b/>
        </w:rPr>
        <w:tab/>
      </w:r>
      <w:r w:rsidRPr="00971397">
        <w:rPr>
          <w:rFonts w:cstheme="minorHAnsi"/>
          <w:b/>
        </w:rPr>
        <w:tab/>
      </w:r>
      <w:r w:rsidRPr="00971397">
        <w:rPr>
          <w:rFonts w:cstheme="minorHAnsi"/>
          <w:b/>
        </w:rPr>
        <w:tab/>
        <w:t>SC-15 Additional FedRAMP Requirements and Guidance:</w:t>
      </w:r>
    </w:p>
    <w:p w14:paraId="7AAB88BF" w14:textId="7A8A5543"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lastRenderedPageBreak/>
        <w:tab/>
      </w:r>
      <w:r w:rsidRPr="00971397">
        <w:rPr>
          <w:rFonts w:cstheme="minorHAnsi"/>
          <w:b/>
        </w:rPr>
        <w:tab/>
      </w:r>
      <w:r w:rsidRPr="00971397">
        <w:rPr>
          <w:rFonts w:cstheme="minorHAnsi"/>
          <w:b/>
        </w:rPr>
        <w:tab/>
        <w:t>Requirement:</w:t>
      </w:r>
      <w:r w:rsidRPr="00971397">
        <w:rPr>
          <w:rFonts w:cstheme="minorHAnsi"/>
        </w:rPr>
        <w:t xml:space="preserve"> The information system provides disablement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2AD00B6" w14:textId="77777777">
        <w:tc>
          <w:tcPr>
            <w:tcW w:w="0" w:type="auto"/>
            <w:shd w:val="clear" w:color="auto" w:fill="CCECFC"/>
          </w:tcPr>
          <w:p w14:paraId="21AA05C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SC-15 Control Summary Information</w:t>
            </w:r>
          </w:p>
        </w:tc>
      </w:tr>
      <w:tr w:rsidR="00C678CA" w:rsidRPr="00971397" w14:paraId="49013E93" w14:textId="77777777">
        <w:tc>
          <w:tcPr>
            <w:tcW w:w="0" w:type="auto"/>
            <w:shd w:val="clear" w:color="auto" w:fill="FFFFFF"/>
          </w:tcPr>
          <w:p w14:paraId="1200EFE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204716A" w14:textId="77777777">
        <w:tc>
          <w:tcPr>
            <w:tcW w:w="0" w:type="auto"/>
            <w:shd w:val="clear" w:color="auto" w:fill="FFFFFF"/>
          </w:tcPr>
          <w:p w14:paraId="4FCA615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SC-15(a):</w:t>
            </w:r>
          </w:p>
        </w:tc>
      </w:tr>
      <w:tr w:rsidR="00C678CA" w:rsidRPr="00971397" w14:paraId="09FA1564" w14:textId="77777777">
        <w:tc>
          <w:tcPr>
            <w:tcW w:w="0" w:type="auto"/>
            <w:shd w:val="clear" w:color="auto" w:fill="FFFFFF"/>
          </w:tcPr>
          <w:p w14:paraId="1F7FB53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0156EFCC" w14:textId="4D9342D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245791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F3A1429" w14:textId="3D38FF4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008859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2246BCB" w14:textId="1DF6A5C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492134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A483CB5" w14:textId="2AA9E04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28329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04DF699" w14:textId="5E87867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185126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261D82C" w14:textId="77777777">
        <w:tc>
          <w:tcPr>
            <w:tcW w:w="0" w:type="auto"/>
            <w:shd w:val="clear" w:color="auto" w:fill="FFFFFF"/>
          </w:tcPr>
          <w:p w14:paraId="5A134D9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1942612" w14:textId="599C6E3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031488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B854B52" w14:textId="3269E11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64132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3A746E7" w14:textId="4F8DDC4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54502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357FC03" w14:textId="52AE13D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21503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16BCEBE" w14:textId="5F9E414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285325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FE705B9" w14:textId="6D6A8F3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212113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CD3549C" w14:textId="08BA3F64"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17084528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EAEFD02"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9A1CE8D" w14:textId="77777777">
        <w:tc>
          <w:tcPr>
            <w:tcW w:w="0" w:type="auto"/>
            <w:shd w:val="clear" w:color="auto" w:fill="CCECFC"/>
          </w:tcPr>
          <w:p w14:paraId="6A2CF43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SC-15 What is the solution and how is it implemented?</w:t>
            </w:r>
          </w:p>
        </w:tc>
      </w:tr>
      <w:tr w:rsidR="00C678CA" w:rsidRPr="00971397" w14:paraId="09EC776D" w14:textId="77777777">
        <w:tc>
          <w:tcPr>
            <w:tcW w:w="0" w:type="auto"/>
            <w:shd w:val="clear" w:color="auto" w:fill="FFFFFF"/>
          </w:tcPr>
          <w:p w14:paraId="2F7DD8A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6C427564" w14:textId="77777777">
        <w:tc>
          <w:tcPr>
            <w:tcW w:w="0" w:type="auto"/>
            <w:shd w:val="clear" w:color="auto" w:fill="FFFFFF"/>
          </w:tcPr>
          <w:p w14:paraId="4FAE496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4C9E6507"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382" w:name="_Toc144074784"/>
      <w:r w:rsidRPr="00971397">
        <w:rPr>
          <w:rFonts w:asciiTheme="minorHAnsi" w:hAnsiTheme="minorHAnsi" w:cstheme="minorHAnsi"/>
        </w:rPr>
        <w:lastRenderedPageBreak/>
        <w:t>SC-17 Public Key Infrastructure Certificates (M)(H)</w:t>
      </w:r>
      <w:bookmarkEnd w:id="382"/>
    </w:p>
    <w:p w14:paraId="7396A65D"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Issue public key certificates under an [Assignment: organization-defined certificate policy] or obtain public key certificates from an approved service provider; and</w:t>
      </w:r>
    </w:p>
    <w:p w14:paraId="2FCD28E3" w14:textId="43A5BBE1"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Include only approved trust anchors in trust stores or certificate stores managed by the organization.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2516251" w14:textId="77777777">
        <w:tc>
          <w:tcPr>
            <w:tcW w:w="0" w:type="auto"/>
            <w:shd w:val="clear" w:color="auto" w:fill="CCECFC"/>
          </w:tcPr>
          <w:p w14:paraId="6CA6492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SC-17 Control Summary Information</w:t>
            </w:r>
          </w:p>
        </w:tc>
      </w:tr>
      <w:tr w:rsidR="00C678CA" w:rsidRPr="00971397" w14:paraId="6CB12C1E" w14:textId="77777777">
        <w:tc>
          <w:tcPr>
            <w:tcW w:w="0" w:type="auto"/>
            <w:shd w:val="clear" w:color="auto" w:fill="FFFFFF"/>
          </w:tcPr>
          <w:p w14:paraId="47358EB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7D7698E2" w14:textId="77777777">
        <w:tc>
          <w:tcPr>
            <w:tcW w:w="0" w:type="auto"/>
            <w:shd w:val="clear" w:color="auto" w:fill="FFFFFF"/>
          </w:tcPr>
          <w:p w14:paraId="63F65DB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SC-17(a):</w:t>
            </w:r>
          </w:p>
        </w:tc>
      </w:tr>
      <w:tr w:rsidR="00C678CA" w:rsidRPr="00971397" w14:paraId="439271C3" w14:textId="77777777">
        <w:tc>
          <w:tcPr>
            <w:tcW w:w="0" w:type="auto"/>
            <w:shd w:val="clear" w:color="auto" w:fill="FFFFFF"/>
          </w:tcPr>
          <w:p w14:paraId="49D4210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A038DA9" w14:textId="297FF5B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772315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55E8C39" w14:textId="7664C53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158578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7363BE7" w14:textId="5BDC5C7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07019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6A4D48D" w14:textId="16E1C73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746879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C7AF192" w14:textId="2E5BD5A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222848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9DE22AB" w14:textId="77777777">
        <w:tc>
          <w:tcPr>
            <w:tcW w:w="0" w:type="auto"/>
            <w:shd w:val="clear" w:color="auto" w:fill="FFFFFF"/>
          </w:tcPr>
          <w:p w14:paraId="64232C4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4661228" w14:textId="2822E70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17084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AD3601F" w14:textId="06FF9D9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963914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A1B6C11" w14:textId="13992BD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25006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90D83BE" w14:textId="0D22871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68497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683F960" w14:textId="288FF27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067511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0029A56" w14:textId="5BB12E3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798387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EE7B380" w14:textId="6C62D576" w:rsidR="00A77B3E" w:rsidRPr="00971397" w:rsidRDefault="00000000" w:rsidP="00EB1CBE">
            <w:pPr>
              <w:pStyle w:val="BodyText"/>
              <w:tabs>
                <w:tab w:val="left" w:pos="360"/>
                <w:tab w:val="left" w:pos="885"/>
                <w:tab w:val="left" w:pos="1440"/>
                <w:tab w:val="left" w:pos="2160"/>
              </w:tabs>
              <w:spacing w:line="20" w:lineRule="atLeast"/>
              <w:ind w:left="255" w:hanging="255"/>
              <w:rPr>
                <w:rFonts w:cstheme="minorHAnsi"/>
              </w:rPr>
            </w:pPr>
            <w:sdt>
              <w:sdtPr>
                <w:rPr>
                  <w:rFonts w:cstheme="minorHAnsi"/>
                </w:rPr>
                <w:id w:val="10510185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9E4ECE9"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F1D549D" w14:textId="77777777">
        <w:tc>
          <w:tcPr>
            <w:tcW w:w="0" w:type="auto"/>
            <w:shd w:val="clear" w:color="auto" w:fill="CCECFC"/>
          </w:tcPr>
          <w:p w14:paraId="3E618AF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lastRenderedPageBreak/>
              <w:t>SC-17 What is the solution and how is it implemented?</w:t>
            </w:r>
          </w:p>
        </w:tc>
      </w:tr>
      <w:tr w:rsidR="00C678CA" w:rsidRPr="00971397" w14:paraId="3E657A69" w14:textId="77777777">
        <w:tc>
          <w:tcPr>
            <w:tcW w:w="0" w:type="auto"/>
            <w:shd w:val="clear" w:color="auto" w:fill="FFFFFF"/>
          </w:tcPr>
          <w:p w14:paraId="6343E2E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02F8EB5" w14:textId="77777777">
        <w:tc>
          <w:tcPr>
            <w:tcW w:w="0" w:type="auto"/>
            <w:shd w:val="clear" w:color="auto" w:fill="FFFFFF"/>
          </w:tcPr>
          <w:p w14:paraId="5615DF9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5B8269FA"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383" w:name="_Toc144074785"/>
      <w:r w:rsidRPr="00971397">
        <w:rPr>
          <w:rFonts w:asciiTheme="minorHAnsi" w:hAnsiTheme="minorHAnsi" w:cstheme="minorHAnsi"/>
        </w:rPr>
        <w:t>SC-18 Mobile Code (M)(H)</w:t>
      </w:r>
      <w:bookmarkEnd w:id="383"/>
    </w:p>
    <w:p w14:paraId="35288CD0"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Define acceptable and unacceptable mobile code and mobile code technologies; and</w:t>
      </w:r>
    </w:p>
    <w:p w14:paraId="5D4B5EB4" w14:textId="0C12B8AF"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Authorize, monitor, and control the use of mobile code within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C129455" w14:textId="77777777">
        <w:tc>
          <w:tcPr>
            <w:tcW w:w="0" w:type="auto"/>
            <w:shd w:val="clear" w:color="auto" w:fill="CCECFC"/>
          </w:tcPr>
          <w:p w14:paraId="2F7D116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SC-18 Control Summary Information</w:t>
            </w:r>
          </w:p>
        </w:tc>
      </w:tr>
      <w:tr w:rsidR="00C678CA" w:rsidRPr="00971397" w14:paraId="3F3E633F" w14:textId="77777777">
        <w:tc>
          <w:tcPr>
            <w:tcW w:w="0" w:type="auto"/>
            <w:shd w:val="clear" w:color="auto" w:fill="FFFFFF"/>
          </w:tcPr>
          <w:p w14:paraId="1FD165E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549D206" w14:textId="77777777">
        <w:tc>
          <w:tcPr>
            <w:tcW w:w="0" w:type="auto"/>
            <w:shd w:val="clear" w:color="auto" w:fill="FFFFFF"/>
          </w:tcPr>
          <w:p w14:paraId="5772410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5366F68" w14:textId="03DF718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604422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45CC0E6" w14:textId="1C45675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67847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5610269" w14:textId="65E1C6E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458098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5A63B3A" w14:textId="7D8DF63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365622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53B0C0B" w14:textId="1E9D055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058434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CEE19E5" w14:textId="77777777">
        <w:tc>
          <w:tcPr>
            <w:tcW w:w="0" w:type="auto"/>
            <w:shd w:val="clear" w:color="auto" w:fill="FFFFFF"/>
          </w:tcPr>
          <w:p w14:paraId="4C0AE35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58C0F638" w14:textId="2B68725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199887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DB2AC37" w14:textId="1E432FD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224958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A85AD12" w14:textId="4E8FB25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047197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54D6562" w14:textId="14039FC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566691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5370BEA" w14:textId="233917B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67752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BD0C309" w14:textId="3710066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088422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2D6FE80" w14:textId="7DE42179" w:rsidR="00A77B3E" w:rsidRPr="00971397" w:rsidRDefault="00000000" w:rsidP="00EB1CBE">
            <w:pPr>
              <w:pStyle w:val="BodyText"/>
              <w:tabs>
                <w:tab w:val="left" w:pos="360"/>
                <w:tab w:val="left" w:pos="975"/>
                <w:tab w:val="left" w:pos="1440"/>
                <w:tab w:val="left" w:pos="2160"/>
              </w:tabs>
              <w:spacing w:line="20" w:lineRule="atLeast"/>
              <w:ind w:left="345" w:hanging="345"/>
              <w:rPr>
                <w:rFonts w:cstheme="minorHAnsi"/>
              </w:rPr>
            </w:pPr>
            <w:sdt>
              <w:sdtPr>
                <w:rPr>
                  <w:rFonts w:cstheme="minorHAnsi"/>
                </w:rPr>
                <w:id w:val="19759991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5640BC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88489AF" w14:textId="77777777">
        <w:tc>
          <w:tcPr>
            <w:tcW w:w="0" w:type="auto"/>
            <w:shd w:val="clear" w:color="auto" w:fill="CCECFC"/>
          </w:tcPr>
          <w:p w14:paraId="0A25D5B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SC-18 What is the solution and how is it implemented?</w:t>
            </w:r>
          </w:p>
        </w:tc>
      </w:tr>
      <w:tr w:rsidR="00C678CA" w:rsidRPr="00971397" w14:paraId="67E8DE89" w14:textId="77777777">
        <w:tc>
          <w:tcPr>
            <w:tcW w:w="0" w:type="auto"/>
            <w:shd w:val="clear" w:color="auto" w:fill="FFFFFF"/>
          </w:tcPr>
          <w:p w14:paraId="3FA2E99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0D96127" w14:textId="77777777">
        <w:tc>
          <w:tcPr>
            <w:tcW w:w="0" w:type="auto"/>
            <w:shd w:val="clear" w:color="auto" w:fill="FFFFFF"/>
          </w:tcPr>
          <w:p w14:paraId="6BAE17F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7E70DE85"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384" w:name="_Toc144074786"/>
      <w:r w:rsidRPr="00971397">
        <w:rPr>
          <w:rFonts w:asciiTheme="minorHAnsi" w:hAnsiTheme="minorHAnsi" w:cstheme="minorHAnsi"/>
        </w:rPr>
        <w:t>SC-20 Secure Name/Address Resolution Service (Authoritative Source) (L)(M)(H)</w:t>
      </w:r>
      <w:bookmarkEnd w:id="384"/>
    </w:p>
    <w:p w14:paraId="4B158DDA"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a.</w:t>
      </w:r>
      <w:r w:rsidRPr="00971397">
        <w:rPr>
          <w:rFonts w:cstheme="minorHAnsi"/>
        </w:rPr>
        <w:tab/>
        <w:t>Provide additional data origin authentication and integrity verification artifacts along with the authoritative name resolution data the system returns in response to external name/address resolution queries; and</w:t>
      </w:r>
    </w:p>
    <w:p w14:paraId="4A3249C6" w14:textId="46C1A4C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rPr>
        <w:tab/>
        <w:t>b.</w:t>
      </w:r>
      <w:r w:rsidRPr="00971397">
        <w:rPr>
          <w:rFonts w:cstheme="minorHAnsi"/>
        </w:rPr>
        <w:tab/>
        <w:t>Provide the means to indicate the security status of child zones and (if the child supports secure resolution services) to enable verification of a chain of trust among parent and child domains, when operating as part of a distributed, hierarchical namespace.</w:t>
      </w:r>
    </w:p>
    <w:p w14:paraId="0644FBF0" w14:textId="77777777" w:rsidR="00A77B3E" w:rsidRPr="00971397" w:rsidRDefault="00000000" w:rsidP="00EB1CBE">
      <w:pPr>
        <w:pStyle w:val="BodyText"/>
        <w:tabs>
          <w:tab w:val="left" w:pos="360"/>
          <w:tab w:val="left" w:pos="720"/>
          <w:tab w:val="left" w:pos="1440"/>
          <w:tab w:val="left" w:pos="2160"/>
        </w:tabs>
        <w:ind w:left="763" w:hanging="763"/>
        <w:rPr>
          <w:rFonts w:cstheme="minorHAnsi"/>
          <w:b/>
        </w:rPr>
      </w:pPr>
      <w:r w:rsidRPr="00971397">
        <w:rPr>
          <w:rFonts w:cstheme="minorHAnsi"/>
          <w:b/>
        </w:rPr>
        <w:tab/>
      </w:r>
      <w:r w:rsidRPr="00971397">
        <w:rPr>
          <w:rFonts w:cstheme="minorHAnsi"/>
          <w:b/>
        </w:rPr>
        <w:tab/>
      </w:r>
      <w:r w:rsidRPr="00971397">
        <w:rPr>
          <w:rFonts w:cstheme="minorHAnsi"/>
          <w:b/>
        </w:rPr>
        <w:tab/>
        <w:t>SC-20 Additional FedRAMP Requirements and Guidance:</w:t>
      </w:r>
    </w:p>
    <w:p w14:paraId="1F81D2D9"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SC-20 applies to use of external authoritative DNS to access a CSO from outside the boundary.</w:t>
      </w:r>
    </w:p>
    <w:p w14:paraId="52828C33"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External authoritative DNS servers may be located outside an authorized environment. Positioning these servers inside an authorized boundary is encouraged.</w:t>
      </w:r>
    </w:p>
    <w:p w14:paraId="7549514C" w14:textId="508BC34E"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CSPs are recommended to self-check DNSSEC configuration through one of many available analyzers such as Sandia National Labs (</w:t>
      </w:r>
      <w:hyperlink r:id="rId28" w:history="1">
        <w:r w:rsidR="008D6090" w:rsidRPr="00971397">
          <w:rPr>
            <w:rStyle w:val="Hyperlink"/>
            <w:rFonts w:cstheme="minorHAnsi"/>
          </w:rPr>
          <w:t>https://dnsviz.net</w:t>
        </w:r>
      </w:hyperlink>
      <w:r w:rsidRPr="00971397">
        <w:rPr>
          <w:rFonts w:cstheme="minorHAnsi"/>
        </w:rPr>
        <w:t>)</w:t>
      </w:r>
    </w:p>
    <w:p w14:paraId="18C0C979"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Control Description should include how DNSSEC is implemented on authoritative DNS servers to supply valid responses to external DNSSEC requests.</w:t>
      </w:r>
    </w:p>
    <w:p w14:paraId="43A066C6" w14:textId="0DDB4528"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Authoritative DNS servers must be geolocated in accordance with SA-9 (5).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57C568D" w14:textId="77777777">
        <w:tc>
          <w:tcPr>
            <w:tcW w:w="0" w:type="auto"/>
            <w:shd w:val="clear" w:color="auto" w:fill="CCECFC"/>
          </w:tcPr>
          <w:p w14:paraId="7B9385A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lastRenderedPageBreak/>
              <w:t>SC-20 Control Summary Information</w:t>
            </w:r>
          </w:p>
        </w:tc>
      </w:tr>
      <w:tr w:rsidR="00C678CA" w:rsidRPr="00971397" w14:paraId="26DAE012" w14:textId="77777777">
        <w:tc>
          <w:tcPr>
            <w:tcW w:w="0" w:type="auto"/>
            <w:shd w:val="clear" w:color="auto" w:fill="FFFFFF"/>
          </w:tcPr>
          <w:p w14:paraId="6E11404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02A6E5B" w14:textId="77777777">
        <w:tc>
          <w:tcPr>
            <w:tcW w:w="0" w:type="auto"/>
            <w:shd w:val="clear" w:color="auto" w:fill="FFFFFF"/>
          </w:tcPr>
          <w:p w14:paraId="35D2E01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75EBAC1E" w14:textId="12971D7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094767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D36EBF6" w14:textId="5296807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174479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F074050" w14:textId="4421F8E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774899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43B3853" w14:textId="57FCF0F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778813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EEC73FC" w14:textId="00F84E6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36796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4AE79E8" w14:textId="77777777">
        <w:tc>
          <w:tcPr>
            <w:tcW w:w="0" w:type="auto"/>
            <w:shd w:val="clear" w:color="auto" w:fill="FFFFFF"/>
          </w:tcPr>
          <w:p w14:paraId="76D84A6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2AC7910" w14:textId="5409E80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046277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DAD42E4" w14:textId="63F3D95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933392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AEBE3C4" w14:textId="31E9887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809347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68DC638" w14:textId="6915EF2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71077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7FA4164" w14:textId="6BF0789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000363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6AB5425" w14:textId="3AB8AFC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523113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5C7FFD6" w14:textId="78A41128" w:rsidR="00A77B3E" w:rsidRPr="00971397" w:rsidRDefault="00000000" w:rsidP="00EB1CBE">
            <w:pPr>
              <w:pStyle w:val="BodyText"/>
              <w:tabs>
                <w:tab w:val="left" w:pos="255"/>
                <w:tab w:val="left" w:pos="1440"/>
                <w:tab w:val="left" w:pos="2160"/>
              </w:tabs>
              <w:spacing w:line="20" w:lineRule="atLeast"/>
              <w:ind w:left="345" w:hanging="345"/>
              <w:rPr>
                <w:rFonts w:cstheme="minorHAnsi"/>
              </w:rPr>
            </w:pPr>
            <w:sdt>
              <w:sdtPr>
                <w:rPr>
                  <w:rFonts w:cstheme="minorHAnsi"/>
                </w:rPr>
                <w:id w:val="9109582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4875F7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F82F48C" w14:textId="77777777">
        <w:tc>
          <w:tcPr>
            <w:tcW w:w="0" w:type="auto"/>
            <w:shd w:val="clear" w:color="auto" w:fill="CCECFC"/>
          </w:tcPr>
          <w:p w14:paraId="4867570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SC-20 What is the solution and how is it implemented?</w:t>
            </w:r>
          </w:p>
        </w:tc>
      </w:tr>
      <w:tr w:rsidR="00C678CA" w:rsidRPr="00971397" w14:paraId="13B13EC5" w14:textId="77777777">
        <w:tc>
          <w:tcPr>
            <w:tcW w:w="0" w:type="auto"/>
            <w:shd w:val="clear" w:color="auto" w:fill="FFFFFF"/>
          </w:tcPr>
          <w:p w14:paraId="1DEC778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4DB6BDA" w14:textId="77777777">
        <w:tc>
          <w:tcPr>
            <w:tcW w:w="0" w:type="auto"/>
            <w:shd w:val="clear" w:color="auto" w:fill="FFFFFF"/>
          </w:tcPr>
          <w:p w14:paraId="11C1DA2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00C567EF" w14:textId="77777777" w:rsidR="00A77B3E" w:rsidRPr="00971397" w:rsidRDefault="00000000" w:rsidP="00EB1CBE">
      <w:pPr>
        <w:pStyle w:val="Heading2"/>
        <w:tabs>
          <w:tab w:val="left" w:pos="360"/>
          <w:tab w:val="left" w:pos="540"/>
          <w:tab w:val="left" w:pos="1440"/>
          <w:tab w:val="left" w:pos="2160"/>
        </w:tabs>
        <w:rPr>
          <w:rFonts w:asciiTheme="minorHAnsi" w:hAnsiTheme="minorHAnsi" w:cstheme="minorHAnsi"/>
        </w:rPr>
      </w:pPr>
      <w:bookmarkStart w:id="385" w:name="_Toc144074787"/>
      <w:r w:rsidRPr="00971397">
        <w:rPr>
          <w:rFonts w:asciiTheme="minorHAnsi" w:hAnsiTheme="minorHAnsi" w:cstheme="minorHAnsi"/>
        </w:rPr>
        <w:lastRenderedPageBreak/>
        <w:t>SC-21 Secure Name/Address Resolution Service (Recursive or Caching Resolver) (L)(M)(H)</w:t>
      </w:r>
      <w:bookmarkEnd w:id="385"/>
    </w:p>
    <w:p w14:paraId="61AF3F41" w14:textId="1F12D3F9" w:rsidR="00A77B3E"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rPr>
        <w:t>Request and perform data origin authentication and data integrity verification on the name/address resolution responses the system receives from authoritative sources.</w:t>
      </w:r>
    </w:p>
    <w:p w14:paraId="1B1A8DD3" w14:textId="77777777" w:rsidR="00A77B3E" w:rsidRPr="00971397" w:rsidRDefault="00000000" w:rsidP="00EB1CBE">
      <w:pPr>
        <w:pStyle w:val="BodyText"/>
        <w:tabs>
          <w:tab w:val="left" w:pos="360"/>
          <w:tab w:val="left" w:pos="720"/>
          <w:tab w:val="left" w:pos="1440"/>
          <w:tab w:val="left" w:pos="2160"/>
        </w:tabs>
        <w:ind w:left="20" w:hanging="20"/>
        <w:rPr>
          <w:rFonts w:cstheme="minorHAnsi"/>
          <w:b/>
        </w:rPr>
      </w:pPr>
      <w:r w:rsidRPr="00971397">
        <w:rPr>
          <w:rFonts w:cstheme="minorHAnsi"/>
          <w:b/>
        </w:rPr>
        <w:tab/>
      </w:r>
      <w:r w:rsidRPr="00971397">
        <w:rPr>
          <w:rFonts w:cstheme="minorHAnsi"/>
          <w:b/>
        </w:rPr>
        <w:tab/>
      </w:r>
      <w:r w:rsidRPr="00971397">
        <w:rPr>
          <w:rFonts w:cstheme="minorHAnsi"/>
          <w:b/>
        </w:rPr>
        <w:tab/>
        <w:t>SC-21 Additional FedRAMP Requirements and Guidance:</w:t>
      </w:r>
    </w:p>
    <w:p w14:paraId="3B96A117" w14:textId="77777777" w:rsidR="00FE5C05" w:rsidRPr="00971397" w:rsidRDefault="00000000" w:rsidP="00EB1CBE">
      <w:pPr>
        <w:pStyle w:val="BodyText"/>
        <w:tabs>
          <w:tab w:val="left" w:pos="360"/>
          <w:tab w:val="left" w:pos="720"/>
          <w:tab w:val="left" w:pos="1440"/>
          <w:tab w:val="left" w:pos="2160"/>
        </w:tabs>
        <w:ind w:left="20" w:hanging="20"/>
        <w:rPr>
          <w:rFonts w:cstheme="minorHAnsi"/>
        </w:rPr>
      </w:pPr>
      <w:r w:rsidRPr="00971397">
        <w:rPr>
          <w:rFonts w:cstheme="minorHAnsi"/>
          <w:b/>
        </w:rPr>
        <w:tab/>
      </w:r>
      <w:r w:rsidRPr="00971397">
        <w:rPr>
          <w:rFonts w:cstheme="minorHAnsi"/>
          <w:b/>
        </w:rPr>
        <w:tab/>
      </w:r>
      <w:r w:rsidRPr="00971397">
        <w:rPr>
          <w:rFonts w:cstheme="minorHAnsi"/>
          <w:b/>
        </w:rPr>
        <w:tab/>
      </w:r>
      <w:r w:rsidR="00FE5C05" w:rsidRPr="00971397">
        <w:rPr>
          <w:rFonts w:cstheme="minorHAnsi"/>
          <w:b/>
        </w:rPr>
        <w:t>Guidance:</w:t>
      </w:r>
      <w:r w:rsidR="00FE5C05" w:rsidRPr="00971397">
        <w:rPr>
          <w:rFonts w:cstheme="minorHAnsi"/>
        </w:rPr>
        <w:t xml:space="preserve"> Accepting an unsigned reply is acceptable</w:t>
      </w:r>
    </w:p>
    <w:p w14:paraId="1CAEC85F" w14:textId="77777777" w:rsidR="00FE5C05" w:rsidRPr="00971397" w:rsidRDefault="00FE5C05" w:rsidP="00EB1CBE">
      <w:pPr>
        <w:pStyle w:val="BodyText"/>
        <w:tabs>
          <w:tab w:val="left" w:pos="360"/>
          <w:tab w:val="left" w:pos="720"/>
          <w:tab w:val="left" w:pos="1440"/>
          <w:tab w:val="left" w:pos="2160"/>
        </w:tabs>
        <w:ind w:left="720" w:hanging="20"/>
        <w:rPr>
          <w:rFonts w:cstheme="minorHAnsi"/>
        </w:rPr>
      </w:pPr>
      <w:r w:rsidRPr="00971397">
        <w:rPr>
          <w:rFonts w:cstheme="minorHAnsi"/>
          <w:b/>
        </w:rPr>
        <w:tab/>
        <w:t>Guidance:</w:t>
      </w:r>
      <w:r w:rsidRPr="00971397">
        <w:rPr>
          <w:rFonts w:cstheme="minorHAnsi"/>
        </w:rPr>
        <w:t xml:space="preserve"> SC-21 applies to use of internal recursive DNS to access a domain outside the boundary by a component inside the boundary. DNSSEC resolution to access a component inside the boundary is excluded.</w:t>
      </w:r>
    </w:p>
    <w:p w14:paraId="7849B641" w14:textId="77777777" w:rsidR="00FE5C05" w:rsidRPr="00971397" w:rsidRDefault="00FE5C05" w:rsidP="00EB1CBE">
      <w:pPr>
        <w:pStyle w:val="BodyText"/>
        <w:tabs>
          <w:tab w:val="left" w:pos="360"/>
          <w:tab w:val="left" w:pos="720"/>
          <w:tab w:val="left" w:pos="1440"/>
          <w:tab w:val="left" w:pos="2160"/>
        </w:tabs>
        <w:ind w:left="700" w:hanging="20"/>
        <w:rPr>
          <w:rFonts w:cstheme="minorHAnsi"/>
        </w:rPr>
      </w:pPr>
      <w:r w:rsidRPr="00971397">
        <w:rPr>
          <w:rFonts w:cstheme="minorHAnsi"/>
          <w:b/>
        </w:rPr>
        <w:tab/>
        <w:t>Requirement:</w:t>
      </w:r>
      <w:r w:rsidRPr="00971397">
        <w:rPr>
          <w:rFonts w:cstheme="minorHAnsi"/>
        </w:rPr>
        <w:t xml:space="preserve"> Control description should include how DNSSEC is implemented on recursive DNS servers to make DNSSEC requests when resolving DNS requests from internal components to domains external to the CSO boundary.</w:t>
      </w:r>
    </w:p>
    <w:p w14:paraId="3EE1E256" w14:textId="77777777" w:rsidR="00FE5C05" w:rsidRPr="00971397" w:rsidRDefault="00FE5C05" w:rsidP="00EB1CBE">
      <w:pPr>
        <w:pStyle w:val="BodyText"/>
        <w:numPr>
          <w:ilvl w:val="0"/>
          <w:numId w:val="8"/>
        </w:numPr>
        <w:tabs>
          <w:tab w:val="left" w:pos="360"/>
          <w:tab w:val="left" w:pos="720"/>
          <w:tab w:val="left" w:pos="1440"/>
          <w:tab w:val="left" w:pos="2160"/>
        </w:tabs>
        <w:rPr>
          <w:rFonts w:cstheme="minorHAnsi"/>
        </w:rPr>
      </w:pPr>
      <w:r w:rsidRPr="00971397">
        <w:rPr>
          <w:rFonts w:cstheme="minorHAnsi"/>
        </w:rPr>
        <w:t>If the reply is signed, and fails DNSSEC, do not use the reply</w:t>
      </w:r>
    </w:p>
    <w:p w14:paraId="7AB4C77E" w14:textId="77777777" w:rsidR="00FE5C05" w:rsidRPr="00971397" w:rsidRDefault="00FE5C05" w:rsidP="00EB1CBE">
      <w:pPr>
        <w:pStyle w:val="BodyText"/>
        <w:numPr>
          <w:ilvl w:val="0"/>
          <w:numId w:val="8"/>
        </w:numPr>
        <w:tabs>
          <w:tab w:val="left" w:pos="360"/>
          <w:tab w:val="left" w:pos="720"/>
          <w:tab w:val="left" w:pos="1440"/>
          <w:tab w:val="left" w:pos="2160"/>
        </w:tabs>
        <w:rPr>
          <w:rFonts w:cstheme="minorHAnsi"/>
        </w:rPr>
      </w:pPr>
      <w:r w:rsidRPr="00971397">
        <w:rPr>
          <w:rFonts w:cstheme="minorHAnsi"/>
        </w:rPr>
        <w:t xml:space="preserve">If the reply is unsigned: </w:t>
      </w:r>
    </w:p>
    <w:p w14:paraId="04562D34" w14:textId="505585D3" w:rsidR="00FE5C05" w:rsidRPr="00971397" w:rsidRDefault="00FE5C05" w:rsidP="00EB1CBE">
      <w:pPr>
        <w:pStyle w:val="BodyText"/>
        <w:numPr>
          <w:ilvl w:val="1"/>
          <w:numId w:val="8"/>
        </w:numPr>
        <w:tabs>
          <w:tab w:val="left" w:pos="360"/>
          <w:tab w:val="left" w:pos="720"/>
          <w:tab w:val="left" w:pos="1440"/>
          <w:tab w:val="left" w:pos="2160"/>
        </w:tabs>
        <w:rPr>
          <w:rFonts w:cstheme="minorHAnsi"/>
        </w:rPr>
      </w:pPr>
      <w:r w:rsidRPr="00971397">
        <w:rPr>
          <w:rFonts w:cstheme="minorHAnsi"/>
        </w:rPr>
        <w:t>CSP chooses the policy to apply.</w:t>
      </w:r>
    </w:p>
    <w:p w14:paraId="7910E440" w14:textId="77777777" w:rsidR="00FE5C05" w:rsidRPr="00971397" w:rsidRDefault="00FE5C05" w:rsidP="00971397">
      <w:pPr>
        <w:pStyle w:val="BodyText"/>
        <w:tabs>
          <w:tab w:val="left" w:pos="360"/>
          <w:tab w:val="left" w:pos="720"/>
          <w:tab w:val="left" w:pos="1440"/>
          <w:tab w:val="left" w:pos="2160"/>
        </w:tabs>
        <w:spacing w:after="320"/>
        <w:ind w:left="676" w:hanging="14"/>
        <w:rPr>
          <w:rFonts w:cstheme="minorHAnsi"/>
        </w:rPr>
      </w:pPr>
      <w:r w:rsidRPr="00971397">
        <w:rPr>
          <w:rFonts w:cstheme="minorHAnsi"/>
          <w:b/>
        </w:rPr>
        <w:tab/>
      </w:r>
      <w:r w:rsidRPr="00971397">
        <w:rPr>
          <w:rFonts w:cstheme="minorHAnsi"/>
          <w:b/>
        </w:rPr>
        <w:tab/>
        <w:t>Requirement:</w:t>
      </w:r>
      <w:r w:rsidRPr="00971397">
        <w:rPr>
          <w:rFonts w:cstheme="minorHAnsi"/>
        </w:rPr>
        <w:t xml:space="preserve"> Internal recursive DNS servers must be located inside an authorized environment. It is typically within the boundary, or leveraged from an underlying IaaS/PaaS.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AAFC177" w14:textId="77777777">
        <w:tc>
          <w:tcPr>
            <w:tcW w:w="0" w:type="auto"/>
            <w:shd w:val="clear" w:color="auto" w:fill="CCECFC"/>
          </w:tcPr>
          <w:p w14:paraId="076C240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SC-21 Control Summary Information</w:t>
            </w:r>
          </w:p>
        </w:tc>
      </w:tr>
      <w:tr w:rsidR="00C678CA" w:rsidRPr="00971397" w14:paraId="7A00854F" w14:textId="77777777">
        <w:tc>
          <w:tcPr>
            <w:tcW w:w="0" w:type="auto"/>
            <w:shd w:val="clear" w:color="auto" w:fill="FFFFFF"/>
          </w:tcPr>
          <w:p w14:paraId="239DDBA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DFF90AC" w14:textId="77777777">
        <w:tc>
          <w:tcPr>
            <w:tcW w:w="0" w:type="auto"/>
            <w:shd w:val="clear" w:color="auto" w:fill="FFFFFF"/>
          </w:tcPr>
          <w:p w14:paraId="01071A4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8877235" w14:textId="34C6CD0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30282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F350404" w14:textId="2E3B90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52906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FE7EB9A" w14:textId="520CB52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7092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F464285" w14:textId="6F5EA7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06163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572BE6A" w14:textId="7BE9ABF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10955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8557B8B" w14:textId="77777777">
        <w:tc>
          <w:tcPr>
            <w:tcW w:w="0" w:type="auto"/>
            <w:shd w:val="clear" w:color="auto" w:fill="FFFFFF"/>
          </w:tcPr>
          <w:p w14:paraId="705DD7B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5B2A9C3E" w14:textId="372EB6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49316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CB8D90F" w14:textId="57F601B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20898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A6BC275" w14:textId="594F95F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06419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30FCA37" w14:textId="4167A4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5984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FCD4CF1" w14:textId="43E1DA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690129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20D6C6E" w14:textId="13BC335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86985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8058F40" w14:textId="4B2A3CBB"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4018067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2714F8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14D3784" w14:textId="77777777">
        <w:tc>
          <w:tcPr>
            <w:tcW w:w="0" w:type="auto"/>
            <w:shd w:val="clear" w:color="auto" w:fill="CCECFC"/>
          </w:tcPr>
          <w:p w14:paraId="100595B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SC-21 What is the solution and how is it implemented?</w:t>
            </w:r>
          </w:p>
        </w:tc>
      </w:tr>
      <w:tr w:rsidR="00C678CA" w:rsidRPr="00971397" w14:paraId="1D945004" w14:textId="77777777">
        <w:tc>
          <w:tcPr>
            <w:tcW w:w="0" w:type="auto"/>
            <w:shd w:val="clear" w:color="auto" w:fill="FFFFFF"/>
          </w:tcPr>
          <w:p w14:paraId="4A5798F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DCE6ED6"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86" w:name="_Toc144074788"/>
      <w:r w:rsidRPr="00971397">
        <w:rPr>
          <w:rFonts w:asciiTheme="minorHAnsi" w:hAnsiTheme="minorHAnsi" w:cstheme="minorHAnsi"/>
        </w:rPr>
        <w:t>SC-22 Architecture and Provisioning for Name/Address Resolution Service (L)(M)(H)</w:t>
      </w:r>
      <w:bookmarkEnd w:id="386"/>
    </w:p>
    <w:p w14:paraId="537EE939" w14:textId="77777777" w:rsidR="00A77B3E" w:rsidRPr="00971397" w:rsidRDefault="00000000" w:rsidP="00971397">
      <w:pPr>
        <w:spacing w:after="320"/>
        <w:rPr>
          <w:rFonts w:cstheme="minorHAnsi"/>
        </w:rPr>
      </w:pPr>
      <w:r w:rsidRPr="00971397">
        <w:rPr>
          <w:rFonts w:cstheme="minorHAnsi"/>
        </w:rPr>
        <w:t>Ensure the systems that collectively provide name/address resolution service for an organization are fault-tolerant and implement internal and 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0E33BFA" w14:textId="77777777">
        <w:tc>
          <w:tcPr>
            <w:tcW w:w="0" w:type="auto"/>
            <w:shd w:val="clear" w:color="auto" w:fill="CCECFC"/>
          </w:tcPr>
          <w:p w14:paraId="521B003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SC-22 Control Summary Information</w:t>
            </w:r>
          </w:p>
        </w:tc>
      </w:tr>
      <w:tr w:rsidR="00C678CA" w:rsidRPr="00971397" w14:paraId="632DAF8D" w14:textId="77777777">
        <w:tc>
          <w:tcPr>
            <w:tcW w:w="0" w:type="auto"/>
            <w:shd w:val="clear" w:color="auto" w:fill="FFFFFF"/>
          </w:tcPr>
          <w:p w14:paraId="5880E06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80F2B5C" w14:textId="77777777">
        <w:tc>
          <w:tcPr>
            <w:tcW w:w="0" w:type="auto"/>
            <w:shd w:val="clear" w:color="auto" w:fill="FFFFFF"/>
          </w:tcPr>
          <w:p w14:paraId="6AB48FC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BFCEA83" w14:textId="2B0742A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64159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0BD6AEC" w14:textId="24315E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85717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DBBB694" w14:textId="758042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11735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558133F" w14:textId="199CF27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65162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EE73CAA" w14:textId="3A30E7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62983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565E0E5" w14:textId="77777777">
        <w:tc>
          <w:tcPr>
            <w:tcW w:w="0" w:type="auto"/>
            <w:shd w:val="clear" w:color="auto" w:fill="FFFFFF"/>
          </w:tcPr>
          <w:p w14:paraId="28FF4DF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655E41D6" w14:textId="5CFEEE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16049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C10916C" w14:textId="4B553AB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47602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2A7BE8A" w14:textId="110F71A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36571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84599F7" w14:textId="506B48E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27457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130466F" w14:textId="4A61F43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91824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40B08E2" w14:textId="00DABF0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39700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660A9FC" w14:textId="00BDBAAA"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6943462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0717B7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C6194E6" w14:textId="77777777">
        <w:tc>
          <w:tcPr>
            <w:tcW w:w="0" w:type="auto"/>
            <w:shd w:val="clear" w:color="auto" w:fill="CCECFC"/>
          </w:tcPr>
          <w:p w14:paraId="1C999E7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SC-22 What is the solution and how is it implemented?</w:t>
            </w:r>
          </w:p>
        </w:tc>
      </w:tr>
      <w:tr w:rsidR="00C678CA" w:rsidRPr="00971397" w14:paraId="70014796" w14:textId="77777777">
        <w:tc>
          <w:tcPr>
            <w:tcW w:w="0" w:type="auto"/>
            <w:shd w:val="clear" w:color="auto" w:fill="FFFFFF"/>
          </w:tcPr>
          <w:p w14:paraId="569A141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C243D26"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87" w:name="_Toc144074789"/>
      <w:r w:rsidRPr="00971397">
        <w:rPr>
          <w:rFonts w:asciiTheme="minorHAnsi" w:hAnsiTheme="minorHAnsi" w:cstheme="minorHAnsi"/>
        </w:rPr>
        <w:t>SC-23 Session Authenticity (M)(H)</w:t>
      </w:r>
      <w:bookmarkEnd w:id="387"/>
    </w:p>
    <w:p w14:paraId="59593AB9" w14:textId="305AB859" w:rsidR="00A77B3E" w:rsidRPr="00971397" w:rsidRDefault="00000000" w:rsidP="00971397">
      <w:pPr>
        <w:spacing w:after="320"/>
        <w:rPr>
          <w:rFonts w:cstheme="minorHAnsi"/>
        </w:rPr>
      </w:pPr>
      <w:r w:rsidRPr="00971397">
        <w:rPr>
          <w:rFonts w:cstheme="minorHAnsi"/>
        </w:rPr>
        <w:t>Protect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B7E8F08" w14:textId="77777777">
        <w:tc>
          <w:tcPr>
            <w:tcW w:w="0" w:type="auto"/>
            <w:shd w:val="clear" w:color="auto" w:fill="CCECFC"/>
          </w:tcPr>
          <w:p w14:paraId="4F2EA50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SC-23 Control Summary Information</w:t>
            </w:r>
          </w:p>
        </w:tc>
      </w:tr>
      <w:tr w:rsidR="00C678CA" w:rsidRPr="00971397" w14:paraId="6BEBD4D5" w14:textId="77777777">
        <w:tc>
          <w:tcPr>
            <w:tcW w:w="0" w:type="auto"/>
            <w:shd w:val="clear" w:color="auto" w:fill="FFFFFF"/>
          </w:tcPr>
          <w:p w14:paraId="5141FF4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8F5A3BD" w14:textId="77777777">
        <w:tc>
          <w:tcPr>
            <w:tcW w:w="0" w:type="auto"/>
            <w:shd w:val="clear" w:color="auto" w:fill="FFFFFF"/>
          </w:tcPr>
          <w:p w14:paraId="5150E17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6E79131" w14:textId="5C59F8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29985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CB9C64A" w14:textId="49215E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58173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DF8D549" w14:textId="0AEC460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52151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E1B012C" w14:textId="454A903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45832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D08E2E8" w14:textId="3072808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62289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B3F9339" w14:textId="77777777">
        <w:tc>
          <w:tcPr>
            <w:tcW w:w="0" w:type="auto"/>
            <w:shd w:val="clear" w:color="auto" w:fill="FFFFFF"/>
          </w:tcPr>
          <w:p w14:paraId="0297721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07017E1B" w14:textId="633CC3C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21952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F4F94CC" w14:textId="716D8C7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005804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B0C2F6B" w14:textId="148DB2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55783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D83D3D7" w14:textId="25CDA3D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74780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562D33E" w14:textId="24FD94E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866819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B4EE057" w14:textId="2BCE053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50780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C015C52" w14:textId="1215F983"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6848271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0FFDEF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2A89B39" w14:textId="77777777">
        <w:tc>
          <w:tcPr>
            <w:tcW w:w="0" w:type="auto"/>
            <w:shd w:val="clear" w:color="auto" w:fill="CCECFC"/>
          </w:tcPr>
          <w:p w14:paraId="73190A2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SC-23 What is the solution and how is it implemented?</w:t>
            </w:r>
          </w:p>
        </w:tc>
      </w:tr>
      <w:tr w:rsidR="00C678CA" w:rsidRPr="00971397" w14:paraId="709C010D" w14:textId="77777777">
        <w:tc>
          <w:tcPr>
            <w:tcW w:w="0" w:type="auto"/>
            <w:shd w:val="clear" w:color="auto" w:fill="FFFFFF"/>
          </w:tcPr>
          <w:p w14:paraId="3957992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BE14849"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88" w:name="_Toc144074790"/>
      <w:r w:rsidRPr="00971397">
        <w:rPr>
          <w:rFonts w:asciiTheme="minorHAnsi" w:hAnsiTheme="minorHAnsi" w:cstheme="minorHAnsi"/>
        </w:rPr>
        <w:t>SC-24 Fail in Known State (H)</w:t>
      </w:r>
      <w:bookmarkEnd w:id="388"/>
    </w:p>
    <w:p w14:paraId="523A6870" w14:textId="235EED59" w:rsidR="00A77B3E" w:rsidRPr="00971397" w:rsidRDefault="00000000" w:rsidP="00971397">
      <w:pPr>
        <w:spacing w:after="320"/>
        <w:rPr>
          <w:rFonts w:cstheme="minorHAnsi"/>
        </w:rPr>
      </w:pPr>
      <w:r w:rsidRPr="00971397">
        <w:rPr>
          <w:rFonts w:cstheme="minorHAnsi"/>
        </w:rPr>
        <w:t>Fail to a [Assignment: organization-defined known system state] for the following failures on the indicated components while preserving [Assignment: organization-defined system state information] in failure: [list of organization-defined types of system failures on organization-defined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1A00E33" w14:textId="77777777">
        <w:tc>
          <w:tcPr>
            <w:tcW w:w="0" w:type="auto"/>
            <w:shd w:val="clear" w:color="auto" w:fill="CCECFC"/>
          </w:tcPr>
          <w:p w14:paraId="25C56AD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SC-24 Control Summary Information</w:t>
            </w:r>
          </w:p>
        </w:tc>
      </w:tr>
      <w:tr w:rsidR="00C678CA" w:rsidRPr="00971397" w14:paraId="7CB8090B" w14:textId="77777777">
        <w:tc>
          <w:tcPr>
            <w:tcW w:w="0" w:type="auto"/>
            <w:shd w:val="clear" w:color="auto" w:fill="FFFFFF"/>
          </w:tcPr>
          <w:p w14:paraId="144D837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FB5C3B0" w14:textId="77777777">
        <w:tc>
          <w:tcPr>
            <w:tcW w:w="0" w:type="auto"/>
            <w:shd w:val="clear" w:color="auto" w:fill="FFFFFF"/>
          </w:tcPr>
          <w:p w14:paraId="3B3FF56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SC-24-1:</w:t>
            </w:r>
          </w:p>
        </w:tc>
      </w:tr>
      <w:tr w:rsidR="00C678CA" w:rsidRPr="00971397" w14:paraId="5C06B110" w14:textId="77777777">
        <w:tc>
          <w:tcPr>
            <w:tcW w:w="0" w:type="auto"/>
            <w:shd w:val="clear" w:color="auto" w:fill="FFFFFF"/>
          </w:tcPr>
          <w:p w14:paraId="1B20FFE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SC-24-2:</w:t>
            </w:r>
          </w:p>
        </w:tc>
      </w:tr>
      <w:tr w:rsidR="00C678CA" w:rsidRPr="00971397" w14:paraId="74E089DD" w14:textId="77777777">
        <w:tc>
          <w:tcPr>
            <w:tcW w:w="0" w:type="auto"/>
            <w:shd w:val="clear" w:color="auto" w:fill="FFFFFF"/>
          </w:tcPr>
          <w:p w14:paraId="07C392B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Parameter SC-24-3:</w:t>
            </w:r>
          </w:p>
        </w:tc>
      </w:tr>
      <w:tr w:rsidR="00C678CA" w:rsidRPr="00971397" w14:paraId="33F35CF7" w14:textId="77777777">
        <w:tc>
          <w:tcPr>
            <w:tcW w:w="0" w:type="auto"/>
            <w:shd w:val="clear" w:color="auto" w:fill="FFFFFF"/>
          </w:tcPr>
          <w:p w14:paraId="6515C82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FABD370" w14:textId="3DC54EA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24966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DDB38AB" w14:textId="5077132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71154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E19CED0" w14:textId="108AA46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9886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F1FE178" w14:textId="0006BEC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750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519A59E" w14:textId="03F026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44686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2D525D2" w14:textId="77777777">
        <w:tc>
          <w:tcPr>
            <w:tcW w:w="0" w:type="auto"/>
            <w:shd w:val="clear" w:color="auto" w:fill="FFFFFF"/>
          </w:tcPr>
          <w:p w14:paraId="1A423CE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A276D90" w14:textId="2F529C7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59256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5A332FC" w14:textId="3E03A9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76232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0E7C92E" w14:textId="5A474F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24898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71DEF89" w14:textId="7072969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56817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27B1E22" w14:textId="65EA22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73790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83FBD24" w14:textId="1327D29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05767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047F028" w14:textId="78B38B0D"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5731865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618A35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D54BD25" w14:textId="77777777">
        <w:tc>
          <w:tcPr>
            <w:tcW w:w="0" w:type="auto"/>
            <w:shd w:val="clear" w:color="auto" w:fill="CCECFC"/>
          </w:tcPr>
          <w:p w14:paraId="4A3FD17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SC-24 What is the solution and how is it implemented?</w:t>
            </w:r>
          </w:p>
        </w:tc>
      </w:tr>
      <w:tr w:rsidR="00C678CA" w:rsidRPr="00971397" w14:paraId="33492F30" w14:textId="77777777">
        <w:tc>
          <w:tcPr>
            <w:tcW w:w="0" w:type="auto"/>
            <w:shd w:val="clear" w:color="auto" w:fill="FFFFFF"/>
          </w:tcPr>
          <w:p w14:paraId="06E8FD4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9A4063A" w14:textId="77777777" w:rsidR="00A77B3E" w:rsidRPr="00971397" w:rsidRDefault="00000000" w:rsidP="00EB1CBE">
      <w:pPr>
        <w:pStyle w:val="Heading2"/>
        <w:tabs>
          <w:tab w:val="left" w:pos="360"/>
          <w:tab w:val="left" w:pos="720"/>
          <w:tab w:val="left" w:pos="1440"/>
          <w:tab w:val="left" w:pos="2160"/>
        </w:tabs>
        <w:ind w:left="20" w:hanging="14"/>
        <w:rPr>
          <w:rFonts w:asciiTheme="minorHAnsi" w:hAnsiTheme="minorHAnsi" w:cstheme="minorHAnsi"/>
        </w:rPr>
      </w:pPr>
      <w:bookmarkStart w:id="389" w:name="_Toc144074791"/>
      <w:r w:rsidRPr="00971397">
        <w:rPr>
          <w:rFonts w:asciiTheme="minorHAnsi" w:hAnsiTheme="minorHAnsi" w:cstheme="minorHAnsi"/>
        </w:rPr>
        <w:t>SC-28 Protection of Information at Rest (L)(M)(H)</w:t>
      </w:r>
      <w:bookmarkEnd w:id="389"/>
    </w:p>
    <w:p w14:paraId="55B8F6B7" w14:textId="139E498D"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Protect the [FedRAMP Assignment: confidentiality AND integrity] of the following information at rest: [Assignment: organization-defined information at rest].</w:t>
      </w:r>
    </w:p>
    <w:p w14:paraId="33DDB9E6"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SC-28 Additional FedRAMP Requirements and Guidance:</w:t>
      </w:r>
    </w:p>
    <w:p w14:paraId="5C318A37" w14:textId="4A63B8CC" w:rsidR="00A77B3E" w:rsidRPr="00971397" w:rsidRDefault="00000000" w:rsidP="00EB1CBE">
      <w:pPr>
        <w:pStyle w:val="BodyText"/>
        <w:tabs>
          <w:tab w:val="left" w:pos="360"/>
          <w:tab w:val="left" w:pos="720"/>
          <w:tab w:val="left" w:pos="1440"/>
          <w:tab w:val="left" w:pos="2160"/>
        </w:tabs>
        <w:ind w:left="720" w:hanging="14"/>
        <w:rPr>
          <w:rFonts w:cstheme="minorHAnsi"/>
        </w:rPr>
      </w:pPr>
      <w:r w:rsidRPr="00971397">
        <w:rPr>
          <w:rFonts w:cstheme="minorHAnsi"/>
          <w:b/>
        </w:rPr>
        <w:lastRenderedPageBreak/>
        <w:tab/>
        <w:t>Guidance:</w:t>
      </w:r>
      <w:r w:rsidRPr="00971397">
        <w:rPr>
          <w:rFonts w:cstheme="minorHAnsi"/>
        </w:rPr>
        <w:t xml:space="preserve"> The organization supports the capability to use cryptographic mechanisms to protect information at rest.</w:t>
      </w:r>
    </w:p>
    <w:p w14:paraId="73903BC4" w14:textId="12A1E9DF" w:rsidR="00A77B3E" w:rsidRPr="00971397" w:rsidRDefault="00E33648" w:rsidP="00EB1CBE">
      <w:pPr>
        <w:pStyle w:val="BodyText"/>
        <w:tabs>
          <w:tab w:val="left" w:pos="360"/>
          <w:tab w:val="left" w:pos="720"/>
          <w:tab w:val="left" w:pos="1440"/>
          <w:tab w:val="left" w:pos="2160"/>
        </w:tabs>
        <w:ind w:left="700" w:hanging="14"/>
        <w:rPr>
          <w:rFonts w:cstheme="minorHAnsi"/>
        </w:rPr>
      </w:pPr>
      <w:r w:rsidRPr="00971397">
        <w:rPr>
          <w:rFonts w:cstheme="minorHAnsi"/>
          <w:b/>
        </w:rPr>
        <w:tab/>
        <w:t>Guidance:</w:t>
      </w:r>
      <w:r w:rsidRPr="00971397">
        <w:rPr>
          <w:rFonts w:cstheme="minorHAnsi"/>
        </w:rPr>
        <w:t xml:space="preserve"> When leveraging encryption from underlying IaaS/PaaS: While some IaaS/PaaS services provide encryption by default, many require encryption to be configured, and enabled by the customer. The CSP has the responsibility to verify encryption is properly configured.</w:t>
      </w:r>
    </w:p>
    <w:p w14:paraId="7D96BDE9" w14:textId="3A78671C" w:rsidR="00A77B3E" w:rsidRPr="00971397" w:rsidRDefault="00E33648" w:rsidP="00971397">
      <w:pPr>
        <w:pStyle w:val="BodyText"/>
        <w:tabs>
          <w:tab w:val="left" w:pos="360"/>
          <w:tab w:val="left" w:pos="720"/>
          <w:tab w:val="left" w:pos="1440"/>
          <w:tab w:val="left" w:pos="2160"/>
        </w:tabs>
        <w:spacing w:after="320"/>
        <w:ind w:left="676" w:hanging="14"/>
        <w:rPr>
          <w:rFonts w:cstheme="minorHAnsi"/>
        </w:rPr>
      </w:pPr>
      <w:r w:rsidRPr="00971397">
        <w:rPr>
          <w:rFonts w:cstheme="minorHAnsi"/>
          <w:b/>
        </w:rPr>
        <w:tab/>
        <w:t>Guidance:</w:t>
      </w:r>
      <w:r w:rsidRPr="00971397">
        <w:rPr>
          <w:rFonts w:cstheme="minorHAnsi"/>
        </w:rPr>
        <w:t xml:space="preserve"> Note that this enhancement requires the use of cryptography in accordance with SC-13.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FEFC0AE" w14:textId="77777777">
        <w:tc>
          <w:tcPr>
            <w:tcW w:w="0" w:type="auto"/>
            <w:shd w:val="clear" w:color="auto" w:fill="CCECFC"/>
          </w:tcPr>
          <w:p w14:paraId="1B00920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SC-28 Control Summary Information</w:t>
            </w:r>
          </w:p>
        </w:tc>
      </w:tr>
      <w:tr w:rsidR="00C678CA" w:rsidRPr="00971397" w14:paraId="77AB8C02" w14:textId="77777777">
        <w:tc>
          <w:tcPr>
            <w:tcW w:w="0" w:type="auto"/>
            <w:shd w:val="clear" w:color="auto" w:fill="FFFFFF"/>
          </w:tcPr>
          <w:p w14:paraId="2BBFC9C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98D9671" w14:textId="77777777">
        <w:tc>
          <w:tcPr>
            <w:tcW w:w="0" w:type="auto"/>
            <w:shd w:val="clear" w:color="auto" w:fill="FFFFFF"/>
          </w:tcPr>
          <w:p w14:paraId="0B2730F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SC-28-1:</w:t>
            </w:r>
          </w:p>
        </w:tc>
      </w:tr>
      <w:tr w:rsidR="00C678CA" w:rsidRPr="00971397" w14:paraId="478751E0" w14:textId="77777777">
        <w:tc>
          <w:tcPr>
            <w:tcW w:w="0" w:type="auto"/>
            <w:shd w:val="clear" w:color="auto" w:fill="FFFFFF"/>
          </w:tcPr>
          <w:p w14:paraId="47D167C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SC-28-2:</w:t>
            </w:r>
          </w:p>
        </w:tc>
      </w:tr>
      <w:tr w:rsidR="00C678CA" w:rsidRPr="00971397" w14:paraId="4B2A24E8" w14:textId="77777777">
        <w:tc>
          <w:tcPr>
            <w:tcW w:w="0" w:type="auto"/>
            <w:shd w:val="clear" w:color="auto" w:fill="FFFFFF"/>
          </w:tcPr>
          <w:p w14:paraId="2D5CDFA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EFC1AD9" w14:textId="67F3CC8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63331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89EDE3D" w14:textId="050F944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87214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1C070BF" w14:textId="1F01A50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502773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EB23E21" w14:textId="1C946B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84607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70663A8" w14:textId="11D3ACD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60830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4D02674" w14:textId="77777777">
        <w:tc>
          <w:tcPr>
            <w:tcW w:w="0" w:type="auto"/>
            <w:shd w:val="clear" w:color="auto" w:fill="FFFFFF"/>
          </w:tcPr>
          <w:p w14:paraId="2AD6C24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BE90501" w14:textId="42BA6D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42694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571A29A" w14:textId="347802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08701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3779A00" w14:textId="17A57CD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69955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E5BEAB5" w14:textId="7ADEAA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10806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7481392" w14:textId="4E569F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986032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3239E81" w14:textId="70A87EA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55325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884AC3A" w14:textId="2EB9E780"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3287231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06013E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E2E4B84" w14:textId="77777777">
        <w:tc>
          <w:tcPr>
            <w:tcW w:w="0" w:type="auto"/>
            <w:shd w:val="clear" w:color="auto" w:fill="CCECFC"/>
          </w:tcPr>
          <w:p w14:paraId="00E722C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SC-28 What is the solution and how is it implemented?</w:t>
            </w:r>
          </w:p>
        </w:tc>
      </w:tr>
      <w:tr w:rsidR="00C678CA" w:rsidRPr="00971397" w14:paraId="44B6E704" w14:textId="77777777">
        <w:tc>
          <w:tcPr>
            <w:tcW w:w="0" w:type="auto"/>
            <w:shd w:val="clear" w:color="auto" w:fill="FFFFFF"/>
          </w:tcPr>
          <w:p w14:paraId="1113EEA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7C94B56" w14:textId="77777777" w:rsidR="00A77B3E" w:rsidRPr="00971397" w:rsidRDefault="00000000" w:rsidP="00EB1CBE">
      <w:pPr>
        <w:pStyle w:val="Heading3"/>
        <w:tabs>
          <w:tab w:val="left" w:pos="360"/>
          <w:tab w:val="left" w:pos="720"/>
          <w:tab w:val="left" w:pos="1440"/>
          <w:tab w:val="left" w:pos="2160"/>
        </w:tabs>
        <w:ind w:left="20" w:hanging="14"/>
        <w:rPr>
          <w:rFonts w:asciiTheme="minorHAnsi" w:hAnsiTheme="minorHAnsi" w:cstheme="minorHAnsi"/>
        </w:rPr>
      </w:pPr>
      <w:bookmarkStart w:id="390" w:name="_Toc144074792"/>
      <w:r w:rsidRPr="00971397">
        <w:rPr>
          <w:rFonts w:asciiTheme="minorHAnsi" w:hAnsiTheme="minorHAnsi" w:cstheme="minorHAnsi"/>
        </w:rPr>
        <w:t>SC-28(1) Cryptographic Protection (L)(M)(H)</w:t>
      </w:r>
      <w:bookmarkEnd w:id="390"/>
    </w:p>
    <w:p w14:paraId="22EB4E6D" w14:textId="1A1A7D11" w:rsidR="00A77B3E" w:rsidRPr="00971397" w:rsidRDefault="00000000" w:rsidP="00971397">
      <w:pPr>
        <w:pStyle w:val="BodyText"/>
        <w:tabs>
          <w:tab w:val="left" w:pos="360"/>
          <w:tab w:val="left" w:pos="720"/>
          <w:tab w:val="left" w:pos="1440"/>
          <w:tab w:val="left" w:pos="2160"/>
        </w:tabs>
        <w:ind w:left="20" w:hanging="14"/>
        <w:rPr>
          <w:rFonts w:cstheme="minorHAnsi"/>
        </w:rPr>
      </w:pPr>
      <w:r w:rsidRPr="00971397">
        <w:rPr>
          <w:rFonts w:cstheme="minorHAnsi"/>
        </w:rPr>
        <w:t>Implement cryptographic mechanisms to prevent unauthorized disclosure and modification of the following information at rest on [FedRAMP Assignment: all information system components storing Federal data or system data that must be protected at the High or Moderate impact levels]: [Assignment: organization-defined information].</w:t>
      </w:r>
    </w:p>
    <w:p w14:paraId="382C67C4"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SC-28 (1) Additional FedRAMP Requirements and Guidance:</w:t>
      </w:r>
    </w:p>
    <w:p w14:paraId="0B745B2B" w14:textId="22059D94" w:rsidR="001F1370" w:rsidRPr="00971397" w:rsidRDefault="00000000" w:rsidP="00EB1CBE">
      <w:pPr>
        <w:pStyle w:val="BodyText"/>
        <w:tabs>
          <w:tab w:val="left" w:pos="360"/>
          <w:tab w:val="left" w:pos="720"/>
          <w:tab w:val="left" w:pos="1440"/>
          <w:tab w:val="left" w:pos="2160"/>
        </w:tabs>
        <w:ind w:left="720" w:hanging="14"/>
        <w:rPr>
          <w:rFonts w:cstheme="minorHAnsi"/>
        </w:rPr>
      </w:pPr>
      <w:r w:rsidRPr="00971397">
        <w:rPr>
          <w:rFonts w:cstheme="minorHAnsi"/>
          <w:b/>
        </w:rPr>
        <w:tab/>
      </w:r>
      <w:r w:rsidR="001F1370" w:rsidRPr="00971397">
        <w:rPr>
          <w:rFonts w:cstheme="minorHAnsi"/>
          <w:b/>
        </w:rPr>
        <w:t>Guidance:</w:t>
      </w:r>
      <w:r w:rsidR="001F1370" w:rsidRPr="00971397">
        <w:rPr>
          <w:rFonts w:cstheme="minorHAnsi"/>
        </w:rPr>
        <w:t xml:space="preserve"> Organizations should select a mode of protection that is targeted towards the relevant threat scenarios.</w:t>
      </w:r>
    </w:p>
    <w:p w14:paraId="09DA3D51" w14:textId="77777777" w:rsidR="001F1370" w:rsidRPr="00971397" w:rsidRDefault="001F1370" w:rsidP="00EB1CBE">
      <w:pPr>
        <w:pStyle w:val="BodyText"/>
        <w:tabs>
          <w:tab w:val="left" w:pos="360"/>
          <w:tab w:val="left" w:pos="720"/>
          <w:tab w:val="left" w:pos="1440"/>
          <w:tab w:val="left" w:pos="2160"/>
        </w:tabs>
        <w:ind w:left="720" w:hanging="14"/>
        <w:rPr>
          <w:rFonts w:cstheme="minorHAnsi"/>
        </w:rPr>
      </w:pPr>
      <w:r w:rsidRPr="00971397">
        <w:rPr>
          <w:rFonts w:cstheme="minorHAnsi"/>
        </w:rPr>
        <w:t>Examples:</w:t>
      </w:r>
    </w:p>
    <w:p w14:paraId="146F04DA" w14:textId="77777777" w:rsidR="001F1370" w:rsidRPr="00971397" w:rsidRDefault="001F1370" w:rsidP="00EB1CBE">
      <w:pPr>
        <w:pStyle w:val="BodyText"/>
        <w:tabs>
          <w:tab w:val="left" w:pos="360"/>
          <w:tab w:val="left" w:pos="720"/>
          <w:tab w:val="left" w:pos="1440"/>
          <w:tab w:val="left" w:pos="2160"/>
        </w:tabs>
        <w:ind w:left="720" w:hanging="14"/>
        <w:rPr>
          <w:rFonts w:cstheme="minorHAnsi"/>
        </w:rPr>
      </w:pPr>
      <w:r w:rsidRPr="00971397">
        <w:rPr>
          <w:rFonts w:cstheme="minorHAnsi"/>
        </w:rPr>
        <w:t>A. Organizations may apply full disk encryption (FDE) to a mobile device where the primary threat is loss of the device while storage is locked.</w:t>
      </w:r>
    </w:p>
    <w:p w14:paraId="0219CA0F" w14:textId="77777777" w:rsidR="001F1370" w:rsidRPr="00971397" w:rsidRDefault="001F1370" w:rsidP="00EB1CBE">
      <w:pPr>
        <w:pStyle w:val="BodyText"/>
        <w:tabs>
          <w:tab w:val="left" w:pos="360"/>
          <w:tab w:val="left" w:pos="720"/>
          <w:tab w:val="left" w:pos="1440"/>
          <w:tab w:val="left" w:pos="2160"/>
        </w:tabs>
        <w:ind w:left="720" w:hanging="14"/>
        <w:rPr>
          <w:rFonts w:cstheme="minorHAnsi"/>
        </w:rPr>
      </w:pPr>
      <w:r w:rsidRPr="00971397">
        <w:rPr>
          <w:rFonts w:cstheme="minorHAnsi"/>
        </w:rPr>
        <w:t>B. For a database application housing data for a single customer, encryption at the file system level would often provide more protection than FDE against the more likely threat of an intruder on the operating system accessing the storage.</w:t>
      </w:r>
    </w:p>
    <w:p w14:paraId="78F1351B" w14:textId="0FA64E92" w:rsidR="00A77B3E" w:rsidRPr="00971397" w:rsidRDefault="001F137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rPr>
        <w:t>C. For a database application housing data for multiple customers, encryption with unique keys for each customer at the database record level may be more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B902904" w14:textId="77777777">
        <w:tc>
          <w:tcPr>
            <w:tcW w:w="0" w:type="auto"/>
            <w:shd w:val="clear" w:color="auto" w:fill="CCECFC"/>
          </w:tcPr>
          <w:p w14:paraId="588F467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SC-28(1) Control Summary Information</w:t>
            </w:r>
          </w:p>
        </w:tc>
      </w:tr>
      <w:tr w:rsidR="00C678CA" w:rsidRPr="00971397" w14:paraId="03ADD306" w14:textId="77777777">
        <w:tc>
          <w:tcPr>
            <w:tcW w:w="0" w:type="auto"/>
            <w:shd w:val="clear" w:color="auto" w:fill="FFFFFF"/>
          </w:tcPr>
          <w:p w14:paraId="34823EB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6DDB7ED" w14:textId="77777777">
        <w:tc>
          <w:tcPr>
            <w:tcW w:w="0" w:type="auto"/>
            <w:shd w:val="clear" w:color="auto" w:fill="FFFFFF"/>
          </w:tcPr>
          <w:p w14:paraId="3E85320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SC-28(1)-1:</w:t>
            </w:r>
          </w:p>
        </w:tc>
      </w:tr>
      <w:tr w:rsidR="00C678CA" w:rsidRPr="00971397" w14:paraId="50A1A757" w14:textId="77777777">
        <w:tc>
          <w:tcPr>
            <w:tcW w:w="0" w:type="auto"/>
            <w:shd w:val="clear" w:color="auto" w:fill="FFFFFF"/>
          </w:tcPr>
          <w:p w14:paraId="52E5B01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SC-28(1)-2:</w:t>
            </w:r>
          </w:p>
        </w:tc>
      </w:tr>
      <w:tr w:rsidR="00C678CA" w:rsidRPr="00971397" w14:paraId="1D4D7B9F" w14:textId="77777777">
        <w:tc>
          <w:tcPr>
            <w:tcW w:w="0" w:type="auto"/>
            <w:shd w:val="clear" w:color="auto" w:fill="FFFFFF"/>
          </w:tcPr>
          <w:p w14:paraId="649DA2E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Implementation Status (check all that apply):</w:t>
            </w:r>
          </w:p>
          <w:p w14:paraId="0E7F39C9" w14:textId="0489083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58361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1D87A88" w14:textId="7FE7535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65632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8E19B2F" w14:textId="714288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941217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20B2380" w14:textId="2F837C5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34333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05DE601" w14:textId="4E1BB73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13997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A5A6589" w14:textId="77777777">
        <w:tc>
          <w:tcPr>
            <w:tcW w:w="0" w:type="auto"/>
            <w:shd w:val="clear" w:color="auto" w:fill="FFFFFF"/>
          </w:tcPr>
          <w:p w14:paraId="408C52A3" w14:textId="77777777" w:rsidR="00A77B3E" w:rsidRPr="00971397" w:rsidRDefault="00000000" w:rsidP="002E062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24B02D1" w14:textId="0D12D7C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03679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2B7F054" w14:textId="76BDD1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83633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58BAFA5" w14:textId="58F939D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28096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ADDFA6D" w14:textId="703ACA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13645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0DCE4E4" w14:textId="1D87451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90810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545C8A2" w14:textId="37EDD35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42696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12EC577" w14:textId="7FA4BFD1"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2456325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8F6039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2279B3A" w14:textId="77777777">
        <w:tc>
          <w:tcPr>
            <w:tcW w:w="0" w:type="auto"/>
            <w:shd w:val="clear" w:color="auto" w:fill="CCECFC"/>
          </w:tcPr>
          <w:p w14:paraId="40F5D63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SC-28(1) What is the solution and how is it implemented?</w:t>
            </w:r>
          </w:p>
        </w:tc>
      </w:tr>
      <w:tr w:rsidR="00C678CA" w:rsidRPr="00971397" w14:paraId="668E0242" w14:textId="77777777">
        <w:tc>
          <w:tcPr>
            <w:tcW w:w="0" w:type="auto"/>
            <w:shd w:val="clear" w:color="auto" w:fill="FFFFFF"/>
          </w:tcPr>
          <w:p w14:paraId="347AD01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0F97A23"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91" w:name="_Toc144074793"/>
      <w:r w:rsidRPr="00971397">
        <w:rPr>
          <w:rFonts w:asciiTheme="minorHAnsi" w:hAnsiTheme="minorHAnsi" w:cstheme="minorHAnsi"/>
        </w:rPr>
        <w:t>SC-39 Process Isolation (L)(M)(H)</w:t>
      </w:r>
      <w:bookmarkEnd w:id="391"/>
    </w:p>
    <w:p w14:paraId="642B70D6" w14:textId="7A2100FD" w:rsidR="00A77B3E" w:rsidRPr="00971397" w:rsidRDefault="00000000" w:rsidP="00971397">
      <w:pPr>
        <w:spacing w:after="320"/>
        <w:rPr>
          <w:rFonts w:cstheme="minorHAnsi"/>
        </w:rPr>
      </w:pPr>
      <w:r w:rsidRPr="00971397">
        <w:rPr>
          <w:rFonts w:cstheme="minorHAnsi"/>
        </w:rPr>
        <w:t>Maintain a separate execution domain for each executing system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109C7CB" w14:textId="77777777">
        <w:tc>
          <w:tcPr>
            <w:tcW w:w="0" w:type="auto"/>
            <w:shd w:val="clear" w:color="auto" w:fill="CCECFC"/>
          </w:tcPr>
          <w:p w14:paraId="7194B5A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SC-39 Control Summary Information</w:t>
            </w:r>
          </w:p>
        </w:tc>
      </w:tr>
      <w:tr w:rsidR="00C678CA" w:rsidRPr="00971397" w14:paraId="5B3273E3" w14:textId="77777777">
        <w:tc>
          <w:tcPr>
            <w:tcW w:w="0" w:type="auto"/>
            <w:shd w:val="clear" w:color="auto" w:fill="FFFFFF"/>
          </w:tcPr>
          <w:p w14:paraId="1F42A7F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99A6A80" w14:textId="77777777">
        <w:tc>
          <w:tcPr>
            <w:tcW w:w="0" w:type="auto"/>
            <w:shd w:val="clear" w:color="auto" w:fill="FFFFFF"/>
          </w:tcPr>
          <w:p w14:paraId="3994BE6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Implementation Status (check all that apply):</w:t>
            </w:r>
          </w:p>
          <w:p w14:paraId="1A5967B0" w14:textId="2914F5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9376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2EB7E7C" w14:textId="0CADCAE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39532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F605A0D" w14:textId="50450AF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064381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E6B7A11" w14:textId="51CF4D6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1666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C36B3BF" w14:textId="2DCC27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7083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3B1BF20" w14:textId="77777777">
        <w:tc>
          <w:tcPr>
            <w:tcW w:w="0" w:type="auto"/>
            <w:shd w:val="clear" w:color="auto" w:fill="FFFFFF"/>
          </w:tcPr>
          <w:p w14:paraId="53F4683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250181E" w14:textId="38F24E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808264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5BA31EF" w14:textId="569D2D4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87460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31A5B0A" w14:textId="06E92F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27465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52377D5" w14:textId="1CEF25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39447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CB9011F" w14:textId="4272A3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40155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06CB478" w14:textId="2F8527A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410208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5540787" w14:textId="6866E826"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20682711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4FE284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37D8D7" w14:textId="77777777">
        <w:tc>
          <w:tcPr>
            <w:tcW w:w="0" w:type="auto"/>
            <w:shd w:val="clear" w:color="auto" w:fill="CCECFC"/>
          </w:tcPr>
          <w:p w14:paraId="155D37F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SC-39 What is the solution and how is it implemented?</w:t>
            </w:r>
          </w:p>
        </w:tc>
      </w:tr>
      <w:tr w:rsidR="00C678CA" w:rsidRPr="00971397" w14:paraId="0C86A4AD" w14:textId="77777777">
        <w:tc>
          <w:tcPr>
            <w:tcW w:w="0" w:type="auto"/>
            <w:shd w:val="clear" w:color="auto" w:fill="FFFFFF"/>
          </w:tcPr>
          <w:p w14:paraId="5D86841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4684269"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392" w:name="_Toc144074794"/>
      <w:r w:rsidRPr="00971397">
        <w:rPr>
          <w:rFonts w:asciiTheme="minorHAnsi" w:hAnsiTheme="minorHAnsi" w:cstheme="minorHAnsi"/>
        </w:rPr>
        <w:t>SC-45 System Time Synchronization (M)(H)</w:t>
      </w:r>
      <w:bookmarkEnd w:id="392"/>
    </w:p>
    <w:p w14:paraId="658AFF57" w14:textId="27BC0C37" w:rsidR="00A77B3E" w:rsidRPr="00971397" w:rsidRDefault="00000000" w:rsidP="00971397">
      <w:pPr>
        <w:spacing w:after="320"/>
        <w:rPr>
          <w:rFonts w:cstheme="minorHAnsi"/>
        </w:rPr>
      </w:pPr>
      <w:r w:rsidRPr="00971397">
        <w:rPr>
          <w:rFonts w:cstheme="minorHAnsi"/>
        </w:rPr>
        <w:t>Synchronize system clocks within and between systems and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6C47C41" w14:textId="77777777">
        <w:tc>
          <w:tcPr>
            <w:tcW w:w="0" w:type="auto"/>
            <w:shd w:val="clear" w:color="auto" w:fill="CCECFC"/>
          </w:tcPr>
          <w:p w14:paraId="207294D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SC-45 Control Summary Information</w:t>
            </w:r>
          </w:p>
        </w:tc>
      </w:tr>
      <w:tr w:rsidR="00C678CA" w:rsidRPr="00971397" w14:paraId="12A512C3" w14:textId="77777777">
        <w:tc>
          <w:tcPr>
            <w:tcW w:w="0" w:type="auto"/>
            <w:shd w:val="clear" w:color="auto" w:fill="FFFFFF"/>
          </w:tcPr>
          <w:p w14:paraId="1ADFB16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96D66C7" w14:textId="77777777">
        <w:tc>
          <w:tcPr>
            <w:tcW w:w="0" w:type="auto"/>
            <w:shd w:val="clear" w:color="auto" w:fill="FFFFFF"/>
          </w:tcPr>
          <w:p w14:paraId="61CD769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Implementation Status (check all that apply):</w:t>
            </w:r>
          </w:p>
          <w:p w14:paraId="224C5295" w14:textId="6500BE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6443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508E708" w14:textId="1912FC8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96732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19413FF" w14:textId="1FF9D94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01754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8CFDB4D" w14:textId="3B7207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367707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91D059E" w14:textId="33C265F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20052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ED696C4" w14:textId="77777777">
        <w:tc>
          <w:tcPr>
            <w:tcW w:w="0" w:type="auto"/>
            <w:shd w:val="clear" w:color="auto" w:fill="FFFFFF"/>
          </w:tcPr>
          <w:p w14:paraId="150C94B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EB31C8F" w14:textId="5BFC36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09447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85B6421" w14:textId="4E82406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9010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51D1915" w14:textId="1EF733A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41935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8582555" w14:textId="5B637D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837562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89CD42B" w14:textId="599F10B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02599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384487D" w14:textId="20E1B7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84226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4DDDF91" w14:textId="40B6F7A4" w:rsidR="00A77B3E" w:rsidRPr="00971397" w:rsidRDefault="00000000" w:rsidP="00EB1CBE">
            <w:pPr>
              <w:pStyle w:val="BodyText"/>
              <w:tabs>
                <w:tab w:val="left" w:pos="255"/>
                <w:tab w:val="left" w:pos="720"/>
                <w:tab w:val="left" w:pos="1440"/>
                <w:tab w:val="left" w:pos="2160"/>
              </w:tabs>
              <w:spacing w:line="20" w:lineRule="atLeast"/>
              <w:ind w:left="345" w:hanging="345"/>
              <w:rPr>
                <w:rFonts w:cstheme="minorHAnsi"/>
              </w:rPr>
            </w:pPr>
            <w:sdt>
              <w:sdtPr>
                <w:rPr>
                  <w:rFonts w:cstheme="minorHAnsi"/>
                </w:rPr>
                <w:id w:val="13540345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962B5E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78E2F27" w14:textId="77777777">
        <w:tc>
          <w:tcPr>
            <w:tcW w:w="0" w:type="auto"/>
            <w:shd w:val="clear" w:color="auto" w:fill="CCECFC"/>
          </w:tcPr>
          <w:p w14:paraId="6AE9D49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SC-45 What is the solution and how is it implemented?</w:t>
            </w:r>
          </w:p>
        </w:tc>
      </w:tr>
      <w:tr w:rsidR="00C678CA" w:rsidRPr="00971397" w14:paraId="4D0A4CE2" w14:textId="77777777">
        <w:tc>
          <w:tcPr>
            <w:tcW w:w="0" w:type="auto"/>
            <w:shd w:val="clear" w:color="auto" w:fill="FFFFFF"/>
          </w:tcPr>
          <w:p w14:paraId="14B3B3E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F346660"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393" w:name="_Toc144074795"/>
      <w:r w:rsidRPr="00971397">
        <w:rPr>
          <w:rFonts w:asciiTheme="minorHAnsi" w:hAnsiTheme="minorHAnsi" w:cstheme="minorHAnsi"/>
        </w:rPr>
        <w:t>SC-45(1) Synchronization with Authoritative Time Source (M)(H)</w:t>
      </w:r>
      <w:bookmarkEnd w:id="393"/>
    </w:p>
    <w:p w14:paraId="38483669" w14:textId="5CF9E8AA"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 xml:space="preserve">Compare the internal system clocks [FedRAMP Assignment: At least hourly] with [FedRAMP Assignment: </w:t>
      </w:r>
      <w:hyperlink r:id="rId29" w:history="1">
        <w:r w:rsidR="008D6090" w:rsidRPr="00971397">
          <w:rPr>
            <w:rStyle w:val="Hyperlink"/>
            <w:rFonts w:cstheme="minorHAnsi"/>
          </w:rPr>
          <w:t>http://tf.nist.gov/tf-cgi/servers.cgi</w:t>
        </w:r>
      </w:hyperlink>
      <w:r w:rsidRPr="00971397">
        <w:rPr>
          <w:rFonts w:cstheme="minorHAnsi"/>
        </w:rPr>
        <w:t>]; and</w:t>
      </w:r>
    </w:p>
    <w:p w14:paraId="7ABF392F" w14:textId="7D3BDE54"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(b)</w:t>
      </w:r>
      <w:r w:rsidRPr="00971397">
        <w:rPr>
          <w:rFonts w:cstheme="minorHAnsi"/>
        </w:rPr>
        <w:tab/>
        <w:t>Synchronize the internal system clocks to the authoritative time source when the time difference is greater than [FedRAMP Assignment: any difference].</w:t>
      </w:r>
    </w:p>
    <w:p w14:paraId="1501C23A" w14:textId="77777777" w:rsidR="00A77B3E" w:rsidRPr="00971397" w:rsidRDefault="00000000" w:rsidP="00EB1CBE">
      <w:pPr>
        <w:pStyle w:val="BodyText"/>
        <w:tabs>
          <w:tab w:val="left" w:pos="360"/>
          <w:tab w:val="left" w:pos="720"/>
          <w:tab w:val="left" w:pos="1440"/>
          <w:tab w:val="left" w:pos="2160"/>
        </w:tabs>
        <w:ind w:left="1300" w:hanging="1300"/>
        <w:rPr>
          <w:rFonts w:cstheme="minorHAnsi"/>
          <w:b/>
        </w:rPr>
      </w:pPr>
      <w:r w:rsidRPr="00971397">
        <w:rPr>
          <w:rFonts w:cstheme="minorHAnsi"/>
          <w:b/>
        </w:rPr>
        <w:tab/>
      </w:r>
      <w:r w:rsidRPr="00971397">
        <w:rPr>
          <w:rFonts w:cstheme="minorHAnsi"/>
          <w:b/>
        </w:rPr>
        <w:tab/>
      </w:r>
      <w:r w:rsidRPr="00971397">
        <w:rPr>
          <w:rFonts w:cstheme="minorHAnsi"/>
          <w:b/>
        </w:rPr>
        <w:tab/>
        <w:t>SC-45(1) Additional FedRAMP Requirements and Guidance:</w:t>
      </w:r>
    </w:p>
    <w:p w14:paraId="7F84F22C"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b/>
        </w:rPr>
        <w:lastRenderedPageBreak/>
        <w:tab/>
      </w:r>
      <w:r w:rsidRPr="00971397">
        <w:rPr>
          <w:rFonts w:cstheme="minorHAnsi"/>
          <w:b/>
        </w:rPr>
        <w:tab/>
      </w:r>
      <w:r w:rsidRPr="00971397">
        <w:rPr>
          <w:rFonts w:cstheme="minorHAnsi"/>
          <w:b/>
        </w:rPr>
        <w:tab/>
        <w:t>Guidance:</w:t>
      </w:r>
      <w:r w:rsidRPr="00971397">
        <w:rPr>
          <w:rFonts w:cstheme="minorHAnsi"/>
        </w:rPr>
        <w:t xml:space="preserve"> Synchronization of system clocks improves the accuracy of log analysis.</w:t>
      </w:r>
    </w:p>
    <w:p w14:paraId="2A4B90A6"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The service provider selects primary and secondary time servers used by the NIST Internet time service. The secondary server is selected from a different geographic region than the primary server.</w:t>
      </w:r>
    </w:p>
    <w:p w14:paraId="7F210975" w14:textId="7CCD42EF"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The service provider synchronizes the system clocks of network computers that run operating systems other than Windows to the Windows Server Domain Controller emulator or to the same time source for that server.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69D462D" w14:textId="77777777">
        <w:tc>
          <w:tcPr>
            <w:tcW w:w="0" w:type="auto"/>
            <w:shd w:val="clear" w:color="auto" w:fill="CCECFC"/>
          </w:tcPr>
          <w:p w14:paraId="3174BDA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SC-45(1) Control Summary Information</w:t>
            </w:r>
          </w:p>
        </w:tc>
      </w:tr>
      <w:tr w:rsidR="00C678CA" w:rsidRPr="00971397" w14:paraId="42D506A2" w14:textId="77777777">
        <w:tc>
          <w:tcPr>
            <w:tcW w:w="0" w:type="auto"/>
            <w:shd w:val="clear" w:color="auto" w:fill="FFFFFF"/>
          </w:tcPr>
          <w:p w14:paraId="3A9A0C4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34BA3AF6" w14:textId="77777777">
        <w:tc>
          <w:tcPr>
            <w:tcW w:w="0" w:type="auto"/>
            <w:shd w:val="clear" w:color="auto" w:fill="FFFFFF"/>
          </w:tcPr>
          <w:p w14:paraId="016C59B6" w14:textId="1B8F7FB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SC-45(1)(a)-1:</w:t>
            </w:r>
          </w:p>
        </w:tc>
      </w:tr>
      <w:tr w:rsidR="00C678CA" w:rsidRPr="00971397" w14:paraId="077A265E" w14:textId="77777777">
        <w:tc>
          <w:tcPr>
            <w:tcW w:w="0" w:type="auto"/>
            <w:shd w:val="clear" w:color="auto" w:fill="FFFFFF"/>
          </w:tcPr>
          <w:p w14:paraId="6774D0C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SC-45(1)(a)-2:</w:t>
            </w:r>
          </w:p>
        </w:tc>
      </w:tr>
      <w:tr w:rsidR="00C678CA" w:rsidRPr="00971397" w14:paraId="57AB2444" w14:textId="77777777">
        <w:tc>
          <w:tcPr>
            <w:tcW w:w="0" w:type="auto"/>
            <w:shd w:val="clear" w:color="auto" w:fill="FFFFFF"/>
          </w:tcPr>
          <w:p w14:paraId="741EABA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SC-45(1)(b):</w:t>
            </w:r>
          </w:p>
        </w:tc>
      </w:tr>
      <w:tr w:rsidR="00C678CA" w:rsidRPr="00971397" w14:paraId="3FCF8C39" w14:textId="77777777">
        <w:tc>
          <w:tcPr>
            <w:tcW w:w="0" w:type="auto"/>
            <w:shd w:val="clear" w:color="auto" w:fill="FFFFFF"/>
          </w:tcPr>
          <w:p w14:paraId="5B9B2A6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6AB5B7BB" w14:textId="6B230CD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961577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85681BC" w14:textId="58E1BFF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746288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9BBEC5B" w14:textId="2D6EB2A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73890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967177C" w14:textId="5FBE38F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803885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2FC9AE8" w14:textId="78391B6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046058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93FFCFB" w14:textId="77777777">
        <w:tc>
          <w:tcPr>
            <w:tcW w:w="0" w:type="auto"/>
            <w:shd w:val="clear" w:color="auto" w:fill="FFFFFF"/>
          </w:tcPr>
          <w:p w14:paraId="18434DA9" w14:textId="77777777" w:rsidR="00A77B3E" w:rsidRPr="00971397" w:rsidRDefault="00000000" w:rsidP="002E062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690715E6" w14:textId="7EAF562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1361186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FDFF9A9" w14:textId="77E6BDF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238974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E79B1D1" w14:textId="478AA21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429229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DA78E91" w14:textId="74A0B3C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832212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015433E" w14:textId="08F9863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225980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AC17105" w14:textId="7A28150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292139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A19C24E" w14:textId="32EC2249"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4013286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6D9106F"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8296504" w14:textId="77777777">
        <w:tc>
          <w:tcPr>
            <w:tcW w:w="0" w:type="auto"/>
            <w:shd w:val="clear" w:color="auto" w:fill="CCECFC"/>
          </w:tcPr>
          <w:p w14:paraId="605857B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SC-45(1) What is the solution and how is it implemented?</w:t>
            </w:r>
          </w:p>
        </w:tc>
      </w:tr>
      <w:tr w:rsidR="00C678CA" w:rsidRPr="00971397" w14:paraId="6DEDC7A5" w14:textId="77777777">
        <w:tc>
          <w:tcPr>
            <w:tcW w:w="0" w:type="auto"/>
            <w:shd w:val="clear" w:color="auto" w:fill="FFFFFF"/>
          </w:tcPr>
          <w:p w14:paraId="27150F0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63198F8D" w14:textId="77777777">
        <w:tc>
          <w:tcPr>
            <w:tcW w:w="0" w:type="auto"/>
            <w:shd w:val="clear" w:color="auto" w:fill="FFFFFF"/>
          </w:tcPr>
          <w:p w14:paraId="5610F1D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66A51001" w14:textId="77777777" w:rsidR="00A77B3E" w:rsidRPr="00971397" w:rsidRDefault="00000000">
      <w:pPr>
        <w:pStyle w:val="Heading1"/>
        <w:tabs>
          <w:tab w:val="left" w:pos="360"/>
          <w:tab w:val="left" w:pos="720"/>
          <w:tab w:val="left" w:pos="1440"/>
          <w:tab w:val="left" w:pos="2160"/>
        </w:tabs>
        <w:spacing w:line="20" w:lineRule="atLeast"/>
        <w:ind w:left="1300" w:hanging="1300"/>
        <w:rPr>
          <w:rFonts w:asciiTheme="minorHAnsi" w:hAnsiTheme="minorHAnsi" w:cstheme="minorHAnsi"/>
          <w:b/>
        </w:rPr>
      </w:pPr>
      <w:bookmarkStart w:id="394" w:name="_Toc144074796"/>
      <w:r w:rsidRPr="00971397">
        <w:rPr>
          <w:rFonts w:asciiTheme="minorHAnsi" w:hAnsiTheme="minorHAnsi" w:cstheme="minorHAnsi"/>
        </w:rPr>
        <w:t>System and Information Integrity</w:t>
      </w:r>
      <w:bookmarkEnd w:id="394"/>
    </w:p>
    <w:p w14:paraId="6563D2E6"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395" w:name="_Toc144074797"/>
      <w:r w:rsidRPr="00971397">
        <w:rPr>
          <w:rFonts w:asciiTheme="minorHAnsi" w:hAnsiTheme="minorHAnsi" w:cstheme="minorHAnsi"/>
        </w:rPr>
        <w:t>SI-1 Policy and Procedures (L)(M)(H)</w:t>
      </w:r>
      <w:bookmarkEnd w:id="395"/>
    </w:p>
    <w:p w14:paraId="419EA7E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[Assignment: organization-defined personnel or roles]:</w:t>
      </w:r>
    </w:p>
    <w:p w14:paraId="7E9C4DC3" w14:textId="19B9C722"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system and information integrity policy that:</w:t>
      </w:r>
    </w:p>
    <w:p w14:paraId="4D6033EA"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7EB47E6E"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6D634DC6"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system and information integrity policy and the associated system and information integrity controls;</w:t>
      </w:r>
    </w:p>
    <w:p w14:paraId="15ABA30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system and information integrity policy and procedures; and</w:t>
      </w:r>
    </w:p>
    <w:p w14:paraId="749A5EB7"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system and information integrity:</w:t>
      </w:r>
    </w:p>
    <w:p w14:paraId="61309980" w14:textId="2140CDCB"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lastRenderedPageBreak/>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51A32740" w14:textId="7951380E"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E99BC3D" w14:textId="77777777">
        <w:tc>
          <w:tcPr>
            <w:tcW w:w="0" w:type="auto"/>
            <w:shd w:val="clear" w:color="auto" w:fill="CCECFC"/>
          </w:tcPr>
          <w:p w14:paraId="7B25A78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SI-1 Control Summary Information</w:t>
            </w:r>
          </w:p>
        </w:tc>
      </w:tr>
      <w:tr w:rsidR="00C678CA" w:rsidRPr="00971397" w14:paraId="536F0F04" w14:textId="77777777">
        <w:tc>
          <w:tcPr>
            <w:tcW w:w="0" w:type="auto"/>
            <w:shd w:val="clear" w:color="auto" w:fill="FFFFFF"/>
          </w:tcPr>
          <w:p w14:paraId="1AD75F4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23211114" w14:textId="77777777">
        <w:tc>
          <w:tcPr>
            <w:tcW w:w="0" w:type="auto"/>
            <w:shd w:val="clear" w:color="auto" w:fill="FFFFFF"/>
          </w:tcPr>
          <w:p w14:paraId="669FFFB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SI-1(a):</w:t>
            </w:r>
          </w:p>
        </w:tc>
      </w:tr>
      <w:tr w:rsidR="00C678CA" w:rsidRPr="00971397" w14:paraId="751687CD" w14:textId="77777777">
        <w:tc>
          <w:tcPr>
            <w:tcW w:w="0" w:type="auto"/>
            <w:shd w:val="clear" w:color="auto" w:fill="FFFFFF"/>
          </w:tcPr>
          <w:p w14:paraId="4698F5B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SI-1(a)(1):</w:t>
            </w:r>
          </w:p>
        </w:tc>
      </w:tr>
      <w:tr w:rsidR="00C678CA" w:rsidRPr="00971397" w14:paraId="3DE7D5DF" w14:textId="77777777">
        <w:tc>
          <w:tcPr>
            <w:tcW w:w="0" w:type="auto"/>
            <w:shd w:val="clear" w:color="auto" w:fill="FFFFFF"/>
          </w:tcPr>
          <w:p w14:paraId="7C64B10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SI-1(b):</w:t>
            </w:r>
          </w:p>
        </w:tc>
      </w:tr>
      <w:tr w:rsidR="00C678CA" w:rsidRPr="00971397" w14:paraId="07F0E725" w14:textId="77777777">
        <w:tc>
          <w:tcPr>
            <w:tcW w:w="0" w:type="auto"/>
            <w:shd w:val="clear" w:color="auto" w:fill="FFFFFF"/>
          </w:tcPr>
          <w:p w14:paraId="0204A9C0" w14:textId="72EF9B2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SI-1(c)(1)-1:</w:t>
            </w:r>
          </w:p>
        </w:tc>
      </w:tr>
      <w:tr w:rsidR="00C678CA" w:rsidRPr="00971397" w14:paraId="18052A66" w14:textId="77777777">
        <w:tc>
          <w:tcPr>
            <w:tcW w:w="0" w:type="auto"/>
            <w:shd w:val="clear" w:color="auto" w:fill="FFFFFF"/>
          </w:tcPr>
          <w:p w14:paraId="3FE0395B" w14:textId="6D1F934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SI-1(c)(1)-2:</w:t>
            </w:r>
          </w:p>
        </w:tc>
      </w:tr>
      <w:tr w:rsidR="00C678CA" w:rsidRPr="00971397" w14:paraId="1F0E4A35" w14:textId="77777777">
        <w:tc>
          <w:tcPr>
            <w:tcW w:w="0" w:type="auto"/>
            <w:shd w:val="clear" w:color="auto" w:fill="FFFFFF"/>
          </w:tcPr>
          <w:p w14:paraId="1938472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SI-1(c)(2)-1:</w:t>
            </w:r>
          </w:p>
        </w:tc>
      </w:tr>
      <w:tr w:rsidR="00C678CA" w:rsidRPr="00971397" w14:paraId="2A80BB93" w14:textId="77777777">
        <w:tc>
          <w:tcPr>
            <w:tcW w:w="0" w:type="auto"/>
            <w:shd w:val="clear" w:color="auto" w:fill="FFFFFF"/>
          </w:tcPr>
          <w:p w14:paraId="02419F1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SI-1(c)(2)-2:</w:t>
            </w:r>
          </w:p>
        </w:tc>
      </w:tr>
      <w:tr w:rsidR="00C678CA" w:rsidRPr="00971397" w14:paraId="3C101462" w14:textId="77777777">
        <w:tc>
          <w:tcPr>
            <w:tcW w:w="0" w:type="auto"/>
            <w:shd w:val="clear" w:color="auto" w:fill="FFFFFF"/>
          </w:tcPr>
          <w:p w14:paraId="27A8D32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12B9DE28" w14:textId="6F6338C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745394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F8C6D95" w14:textId="72E2E51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939075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954F127" w14:textId="65E6873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400921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AB4411B" w14:textId="77F9560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59026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0327DC7" w14:textId="0F5DFBB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502922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2E7A03B" w14:textId="77777777">
        <w:tc>
          <w:tcPr>
            <w:tcW w:w="0" w:type="auto"/>
            <w:shd w:val="clear" w:color="auto" w:fill="FFFFFF"/>
          </w:tcPr>
          <w:p w14:paraId="4FEACC5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7DAD1BA9" w14:textId="0DF2535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928012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50B133C" w14:textId="1A5FC17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856736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4EDD3EA" w14:textId="35831F2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805605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3AFAEAAD"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9C18382" w14:textId="77777777">
        <w:tc>
          <w:tcPr>
            <w:tcW w:w="0" w:type="auto"/>
            <w:shd w:val="clear" w:color="auto" w:fill="CCECFC"/>
          </w:tcPr>
          <w:p w14:paraId="4709B06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lastRenderedPageBreak/>
              <w:t>SI-1 What is the solution and how is it implemented?</w:t>
            </w:r>
          </w:p>
        </w:tc>
      </w:tr>
      <w:tr w:rsidR="00C678CA" w:rsidRPr="00971397" w14:paraId="5AA22557" w14:textId="77777777">
        <w:tc>
          <w:tcPr>
            <w:tcW w:w="0" w:type="auto"/>
            <w:shd w:val="clear" w:color="auto" w:fill="FFFFFF"/>
          </w:tcPr>
          <w:p w14:paraId="6FDF0A7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46FF5241" w14:textId="77777777">
        <w:tc>
          <w:tcPr>
            <w:tcW w:w="0" w:type="auto"/>
            <w:shd w:val="clear" w:color="auto" w:fill="FFFFFF"/>
          </w:tcPr>
          <w:p w14:paraId="197F62D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3AD518C2" w14:textId="77777777">
        <w:tc>
          <w:tcPr>
            <w:tcW w:w="0" w:type="auto"/>
            <w:shd w:val="clear" w:color="auto" w:fill="FFFFFF"/>
          </w:tcPr>
          <w:p w14:paraId="4C036F6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1C23A49E"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396" w:name="_Toc144074798"/>
      <w:r w:rsidRPr="00971397">
        <w:rPr>
          <w:rFonts w:asciiTheme="minorHAnsi" w:hAnsiTheme="minorHAnsi" w:cstheme="minorHAnsi"/>
        </w:rPr>
        <w:t>SI-2 Flaw Remediation (L)(M)(H)</w:t>
      </w:r>
      <w:bookmarkEnd w:id="396"/>
    </w:p>
    <w:p w14:paraId="1E6F0895"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Identify, report, and correct system flaws;</w:t>
      </w:r>
    </w:p>
    <w:p w14:paraId="24A9050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Test software and firmware updates related to flaw remediation for effectiveness and potential side effects before installation;</w:t>
      </w:r>
    </w:p>
    <w:p w14:paraId="0332F9FF"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Install security-relevant software and firmware updates within [FedRAMP Assignment: within thirty (30) days of release of updates] of the release of the updates; and</w:t>
      </w:r>
    </w:p>
    <w:p w14:paraId="3737FBC7" w14:textId="2DF1EC39"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Incorporate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22706FE" w14:textId="77777777">
        <w:tc>
          <w:tcPr>
            <w:tcW w:w="0" w:type="auto"/>
            <w:shd w:val="clear" w:color="auto" w:fill="CCECFC"/>
          </w:tcPr>
          <w:p w14:paraId="79C2D30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SI-2 Control Summary Information</w:t>
            </w:r>
          </w:p>
        </w:tc>
      </w:tr>
      <w:tr w:rsidR="00C678CA" w:rsidRPr="00971397" w14:paraId="4307FD1B" w14:textId="77777777">
        <w:tc>
          <w:tcPr>
            <w:tcW w:w="0" w:type="auto"/>
            <w:shd w:val="clear" w:color="auto" w:fill="FFFFFF"/>
          </w:tcPr>
          <w:p w14:paraId="6E44088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E43F1BC" w14:textId="77777777">
        <w:tc>
          <w:tcPr>
            <w:tcW w:w="0" w:type="auto"/>
            <w:shd w:val="clear" w:color="auto" w:fill="FFFFFF"/>
          </w:tcPr>
          <w:p w14:paraId="2485DB8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SI-2(c):</w:t>
            </w:r>
          </w:p>
        </w:tc>
      </w:tr>
      <w:tr w:rsidR="00C678CA" w:rsidRPr="00971397" w14:paraId="793B03D4" w14:textId="77777777">
        <w:tc>
          <w:tcPr>
            <w:tcW w:w="0" w:type="auto"/>
            <w:shd w:val="clear" w:color="auto" w:fill="FFFFFF"/>
          </w:tcPr>
          <w:p w14:paraId="4F9D806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6853D7B7" w14:textId="67BDA9C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193534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38781B0" w14:textId="570561B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622629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0872098" w14:textId="0B28C0B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424959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AFA312C" w14:textId="0208EFB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827153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B3D4989" w14:textId="2D37B74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743105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6C7A2FA" w14:textId="77777777">
        <w:tc>
          <w:tcPr>
            <w:tcW w:w="0" w:type="auto"/>
            <w:shd w:val="clear" w:color="auto" w:fill="FFFFFF"/>
          </w:tcPr>
          <w:p w14:paraId="680ECDF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1B00FAAA" w14:textId="0C0FBBE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292487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F9D157E" w14:textId="1622254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766468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84E2C10" w14:textId="2B99EE9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398985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9FD1884" w14:textId="06269B2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87752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DA223FE" w14:textId="4E04EA1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127025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04BAF46" w14:textId="153891E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540870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28FEEC3" w14:textId="27EE3E19" w:rsidR="00A77B3E" w:rsidRPr="00971397" w:rsidRDefault="00000000" w:rsidP="00EB1CBE">
            <w:pPr>
              <w:pStyle w:val="BodyText"/>
              <w:tabs>
                <w:tab w:val="left" w:pos="360"/>
                <w:tab w:val="left" w:pos="795"/>
                <w:tab w:val="left" w:pos="1440"/>
                <w:tab w:val="left" w:pos="2160"/>
              </w:tabs>
              <w:spacing w:line="20" w:lineRule="atLeast"/>
              <w:ind w:left="345" w:hanging="345"/>
              <w:rPr>
                <w:rFonts w:cstheme="minorHAnsi"/>
              </w:rPr>
            </w:pPr>
            <w:sdt>
              <w:sdtPr>
                <w:rPr>
                  <w:rFonts w:cstheme="minorHAnsi"/>
                </w:rPr>
                <w:id w:val="13547917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3C43F7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FE9AE0A" w14:textId="77777777">
        <w:tc>
          <w:tcPr>
            <w:tcW w:w="0" w:type="auto"/>
            <w:shd w:val="clear" w:color="auto" w:fill="CCECFC"/>
          </w:tcPr>
          <w:p w14:paraId="7AC4832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SI-2 What is the solution and how is it implemented?</w:t>
            </w:r>
          </w:p>
        </w:tc>
      </w:tr>
      <w:tr w:rsidR="00C678CA" w:rsidRPr="00971397" w14:paraId="383B5274" w14:textId="77777777">
        <w:tc>
          <w:tcPr>
            <w:tcW w:w="0" w:type="auto"/>
            <w:shd w:val="clear" w:color="auto" w:fill="FFFFFF"/>
          </w:tcPr>
          <w:p w14:paraId="22C69B2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3607099" w14:textId="77777777">
        <w:tc>
          <w:tcPr>
            <w:tcW w:w="0" w:type="auto"/>
            <w:shd w:val="clear" w:color="auto" w:fill="FFFFFF"/>
          </w:tcPr>
          <w:p w14:paraId="56D70ED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C1A696E" w14:textId="77777777">
        <w:tc>
          <w:tcPr>
            <w:tcW w:w="0" w:type="auto"/>
            <w:shd w:val="clear" w:color="auto" w:fill="FFFFFF"/>
          </w:tcPr>
          <w:p w14:paraId="75CC5D0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55936913" w14:textId="77777777">
        <w:tc>
          <w:tcPr>
            <w:tcW w:w="0" w:type="auto"/>
            <w:shd w:val="clear" w:color="auto" w:fill="FFFFFF"/>
          </w:tcPr>
          <w:p w14:paraId="5C4B734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1332F3C5"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397" w:name="_Toc144074799"/>
      <w:r w:rsidRPr="00971397">
        <w:rPr>
          <w:rFonts w:asciiTheme="minorHAnsi" w:hAnsiTheme="minorHAnsi" w:cstheme="minorHAnsi"/>
        </w:rPr>
        <w:t>SI-2(2) Automated Flaw Remediation Status (M)(H)</w:t>
      </w:r>
      <w:bookmarkEnd w:id="397"/>
    </w:p>
    <w:p w14:paraId="79CF0E24" w14:textId="35001D8D" w:rsidR="00A77B3E" w:rsidRPr="00971397" w:rsidRDefault="00000000" w:rsidP="00971397">
      <w:pPr>
        <w:spacing w:after="320"/>
        <w:rPr>
          <w:rFonts w:cstheme="minorHAnsi"/>
        </w:rPr>
      </w:pPr>
      <w:r w:rsidRPr="00971397">
        <w:rPr>
          <w:rFonts w:cstheme="minorHAnsi"/>
        </w:rPr>
        <w:t>Determine if system components have applicable security-relevant software and firmware updates installed using [Assignment: organization-defined automated mechanisms].[FedRAMP Assignment: at least monthly</w:t>
      </w:r>
      <w:r w:rsidR="0070315E"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066F6FD" w14:textId="77777777">
        <w:tc>
          <w:tcPr>
            <w:tcW w:w="0" w:type="auto"/>
            <w:shd w:val="clear" w:color="auto" w:fill="CCECFC"/>
          </w:tcPr>
          <w:p w14:paraId="175E86D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SI-2(2) Control Summary Information</w:t>
            </w:r>
          </w:p>
        </w:tc>
      </w:tr>
      <w:tr w:rsidR="00C678CA" w:rsidRPr="00971397" w14:paraId="01DC8D21" w14:textId="77777777">
        <w:tc>
          <w:tcPr>
            <w:tcW w:w="0" w:type="auto"/>
            <w:shd w:val="clear" w:color="auto" w:fill="FFFFFF"/>
          </w:tcPr>
          <w:p w14:paraId="291E137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9720DA1" w14:textId="77777777">
        <w:tc>
          <w:tcPr>
            <w:tcW w:w="0" w:type="auto"/>
            <w:shd w:val="clear" w:color="auto" w:fill="FFFFFF"/>
          </w:tcPr>
          <w:p w14:paraId="051ECB8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SI-2(2)-1:</w:t>
            </w:r>
          </w:p>
        </w:tc>
      </w:tr>
      <w:tr w:rsidR="00C678CA" w:rsidRPr="00971397" w14:paraId="3EB064F0" w14:textId="77777777">
        <w:tc>
          <w:tcPr>
            <w:tcW w:w="0" w:type="auto"/>
            <w:shd w:val="clear" w:color="auto" w:fill="FFFFFF"/>
          </w:tcPr>
          <w:p w14:paraId="778183F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SI-2(2)-2:</w:t>
            </w:r>
          </w:p>
        </w:tc>
      </w:tr>
      <w:tr w:rsidR="00C678CA" w:rsidRPr="00971397" w14:paraId="0C33D77A" w14:textId="77777777">
        <w:tc>
          <w:tcPr>
            <w:tcW w:w="0" w:type="auto"/>
            <w:shd w:val="clear" w:color="auto" w:fill="FFFFFF"/>
          </w:tcPr>
          <w:p w14:paraId="101D25C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93F0DEC" w14:textId="4093C2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208219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305ED48" w14:textId="1957768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864225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56C8EC3" w14:textId="23B5032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96243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0ADC41B" w14:textId="21A0E0F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87259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548FD8C" w14:textId="6E67BDE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52607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BACE66A" w14:textId="77777777">
        <w:tc>
          <w:tcPr>
            <w:tcW w:w="0" w:type="auto"/>
            <w:shd w:val="clear" w:color="auto" w:fill="FFFFFF"/>
          </w:tcPr>
          <w:p w14:paraId="3BDE2149"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53AFCFAD" w14:textId="6CF507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68401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ABEF7BE" w14:textId="37FE882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75755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B32E9F9" w14:textId="48BA4D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90957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B46C6E7" w14:textId="68BF7C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25044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54976C4" w14:textId="273355A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59616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E5E17CB" w14:textId="7DE1EED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956347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AC3915F" w14:textId="637179E0"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4609714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31068D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BE1BAFF" w14:textId="77777777">
        <w:tc>
          <w:tcPr>
            <w:tcW w:w="0" w:type="auto"/>
            <w:shd w:val="clear" w:color="auto" w:fill="CCECFC"/>
          </w:tcPr>
          <w:p w14:paraId="0792F58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SI-2(2) What is the solution and how is it implemented?</w:t>
            </w:r>
          </w:p>
        </w:tc>
      </w:tr>
      <w:tr w:rsidR="00C678CA" w:rsidRPr="00971397" w14:paraId="6E79D7F1" w14:textId="77777777">
        <w:tc>
          <w:tcPr>
            <w:tcW w:w="0" w:type="auto"/>
            <w:shd w:val="clear" w:color="auto" w:fill="FFFFFF"/>
          </w:tcPr>
          <w:p w14:paraId="0DCF8DA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35E330F" w14:textId="77777777" w:rsidR="00A77B3E" w:rsidRPr="00971397" w:rsidRDefault="00000000" w:rsidP="00EB1CBE">
      <w:pPr>
        <w:pStyle w:val="Heading3"/>
        <w:tabs>
          <w:tab w:val="left" w:pos="360"/>
          <w:tab w:val="left" w:pos="720"/>
          <w:tab w:val="left" w:pos="1440"/>
          <w:tab w:val="left" w:pos="2160"/>
        </w:tabs>
        <w:ind w:left="14" w:hanging="14"/>
        <w:rPr>
          <w:rFonts w:asciiTheme="minorHAnsi" w:hAnsiTheme="minorHAnsi" w:cstheme="minorHAnsi"/>
        </w:rPr>
      </w:pPr>
      <w:bookmarkStart w:id="398" w:name="_Toc144074800"/>
      <w:r w:rsidRPr="00971397">
        <w:rPr>
          <w:rFonts w:asciiTheme="minorHAnsi" w:hAnsiTheme="minorHAnsi" w:cstheme="minorHAnsi"/>
        </w:rPr>
        <w:t>SI-2(3) Time to Remediate Flaws and Benchmarks for Corrective Actions (M)(H)</w:t>
      </w:r>
      <w:bookmarkEnd w:id="398"/>
    </w:p>
    <w:p w14:paraId="5FD99FB0" w14:textId="38A04FE9" w:rsidR="00A77B3E" w:rsidRPr="00971397" w:rsidRDefault="00000000" w:rsidP="00EB1CBE">
      <w:pPr>
        <w:pStyle w:val="BodyText"/>
        <w:tabs>
          <w:tab w:val="left" w:pos="360"/>
          <w:tab w:val="left" w:pos="720"/>
          <w:tab w:val="left" w:pos="1440"/>
          <w:tab w:val="left" w:pos="2160"/>
        </w:tabs>
        <w:ind w:left="1296" w:hanging="1296"/>
        <w:rPr>
          <w:rFonts w:cstheme="minorHAnsi"/>
        </w:rPr>
      </w:pPr>
      <w:r w:rsidRPr="00971397">
        <w:rPr>
          <w:rFonts w:cstheme="minorHAnsi"/>
        </w:rPr>
        <w:tab/>
      </w:r>
      <w:r w:rsidRPr="00971397">
        <w:rPr>
          <w:rFonts w:cstheme="minorHAnsi"/>
        </w:rPr>
        <w:tab/>
        <w:t>(a)</w:t>
      </w:r>
      <w:r w:rsidRPr="00971397">
        <w:rPr>
          <w:rFonts w:cstheme="minorHAnsi"/>
        </w:rPr>
        <w:tab/>
        <w:t>Measure the time between flaw identification and flaw remediation; and</w:t>
      </w:r>
    </w:p>
    <w:p w14:paraId="3542AB6D" w14:textId="37BA8693"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Establish the following benchmarks for taking corrective actions: [Assignment: organization-defined benchmarks].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4A59A42" w14:textId="77777777">
        <w:tc>
          <w:tcPr>
            <w:tcW w:w="0" w:type="auto"/>
            <w:shd w:val="clear" w:color="auto" w:fill="CCECFC"/>
          </w:tcPr>
          <w:p w14:paraId="59B73629"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SI-2(3) Control Summary Information</w:t>
            </w:r>
          </w:p>
        </w:tc>
      </w:tr>
      <w:tr w:rsidR="00C678CA" w:rsidRPr="00971397" w14:paraId="05C3C218" w14:textId="77777777">
        <w:tc>
          <w:tcPr>
            <w:tcW w:w="0" w:type="auto"/>
            <w:shd w:val="clear" w:color="auto" w:fill="FFFFFF"/>
          </w:tcPr>
          <w:p w14:paraId="401BCE3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285D2502" w14:textId="77777777">
        <w:tc>
          <w:tcPr>
            <w:tcW w:w="0" w:type="auto"/>
            <w:shd w:val="clear" w:color="auto" w:fill="FFFFFF"/>
          </w:tcPr>
          <w:p w14:paraId="41F9D49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SI-2(3)(b):</w:t>
            </w:r>
          </w:p>
        </w:tc>
      </w:tr>
      <w:tr w:rsidR="00C678CA" w:rsidRPr="00971397" w14:paraId="69B54341" w14:textId="77777777">
        <w:tc>
          <w:tcPr>
            <w:tcW w:w="0" w:type="auto"/>
            <w:shd w:val="clear" w:color="auto" w:fill="FFFFFF"/>
          </w:tcPr>
          <w:p w14:paraId="18617F2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Implementation Status (check all that apply):</w:t>
            </w:r>
          </w:p>
          <w:p w14:paraId="6F575181" w14:textId="5338A7E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842891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3DEC25F" w14:textId="6EB3310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649124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3D35769" w14:textId="2F1CA1E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406262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DCD00A8" w14:textId="4FE1868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0454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C9EF8A3" w14:textId="26B6B53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023260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2AEBA23" w14:textId="77777777">
        <w:tc>
          <w:tcPr>
            <w:tcW w:w="0" w:type="auto"/>
            <w:shd w:val="clear" w:color="auto" w:fill="FFFFFF"/>
          </w:tcPr>
          <w:p w14:paraId="69E1FDBC" w14:textId="77777777" w:rsidR="00A77B3E" w:rsidRPr="00971397" w:rsidRDefault="00000000" w:rsidP="00D36CF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1DD00F6F" w14:textId="363AA4C4"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729272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1ECCBA5" w14:textId="594EFB0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865775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44D6D3C" w14:textId="1D6147E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466604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96446AE" w14:textId="4636DF35"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369983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6F83750" w14:textId="1048E73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671928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B6EB114" w14:textId="62B39031"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172034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08C553C" w14:textId="01DEDD09"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9050774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427944E"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82589D4" w14:textId="77777777">
        <w:tc>
          <w:tcPr>
            <w:tcW w:w="0" w:type="auto"/>
            <w:shd w:val="clear" w:color="auto" w:fill="CCECFC"/>
          </w:tcPr>
          <w:p w14:paraId="7D7121A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SI-2(3) What is the solution and how is it implemented?</w:t>
            </w:r>
          </w:p>
        </w:tc>
      </w:tr>
      <w:tr w:rsidR="00C678CA" w:rsidRPr="00971397" w14:paraId="6325CD3A" w14:textId="77777777">
        <w:tc>
          <w:tcPr>
            <w:tcW w:w="0" w:type="auto"/>
            <w:shd w:val="clear" w:color="auto" w:fill="FFFFFF"/>
          </w:tcPr>
          <w:p w14:paraId="5325908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595D699E" w14:textId="77777777">
        <w:tc>
          <w:tcPr>
            <w:tcW w:w="0" w:type="auto"/>
            <w:shd w:val="clear" w:color="auto" w:fill="FFFFFF"/>
          </w:tcPr>
          <w:p w14:paraId="3C3F098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6FA9A99D" w14:textId="77777777" w:rsidR="00A77B3E" w:rsidRPr="00971397" w:rsidRDefault="00000000">
      <w:pPr>
        <w:pStyle w:val="Heading2"/>
        <w:tabs>
          <w:tab w:val="left" w:pos="360"/>
          <w:tab w:val="left" w:pos="720"/>
          <w:tab w:val="left" w:pos="1440"/>
          <w:tab w:val="left" w:pos="2160"/>
        </w:tabs>
        <w:spacing w:line="20" w:lineRule="atLeast"/>
        <w:ind w:left="1300" w:hanging="1300"/>
        <w:rPr>
          <w:rFonts w:asciiTheme="minorHAnsi" w:hAnsiTheme="minorHAnsi" w:cstheme="minorHAnsi"/>
        </w:rPr>
      </w:pPr>
      <w:bookmarkStart w:id="399" w:name="_Toc144074801"/>
      <w:r w:rsidRPr="00971397">
        <w:rPr>
          <w:rFonts w:asciiTheme="minorHAnsi" w:hAnsiTheme="minorHAnsi" w:cstheme="minorHAnsi"/>
        </w:rPr>
        <w:t>SI-3 Malicious Code Protection (L)(M)(H)</w:t>
      </w:r>
      <w:bookmarkEnd w:id="399"/>
    </w:p>
    <w:p w14:paraId="753E96A8" w14:textId="77777777" w:rsidR="00BA5F70" w:rsidRPr="00971397" w:rsidRDefault="00BA5F7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Implement [FedRAMP Assignment: signature based and non-signature based] malicious code protection mechanisms at system entry and exit points to detect and eradicate malicious code;</w:t>
      </w:r>
    </w:p>
    <w:p w14:paraId="7D26B1F9" w14:textId="77777777" w:rsidR="00BA5F70" w:rsidRPr="00971397" w:rsidRDefault="00BA5F70"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b.</w:t>
      </w:r>
      <w:r w:rsidRPr="00971397">
        <w:rPr>
          <w:rFonts w:cstheme="minorHAnsi"/>
        </w:rPr>
        <w:tab/>
        <w:t>Automatically update malicious code protection mechanisms as new releases are available in accordance with organizational configuration management policy and procedures;</w:t>
      </w:r>
    </w:p>
    <w:p w14:paraId="5086A2E7" w14:textId="77777777" w:rsidR="00BA5F70" w:rsidRPr="00971397" w:rsidRDefault="00BA5F7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Configure malicious code protection mechanisms to:</w:t>
      </w:r>
    </w:p>
    <w:p w14:paraId="58246516" w14:textId="77777777" w:rsidR="00BA5F70" w:rsidRPr="00971397" w:rsidRDefault="00BA5F7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Perform periodic scans of the system [FedRAMP Assignment: at least weekly] and real-time scans of files from external sources at [FedRAMP Assignment: to include endpoints and network entry and exit points] as the files are downloaded, opened, or executed in accordance with organizational policy; and</w:t>
      </w:r>
    </w:p>
    <w:p w14:paraId="0746EFC9" w14:textId="6329F38F" w:rsidR="00BA5F70" w:rsidRPr="00971397" w:rsidRDefault="00BA5F7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r>
      <w:bookmarkStart w:id="400" w:name="_Hlk141352232"/>
      <w:r w:rsidRPr="00971397">
        <w:rPr>
          <w:rFonts w:cstheme="minorHAnsi"/>
        </w:rPr>
        <w:t>[FedRAMP Assignment: [to include blocking and quarantining malicious code]; and send alert to [FedRAMP Assignment: [administrator or defined security personnel near-</w:t>
      </w:r>
      <w:r w:rsidR="00CE573B" w:rsidRPr="00971397">
        <w:rPr>
          <w:rFonts w:cstheme="minorHAnsi"/>
        </w:rPr>
        <w:t>real time</w:t>
      </w:r>
      <w:r w:rsidRPr="00971397">
        <w:rPr>
          <w:rFonts w:cstheme="minorHAnsi"/>
        </w:rPr>
        <w:t>] in response to malicious code detection; and</w:t>
      </w:r>
    </w:p>
    <w:bookmarkEnd w:id="400"/>
    <w:p w14:paraId="2D3C9E1D" w14:textId="3558361B" w:rsidR="00A77B3E" w:rsidRPr="00971397" w:rsidRDefault="00BA5F7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Address the receipt of false positives during malicious code detection and eradication and the resulting potential impact on the availability of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24FABB7" w14:textId="77777777">
        <w:tc>
          <w:tcPr>
            <w:tcW w:w="0" w:type="auto"/>
            <w:shd w:val="clear" w:color="auto" w:fill="CCECFC"/>
          </w:tcPr>
          <w:p w14:paraId="098A865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SI-3 Control Summary Information</w:t>
            </w:r>
          </w:p>
        </w:tc>
      </w:tr>
      <w:tr w:rsidR="00C678CA" w:rsidRPr="00971397" w14:paraId="4935B49C" w14:textId="77777777">
        <w:tc>
          <w:tcPr>
            <w:tcW w:w="0" w:type="auto"/>
            <w:shd w:val="clear" w:color="auto" w:fill="FFFFFF"/>
          </w:tcPr>
          <w:p w14:paraId="657B609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38C896D" w14:textId="77777777">
        <w:tc>
          <w:tcPr>
            <w:tcW w:w="0" w:type="auto"/>
            <w:shd w:val="clear" w:color="auto" w:fill="FFFFFF"/>
          </w:tcPr>
          <w:p w14:paraId="2C5E952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SI-3(a):</w:t>
            </w:r>
          </w:p>
        </w:tc>
      </w:tr>
      <w:tr w:rsidR="00C678CA" w:rsidRPr="00971397" w14:paraId="4D9282D0" w14:textId="77777777">
        <w:tc>
          <w:tcPr>
            <w:tcW w:w="0" w:type="auto"/>
            <w:shd w:val="clear" w:color="auto" w:fill="FFFFFF"/>
          </w:tcPr>
          <w:p w14:paraId="01810467" w14:textId="5E83173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SI-3(c)(1)-1:</w:t>
            </w:r>
          </w:p>
        </w:tc>
      </w:tr>
      <w:tr w:rsidR="00C678CA" w:rsidRPr="00971397" w14:paraId="13784872" w14:textId="77777777">
        <w:tc>
          <w:tcPr>
            <w:tcW w:w="0" w:type="auto"/>
            <w:shd w:val="clear" w:color="auto" w:fill="FFFFFF"/>
          </w:tcPr>
          <w:p w14:paraId="08B1438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SI-3(c)(1)-2:</w:t>
            </w:r>
          </w:p>
        </w:tc>
      </w:tr>
      <w:tr w:rsidR="00C678CA" w:rsidRPr="00971397" w14:paraId="2E8B7509" w14:textId="77777777">
        <w:tc>
          <w:tcPr>
            <w:tcW w:w="0" w:type="auto"/>
            <w:shd w:val="clear" w:color="auto" w:fill="FFFFFF"/>
          </w:tcPr>
          <w:p w14:paraId="087FEBF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SI-3(c)(2)-1:</w:t>
            </w:r>
          </w:p>
        </w:tc>
      </w:tr>
      <w:tr w:rsidR="00C678CA" w:rsidRPr="00971397" w14:paraId="571E62AB" w14:textId="77777777">
        <w:tc>
          <w:tcPr>
            <w:tcW w:w="0" w:type="auto"/>
            <w:shd w:val="clear" w:color="auto" w:fill="FFFFFF"/>
          </w:tcPr>
          <w:p w14:paraId="3715B71B" w14:textId="661DB16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SI-3(c)(2)-2:</w:t>
            </w:r>
          </w:p>
        </w:tc>
      </w:tr>
      <w:tr w:rsidR="00C678CA" w:rsidRPr="00971397" w14:paraId="32E891F3" w14:textId="77777777">
        <w:tc>
          <w:tcPr>
            <w:tcW w:w="0" w:type="auto"/>
            <w:shd w:val="clear" w:color="auto" w:fill="FFFFFF"/>
          </w:tcPr>
          <w:p w14:paraId="43BC2E7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5502842" w14:textId="1C2CA1C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765351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F254452" w14:textId="5F072ED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864778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3BAB730" w14:textId="69204C4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681071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D126528" w14:textId="33321C4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623653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5BF9CA0" w14:textId="15FC7B5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533791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B8C2A62" w14:textId="77777777">
        <w:tc>
          <w:tcPr>
            <w:tcW w:w="0" w:type="auto"/>
            <w:shd w:val="clear" w:color="auto" w:fill="FFFFFF"/>
          </w:tcPr>
          <w:p w14:paraId="1F33D95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2326A692" w14:textId="5070564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23437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CD0E417" w14:textId="7BA2286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715931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4CB10E9" w14:textId="66FBA3F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994983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D548A38" w14:textId="21E25B2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031508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F475C70" w14:textId="03AEA0F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241954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FB20337" w14:textId="71CB170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725545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B32163E" w14:textId="666D31DF" w:rsidR="00A77B3E" w:rsidRPr="00971397" w:rsidRDefault="00000000" w:rsidP="00EB1CBE">
            <w:pPr>
              <w:pStyle w:val="BodyText"/>
              <w:tabs>
                <w:tab w:val="left" w:pos="360"/>
                <w:tab w:val="left" w:pos="795"/>
                <w:tab w:val="left" w:pos="1440"/>
                <w:tab w:val="left" w:pos="2160"/>
              </w:tabs>
              <w:spacing w:line="20" w:lineRule="atLeast"/>
              <w:ind w:left="345" w:hanging="345"/>
              <w:rPr>
                <w:rFonts w:cstheme="minorHAnsi"/>
              </w:rPr>
            </w:pPr>
            <w:sdt>
              <w:sdtPr>
                <w:rPr>
                  <w:rFonts w:cstheme="minorHAnsi"/>
                </w:rPr>
                <w:id w:val="16521949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B42AD9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A4F151D" w14:textId="77777777">
        <w:tc>
          <w:tcPr>
            <w:tcW w:w="0" w:type="auto"/>
            <w:shd w:val="clear" w:color="auto" w:fill="CCECFC"/>
          </w:tcPr>
          <w:p w14:paraId="080B733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SI-3 What is the solution and how is it implemented?</w:t>
            </w:r>
          </w:p>
        </w:tc>
      </w:tr>
      <w:tr w:rsidR="00C678CA" w:rsidRPr="00971397" w14:paraId="52480817" w14:textId="77777777">
        <w:tc>
          <w:tcPr>
            <w:tcW w:w="0" w:type="auto"/>
            <w:shd w:val="clear" w:color="auto" w:fill="FFFFFF"/>
          </w:tcPr>
          <w:p w14:paraId="06E9CC1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E16F8CF" w14:textId="77777777">
        <w:tc>
          <w:tcPr>
            <w:tcW w:w="0" w:type="auto"/>
            <w:shd w:val="clear" w:color="auto" w:fill="FFFFFF"/>
          </w:tcPr>
          <w:p w14:paraId="306B43D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178FCAF5" w14:textId="77777777">
        <w:tc>
          <w:tcPr>
            <w:tcW w:w="0" w:type="auto"/>
            <w:shd w:val="clear" w:color="auto" w:fill="FFFFFF"/>
          </w:tcPr>
          <w:p w14:paraId="7253E54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326B7E9D" w14:textId="77777777">
        <w:tc>
          <w:tcPr>
            <w:tcW w:w="0" w:type="auto"/>
            <w:shd w:val="clear" w:color="auto" w:fill="FFFFFF"/>
          </w:tcPr>
          <w:p w14:paraId="0269DDB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60E50B4D"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401" w:name="_Toc144074802"/>
      <w:r w:rsidRPr="00971397">
        <w:rPr>
          <w:rFonts w:asciiTheme="minorHAnsi" w:hAnsiTheme="minorHAnsi" w:cstheme="minorHAnsi"/>
        </w:rPr>
        <w:t>SI-4 System Monitoring (L)(M)(H)</w:t>
      </w:r>
      <w:bookmarkEnd w:id="401"/>
    </w:p>
    <w:p w14:paraId="42DD69F2" w14:textId="77777777" w:rsidR="008B3240" w:rsidRPr="00971397" w:rsidRDefault="008B324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Monitor the system to detect:</w:t>
      </w:r>
    </w:p>
    <w:p w14:paraId="4336309F" w14:textId="77777777" w:rsidR="008B3240" w:rsidRPr="00971397" w:rsidRDefault="008B324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Attacks and indicators of potential attacks in accordance with the following monitoring objectives: [Assignment: organization-defined monitoring objectives]; and</w:t>
      </w:r>
    </w:p>
    <w:p w14:paraId="10F41716" w14:textId="77777777" w:rsidR="008B3240" w:rsidRPr="00971397" w:rsidRDefault="008B324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Unauthorized local, network, and remote connections;</w:t>
      </w:r>
    </w:p>
    <w:p w14:paraId="7F2659DD" w14:textId="77777777" w:rsidR="008B3240" w:rsidRPr="00971397" w:rsidRDefault="008B324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Identify unauthorized use of the system through the following techniques and methods: [Assignment: organization-defined techniques and methods];</w:t>
      </w:r>
    </w:p>
    <w:p w14:paraId="7D52804C" w14:textId="77777777" w:rsidR="008B3240" w:rsidRPr="00971397" w:rsidRDefault="008B324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Invoke internal monitoring capabilities or deploy monitoring devices:</w:t>
      </w:r>
    </w:p>
    <w:p w14:paraId="6110DE1E" w14:textId="77777777" w:rsidR="008B3240" w:rsidRPr="00971397" w:rsidRDefault="008B3240" w:rsidP="00EB1CBE">
      <w:pPr>
        <w:pStyle w:val="BodyText"/>
        <w:tabs>
          <w:tab w:val="left" w:pos="360"/>
          <w:tab w:val="left" w:pos="720"/>
          <w:tab w:val="left" w:pos="1440"/>
          <w:tab w:val="left" w:pos="2160"/>
        </w:tabs>
        <w:ind w:left="1440" w:hanging="1440"/>
        <w:rPr>
          <w:rFonts w:cstheme="minorHAnsi"/>
        </w:rPr>
      </w:pPr>
      <w:r w:rsidRPr="00971397">
        <w:rPr>
          <w:rFonts w:cstheme="minorHAnsi"/>
        </w:rPr>
        <w:lastRenderedPageBreak/>
        <w:tab/>
      </w:r>
      <w:r w:rsidRPr="00971397">
        <w:rPr>
          <w:rFonts w:cstheme="minorHAnsi"/>
        </w:rPr>
        <w:tab/>
        <w:t>1.</w:t>
      </w:r>
      <w:r w:rsidRPr="00971397">
        <w:rPr>
          <w:rFonts w:cstheme="minorHAnsi"/>
        </w:rPr>
        <w:tab/>
        <w:t>Strategically within the system to collect organization-determined essential information; and</w:t>
      </w:r>
    </w:p>
    <w:p w14:paraId="5F25FE23" w14:textId="77777777" w:rsidR="008B3240" w:rsidRPr="00971397" w:rsidRDefault="008B3240" w:rsidP="00EB1CBE">
      <w:pPr>
        <w:pStyle w:val="BodyText"/>
        <w:tabs>
          <w:tab w:val="left" w:pos="360"/>
          <w:tab w:val="left" w:pos="720"/>
          <w:tab w:val="left" w:pos="1440"/>
          <w:tab w:val="left" w:pos="2160"/>
        </w:tabs>
        <w:ind w:left="1440" w:hanging="1440"/>
        <w:rPr>
          <w:rFonts w:cstheme="minorHAnsi"/>
        </w:rPr>
      </w:pPr>
      <w:r w:rsidRPr="00971397">
        <w:rPr>
          <w:rFonts w:cstheme="minorHAnsi"/>
        </w:rPr>
        <w:tab/>
      </w:r>
      <w:r w:rsidRPr="00971397">
        <w:rPr>
          <w:rFonts w:cstheme="minorHAnsi"/>
        </w:rPr>
        <w:tab/>
        <w:t>2.</w:t>
      </w:r>
      <w:r w:rsidRPr="00971397">
        <w:rPr>
          <w:rFonts w:cstheme="minorHAnsi"/>
        </w:rPr>
        <w:tab/>
        <w:t>At ad hoc locations within the system to track specific types of transactions of interest to the organization;</w:t>
      </w:r>
    </w:p>
    <w:p w14:paraId="4F936B5E" w14:textId="77777777" w:rsidR="008B3240" w:rsidRPr="00971397" w:rsidRDefault="008B3240"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Analyze detected events and anomalies;</w:t>
      </w:r>
    </w:p>
    <w:p w14:paraId="658AC924" w14:textId="77777777" w:rsidR="008B3240" w:rsidRPr="00971397" w:rsidRDefault="008B3240" w:rsidP="00EB1CBE">
      <w:pPr>
        <w:pStyle w:val="BodyText"/>
        <w:tabs>
          <w:tab w:val="left" w:pos="360"/>
          <w:tab w:val="left" w:pos="720"/>
          <w:tab w:val="left" w:pos="1440"/>
          <w:tab w:val="left" w:pos="2160"/>
        </w:tabs>
        <w:ind w:left="760" w:hanging="760"/>
        <w:rPr>
          <w:rFonts w:cstheme="minorHAnsi"/>
        </w:rPr>
      </w:pPr>
      <w:r w:rsidRPr="00971397">
        <w:rPr>
          <w:rFonts w:cstheme="minorHAnsi"/>
        </w:rPr>
        <w:tab/>
        <w:t>e.</w:t>
      </w:r>
      <w:r w:rsidRPr="00971397">
        <w:rPr>
          <w:rFonts w:cstheme="minorHAnsi"/>
        </w:rPr>
        <w:tab/>
        <w:t>Adjust the level of system monitoring activity when there is a change in risk to organizational operations and assets, individuals, other organizations, or the Nation;</w:t>
      </w:r>
    </w:p>
    <w:p w14:paraId="18535BAC" w14:textId="77777777" w:rsidR="008B3240" w:rsidRPr="00971397" w:rsidRDefault="008B3240" w:rsidP="00EB1CBE">
      <w:pPr>
        <w:pStyle w:val="BodyText"/>
        <w:tabs>
          <w:tab w:val="left" w:pos="360"/>
          <w:tab w:val="left" w:pos="720"/>
          <w:tab w:val="left" w:pos="1440"/>
          <w:tab w:val="left" w:pos="2160"/>
        </w:tabs>
        <w:ind w:left="760" w:hanging="760"/>
        <w:rPr>
          <w:rFonts w:cstheme="minorHAnsi"/>
        </w:rPr>
      </w:pPr>
      <w:r w:rsidRPr="00971397">
        <w:rPr>
          <w:rFonts w:cstheme="minorHAnsi"/>
        </w:rPr>
        <w:tab/>
        <w:t>f.</w:t>
      </w:r>
      <w:r w:rsidRPr="00971397">
        <w:rPr>
          <w:rFonts w:cstheme="minorHAnsi"/>
        </w:rPr>
        <w:tab/>
        <w:t>Obtain legal opinion regarding system monitoring activities; and</w:t>
      </w:r>
    </w:p>
    <w:p w14:paraId="7561E08E" w14:textId="0BB3CCFF" w:rsidR="00A77B3E" w:rsidRPr="00971397" w:rsidRDefault="008B3240" w:rsidP="00EB1CBE">
      <w:pPr>
        <w:pStyle w:val="BodyText"/>
        <w:tabs>
          <w:tab w:val="left" w:pos="360"/>
          <w:tab w:val="left" w:pos="720"/>
          <w:tab w:val="left" w:pos="1440"/>
          <w:tab w:val="left" w:pos="2160"/>
        </w:tabs>
        <w:ind w:left="760" w:hanging="760"/>
        <w:rPr>
          <w:rFonts w:cstheme="minorHAnsi"/>
        </w:rPr>
      </w:pPr>
      <w:r w:rsidRPr="00971397">
        <w:rPr>
          <w:rFonts w:cstheme="minorHAnsi"/>
        </w:rPr>
        <w:tab/>
        <w:t>g.</w:t>
      </w:r>
      <w:r w:rsidRPr="00971397">
        <w:rPr>
          <w:rFonts w:cstheme="minorHAnsi"/>
        </w:rPr>
        <w:tab/>
        <w:t>Provide [Assignment: organization-defined system monitoring information] to [Assignment: organization-defined personnel or roles] [Selection (</w:t>
      </w:r>
      <w:r w:rsidR="00A11A80" w:rsidRPr="00971397">
        <w:rPr>
          <w:rFonts w:cstheme="minorHAnsi"/>
        </w:rPr>
        <w:t>one-or-</w:t>
      </w:r>
      <w:r w:rsidRPr="00971397">
        <w:rPr>
          <w:rFonts w:cstheme="minorHAnsi"/>
        </w:rPr>
        <w:t>more): as needed; [Assignment: organization-defined frequency]].</w:t>
      </w:r>
    </w:p>
    <w:p w14:paraId="46F096C8"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SI-4 Additional FedRAMP Requirements and Guidance:</w:t>
      </w:r>
    </w:p>
    <w:p w14:paraId="0DEE874C" w14:textId="0BCBFF99"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See US-CERT Incident Response Reporting Guidelines.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BF097D9" w14:textId="77777777">
        <w:tc>
          <w:tcPr>
            <w:tcW w:w="0" w:type="auto"/>
            <w:shd w:val="clear" w:color="auto" w:fill="CCECFC"/>
          </w:tcPr>
          <w:p w14:paraId="12C9348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SI-4 Control Summary Information</w:t>
            </w:r>
          </w:p>
        </w:tc>
      </w:tr>
      <w:tr w:rsidR="00C678CA" w:rsidRPr="00971397" w14:paraId="223327EA" w14:textId="77777777">
        <w:tc>
          <w:tcPr>
            <w:tcW w:w="0" w:type="auto"/>
            <w:shd w:val="clear" w:color="auto" w:fill="FFFFFF"/>
          </w:tcPr>
          <w:p w14:paraId="67FE4F4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49D0F65B" w14:textId="77777777">
        <w:tc>
          <w:tcPr>
            <w:tcW w:w="0" w:type="auto"/>
            <w:shd w:val="clear" w:color="auto" w:fill="FFFFFF"/>
          </w:tcPr>
          <w:p w14:paraId="1F8EF16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SI-4(a)(1):</w:t>
            </w:r>
          </w:p>
        </w:tc>
      </w:tr>
      <w:tr w:rsidR="00C678CA" w:rsidRPr="00971397" w14:paraId="2804EE4C" w14:textId="77777777">
        <w:tc>
          <w:tcPr>
            <w:tcW w:w="0" w:type="auto"/>
            <w:shd w:val="clear" w:color="auto" w:fill="FFFFFF"/>
          </w:tcPr>
          <w:p w14:paraId="7087E26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SI-4(b):</w:t>
            </w:r>
          </w:p>
        </w:tc>
      </w:tr>
      <w:tr w:rsidR="00C678CA" w:rsidRPr="00971397" w14:paraId="293F461D" w14:textId="77777777">
        <w:tc>
          <w:tcPr>
            <w:tcW w:w="0" w:type="auto"/>
            <w:shd w:val="clear" w:color="auto" w:fill="FFFFFF"/>
          </w:tcPr>
          <w:p w14:paraId="603696AD" w14:textId="3E772A4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SI-4(g)-1:</w:t>
            </w:r>
          </w:p>
        </w:tc>
      </w:tr>
      <w:tr w:rsidR="00C678CA" w:rsidRPr="00971397" w14:paraId="4CC146FC" w14:textId="77777777">
        <w:tc>
          <w:tcPr>
            <w:tcW w:w="0" w:type="auto"/>
            <w:shd w:val="clear" w:color="auto" w:fill="FFFFFF"/>
          </w:tcPr>
          <w:p w14:paraId="7B71832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SI-4(g)-2:</w:t>
            </w:r>
          </w:p>
        </w:tc>
      </w:tr>
      <w:tr w:rsidR="00C678CA" w:rsidRPr="00971397" w14:paraId="2D8E2E66" w14:textId="77777777">
        <w:tc>
          <w:tcPr>
            <w:tcW w:w="0" w:type="auto"/>
            <w:shd w:val="clear" w:color="auto" w:fill="FFFFFF"/>
          </w:tcPr>
          <w:p w14:paraId="2DCD06E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SI-4(g)-3:</w:t>
            </w:r>
          </w:p>
        </w:tc>
      </w:tr>
      <w:tr w:rsidR="00C678CA" w:rsidRPr="00971397" w14:paraId="7A3F99D0" w14:textId="77777777">
        <w:tc>
          <w:tcPr>
            <w:tcW w:w="0" w:type="auto"/>
            <w:shd w:val="clear" w:color="auto" w:fill="FFFFFF"/>
          </w:tcPr>
          <w:p w14:paraId="4296C32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CCA005F" w14:textId="7C9E0E0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67861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C7CF562" w14:textId="074E3DD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806560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0DE8545" w14:textId="10E180A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859385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3AB8BA6" w14:textId="3C78900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552175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7192224" w14:textId="4535453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59832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6D23720" w14:textId="77777777">
        <w:tc>
          <w:tcPr>
            <w:tcW w:w="0" w:type="auto"/>
            <w:shd w:val="clear" w:color="auto" w:fill="FFFFFF"/>
          </w:tcPr>
          <w:p w14:paraId="74FCBF7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1F4B133A" w14:textId="0B82962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56566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E2D5271" w14:textId="19234E6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08808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BC07FA2" w14:textId="14D3BB6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830022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2ED47BD" w14:textId="5620ED4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680006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3E5E7FD" w14:textId="27C0AC7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592376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601B5F1" w14:textId="500864A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225350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AADC101" w14:textId="76D086BE"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16724923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999B8E3"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621D9C" w14:textId="77777777">
        <w:tc>
          <w:tcPr>
            <w:tcW w:w="0" w:type="auto"/>
            <w:shd w:val="clear" w:color="auto" w:fill="CCECFC"/>
          </w:tcPr>
          <w:p w14:paraId="1956DCD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SI-4 What is the solution and how is it implemented?</w:t>
            </w:r>
          </w:p>
        </w:tc>
      </w:tr>
      <w:tr w:rsidR="00C678CA" w:rsidRPr="00971397" w14:paraId="0B152D3D" w14:textId="77777777">
        <w:tc>
          <w:tcPr>
            <w:tcW w:w="0" w:type="auto"/>
            <w:shd w:val="clear" w:color="auto" w:fill="FFFFFF"/>
          </w:tcPr>
          <w:p w14:paraId="3316C1C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1B7B307F" w14:textId="77777777">
        <w:tc>
          <w:tcPr>
            <w:tcW w:w="0" w:type="auto"/>
            <w:shd w:val="clear" w:color="auto" w:fill="FFFFFF"/>
          </w:tcPr>
          <w:p w14:paraId="4675423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05DD2670" w14:textId="77777777">
        <w:tc>
          <w:tcPr>
            <w:tcW w:w="0" w:type="auto"/>
            <w:shd w:val="clear" w:color="auto" w:fill="FFFFFF"/>
          </w:tcPr>
          <w:p w14:paraId="6000482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0F3B1AED" w14:textId="77777777">
        <w:tc>
          <w:tcPr>
            <w:tcW w:w="0" w:type="auto"/>
            <w:shd w:val="clear" w:color="auto" w:fill="FFFFFF"/>
          </w:tcPr>
          <w:p w14:paraId="10184C7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r w:rsidR="00C678CA" w:rsidRPr="00971397" w14:paraId="1F7334B5" w14:textId="77777777">
        <w:tc>
          <w:tcPr>
            <w:tcW w:w="0" w:type="auto"/>
            <w:shd w:val="clear" w:color="auto" w:fill="FFFFFF"/>
          </w:tcPr>
          <w:p w14:paraId="69849C7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e:</w:t>
            </w:r>
          </w:p>
        </w:tc>
      </w:tr>
      <w:tr w:rsidR="00C678CA" w:rsidRPr="00971397" w14:paraId="713D8FFC" w14:textId="77777777">
        <w:tc>
          <w:tcPr>
            <w:tcW w:w="0" w:type="auto"/>
            <w:shd w:val="clear" w:color="auto" w:fill="FFFFFF"/>
          </w:tcPr>
          <w:p w14:paraId="21B9D56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f:</w:t>
            </w:r>
          </w:p>
        </w:tc>
      </w:tr>
      <w:tr w:rsidR="00C678CA" w:rsidRPr="00971397" w14:paraId="10B72978" w14:textId="77777777">
        <w:tc>
          <w:tcPr>
            <w:tcW w:w="0" w:type="auto"/>
            <w:shd w:val="clear" w:color="auto" w:fill="FFFFFF"/>
          </w:tcPr>
          <w:p w14:paraId="61C9AB2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g:</w:t>
            </w:r>
          </w:p>
        </w:tc>
      </w:tr>
    </w:tbl>
    <w:p w14:paraId="5DBEAC92"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02" w:name="_Toc144074803"/>
      <w:r w:rsidRPr="00971397">
        <w:rPr>
          <w:rFonts w:asciiTheme="minorHAnsi" w:hAnsiTheme="minorHAnsi" w:cstheme="minorHAnsi"/>
        </w:rPr>
        <w:t>SI-4(1) System-wide Intrusion Detection System (M)(H)</w:t>
      </w:r>
      <w:bookmarkEnd w:id="402"/>
    </w:p>
    <w:p w14:paraId="27E4A242" w14:textId="2C194376" w:rsidR="00A77B3E" w:rsidRPr="00971397" w:rsidRDefault="00000000" w:rsidP="00971397">
      <w:pPr>
        <w:spacing w:after="320"/>
        <w:rPr>
          <w:rFonts w:cstheme="minorHAnsi"/>
        </w:rPr>
      </w:pPr>
      <w:r w:rsidRPr="00971397">
        <w:rPr>
          <w:rFonts w:cstheme="minorHAnsi"/>
        </w:rPr>
        <w:t>Connect and configure individual intrusion detection tools into a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C63B813" w14:textId="77777777">
        <w:tc>
          <w:tcPr>
            <w:tcW w:w="0" w:type="auto"/>
            <w:shd w:val="clear" w:color="auto" w:fill="CCECFC"/>
          </w:tcPr>
          <w:p w14:paraId="0931890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 Control Summary Information</w:t>
            </w:r>
          </w:p>
        </w:tc>
      </w:tr>
      <w:tr w:rsidR="00C678CA" w:rsidRPr="00971397" w14:paraId="2649C2BD" w14:textId="77777777">
        <w:tc>
          <w:tcPr>
            <w:tcW w:w="0" w:type="auto"/>
            <w:shd w:val="clear" w:color="auto" w:fill="FFFFFF"/>
          </w:tcPr>
          <w:p w14:paraId="2899908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Responsible Role:</w:t>
            </w:r>
          </w:p>
        </w:tc>
      </w:tr>
      <w:tr w:rsidR="00C678CA" w:rsidRPr="00971397" w14:paraId="1C4B4BB9" w14:textId="77777777">
        <w:tc>
          <w:tcPr>
            <w:tcW w:w="0" w:type="auto"/>
            <w:shd w:val="clear" w:color="auto" w:fill="FFFFFF"/>
          </w:tcPr>
          <w:p w14:paraId="76C09BA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61F80EC" w14:textId="21911A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31329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1A1CD4E" w14:textId="47B6885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16572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74DEE93" w14:textId="703B124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55035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3C62A95" w14:textId="3A670D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83568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45C8445" w14:textId="2FDF2E6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286764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D0F6CC2" w14:textId="77777777">
        <w:tc>
          <w:tcPr>
            <w:tcW w:w="0" w:type="auto"/>
            <w:shd w:val="clear" w:color="auto" w:fill="FFFFFF"/>
          </w:tcPr>
          <w:p w14:paraId="0FA4A70A"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3AA8F244" w14:textId="5E7CF33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289739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E62E70D" w14:textId="2088CC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788344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346E173" w14:textId="11B000F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85236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143B8D7" w14:textId="1FDC449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63353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E16F58F" w14:textId="5A24E9A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08610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1D7468B" w14:textId="6693619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568582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ABA02F0" w14:textId="591F7E18"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772288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3CC117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26ED8D1" w14:textId="77777777">
        <w:tc>
          <w:tcPr>
            <w:tcW w:w="0" w:type="auto"/>
            <w:shd w:val="clear" w:color="auto" w:fill="CCECFC"/>
          </w:tcPr>
          <w:p w14:paraId="16C6C48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 What is the solution and how is it implemented?</w:t>
            </w:r>
          </w:p>
        </w:tc>
      </w:tr>
      <w:tr w:rsidR="00C678CA" w:rsidRPr="00971397" w14:paraId="53393848" w14:textId="77777777">
        <w:tc>
          <w:tcPr>
            <w:tcW w:w="0" w:type="auto"/>
            <w:shd w:val="clear" w:color="auto" w:fill="FFFFFF"/>
          </w:tcPr>
          <w:p w14:paraId="5180BF5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5310D87"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03" w:name="_Toc144074804"/>
      <w:r w:rsidRPr="00971397">
        <w:rPr>
          <w:rFonts w:asciiTheme="minorHAnsi" w:hAnsiTheme="minorHAnsi" w:cstheme="minorHAnsi"/>
        </w:rPr>
        <w:t>SI-4(2) Automated Tools and Mechanisms for Real-time Analysis (M)(H)</w:t>
      </w:r>
      <w:bookmarkEnd w:id="403"/>
    </w:p>
    <w:p w14:paraId="6FEFAF06" w14:textId="603DC627" w:rsidR="00A77B3E" w:rsidRPr="00971397" w:rsidRDefault="00000000" w:rsidP="00971397">
      <w:pPr>
        <w:spacing w:after="320"/>
        <w:rPr>
          <w:rFonts w:cstheme="minorHAnsi"/>
        </w:rPr>
      </w:pPr>
      <w:r w:rsidRPr="00971397">
        <w:rPr>
          <w:rFonts w:cstheme="minorHAnsi"/>
        </w:rPr>
        <w:t>Employ automated tools and mechanisms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88FAC42" w14:textId="77777777">
        <w:tc>
          <w:tcPr>
            <w:tcW w:w="0" w:type="auto"/>
            <w:shd w:val="clear" w:color="auto" w:fill="CCECFC"/>
          </w:tcPr>
          <w:p w14:paraId="591A7F3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SI-4(2) Control Summary Information</w:t>
            </w:r>
          </w:p>
        </w:tc>
      </w:tr>
      <w:tr w:rsidR="00C678CA" w:rsidRPr="00971397" w14:paraId="55D30438" w14:textId="77777777">
        <w:tc>
          <w:tcPr>
            <w:tcW w:w="0" w:type="auto"/>
            <w:shd w:val="clear" w:color="auto" w:fill="FFFFFF"/>
          </w:tcPr>
          <w:p w14:paraId="6AD0582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A7CC524" w14:textId="77777777">
        <w:tc>
          <w:tcPr>
            <w:tcW w:w="0" w:type="auto"/>
            <w:shd w:val="clear" w:color="auto" w:fill="FFFFFF"/>
          </w:tcPr>
          <w:p w14:paraId="1B55C4C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Implementation Status (check all that apply):</w:t>
            </w:r>
          </w:p>
          <w:p w14:paraId="446A66AC" w14:textId="35981A5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63925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0F1BBA9" w14:textId="0777F7D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19665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4B920CF" w14:textId="5D4B4F9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07281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D2C5395" w14:textId="2A8A3C6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76204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88F3F50" w14:textId="4F9E8A2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02815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75D2026" w14:textId="77777777">
        <w:tc>
          <w:tcPr>
            <w:tcW w:w="0" w:type="auto"/>
            <w:shd w:val="clear" w:color="auto" w:fill="FFFFFF"/>
          </w:tcPr>
          <w:p w14:paraId="5FA3D130"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A9D19D9" w14:textId="2F9193E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60916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7F55386" w14:textId="4A95FC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03151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99236A3" w14:textId="786D4B3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29840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946E7D4" w14:textId="47A974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78647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03876FA" w14:textId="734A1AB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790649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13908D3" w14:textId="087C15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92099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4143C60" w14:textId="1CB93845"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6296282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AA725B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FAEF511" w14:textId="77777777">
        <w:tc>
          <w:tcPr>
            <w:tcW w:w="0" w:type="auto"/>
            <w:shd w:val="clear" w:color="auto" w:fill="CCECFC"/>
          </w:tcPr>
          <w:p w14:paraId="395F14D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SI-4(2) What is the solution and how is it implemented?</w:t>
            </w:r>
          </w:p>
        </w:tc>
      </w:tr>
      <w:tr w:rsidR="00C678CA" w:rsidRPr="00971397" w14:paraId="78DBDD40" w14:textId="77777777">
        <w:tc>
          <w:tcPr>
            <w:tcW w:w="0" w:type="auto"/>
            <w:shd w:val="clear" w:color="auto" w:fill="FFFFFF"/>
          </w:tcPr>
          <w:p w14:paraId="45FC3DC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5C3E327"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404" w:name="_Toc144074805"/>
      <w:r w:rsidRPr="00971397">
        <w:rPr>
          <w:rFonts w:asciiTheme="minorHAnsi" w:hAnsiTheme="minorHAnsi" w:cstheme="minorHAnsi"/>
        </w:rPr>
        <w:t>SI-4(4) Inbound and Outbound Communications Traffic (M)(H)</w:t>
      </w:r>
      <w:bookmarkEnd w:id="404"/>
    </w:p>
    <w:p w14:paraId="66EE0F3B" w14:textId="56338D51"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Determine criteria for unusual or unauthorized activities or conditions for inbound and outbound communications traffic;</w:t>
      </w:r>
    </w:p>
    <w:p w14:paraId="5EF7D2E3" w14:textId="34F524FB"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tab/>
      </w:r>
      <w:r w:rsidRPr="00971397">
        <w:rPr>
          <w:rFonts w:cstheme="minorHAnsi"/>
        </w:rPr>
        <w:tab/>
        <w:t>(b)</w:t>
      </w:r>
      <w:r w:rsidRPr="00971397">
        <w:rPr>
          <w:rFonts w:cstheme="minorHAnsi"/>
        </w:rPr>
        <w:tab/>
        <w:t>Monitor inbound and outbound communications traffic [FedRAMP Assignment: continuously] for [Assignment: organization-defined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5E77C0B" w14:textId="77777777">
        <w:tc>
          <w:tcPr>
            <w:tcW w:w="0" w:type="auto"/>
            <w:shd w:val="clear" w:color="auto" w:fill="CCECFC"/>
          </w:tcPr>
          <w:p w14:paraId="64623065"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lastRenderedPageBreak/>
              <w:t>SI-4(4) Control Summary Information</w:t>
            </w:r>
          </w:p>
        </w:tc>
      </w:tr>
      <w:tr w:rsidR="00C678CA" w:rsidRPr="00971397" w14:paraId="4010CB06" w14:textId="77777777">
        <w:tc>
          <w:tcPr>
            <w:tcW w:w="0" w:type="auto"/>
            <w:shd w:val="clear" w:color="auto" w:fill="FFFFFF"/>
          </w:tcPr>
          <w:p w14:paraId="3C8E744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1FFCC71D" w14:textId="77777777">
        <w:tc>
          <w:tcPr>
            <w:tcW w:w="0" w:type="auto"/>
            <w:shd w:val="clear" w:color="auto" w:fill="FFFFFF"/>
          </w:tcPr>
          <w:p w14:paraId="5F49743A" w14:textId="1B73878C"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SI-4(4)(b)-1:</w:t>
            </w:r>
          </w:p>
        </w:tc>
      </w:tr>
      <w:tr w:rsidR="00C678CA" w:rsidRPr="00971397" w14:paraId="300A8180" w14:textId="77777777">
        <w:tc>
          <w:tcPr>
            <w:tcW w:w="0" w:type="auto"/>
            <w:shd w:val="clear" w:color="auto" w:fill="FFFFFF"/>
          </w:tcPr>
          <w:p w14:paraId="3F6F688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SI-4(4)(b)-2:</w:t>
            </w:r>
          </w:p>
        </w:tc>
      </w:tr>
      <w:tr w:rsidR="00C678CA" w:rsidRPr="00971397" w14:paraId="1805AC0B" w14:textId="77777777">
        <w:tc>
          <w:tcPr>
            <w:tcW w:w="0" w:type="auto"/>
            <w:shd w:val="clear" w:color="auto" w:fill="FFFFFF"/>
          </w:tcPr>
          <w:p w14:paraId="1E16DFA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6E8E961B" w14:textId="3A23C74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042544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F21697D" w14:textId="10FF4FF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5478494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FD8DEF6" w14:textId="7B34722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527350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DEE7BA0" w14:textId="034BF9E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637063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109977E" w14:textId="56C1A87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385386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E16B003" w14:textId="77777777">
        <w:tc>
          <w:tcPr>
            <w:tcW w:w="0" w:type="auto"/>
            <w:shd w:val="clear" w:color="auto" w:fill="FFFFFF"/>
          </w:tcPr>
          <w:p w14:paraId="2CA5F1CC" w14:textId="77777777" w:rsidR="00A77B3E" w:rsidRPr="00971397" w:rsidRDefault="00000000" w:rsidP="00D36CF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7539E3BE" w14:textId="5CA9017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693400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8E2D88C" w14:textId="239CC32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452887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19A5BAF" w14:textId="1B500F2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585093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9BC26D5" w14:textId="244ABD1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8696149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22AA68D" w14:textId="01BFA5F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869355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9443BA6" w14:textId="59B4304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8008977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9B133A3" w14:textId="74C67D60"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20613470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76B149F"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09A9091" w14:textId="77777777">
        <w:tc>
          <w:tcPr>
            <w:tcW w:w="0" w:type="auto"/>
            <w:shd w:val="clear" w:color="auto" w:fill="CCECFC"/>
          </w:tcPr>
          <w:p w14:paraId="0202CDB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SI-4(4) What is the solution and how is it implemented?</w:t>
            </w:r>
          </w:p>
        </w:tc>
      </w:tr>
      <w:tr w:rsidR="00C678CA" w:rsidRPr="00971397" w14:paraId="5B20497C" w14:textId="77777777">
        <w:tc>
          <w:tcPr>
            <w:tcW w:w="0" w:type="auto"/>
            <w:shd w:val="clear" w:color="auto" w:fill="FFFFFF"/>
          </w:tcPr>
          <w:p w14:paraId="04A8CF2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7B4884D2" w14:textId="77777777">
        <w:tc>
          <w:tcPr>
            <w:tcW w:w="0" w:type="auto"/>
            <w:shd w:val="clear" w:color="auto" w:fill="FFFFFF"/>
          </w:tcPr>
          <w:p w14:paraId="00B001F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bl>
    <w:p w14:paraId="281C648D"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405" w:name="_Toc144074806"/>
      <w:r w:rsidRPr="00971397">
        <w:rPr>
          <w:rFonts w:asciiTheme="minorHAnsi" w:hAnsiTheme="minorHAnsi" w:cstheme="minorHAnsi"/>
        </w:rPr>
        <w:lastRenderedPageBreak/>
        <w:t>SI-4(5) System-generated Alerts (M)(H)</w:t>
      </w:r>
      <w:bookmarkEnd w:id="405"/>
    </w:p>
    <w:p w14:paraId="10D6755A" w14:textId="72BBAB8C" w:rsidR="00A77B3E" w:rsidRPr="00971397" w:rsidRDefault="00000000" w:rsidP="00EB1CBE">
      <w:pPr>
        <w:pStyle w:val="BodyText"/>
        <w:tabs>
          <w:tab w:val="left" w:pos="360"/>
          <w:tab w:val="left" w:pos="720"/>
          <w:tab w:val="left" w:pos="1440"/>
          <w:tab w:val="left" w:pos="2160"/>
        </w:tabs>
        <w:ind w:left="14" w:hanging="14"/>
        <w:rPr>
          <w:rFonts w:cstheme="minorHAnsi"/>
        </w:rPr>
      </w:pPr>
      <w:r w:rsidRPr="00971397">
        <w:rPr>
          <w:rFonts w:cstheme="minorHAnsi"/>
        </w:rPr>
        <w:t>Alert [Assignment: organization-defined personnel or roles] when the following system-generated indications of compromise or potential compromise occur: [Assignment: organization-defined compromise indicators].</w:t>
      </w:r>
    </w:p>
    <w:p w14:paraId="0E60B1A0" w14:textId="77777777" w:rsidR="00A77B3E" w:rsidRPr="00971397" w:rsidRDefault="00000000" w:rsidP="00EB1CBE">
      <w:pPr>
        <w:pStyle w:val="BodyText"/>
        <w:tabs>
          <w:tab w:val="left" w:pos="360"/>
          <w:tab w:val="left" w:pos="720"/>
          <w:tab w:val="left" w:pos="1440"/>
          <w:tab w:val="left" w:pos="2160"/>
        </w:tabs>
        <w:ind w:left="14" w:hanging="14"/>
        <w:rPr>
          <w:rFonts w:cstheme="minorHAnsi"/>
          <w:b/>
        </w:rPr>
      </w:pPr>
      <w:r w:rsidRPr="00971397">
        <w:rPr>
          <w:rFonts w:cstheme="minorHAnsi"/>
          <w:b/>
        </w:rPr>
        <w:tab/>
      </w:r>
      <w:r w:rsidRPr="00971397">
        <w:rPr>
          <w:rFonts w:cstheme="minorHAnsi"/>
          <w:b/>
        </w:rPr>
        <w:tab/>
      </w:r>
      <w:r w:rsidRPr="00971397">
        <w:rPr>
          <w:rFonts w:cstheme="minorHAnsi"/>
          <w:b/>
        </w:rPr>
        <w:tab/>
        <w:t>SI-4 (5) Additional FedRAMP Requirements and Guidance:</w:t>
      </w:r>
    </w:p>
    <w:p w14:paraId="24079FC4" w14:textId="24B0FDF7"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7D2B3D5" w14:textId="77777777">
        <w:tc>
          <w:tcPr>
            <w:tcW w:w="0" w:type="auto"/>
            <w:shd w:val="clear" w:color="auto" w:fill="CCECFC"/>
          </w:tcPr>
          <w:p w14:paraId="5388F2A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SI-4(5) Control Summary Information</w:t>
            </w:r>
          </w:p>
        </w:tc>
      </w:tr>
      <w:tr w:rsidR="00C678CA" w:rsidRPr="00971397" w14:paraId="21909679" w14:textId="77777777">
        <w:tc>
          <w:tcPr>
            <w:tcW w:w="0" w:type="auto"/>
            <w:shd w:val="clear" w:color="auto" w:fill="FFFFFF"/>
          </w:tcPr>
          <w:p w14:paraId="7949DC2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CD393C2" w14:textId="77777777">
        <w:tc>
          <w:tcPr>
            <w:tcW w:w="0" w:type="auto"/>
            <w:shd w:val="clear" w:color="auto" w:fill="FFFFFF"/>
          </w:tcPr>
          <w:p w14:paraId="42E957A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SI-4(5)-1:</w:t>
            </w:r>
          </w:p>
        </w:tc>
      </w:tr>
      <w:tr w:rsidR="00C678CA" w:rsidRPr="00971397" w14:paraId="1F192020" w14:textId="77777777">
        <w:tc>
          <w:tcPr>
            <w:tcW w:w="0" w:type="auto"/>
            <w:shd w:val="clear" w:color="auto" w:fill="FFFFFF"/>
          </w:tcPr>
          <w:p w14:paraId="2BD82BE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SI-4(5)-2:</w:t>
            </w:r>
          </w:p>
        </w:tc>
      </w:tr>
      <w:tr w:rsidR="00C678CA" w:rsidRPr="00971397" w14:paraId="406424EC" w14:textId="77777777">
        <w:tc>
          <w:tcPr>
            <w:tcW w:w="0" w:type="auto"/>
            <w:shd w:val="clear" w:color="auto" w:fill="FFFFFF"/>
          </w:tcPr>
          <w:p w14:paraId="21F231F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3745986" w14:textId="4FFC057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762961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19B66BD" w14:textId="3844DE3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80436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1C11A35" w14:textId="1213D8E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5813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81729EA" w14:textId="450C9A1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46347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BAFBFF7" w14:textId="5A00C2B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26106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73C31371" w14:textId="77777777">
        <w:tc>
          <w:tcPr>
            <w:tcW w:w="0" w:type="auto"/>
            <w:shd w:val="clear" w:color="auto" w:fill="FFFFFF"/>
          </w:tcPr>
          <w:p w14:paraId="5CE9426E"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BA667D9" w14:textId="1839B72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9623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9EAF3A2" w14:textId="5A64B75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071125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59154D0" w14:textId="4BAACA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27477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36F6390" w14:textId="294BF5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83312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34B6766" w14:textId="2998E4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88279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ECA96F7" w14:textId="101AA9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11125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D0E2C38" w14:textId="025D0703"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2351008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DCDD19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E13FD90" w14:textId="77777777">
        <w:tc>
          <w:tcPr>
            <w:tcW w:w="0" w:type="auto"/>
            <w:shd w:val="clear" w:color="auto" w:fill="CCECFC"/>
          </w:tcPr>
          <w:p w14:paraId="7BEF156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SI-4(5) What is the solution and how is it implemented?</w:t>
            </w:r>
          </w:p>
        </w:tc>
      </w:tr>
      <w:tr w:rsidR="00C678CA" w:rsidRPr="00971397" w14:paraId="2F8C8817" w14:textId="77777777">
        <w:tc>
          <w:tcPr>
            <w:tcW w:w="0" w:type="auto"/>
            <w:shd w:val="clear" w:color="auto" w:fill="FFFFFF"/>
          </w:tcPr>
          <w:p w14:paraId="7FF3302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D4DAE80" w14:textId="77777777" w:rsidR="00A77B3E" w:rsidRPr="00971397" w:rsidRDefault="00000000" w:rsidP="00EB1CBE">
      <w:pPr>
        <w:pStyle w:val="Heading3"/>
        <w:tabs>
          <w:tab w:val="left" w:pos="360"/>
          <w:tab w:val="left" w:pos="720"/>
          <w:tab w:val="left" w:pos="1440"/>
          <w:tab w:val="left" w:pos="2160"/>
        </w:tabs>
        <w:ind w:left="20" w:hanging="14"/>
        <w:rPr>
          <w:rFonts w:asciiTheme="minorHAnsi" w:hAnsiTheme="minorHAnsi" w:cstheme="minorHAnsi"/>
        </w:rPr>
      </w:pPr>
      <w:bookmarkStart w:id="406" w:name="_Toc144074807"/>
      <w:r w:rsidRPr="00971397">
        <w:rPr>
          <w:rFonts w:asciiTheme="minorHAnsi" w:hAnsiTheme="minorHAnsi" w:cstheme="minorHAnsi"/>
        </w:rPr>
        <w:t>SI-4(10) Visibility of Encrypted Communications (H)</w:t>
      </w:r>
      <w:bookmarkEnd w:id="406"/>
    </w:p>
    <w:p w14:paraId="04468272" w14:textId="76EEEC79"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Make provisions so that [Assignment: organization-defined encrypted communications traffic] is visible to [Assignment: organization-defined system monitoring tools and mechanisms].</w:t>
      </w:r>
    </w:p>
    <w:p w14:paraId="2007012B"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SI-4 (10) Additional FedRAMP Requirements and Guidance:</w:t>
      </w:r>
    </w:p>
    <w:p w14:paraId="5C40A267" w14:textId="36004053"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Requirement:</w:t>
      </w:r>
      <w:r w:rsidRPr="00971397">
        <w:rPr>
          <w:rFonts w:cstheme="minorHAnsi"/>
        </w:rPr>
        <w:t xml:space="preserve"> The service provider must support Agency requirements to comply with M-21-31 (</w:t>
      </w:r>
      <w:hyperlink r:id="rId30" w:history="1">
        <w:r w:rsidR="008D6090" w:rsidRPr="00971397">
          <w:rPr>
            <w:rStyle w:val="Hyperlink"/>
            <w:rFonts w:cstheme="minorHAnsi"/>
          </w:rPr>
          <w:t>https://www.whitehouse.gov/wp-content/uploads/2021/08/M-21-31-Improving-the-Federal-Governments-Investigative-and-Remediation-Capabilities-Related-to-Cybersecurity-Incidents.pdf</w:t>
        </w:r>
      </w:hyperlink>
      <w:r w:rsidRPr="00971397">
        <w:rPr>
          <w:rFonts w:cstheme="minorHAnsi"/>
        </w:rPr>
        <w:t>) and M-22-09 (</w:t>
      </w:r>
      <w:hyperlink r:id="rId31" w:history="1">
        <w:r w:rsidR="008D6090" w:rsidRPr="00971397">
          <w:rPr>
            <w:rStyle w:val="Hyperlink"/>
            <w:rFonts w:cstheme="minorHAnsi"/>
          </w:rPr>
          <w:t>https://www.whitehouse.gov/wp-content/uploads/2022/01/M-22-09.pdf</w:t>
        </w:r>
      </w:hyperlink>
      <w:r w:rsidRPr="00971397">
        <w:rPr>
          <w:rFonts w:cstheme="minorHAns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E440D5A" w14:textId="77777777">
        <w:tc>
          <w:tcPr>
            <w:tcW w:w="0" w:type="auto"/>
            <w:shd w:val="clear" w:color="auto" w:fill="CCECFC"/>
          </w:tcPr>
          <w:p w14:paraId="36A3356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SI-4(10) Control Summary Information</w:t>
            </w:r>
          </w:p>
        </w:tc>
      </w:tr>
      <w:tr w:rsidR="00C678CA" w:rsidRPr="00971397" w14:paraId="20724CF6" w14:textId="77777777">
        <w:tc>
          <w:tcPr>
            <w:tcW w:w="0" w:type="auto"/>
            <w:shd w:val="clear" w:color="auto" w:fill="FFFFFF"/>
          </w:tcPr>
          <w:p w14:paraId="03C10F3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9CF5076" w14:textId="77777777">
        <w:tc>
          <w:tcPr>
            <w:tcW w:w="0" w:type="auto"/>
            <w:shd w:val="clear" w:color="auto" w:fill="FFFFFF"/>
          </w:tcPr>
          <w:p w14:paraId="5BFF3CE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SI-4(10)-1:</w:t>
            </w:r>
          </w:p>
        </w:tc>
      </w:tr>
      <w:tr w:rsidR="00C678CA" w:rsidRPr="00971397" w14:paraId="5504E736" w14:textId="77777777">
        <w:tc>
          <w:tcPr>
            <w:tcW w:w="0" w:type="auto"/>
            <w:shd w:val="clear" w:color="auto" w:fill="FFFFFF"/>
          </w:tcPr>
          <w:p w14:paraId="514EBF1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SI-4(10)-2:</w:t>
            </w:r>
          </w:p>
        </w:tc>
      </w:tr>
      <w:tr w:rsidR="00C678CA" w:rsidRPr="00971397" w14:paraId="1D0A1EBF" w14:textId="77777777">
        <w:tc>
          <w:tcPr>
            <w:tcW w:w="0" w:type="auto"/>
            <w:shd w:val="clear" w:color="auto" w:fill="FFFFFF"/>
          </w:tcPr>
          <w:p w14:paraId="3826DC0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5D306F4" w14:textId="27604AE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7534798"/>
                <w14:checkbox>
                  <w14:checked w14:val="0"/>
                  <w14:checkedState w14:val="2612" w14:font="MS Gothic"/>
                  <w14:uncheckedState w14:val="2610" w14:font="MS Gothic"/>
                </w14:checkbox>
              </w:sdtPr>
              <w:sdtContent>
                <w:r w:rsidR="004802E8" w:rsidRPr="00971397">
                  <w:rPr>
                    <w:rFonts w:ascii="Segoe UI Symbol" w:eastAsia="MS Gothic" w:hAnsi="Segoe UI Symbol" w:cs="Segoe UI Symbol"/>
                  </w:rPr>
                  <w:t>☐</w:t>
                </w:r>
              </w:sdtContent>
            </w:sdt>
            <w:r w:rsidR="00E33648" w:rsidRPr="00971397">
              <w:rPr>
                <w:rFonts w:cstheme="minorHAnsi"/>
              </w:rPr>
              <w:t xml:space="preserve"> Implemented</w:t>
            </w:r>
          </w:p>
          <w:p w14:paraId="4BBE8A65" w14:textId="047158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97563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7D010AB" w14:textId="575E5B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0883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41C5101" w14:textId="53583C8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71587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D5C67E2" w14:textId="45E0602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36407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6D6C1BB" w14:textId="77777777">
        <w:tc>
          <w:tcPr>
            <w:tcW w:w="0" w:type="auto"/>
            <w:shd w:val="clear" w:color="auto" w:fill="FFFFFF"/>
          </w:tcPr>
          <w:p w14:paraId="284A5077"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5FDBF38" w14:textId="545FEC1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87127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29DA6F4" w14:textId="09F9890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2454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51AAFC9" w14:textId="46ADBE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8134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BD6A75B" w14:textId="3B22C67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08975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4DF3923" w14:textId="04FBF50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1177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29F967C" w14:textId="33F777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199530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F5CD150" w14:textId="2683452D" w:rsidR="00A77B3E" w:rsidRPr="00971397" w:rsidRDefault="00000000" w:rsidP="00EB1CBE">
            <w:pPr>
              <w:pStyle w:val="BodyText"/>
              <w:tabs>
                <w:tab w:val="left" w:pos="360"/>
                <w:tab w:val="left" w:pos="720"/>
                <w:tab w:val="left" w:pos="1440"/>
                <w:tab w:val="left" w:pos="2160"/>
              </w:tabs>
              <w:spacing w:line="20" w:lineRule="atLeast"/>
              <w:ind w:left="255" w:hanging="255"/>
              <w:rPr>
                <w:rFonts w:cstheme="minorHAnsi"/>
              </w:rPr>
            </w:pPr>
            <w:sdt>
              <w:sdtPr>
                <w:rPr>
                  <w:rFonts w:cstheme="minorHAnsi"/>
                </w:rPr>
                <w:id w:val="13513799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7D3015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B9C6DAA" w14:textId="77777777">
        <w:tc>
          <w:tcPr>
            <w:tcW w:w="0" w:type="auto"/>
            <w:shd w:val="clear" w:color="auto" w:fill="CCECFC"/>
          </w:tcPr>
          <w:p w14:paraId="54E761B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SI-4(10) What is the solution and how is it implemented?</w:t>
            </w:r>
          </w:p>
        </w:tc>
      </w:tr>
      <w:tr w:rsidR="00C678CA" w:rsidRPr="00971397" w14:paraId="575BA7DB" w14:textId="77777777">
        <w:tc>
          <w:tcPr>
            <w:tcW w:w="0" w:type="auto"/>
            <w:shd w:val="clear" w:color="auto" w:fill="FFFFFF"/>
          </w:tcPr>
          <w:p w14:paraId="4B27F7D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2435199"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07" w:name="_Toc144074808"/>
      <w:r w:rsidRPr="00971397">
        <w:rPr>
          <w:rFonts w:asciiTheme="minorHAnsi" w:hAnsiTheme="minorHAnsi" w:cstheme="minorHAnsi"/>
        </w:rPr>
        <w:t>SI-4(11) Analyze Communications Traffic Anomalies (H)</w:t>
      </w:r>
      <w:bookmarkEnd w:id="407"/>
    </w:p>
    <w:p w14:paraId="58014E5B" w14:textId="6B4ABEC8" w:rsidR="00A77B3E" w:rsidRPr="00971397" w:rsidRDefault="00000000" w:rsidP="00971397">
      <w:pPr>
        <w:spacing w:after="320"/>
        <w:rPr>
          <w:rFonts w:cstheme="minorHAnsi"/>
        </w:rPr>
      </w:pPr>
      <w:r w:rsidRPr="00971397">
        <w:rPr>
          <w:rFonts w:cstheme="minorHAnsi"/>
        </w:rPr>
        <w:t>Analyze outbound communications traffic at the external interfaces to the system and selected [Assignment: organization-defined interior points within the system] to discover anomalies.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581BFD4" w14:textId="77777777">
        <w:tc>
          <w:tcPr>
            <w:tcW w:w="0" w:type="auto"/>
            <w:shd w:val="clear" w:color="auto" w:fill="CCECFC"/>
          </w:tcPr>
          <w:p w14:paraId="4527DE2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SI-4(11) Control Summary Information</w:t>
            </w:r>
          </w:p>
        </w:tc>
      </w:tr>
      <w:tr w:rsidR="00C678CA" w:rsidRPr="00971397" w14:paraId="57010882" w14:textId="77777777">
        <w:tc>
          <w:tcPr>
            <w:tcW w:w="0" w:type="auto"/>
            <w:shd w:val="clear" w:color="auto" w:fill="FFFFFF"/>
          </w:tcPr>
          <w:p w14:paraId="7DA8FD0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C600FA4" w14:textId="77777777">
        <w:tc>
          <w:tcPr>
            <w:tcW w:w="0" w:type="auto"/>
            <w:shd w:val="clear" w:color="auto" w:fill="FFFFFF"/>
          </w:tcPr>
          <w:p w14:paraId="5DB037F8" w14:textId="1BAE048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SI-4(11):</w:t>
            </w:r>
          </w:p>
        </w:tc>
      </w:tr>
      <w:tr w:rsidR="00C678CA" w:rsidRPr="00971397" w14:paraId="5EA379DD" w14:textId="77777777">
        <w:tc>
          <w:tcPr>
            <w:tcW w:w="0" w:type="auto"/>
            <w:shd w:val="clear" w:color="auto" w:fill="FFFFFF"/>
          </w:tcPr>
          <w:p w14:paraId="1C44EBA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B116726" w14:textId="7DF0B3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62402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5AECB7D" w14:textId="6BCFCAC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8897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DC1341B" w14:textId="3CD5BD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57861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7F8C468" w14:textId="29A447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34937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D938008" w14:textId="5AD2A5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00906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3EC77E5" w14:textId="77777777">
        <w:tc>
          <w:tcPr>
            <w:tcW w:w="0" w:type="auto"/>
            <w:shd w:val="clear" w:color="auto" w:fill="FFFFFF"/>
          </w:tcPr>
          <w:p w14:paraId="4086EDA6"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357D565" w14:textId="7A13C84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666697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BA2403C" w14:textId="01AD87D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83196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A870EA6" w14:textId="42B103B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43807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A49A967" w14:textId="157C4D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94800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6F4CFF9" w14:textId="1EEF9C9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851645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8DB7187" w14:textId="1B0FA52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31653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59F1B71" w14:textId="7ACA535C"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3445451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1C06EB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1188C78" w14:textId="77777777">
        <w:tc>
          <w:tcPr>
            <w:tcW w:w="0" w:type="auto"/>
            <w:shd w:val="clear" w:color="auto" w:fill="CCECFC"/>
          </w:tcPr>
          <w:p w14:paraId="2E64839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SI-4(11) What is the solution and how is it implemented?</w:t>
            </w:r>
          </w:p>
        </w:tc>
      </w:tr>
      <w:tr w:rsidR="00C678CA" w:rsidRPr="00971397" w14:paraId="5D566A08" w14:textId="77777777">
        <w:tc>
          <w:tcPr>
            <w:tcW w:w="0" w:type="auto"/>
            <w:shd w:val="clear" w:color="auto" w:fill="FFFFFF"/>
          </w:tcPr>
          <w:p w14:paraId="05D1D14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72E9B8F"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08" w:name="_Toc144074809"/>
      <w:r w:rsidRPr="00971397">
        <w:rPr>
          <w:rFonts w:asciiTheme="minorHAnsi" w:hAnsiTheme="minorHAnsi" w:cstheme="minorHAnsi"/>
        </w:rPr>
        <w:t>SI-4(12) Automated Organization-generated Alerts (H)</w:t>
      </w:r>
      <w:bookmarkEnd w:id="408"/>
    </w:p>
    <w:p w14:paraId="3901D001" w14:textId="2D85ECCD" w:rsidR="00A77B3E" w:rsidRPr="00971397" w:rsidRDefault="005C1C33" w:rsidP="00971397">
      <w:pPr>
        <w:spacing w:after="320"/>
        <w:rPr>
          <w:rFonts w:cstheme="minorHAnsi"/>
        </w:rPr>
      </w:pPr>
      <w:r w:rsidRPr="00971397">
        <w:rPr>
          <w:rFonts w:cstheme="minorHAnsi"/>
        </w:rPr>
        <w:t>Alert [Assignment: organization-defined personnel or roles] using [Assignment: organization-defined automated mechanisms] when the following indications of inappropriate or unusual activities with security or privacy implications occur: [Assignment: organization-defined activities that trigger alerts].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56B10D5" w14:textId="77777777">
        <w:tc>
          <w:tcPr>
            <w:tcW w:w="0" w:type="auto"/>
            <w:shd w:val="clear" w:color="auto" w:fill="CCECFC"/>
          </w:tcPr>
          <w:p w14:paraId="15958DB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SI-4(12) Control Summary Information</w:t>
            </w:r>
          </w:p>
        </w:tc>
      </w:tr>
      <w:tr w:rsidR="00C678CA" w:rsidRPr="00971397" w14:paraId="78C755EC" w14:textId="77777777">
        <w:tc>
          <w:tcPr>
            <w:tcW w:w="0" w:type="auto"/>
            <w:shd w:val="clear" w:color="auto" w:fill="FFFFFF"/>
          </w:tcPr>
          <w:p w14:paraId="1771835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0E20563" w14:textId="77777777">
        <w:tc>
          <w:tcPr>
            <w:tcW w:w="0" w:type="auto"/>
            <w:shd w:val="clear" w:color="auto" w:fill="FFFFFF"/>
          </w:tcPr>
          <w:p w14:paraId="123831F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SI-4(12)-1:</w:t>
            </w:r>
          </w:p>
        </w:tc>
      </w:tr>
      <w:tr w:rsidR="00C678CA" w:rsidRPr="00971397" w14:paraId="643C96FD" w14:textId="77777777">
        <w:tc>
          <w:tcPr>
            <w:tcW w:w="0" w:type="auto"/>
            <w:shd w:val="clear" w:color="auto" w:fill="FFFFFF"/>
          </w:tcPr>
          <w:p w14:paraId="49F557F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SI-4(12)-2:</w:t>
            </w:r>
          </w:p>
        </w:tc>
      </w:tr>
      <w:tr w:rsidR="00C678CA" w:rsidRPr="00971397" w14:paraId="60ECF11D" w14:textId="77777777">
        <w:tc>
          <w:tcPr>
            <w:tcW w:w="0" w:type="auto"/>
            <w:shd w:val="clear" w:color="auto" w:fill="FFFFFF"/>
          </w:tcPr>
          <w:p w14:paraId="0379563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SI-4(12)-3:</w:t>
            </w:r>
          </w:p>
        </w:tc>
      </w:tr>
      <w:tr w:rsidR="00C678CA" w:rsidRPr="00971397" w14:paraId="0A39045B" w14:textId="77777777">
        <w:tc>
          <w:tcPr>
            <w:tcW w:w="0" w:type="auto"/>
            <w:shd w:val="clear" w:color="auto" w:fill="FFFFFF"/>
          </w:tcPr>
          <w:p w14:paraId="7CEAD8C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88B0BB4" w14:textId="7A99200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71472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94CE842" w14:textId="1E06F67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78168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6770D15" w14:textId="450EED6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148354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03DC80D" w14:textId="0E1648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77217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D308A5E" w14:textId="0856590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5661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07353DE" w14:textId="77777777">
        <w:tc>
          <w:tcPr>
            <w:tcW w:w="0" w:type="auto"/>
            <w:shd w:val="clear" w:color="auto" w:fill="FFFFFF"/>
          </w:tcPr>
          <w:p w14:paraId="4868C01E"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759F2D6A" w14:textId="60D33C4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42001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69E38A3" w14:textId="04436D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1204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EEFAC3E" w14:textId="1FD797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388643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BAF9712" w14:textId="1D068D7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43544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A43717E" w14:textId="7526BB7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7010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865D473" w14:textId="56A5562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50071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5942C47" w14:textId="1F03C80D"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3845865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3654EB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9BD4592" w14:textId="77777777">
        <w:tc>
          <w:tcPr>
            <w:tcW w:w="0" w:type="auto"/>
            <w:shd w:val="clear" w:color="auto" w:fill="CCECFC"/>
          </w:tcPr>
          <w:p w14:paraId="00892E2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SI-4(12) What is the solution and how is it implemented?</w:t>
            </w:r>
          </w:p>
        </w:tc>
      </w:tr>
      <w:tr w:rsidR="00C678CA" w:rsidRPr="00971397" w14:paraId="1A5EDAA4" w14:textId="77777777">
        <w:tc>
          <w:tcPr>
            <w:tcW w:w="0" w:type="auto"/>
            <w:shd w:val="clear" w:color="auto" w:fill="FFFFFF"/>
          </w:tcPr>
          <w:p w14:paraId="5D22C7F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3F67755"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09" w:name="_Toc144074810"/>
      <w:r w:rsidRPr="00971397">
        <w:rPr>
          <w:rFonts w:asciiTheme="minorHAnsi" w:hAnsiTheme="minorHAnsi" w:cstheme="minorHAnsi"/>
        </w:rPr>
        <w:t>SI-4(14) Wireless Intrusion Detection (H)</w:t>
      </w:r>
      <w:bookmarkEnd w:id="409"/>
    </w:p>
    <w:p w14:paraId="5B3F5435" w14:textId="05DA4EEA" w:rsidR="00A77B3E" w:rsidRPr="00971397" w:rsidRDefault="00000000" w:rsidP="00971397">
      <w:pPr>
        <w:spacing w:after="320"/>
        <w:rPr>
          <w:rFonts w:cstheme="minorHAnsi"/>
        </w:rPr>
      </w:pPr>
      <w:r w:rsidRPr="00971397">
        <w:rPr>
          <w:rFonts w:cstheme="minorHAnsi"/>
        </w:rPr>
        <w:t>Employ a wireless intrusion detection system to identify rogue wireless devices and to detect attack attempts and potential compromises or breaches to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DC44C1F" w14:textId="77777777">
        <w:tc>
          <w:tcPr>
            <w:tcW w:w="0" w:type="auto"/>
            <w:shd w:val="clear" w:color="auto" w:fill="CCECFC"/>
          </w:tcPr>
          <w:p w14:paraId="278E6BA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SI-4(14) Control Summary Information</w:t>
            </w:r>
          </w:p>
        </w:tc>
      </w:tr>
      <w:tr w:rsidR="00C678CA" w:rsidRPr="00971397" w14:paraId="031AE454" w14:textId="77777777">
        <w:tc>
          <w:tcPr>
            <w:tcW w:w="0" w:type="auto"/>
            <w:shd w:val="clear" w:color="auto" w:fill="FFFFFF"/>
          </w:tcPr>
          <w:p w14:paraId="0EA8F71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3A3414E" w14:textId="77777777">
        <w:tc>
          <w:tcPr>
            <w:tcW w:w="0" w:type="auto"/>
            <w:shd w:val="clear" w:color="auto" w:fill="FFFFFF"/>
          </w:tcPr>
          <w:p w14:paraId="39B610E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8B26195" w14:textId="546CCF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65839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E565372" w14:textId="0190BB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75482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0CBE660" w14:textId="79143F3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31211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951BFED" w14:textId="6B5B12D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04309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03CB2C6" w14:textId="77F4D4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94663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9612724" w14:textId="77777777">
        <w:tc>
          <w:tcPr>
            <w:tcW w:w="0" w:type="auto"/>
            <w:shd w:val="clear" w:color="auto" w:fill="FFFFFF"/>
          </w:tcPr>
          <w:p w14:paraId="790D0BF9"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049149F8" w14:textId="79FC069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7508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4CF61F8" w14:textId="5676C54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55735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2EE4DBF" w14:textId="569D3CC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02600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B296C61" w14:textId="55F5EF4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75888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F2FB6D3" w14:textId="1657DD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37515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485CAF0" w14:textId="4B274B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05366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BC756FD" w14:textId="7890ED5C"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5095746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F27540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9FD6D50" w14:textId="77777777">
        <w:tc>
          <w:tcPr>
            <w:tcW w:w="0" w:type="auto"/>
            <w:shd w:val="clear" w:color="auto" w:fill="CCECFC"/>
          </w:tcPr>
          <w:p w14:paraId="72CFD3C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SI-4(14) What is the solution and how is it implemented?</w:t>
            </w:r>
          </w:p>
        </w:tc>
      </w:tr>
      <w:tr w:rsidR="00C678CA" w:rsidRPr="00971397" w14:paraId="068C8CAE" w14:textId="77777777">
        <w:tc>
          <w:tcPr>
            <w:tcW w:w="0" w:type="auto"/>
            <w:shd w:val="clear" w:color="auto" w:fill="FFFFFF"/>
          </w:tcPr>
          <w:p w14:paraId="7A576A0E"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8FDB0C6"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10" w:name="_Toc144074811"/>
      <w:r w:rsidRPr="00971397">
        <w:rPr>
          <w:rFonts w:asciiTheme="minorHAnsi" w:hAnsiTheme="minorHAnsi" w:cstheme="minorHAnsi"/>
        </w:rPr>
        <w:t>SI-4(16) Correlate Monitoring Information (M)(H)</w:t>
      </w:r>
      <w:bookmarkEnd w:id="410"/>
    </w:p>
    <w:p w14:paraId="7D55CF28" w14:textId="65FBAF4B" w:rsidR="00A77B3E" w:rsidRPr="00971397" w:rsidRDefault="00000000" w:rsidP="00971397">
      <w:pPr>
        <w:spacing w:after="320"/>
        <w:rPr>
          <w:rFonts w:cstheme="minorHAnsi"/>
        </w:rPr>
      </w:pPr>
      <w:r w:rsidRPr="00971397">
        <w:rPr>
          <w:rFonts w:cstheme="minorHAnsi"/>
        </w:rPr>
        <w:t>Correlate information from monitoring tools and mechanisms employed throughout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25DF46D" w14:textId="77777777">
        <w:tc>
          <w:tcPr>
            <w:tcW w:w="0" w:type="auto"/>
            <w:shd w:val="clear" w:color="auto" w:fill="CCECFC"/>
          </w:tcPr>
          <w:p w14:paraId="5FF919C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SI-4(16) Control Summary Information</w:t>
            </w:r>
          </w:p>
        </w:tc>
      </w:tr>
      <w:tr w:rsidR="00C678CA" w:rsidRPr="00971397" w14:paraId="01BC3D6E" w14:textId="77777777">
        <w:tc>
          <w:tcPr>
            <w:tcW w:w="0" w:type="auto"/>
            <w:shd w:val="clear" w:color="auto" w:fill="FFFFFF"/>
          </w:tcPr>
          <w:p w14:paraId="1976E85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C5C4F95" w14:textId="77777777">
        <w:tc>
          <w:tcPr>
            <w:tcW w:w="0" w:type="auto"/>
            <w:shd w:val="clear" w:color="auto" w:fill="FFFFFF"/>
          </w:tcPr>
          <w:p w14:paraId="2D8D670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4B71925" w14:textId="7734723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44638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F4C6C7F" w14:textId="0B203E3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084403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1EB05A0" w14:textId="3768BB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95421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0439B86" w14:textId="134DD1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491104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CB239B2" w14:textId="27A01A2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743638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540CFBF" w14:textId="77777777">
        <w:tc>
          <w:tcPr>
            <w:tcW w:w="0" w:type="auto"/>
            <w:shd w:val="clear" w:color="auto" w:fill="FFFFFF"/>
          </w:tcPr>
          <w:p w14:paraId="5C65F2F3"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4E263CBA" w14:textId="40B9E4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221082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BF48D5A" w14:textId="2F2539E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70102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FDF911B" w14:textId="3C3186A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14583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ECEA9BA" w14:textId="4CC04F8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71738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9521424" w14:textId="25F0C9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91385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CDBA588" w14:textId="5DF491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5941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16A475E" w14:textId="6939A8B7"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5139473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26E89C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EA052DB" w14:textId="77777777">
        <w:tc>
          <w:tcPr>
            <w:tcW w:w="0" w:type="auto"/>
            <w:shd w:val="clear" w:color="auto" w:fill="CCECFC"/>
          </w:tcPr>
          <w:p w14:paraId="15A7BA3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SI-4(16) What is the solution and how is it implemented?</w:t>
            </w:r>
          </w:p>
        </w:tc>
      </w:tr>
      <w:tr w:rsidR="00C678CA" w:rsidRPr="00971397" w14:paraId="1BC41618" w14:textId="77777777">
        <w:tc>
          <w:tcPr>
            <w:tcW w:w="0" w:type="auto"/>
            <w:shd w:val="clear" w:color="auto" w:fill="FFFFFF"/>
          </w:tcPr>
          <w:p w14:paraId="47978B3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C906624"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11" w:name="_Toc144074812"/>
      <w:r w:rsidRPr="00971397">
        <w:rPr>
          <w:rFonts w:asciiTheme="minorHAnsi" w:hAnsiTheme="minorHAnsi" w:cstheme="minorHAnsi"/>
        </w:rPr>
        <w:t>SI-4(18) Analyze Traffic and Covert Exfiltration (M)(H)</w:t>
      </w:r>
      <w:bookmarkEnd w:id="411"/>
    </w:p>
    <w:p w14:paraId="5C5C9A35" w14:textId="0380B15B" w:rsidR="00A77B3E" w:rsidRPr="00971397" w:rsidRDefault="00000000" w:rsidP="00971397">
      <w:pPr>
        <w:spacing w:after="320"/>
        <w:rPr>
          <w:rFonts w:cstheme="minorHAnsi"/>
        </w:rPr>
      </w:pPr>
      <w:r w:rsidRPr="00971397">
        <w:rPr>
          <w:rFonts w:cstheme="minorHAnsi"/>
        </w:rPr>
        <w:t>Analyze outbound communications traffic at external interfaces to the system and at the following interior points to detect covert exfiltration of information: [Assignment: organization-defined interior points within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26BB944" w14:textId="77777777">
        <w:tc>
          <w:tcPr>
            <w:tcW w:w="0" w:type="auto"/>
            <w:shd w:val="clear" w:color="auto" w:fill="CCECFC"/>
          </w:tcPr>
          <w:p w14:paraId="6794CC3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SI-4(18) Control Summary Information</w:t>
            </w:r>
          </w:p>
        </w:tc>
      </w:tr>
      <w:tr w:rsidR="00C678CA" w:rsidRPr="00971397" w14:paraId="24CEF608" w14:textId="77777777">
        <w:tc>
          <w:tcPr>
            <w:tcW w:w="0" w:type="auto"/>
            <w:shd w:val="clear" w:color="auto" w:fill="FFFFFF"/>
          </w:tcPr>
          <w:p w14:paraId="09AF4AA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BED6F53" w14:textId="77777777">
        <w:tc>
          <w:tcPr>
            <w:tcW w:w="0" w:type="auto"/>
            <w:shd w:val="clear" w:color="auto" w:fill="FFFFFF"/>
          </w:tcPr>
          <w:p w14:paraId="32C147D4" w14:textId="7AB910F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SI-4(18):</w:t>
            </w:r>
          </w:p>
        </w:tc>
      </w:tr>
      <w:tr w:rsidR="00C678CA" w:rsidRPr="00971397" w14:paraId="700CC0C1" w14:textId="77777777">
        <w:tc>
          <w:tcPr>
            <w:tcW w:w="0" w:type="auto"/>
            <w:shd w:val="clear" w:color="auto" w:fill="FFFFFF"/>
          </w:tcPr>
          <w:p w14:paraId="1ED49EC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DDC8AD7" w14:textId="28CC35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94492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0C743AD" w14:textId="3A992F6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01661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77C416E" w14:textId="3A0A6A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37741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4E6DCEB" w14:textId="4472FD5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810218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7B619E9" w14:textId="187D0F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71319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D849156" w14:textId="77777777">
        <w:tc>
          <w:tcPr>
            <w:tcW w:w="0" w:type="auto"/>
            <w:shd w:val="clear" w:color="auto" w:fill="FFFFFF"/>
          </w:tcPr>
          <w:p w14:paraId="344BA666"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553B5B50" w14:textId="03BB102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73131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12AF81B" w14:textId="577976B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754955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87D212A" w14:textId="466203D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68125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36E1DAE" w14:textId="2780A2F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74708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2755263" w14:textId="7F22B0F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98910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9E65FF4" w14:textId="1A35D46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01791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5FBF21F" w14:textId="7D7F0E06"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308011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41C876A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F61D5FE" w14:textId="77777777">
        <w:tc>
          <w:tcPr>
            <w:tcW w:w="0" w:type="auto"/>
            <w:shd w:val="clear" w:color="auto" w:fill="CCECFC"/>
          </w:tcPr>
          <w:p w14:paraId="427D639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SI-4(18) What is the solution and how is it implemented?</w:t>
            </w:r>
          </w:p>
        </w:tc>
      </w:tr>
      <w:tr w:rsidR="00C678CA" w:rsidRPr="00971397" w14:paraId="164EB2D6" w14:textId="77777777">
        <w:tc>
          <w:tcPr>
            <w:tcW w:w="0" w:type="auto"/>
            <w:shd w:val="clear" w:color="auto" w:fill="FFFFFF"/>
          </w:tcPr>
          <w:p w14:paraId="475B581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42F7EBA"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12" w:name="_Toc144074813"/>
      <w:r w:rsidRPr="00971397">
        <w:rPr>
          <w:rFonts w:asciiTheme="minorHAnsi" w:hAnsiTheme="minorHAnsi" w:cstheme="minorHAnsi"/>
        </w:rPr>
        <w:t>SI-4(19) Risk for Individuals (H)</w:t>
      </w:r>
      <w:bookmarkEnd w:id="412"/>
    </w:p>
    <w:p w14:paraId="4FDB01AA" w14:textId="69A026F7" w:rsidR="00A77B3E" w:rsidRPr="00971397" w:rsidRDefault="00000000" w:rsidP="00971397">
      <w:pPr>
        <w:spacing w:after="320"/>
        <w:rPr>
          <w:rFonts w:cstheme="minorHAnsi"/>
        </w:rPr>
      </w:pPr>
      <w:r w:rsidRPr="00971397">
        <w:rPr>
          <w:rFonts w:cstheme="minorHAnsi"/>
        </w:rPr>
        <w:t>Implement [Assignment: organization-defined additional monitoring] of individuals who have been identified by [Assignment: organization-defined sources] as posing an increased level of risk.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DB3257B" w14:textId="77777777">
        <w:tc>
          <w:tcPr>
            <w:tcW w:w="0" w:type="auto"/>
            <w:shd w:val="clear" w:color="auto" w:fill="CCECFC"/>
          </w:tcPr>
          <w:p w14:paraId="1FDBC8C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SI-4(19) Control Summary Information</w:t>
            </w:r>
          </w:p>
        </w:tc>
      </w:tr>
      <w:tr w:rsidR="00C678CA" w:rsidRPr="00971397" w14:paraId="7AD36814" w14:textId="77777777">
        <w:tc>
          <w:tcPr>
            <w:tcW w:w="0" w:type="auto"/>
            <w:shd w:val="clear" w:color="auto" w:fill="FFFFFF"/>
          </w:tcPr>
          <w:p w14:paraId="6CB1C4A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B76195F" w14:textId="77777777">
        <w:tc>
          <w:tcPr>
            <w:tcW w:w="0" w:type="auto"/>
            <w:shd w:val="clear" w:color="auto" w:fill="FFFFFF"/>
          </w:tcPr>
          <w:p w14:paraId="1B4CC6D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Parameter SI-4(19)-1:</w:t>
            </w:r>
          </w:p>
        </w:tc>
      </w:tr>
      <w:tr w:rsidR="00C678CA" w:rsidRPr="00971397" w14:paraId="364EC95D" w14:textId="77777777">
        <w:tc>
          <w:tcPr>
            <w:tcW w:w="0" w:type="auto"/>
            <w:shd w:val="clear" w:color="auto" w:fill="FFFFFF"/>
          </w:tcPr>
          <w:p w14:paraId="2CB852D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SI-4(19)-2:</w:t>
            </w:r>
          </w:p>
        </w:tc>
      </w:tr>
      <w:tr w:rsidR="00C678CA" w:rsidRPr="00971397" w14:paraId="1661AB18" w14:textId="77777777">
        <w:tc>
          <w:tcPr>
            <w:tcW w:w="0" w:type="auto"/>
            <w:shd w:val="clear" w:color="auto" w:fill="FFFFFF"/>
          </w:tcPr>
          <w:p w14:paraId="078FC4A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1785300" w14:textId="6AEA6B2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82668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014E50A" w14:textId="198B80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391649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CA399C1" w14:textId="3CFB535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14836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B4E7B52" w14:textId="439FE90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44621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CDDDC84" w14:textId="2F68F5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81858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3A5827C" w14:textId="77777777">
        <w:tc>
          <w:tcPr>
            <w:tcW w:w="0" w:type="auto"/>
            <w:shd w:val="clear" w:color="auto" w:fill="FFFFFF"/>
          </w:tcPr>
          <w:p w14:paraId="3BED6400"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D223B41" w14:textId="734C29E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718395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547EBA1" w14:textId="63CF7D8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451814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327501C" w14:textId="2C8EFC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3172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6392D18" w14:textId="2243700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914188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A83D35A" w14:textId="15612A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27452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E4FF12C" w14:textId="5AC24B4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483206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BE3F7C7" w14:textId="44D4AAD6"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9526606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F8B85D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DCF2947" w14:textId="77777777">
        <w:tc>
          <w:tcPr>
            <w:tcW w:w="0" w:type="auto"/>
            <w:shd w:val="clear" w:color="auto" w:fill="CCECFC"/>
          </w:tcPr>
          <w:p w14:paraId="46999AA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SI-4(19) What is the solution and how is it implemented?</w:t>
            </w:r>
          </w:p>
        </w:tc>
      </w:tr>
      <w:tr w:rsidR="00C678CA" w:rsidRPr="00971397" w14:paraId="4A22CC55" w14:textId="77777777">
        <w:tc>
          <w:tcPr>
            <w:tcW w:w="0" w:type="auto"/>
            <w:shd w:val="clear" w:color="auto" w:fill="FFFFFF"/>
          </w:tcPr>
          <w:p w14:paraId="5F6F412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405B2F2"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13" w:name="_Toc144074814"/>
      <w:r w:rsidRPr="00971397">
        <w:rPr>
          <w:rFonts w:asciiTheme="minorHAnsi" w:hAnsiTheme="minorHAnsi" w:cstheme="minorHAnsi"/>
        </w:rPr>
        <w:t>SI-4(20) Privileged Users (H)</w:t>
      </w:r>
      <w:bookmarkEnd w:id="413"/>
    </w:p>
    <w:p w14:paraId="457669CD" w14:textId="4003C0B3" w:rsidR="00A77B3E" w:rsidRPr="00971397" w:rsidRDefault="00000000" w:rsidP="00971397">
      <w:pPr>
        <w:spacing w:after="320"/>
        <w:rPr>
          <w:rFonts w:cstheme="minorHAnsi"/>
        </w:rPr>
      </w:pPr>
      <w:r w:rsidRPr="00971397">
        <w:rPr>
          <w:rFonts w:cstheme="minorHAnsi"/>
        </w:rPr>
        <w:t>Implement the following additional monitoring of privileged users: [Assignment: organization-defined additional monitoring].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0245211" w14:textId="77777777">
        <w:tc>
          <w:tcPr>
            <w:tcW w:w="0" w:type="auto"/>
            <w:shd w:val="clear" w:color="auto" w:fill="CCECFC"/>
          </w:tcPr>
          <w:p w14:paraId="6AC5C50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SI-4(20) Control Summary Information</w:t>
            </w:r>
          </w:p>
        </w:tc>
      </w:tr>
      <w:tr w:rsidR="00C678CA" w:rsidRPr="00971397" w14:paraId="15C08524" w14:textId="77777777">
        <w:tc>
          <w:tcPr>
            <w:tcW w:w="0" w:type="auto"/>
            <w:shd w:val="clear" w:color="auto" w:fill="FFFFFF"/>
          </w:tcPr>
          <w:p w14:paraId="4C6D3CC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5CB8E27" w14:textId="77777777">
        <w:tc>
          <w:tcPr>
            <w:tcW w:w="0" w:type="auto"/>
            <w:shd w:val="clear" w:color="auto" w:fill="FFFFFF"/>
          </w:tcPr>
          <w:p w14:paraId="15C0856E" w14:textId="2319E7C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SI-4(20):</w:t>
            </w:r>
          </w:p>
        </w:tc>
      </w:tr>
      <w:tr w:rsidR="00C678CA" w:rsidRPr="00971397" w14:paraId="4078E386" w14:textId="77777777">
        <w:tc>
          <w:tcPr>
            <w:tcW w:w="0" w:type="auto"/>
            <w:shd w:val="clear" w:color="auto" w:fill="FFFFFF"/>
          </w:tcPr>
          <w:p w14:paraId="3D1922B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854C6CE" w14:textId="33DDF7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181859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75B92E5" w14:textId="2B5C03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94525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F1F2EA9" w14:textId="380030E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80480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A4DF091" w14:textId="5770E2C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68008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B12EF74" w14:textId="7FCA593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76893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B4229A8" w14:textId="77777777">
        <w:tc>
          <w:tcPr>
            <w:tcW w:w="0" w:type="auto"/>
            <w:shd w:val="clear" w:color="auto" w:fill="FFFFFF"/>
          </w:tcPr>
          <w:p w14:paraId="78BD4FDC"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1ADB65E" w14:textId="6680EB1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89512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039E8F9" w14:textId="15DB64D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85215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8AB7478" w14:textId="735F8E5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35529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49FFB88" w14:textId="7B49CB5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45807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8816560" w14:textId="437B2B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675063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71AECF7" w14:textId="0FBF3F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54779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F019872" w14:textId="05E0B52E"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6709959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444B62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D3FCE5D" w14:textId="77777777">
        <w:tc>
          <w:tcPr>
            <w:tcW w:w="0" w:type="auto"/>
            <w:shd w:val="clear" w:color="auto" w:fill="CCECFC"/>
          </w:tcPr>
          <w:p w14:paraId="5B0C986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SI-4(20) What is the solution and how is it implemented?</w:t>
            </w:r>
          </w:p>
        </w:tc>
      </w:tr>
      <w:tr w:rsidR="00C678CA" w:rsidRPr="00971397" w14:paraId="1A646530" w14:textId="77777777">
        <w:tc>
          <w:tcPr>
            <w:tcW w:w="0" w:type="auto"/>
            <w:shd w:val="clear" w:color="auto" w:fill="FFFFFF"/>
          </w:tcPr>
          <w:p w14:paraId="63DC6D9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88AB28A" w14:textId="77777777" w:rsidR="00A77B3E" w:rsidRPr="00971397" w:rsidRDefault="00000000" w:rsidP="00EB1CBE">
      <w:pPr>
        <w:pStyle w:val="Heading3"/>
        <w:tabs>
          <w:tab w:val="left" w:pos="360"/>
          <w:tab w:val="left" w:pos="720"/>
          <w:tab w:val="left" w:pos="1440"/>
          <w:tab w:val="left" w:pos="2160"/>
        </w:tabs>
        <w:ind w:left="20" w:hanging="20"/>
        <w:rPr>
          <w:rFonts w:asciiTheme="minorHAnsi" w:hAnsiTheme="minorHAnsi" w:cstheme="minorHAnsi"/>
        </w:rPr>
      </w:pPr>
      <w:bookmarkStart w:id="414" w:name="_Toc144074815"/>
      <w:r w:rsidRPr="00971397">
        <w:rPr>
          <w:rFonts w:asciiTheme="minorHAnsi" w:hAnsiTheme="minorHAnsi" w:cstheme="minorHAnsi"/>
        </w:rPr>
        <w:t>SI-4(22) Unauthorized Network Services (H)</w:t>
      </w:r>
      <w:bookmarkEnd w:id="414"/>
    </w:p>
    <w:p w14:paraId="1BF01248" w14:textId="2EC489CD"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(a)</w:t>
      </w:r>
      <w:r w:rsidRPr="00971397">
        <w:rPr>
          <w:rFonts w:cstheme="minorHAnsi"/>
        </w:rPr>
        <w:tab/>
        <w:t>Detect network services that have not been authorized or approved by [Assignment: organization-defined authorization or approval processes]; and</w:t>
      </w:r>
    </w:p>
    <w:p w14:paraId="720B37B1" w14:textId="5CDDB813"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lastRenderedPageBreak/>
        <w:tab/>
      </w:r>
      <w:r w:rsidRPr="00971397">
        <w:rPr>
          <w:rFonts w:cstheme="minorHAnsi"/>
        </w:rPr>
        <w:tab/>
        <w:t>(b)</w:t>
      </w:r>
      <w:r w:rsidRPr="00971397">
        <w:rPr>
          <w:rFonts w:cstheme="minorHAnsi"/>
        </w:rPr>
        <w:tab/>
      </w:r>
      <w:r w:rsidR="00C2680E" w:rsidRPr="00971397">
        <w:rPr>
          <w:rFonts w:cstheme="minorHAnsi"/>
        </w:rPr>
        <w:t>[Selection (one-or-more): Audit; Alert [Assignment: organization-defined personnel or roles]] when detected.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EB2871A" w14:textId="77777777">
        <w:tc>
          <w:tcPr>
            <w:tcW w:w="0" w:type="auto"/>
            <w:shd w:val="clear" w:color="auto" w:fill="CCECFC"/>
          </w:tcPr>
          <w:p w14:paraId="33646CE6"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SI-4(22) Control Summary Information</w:t>
            </w:r>
          </w:p>
        </w:tc>
      </w:tr>
      <w:tr w:rsidR="00C678CA" w:rsidRPr="00971397" w14:paraId="1AA9635D" w14:textId="77777777">
        <w:tc>
          <w:tcPr>
            <w:tcW w:w="0" w:type="auto"/>
            <w:shd w:val="clear" w:color="auto" w:fill="FFFFFF"/>
          </w:tcPr>
          <w:p w14:paraId="11F5B83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4156B629" w14:textId="77777777">
        <w:tc>
          <w:tcPr>
            <w:tcW w:w="0" w:type="auto"/>
            <w:shd w:val="clear" w:color="auto" w:fill="FFFFFF"/>
          </w:tcPr>
          <w:p w14:paraId="6F55958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SI-4(22)(a):</w:t>
            </w:r>
          </w:p>
        </w:tc>
      </w:tr>
      <w:tr w:rsidR="00C678CA" w:rsidRPr="00971397" w14:paraId="5CD1BA01" w14:textId="77777777">
        <w:tc>
          <w:tcPr>
            <w:tcW w:w="0" w:type="auto"/>
            <w:shd w:val="clear" w:color="auto" w:fill="FFFFFF"/>
          </w:tcPr>
          <w:p w14:paraId="3697137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SI-4(22)(b):</w:t>
            </w:r>
          </w:p>
        </w:tc>
      </w:tr>
      <w:tr w:rsidR="00C678CA" w:rsidRPr="00971397" w14:paraId="37AF27BB" w14:textId="77777777">
        <w:tc>
          <w:tcPr>
            <w:tcW w:w="0" w:type="auto"/>
            <w:shd w:val="clear" w:color="auto" w:fill="FFFFFF"/>
          </w:tcPr>
          <w:p w14:paraId="74D99E0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5B90D221" w14:textId="754D8070"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451310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DDA166D" w14:textId="1395A9A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2755404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29B36A8" w14:textId="6336FB3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718460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78C8373" w14:textId="0F2E52E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1045688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49BCA5E" w14:textId="21B0688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538198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660B97C" w14:textId="77777777">
        <w:tc>
          <w:tcPr>
            <w:tcW w:w="0" w:type="auto"/>
            <w:shd w:val="clear" w:color="auto" w:fill="FFFFFF"/>
          </w:tcPr>
          <w:p w14:paraId="5593F185" w14:textId="77777777" w:rsidR="00A77B3E" w:rsidRPr="00971397" w:rsidRDefault="00000000" w:rsidP="00D36CFF">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27A56B30" w14:textId="23366FC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0313802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00DCB2F" w14:textId="4B59DD5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40351993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C388D22" w14:textId="570E2E59"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414454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08B40FF" w14:textId="084EE69E"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3463170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94942FE" w14:textId="18A0B98A"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3059544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A9BC146" w14:textId="33814E3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9184988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4525A58" w14:textId="655BD46E"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3919086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7B8A9E1"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229E85C" w14:textId="77777777">
        <w:tc>
          <w:tcPr>
            <w:tcW w:w="0" w:type="auto"/>
            <w:shd w:val="clear" w:color="auto" w:fill="CCECFC"/>
          </w:tcPr>
          <w:p w14:paraId="625A02C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SI-4(22) What is the solution and how is it implemented?</w:t>
            </w:r>
          </w:p>
        </w:tc>
      </w:tr>
      <w:tr w:rsidR="00C678CA" w:rsidRPr="00971397" w14:paraId="5025BD8B" w14:textId="77777777">
        <w:tc>
          <w:tcPr>
            <w:tcW w:w="0" w:type="auto"/>
            <w:shd w:val="clear" w:color="auto" w:fill="FFFFFF"/>
          </w:tcPr>
          <w:p w14:paraId="0CC3D74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a:</w:t>
            </w:r>
          </w:p>
        </w:tc>
      </w:tr>
      <w:tr w:rsidR="00C678CA" w:rsidRPr="00971397" w14:paraId="416E85C5" w14:textId="77777777">
        <w:tc>
          <w:tcPr>
            <w:tcW w:w="0" w:type="auto"/>
            <w:shd w:val="clear" w:color="auto" w:fill="FFFFFF"/>
          </w:tcPr>
          <w:p w14:paraId="52E54AAC"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Part b:</w:t>
            </w:r>
          </w:p>
        </w:tc>
      </w:tr>
    </w:tbl>
    <w:p w14:paraId="480EB5E0" w14:textId="77777777" w:rsidR="00A77B3E" w:rsidRPr="00971397" w:rsidRDefault="00000000">
      <w:pPr>
        <w:pStyle w:val="Heading3"/>
        <w:tabs>
          <w:tab w:val="left" w:pos="360"/>
          <w:tab w:val="left" w:pos="720"/>
          <w:tab w:val="left" w:pos="1440"/>
          <w:tab w:val="left" w:pos="2160"/>
        </w:tabs>
        <w:spacing w:line="20" w:lineRule="atLeast"/>
        <w:ind w:left="1300" w:hanging="1300"/>
        <w:rPr>
          <w:rFonts w:asciiTheme="minorHAnsi" w:hAnsiTheme="minorHAnsi" w:cstheme="minorHAnsi"/>
        </w:rPr>
      </w:pPr>
      <w:bookmarkStart w:id="415" w:name="_Toc144074816"/>
      <w:r w:rsidRPr="00971397">
        <w:rPr>
          <w:rFonts w:asciiTheme="minorHAnsi" w:hAnsiTheme="minorHAnsi" w:cstheme="minorHAnsi"/>
        </w:rPr>
        <w:t>SI-4(23) Host-based Devices (M)(H)</w:t>
      </w:r>
      <w:bookmarkEnd w:id="415"/>
    </w:p>
    <w:p w14:paraId="6EC2CC95" w14:textId="40EBA7D0" w:rsidR="00A77B3E" w:rsidRPr="00971397" w:rsidRDefault="00000000" w:rsidP="00971397">
      <w:pPr>
        <w:spacing w:after="320"/>
        <w:rPr>
          <w:rFonts w:cstheme="minorHAnsi"/>
        </w:rPr>
      </w:pPr>
      <w:r w:rsidRPr="00971397">
        <w:rPr>
          <w:rFonts w:cstheme="minorHAnsi"/>
        </w:rPr>
        <w:t>Implement the following host-based monitoring mechanisms at [Assignment: organization-defined system components]: [Assignment: organization-defined host-based monitoring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CE78D64" w14:textId="77777777">
        <w:tc>
          <w:tcPr>
            <w:tcW w:w="0" w:type="auto"/>
            <w:shd w:val="clear" w:color="auto" w:fill="CCECFC"/>
          </w:tcPr>
          <w:p w14:paraId="422F554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SI-4(23) Control Summary Information</w:t>
            </w:r>
          </w:p>
        </w:tc>
      </w:tr>
      <w:tr w:rsidR="00C678CA" w:rsidRPr="00971397" w14:paraId="78DB8FD7" w14:textId="77777777">
        <w:tc>
          <w:tcPr>
            <w:tcW w:w="0" w:type="auto"/>
            <w:shd w:val="clear" w:color="auto" w:fill="FFFFFF"/>
          </w:tcPr>
          <w:p w14:paraId="4A27EDD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D98B535" w14:textId="77777777">
        <w:tc>
          <w:tcPr>
            <w:tcW w:w="0" w:type="auto"/>
            <w:shd w:val="clear" w:color="auto" w:fill="FFFFFF"/>
          </w:tcPr>
          <w:p w14:paraId="1A2A234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SI-4(23)-1:</w:t>
            </w:r>
          </w:p>
        </w:tc>
      </w:tr>
      <w:tr w:rsidR="00C678CA" w:rsidRPr="00971397" w14:paraId="500D4672" w14:textId="77777777">
        <w:tc>
          <w:tcPr>
            <w:tcW w:w="0" w:type="auto"/>
            <w:shd w:val="clear" w:color="auto" w:fill="FFFFFF"/>
          </w:tcPr>
          <w:p w14:paraId="466C9E9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SI-4(23)-2:</w:t>
            </w:r>
          </w:p>
        </w:tc>
      </w:tr>
      <w:tr w:rsidR="00C678CA" w:rsidRPr="00971397" w14:paraId="5AC62157" w14:textId="77777777">
        <w:tc>
          <w:tcPr>
            <w:tcW w:w="0" w:type="auto"/>
            <w:shd w:val="clear" w:color="auto" w:fill="FFFFFF"/>
          </w:tcPr>
          <w:p w14:paraId="28546EB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A281A27" w14:textId="149E9DC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44248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F80226E" w14:textId="04AD4F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2774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1B5D51D" w14:textId="04B848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76533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7BD9CD0" w14:textId="6C7A3F8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46192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035CB53" w14:textId="6D4313E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12049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A2BE280" w14:textId="77777777">
        <w:tc>
          <w:tcPr>
            <w:tcW w:w="0" w:type="auto"/>
            <w:shd w:val="clear" w:color="auto" w:fill="FFFFFF"/>
          </w:tcPr>
          <w:p w14:paraId="7DF9FFE9"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ADB90C4" w14:textId="63C0133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76291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44DAA9C" w14:textId="65507AE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00374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29702CE" w14:textId="19F4AAC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16879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6537466" w14:textId="76D2BEE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87119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AA5458C" w14:textId="62FB5B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41976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169D330" w14:textId="63EADAD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608770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3D7D5A6" w14:textId="5F02DD21"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8967128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09D0DE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C60D208" w14:textId="77777777">
        <w:tc>
          <w:tcPr>
            <w:tcW w:w="0" w:type="auto"/>
            <w:shd w:val="clear" w:color="auto" w:fill="CCECFC"/>
          </w:tcPr>
          <w:p w14:paraId="342A789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SI-4(23) What is the solution and how is it implemented?</w:t>
            </w:r>
          </w:p>
        </w:tc>
      </w:tr>
      <w:tr w:rsidR="00C678CA" w:rsidRPr="00971397" w14:paraId="3648ACFE" w14:textId="77777777">
        <w:tc>
          <w:tcPr>
            <w:tcW w:w="0" w:type="auto"/>
            <w:shd w:val="clear" w:color="auto" w:fill="FFFFFF"/>
          </w:tcPr>
          <w:p w14:paraId="096657F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D214A17"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416" w:name="_Toc144074817"/>
      <w:r w:rsidRPr="00971397">
        <w:rPr>
          <w:rFonts w:asciiTheme="minorHAnsi" w:hAnsiTheme="minorHAnsi" w:cstheme="minorHAnsi"/>
        </w:rPr>
        <w:t>SI-5 Security Alerts, Advisories, and Directives (L)(M)(H)</w:t>
      </w:r>
      <w:bookmarkEnd w:id="416"/>
    </w:p>
    <w:p w14:paraId="5E75B54A" w14:textId="77777777" w:rsidR="00DE0EBB" w:rsidRPr="00971397" w:rsidRDefault="00DE0EBB"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Receive system security alerts, advisories, and directives from [FedRAMP Assignment: to include US-CERT and Cybersecurity and Infrastructure Security Agency (CISA) Directives] on an ongoing basis;</w:t>
      </w:r>
    </w:p>
    <w:p w14:paraId="64B8B05F" w14:textId="77777777" w:rsidR="00DE0EBB" w:rsidRPr="00971397" w:rsidRDefault="00DE0EBB"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Generate internal security alerts, advisories, and directives as deemed necessary;</w:t>
      </w:r>
    </w:p>
    <w:p w14:paraId="1C531A36" w14:textId="63F80E46" w:rsidR="00DE0EBB" w:rsidRPr="00971397" w:rsidRDefault="00DE0EBB"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Disseminate security alerts, advisories, and directives to: [Selection (</w:t>
      </w:r>
      <w:r w:rsidR="00A11A80" w:rsidRPr="00971397">
        <w:rPr>
          <w:rFonts w:cstheme="minorHAnsi"/>
        </w:rPr>
        <w:t>one-or-</w:t>
      </w:r>
      <w:r w:rsidRPr="00971397">
        <w:rPr>
          <w:rFonts w:cstheme="minorHAnsi"/>
        </w:rPr>
        <w:t xml:space="preserve">more): [FedRAMP Assignment: </w:t>
      </w:r>
      <w:r w:rsidR="0034277F">
        <w:rPr>
          <w:rFonts w:cstheme="minorHAnsi"/>
        </w:rPr>
        <w:t xml:space="preserve">to include </w:t>
      </w:r>
      <w:r w:rsidRPr="00971397">
        <w:rPr>
          <w:rFonts w:cstheme="minorHAnsi"/>
        </w:rPr>
        <w:t>system security personnel and administrators with configuration/patch-management responsibilities]; [Assignment: organization-defined elements within the organization]; [Assignment: organization-defined external organizations]]; and</w:t>
      </w:r>
    </w:p>
    <w:p w14:paraId="5B9521D8" w14:textId="722131B0" w:rsidR="00A77B3E" w:rsidRPr="00971397" w:rsidRDefault="00DE0EBB" w:rsidP="00EB1CBE">
      <w:pPr>
        <w:pStyle w:val="BodyText"/>
        <w:tabs>
          <w:tab w:val="left" w:pos="360"/>
          <w:tab w:val="left" w:pos="720"/>
          <w:tab w:val="left" w:pos="1440"/>
          <w:tab w:val="left" w:pos="2160"/>
        </w:tabs>
        <w:ind w:left="760" w:hanging="760"/>
        <w:rPr>
          <w:rFonts w:cstheme="minorHAnsi"/>
        </w:rPr>
      </w:pPr>
      <w:r w:rsidRPr="00971397">
        <w:rPr>
          <w:rFonts w:cstheme="minorHAnsi"/>
        </w:rPr>
        <w:tab/>
        <w:t>d.</w:t>
      </w:r>
      <w:r w:rsidRPr="00971397">
        <w:rPr>
          <w:rFonts w:cstheme="minorHAnsi"/>
        </w:rPr>
        <w:tab/>
        <w:t>Implement security directives in accordance with established time frames, or notify the issuing organization of the degree of noncompliance.</w:t>
      </w:r>
    </w:p>
    <w:p w14:paraId="03404F9D"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SI-5 Additional FedRAMP Requirements and Guidance:</w:t>
      </w:r>
    </w:p>
    <w:p w14:paraId="553ADBFA" w14:textId="7E7C2CC3" w:rsidR="00A77B3E" w:rsidRPr="00971397" w:rsidRDefault="004802E8" w:rsidP="00971397">
      <w:pPr>
        <w:pStyle w:val="BodyText"/>
        <w:tabs>
          <w:tab w:val="left" w:pos="360"/>
          <w:tab w:val="left" w:pos="720"/>
          <w:tab w:val="left" w:pos="1440"/>
          <w:tab w:val="left" w:pos="2160"/>
        </w:tabs>
        <w:spacing w:after="320"/>
        <w:ind w:left="720"/>
        <w:rPr>
          <w:rFonts w:cstheme="minorHAnsi"/>
          <w:b/>
        </w:rPr>
      </w:pPr>
      <w:r w:rsidRPr="00971397">
        <w:rPr>
          <w:rFonts w:cstheme="minorHAnsi"/>
          <w:b/>
        </w:rPr>
        <w:t>Requirement</w:t>
      </w:r>
      <w:r w:rsidRPr="00971397">
        <w:rPr>
          <w:rFonts w:cstheme="minorHAnsi"/>
        </w:rPr>
        <w:t>: Service Providers must address the CISA Emergency and Binding Operational Directives applicable to their cloud service offering per FedRAMP guidance. This includes listing the applicable directives and stating compliance status.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9D30C51" w14:textId="77777777">
        <w:tc>
          <w:tcPr>
            <w:tcW w:w="0" w:type="auto"/>
            <w:shd w:val="clear" w:color="auto" w:fill="CCECFC"/>
          </w:tcPr>
          <w:p w14:paraId="4E15EA8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SI-5 Control Summary Information</w:t>
            </w:r>
          </w:p>
        </w:tc>
      </w:tr>
      <w:tr w:rsidR="00C678CA" w:rsidRPr="00971397" w14:paraId="544C0BBC" w14:textId="77777777">
        <w:tc>
          <w:tcPr>
            <w:tcW w:w="0" w:type="auto"/>
            <w:shd w:val="clear" w:color="auto" w:fill="FFFFFF"/>
          </w:tcPr>
          <w:p w14:paraId="708C600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A884C2E" w14:textId="77777777">
        <w:tc>
          <w:tcPr>
            <w:tcW w:w="0" w:type="auto"/>
            <w:shd w:val="clear" w:color="auto" w:fill="FFFFFF"/>
          </w:tcPr>
          <w:p w14:paraId="046B116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SI-5(a):</w:t>
            </w:r>
          </w:p>
        </w:tc>
      </w:tr>
      <w:tr w:rsidR="00C678CA" w:rsidRPr="00971397" w14:paraId="05040E8B" w14:textId="77777777">
        <w:tc>
          <w:tcPr>
            <w:tcW w:w="0" w:type="auto"/>
            <w:shd w:val="clear" w:color="auto" w:fill="FFFFFF"/>
          </w:tcPr>
          <w:p w14:paraId="79DF426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SI-5(c):</w:t>
            </w:r>
          </w:p>
        </w:tc>
      </w:tr>
      <w:tr w:rsidR="00C678CA" w:rsidRPr="00971397" w14:paraId="71188411" w14:textId="77777777">
        <w:tc>
          <w:tcPr>
            <w:tcW w:w="0" w:type="auto"/>
            <w:shd w:val="clear" w:color="auto" w:fill="FFFFFF"/>
          </w:tcPr>
          <w:p w14:paraId="07AE8DC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Implementation Status (check all that apply):</w:t>
            </w:r>
          </w:p>
          <w:p w14:paraId="4E824710" w14:textId="11E58C3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2990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6ED11FE" w14:textId="7464F15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517244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FD82DAA" w14:textId="7B2E507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794680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35CBE48" w14:textId="4A40344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92168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7FC9CCF" w14:textId="50F91BA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146868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8CC8D45" w14:textId="77777777">
        <w:tc>
          <w:tcPr>
            <w:tcW w:w="0" w:type="auto"/>
            <w:shd w:val="clear" w:color="auto" w:fill="FFFFFF"/>
          </w:tcPr>
          <w:p w14:paraId="548F7C5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1FA1A1F9" w14:textId="1F28F78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3583442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6CF7FD0" w14:textId="07A4EB5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497176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1670470" w14:textId="5DF6367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697002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822072A" w14:textId="4D21D87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83892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C79C53A" w14:textId="1561F7B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362755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6901C48" w14:textId="3E0CFDF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074771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199EAAB" w14:textId="326989EF" w:rsidR="00A77B3E" w:rsidRPr="00971397" w:rsidRDefault="00000000" w:rsidP="00EB1CBE">
            <w:pPr>
              <w:pStyle w:val="BodyText"/>
              <w:tabs>
                <w:tab w:val="left" w:pos="360"/>
                <w:tab w:val="left" w:pos="795"/>
                <w:tab w:val="left" w:pos="1440"/>
                <w:tab w:val="left" w:pos="2160"/>
              </w:tabs>
              <w:spacing w:line="20" w:lineRule="atLeast"/>
              <w:ind w:left="345" w:hanging="345"/>
              <w:rPr>
                <w:rFonts w:cstheme="minorHAnsi"/>
              </w:rPr>
            </w:pPr>
            <w:sdt>
              <w:sdtPr>
                <w:rPr>
                  <w:rFonts w:cstheme="minorHAnsi"/>
                </w:rPr>
                <w:id w:val="2088319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A546051"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D2F0A07" w14:textId="77777777">
        <w:tc>
          <w:tcPr>
            <w:tcW w:w="0" w:type="auto"/>
            <w:shd w:val="clear" w:color="auto" w:fill="CCECFC"/>
          </w:tcPr>
          <w:p w14:paraId="31FFCB8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SI-5 What is the solution and how is it implemented?</w:t>
            </w:r>
          </w:p>
        </w:tc>
      </w:tr>
      <w:tr w:rsidR="00C678CA" w:rsidRPr="00971397" w14:paraId="366F6DE0" w14:textId="77777777">
        <w:tc>
          <w:tcPr>
            <w:tcW w:w="0" w:type="auto"/>
            <w:shd w:val="clear" w:color="auto" w:fill="FFFFFF"/>
          </w:tcPr>
          <w:p w14:paraId="50A0732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2F45CC22" w14:textId="77777777">
        <w:tc>
          <w:tcPr>
            <w:tcW w:w="0" w:type="auto"/>
            <w:shd w:val="clear" w:color="auto" w:fill="FFFFFF"/>
          </w:tcPr>
          <w:p w14:paraId="6BD6ECC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71B51914" w14:textId="77777777">
        <w:tc>
          <w:tcPr>
            <w:tcW w:w="0" w:type="auto"/>
            <w:shd w:val="clear" w:color="auto" w:fill="FFFFFF"/>
          </w:tcPr>
          <w:p w14:paraId="23B4FF5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6D29C27B" w14:textId="77777777">
        <w:tc>
          <w:tcPr>
            <w:tcW w:w="0" w:type="auto"/>
            <w:shd w:val="clear" w:color="auto" w:fill="FFFFFF"/>
          </w:tcPr>
          <w:p w14:paraId="4B8FF7F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7616E882"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17" w:name="_Toc144074818"/>
      <w:r w:rsidRPr="00971397">
        <w:rPr>
          <w:rFonts w:asciiTheme="minorHAnsi" w:hAnsiTheme="minorHAnsi" w:cstheme="minorHAnsi"/>
        </w:rPr>
        <w:t>SI-5(1) Automated Alerts and Advisories (H)</w:t>
      </w:r>
      <w:bookmarkEnd w:id="417"/>
    </w:p>
    <w:p w14:paraId="6DBC42AB" w14:textId="7CCE308B" w:rsidR="00A77B3E" w:rsidRPr="00971397" w:rsidRDefault="00000000" w:rsidP="00971397">
      <w:pPr>
        <w:spacing w:after="320"/>
        <w:rPr>
          <w:rFonts w:cstheme="minorHAnsi"/>
        </w:rPr>
      </w:pPr>
      <w:r w:rsidRPr="00971397">
        <w:rPr>
          <w:rFonts w:cstheme="minorHAnsi"/>
        </w:rPr>
        <w:t>Broadcast security alert and advisory information throughout the organization using [Assignment: organization-defined automated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770FF2F" w14:textId="77777777">
        <w:tc>
          <w:tcPr>
            <w:tcW w:w="0" w:type="auto"/>
            <w:shd w:val="clear" w:color="auto" w:fill="CCECFC"/>
          </w:tcPr>
          <w:p w14:paraId="6A569A7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SI-5(1) Control Summary Information</w:t>
            </w:r>
          </w:p>
        </w:tc>
      </w:tr>
      <w:tr w:rsidR="00C678CA" w:rsidRPr="00971397" w14:paraId="7412D4AD" w14:textId="77777777">
        <w:tc>
          <w:tcPr>
            <w:tcW w:w="0" w:type="auto"/>
            <w:shd w:val="clear" w:color="auto" w:fill="FFFFFF"/>
          </w:tcPr>
          <w:p w14:paraId="64FA5EC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476B3D9" w14:textId="77777777">
        <w:tc>
          <w:tcPr>
            <w:tcW w:w="0" w:type="auto"/>
            <w:shd w:val="clear" w:color="auto" w:fill="FFFFFF"/>
          </w:tcPr>
          <w:p w14:paraId="1175EFA1" w14:textId="1617E7D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SI-5(1):</w:t>
            </w:r>
          </w:p>
        </w:tc>
      </w:tr>
      <w:tr w:rsidR="00C678CA" w:rsidRPr="00971397" w14:paraId="0F06CD42" w14:textId="77777777">
        <w:tc>
          <w:tcPr>
            <w:tcW w:w="0" w:type="auto"/>
            <w:shd w:val="clear" w:color="auto" w:fill="FFFFFF"/>
          </w:tcPr>
          <w:p w14:paraId="08DE8D2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CDA2526" w14:textId="2E24F9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216497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7D0190B" w14:textId="34772F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388887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55D8699" w14:textId="27D6EF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22228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0017FFD" w14:textId="4802925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14637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497CFAC" w14:textId="12AE0F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48826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473C86F" w14:textId="77777777">
        <w:tc>
          <w:tcPr>
            <w:tcW w:w="0" w:type="auto"/>
            <w:shd w:val="clear" w:color="auto" w:fill="FFFFFF"/>
          </w:tcPr>
          <w:p w14:paraId="12FD134D"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11DA3EE7" w14:textId="1F0286D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094572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CABD3CB" w14:textId="396A108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60462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6E91592" w14:textId="67786E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43160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6ED6193" w14:textId="5038CA3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14703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BC50E95" w14:textId="7AD6CC4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795353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1CD3D39" w14:textId="6BC20F5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352880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9B29E67" w14:textId="6823602E"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203459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8DD1D44" w14:textId="77777777" w:rsidR="00A77B3E" w:rsidRPr="00971397" w:rsidRDefault="00A77B3E" w:rsidP="00EB1CBE">
      <w:pPr>
        <w:pStyle w:val="BodyText"/>
        <w:tabs>
          <w:tab w:val="left" w:pos="360"/>
          <w:tab w:val="left" w:pos="720"/>
          <w:tab w:val="left" w:pos="1440"/>
          <w:tab w:val="left" w:pos="2160"/>
        </w:tabs>
        <w:spacing w:line="20" w:lineRule="atLeast"/>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B30E610" w14:textId="77777777">
        <w:tc>
          <w:tcPr>
            <w:tcW w:w="0" w:type="auto"/>
            <w:shd w:val="clear" w:color="auto" w:fill="CCECFC"/>
          </w:tcPr>
          <w:p w14:paraId="55B8BCD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SI-5(1) What is the solution and how is it implemented?</w:t>
            </w:r>
          </w:p>
        </w:tc>
      </w:tr>
      <w:tr w:rsidR="00C678CA" w:rsidRPr="00971397" w14:paraId="4B6B28D2" w14:textId="77777777">
        <w:tc>
          <w:tcPr>
            <w:tcW w:w="0" w:type="auto"/>
            <w:shd w:val="clear" w:color="auto" w:fill="FFFFFF"/>
          </w:tcPr>
          <w:p w14:paraId="0DF6AD8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909DCE6"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418" w:name="_Toc144074819"/>
      <w:r w:rsidRPr="00971397">
        <w:rPr>
          <w:rFonts w:asciiTheme="minorHAnsi" w:hAnsiTheme="minorHAnsi" w:cstheme="minorHAnsi"/>
        </w:rPr>
        <w:lastRenderedPageBreak/>
        <w:t>SI-6 Security and Privacy Function Verification (M)(H)</w:t>
      </w:r>
      <w:bookmarkEnd w:id="418"/>
    </w:p>
    <w:p w14:paraId="174596AF" w14:textId="77777777" w:rsidR="00701E8F" w:rsidRPr="00971397" w:rsidRDefault="00701E8F" w:rsidP="00EB1CBE">
      <w:pPr>
        <w:pStyle w:val="BodyText"/>
        <w:tabs>
          <w:tab w:val="left" w:pos="360"/>
          <w:tab w:val="left" w:pos="720"/>
          <w:tab w:val="left" w:pos="1440"/>
          <w:tab w:val="left" w:pos="2160"/>
        </w:tabs>
        <w:ind w:left="760" w:hanging="760"/>
        <w:rPr>
          <w:rFonts w:cstheme="minorHAnsi"/>
        </w:rPr>
      </w:pPr>
      <w:bookmarkStart w:id="419" w:name="_Hlk137639892"/>
      <w:r w:rsidRPr="00971397">
        <w:rPr>
          <w:rFonts w:cstheme="minorHAnsi"/>
        </w:rPr>
        <w:tab/>
        <w:t>a.</w:t>
      </w:r>
      <w:r w:rsidRPr="00971397">
        <w:rPr>
          <w:rFonts w:cstheme="minorHAnsi"/>
        </w:rPr>
        <w:tab/>
        <w:t>Verify the correct operation of [Assignment: organization-defined security and privacy functions];</w:t>
      </w:r>
    </w:p>
    <w:p w14:paraId="63B2869F" w14:textId="3EA98D97" w:rsidR="00701E8F" w:rsidRPr="00971397" w:rsidRDefault="00701E8F"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r>
      <w:r w:rsidRPr="00971397">
        <w:rPr>
          <w:rFonts w:cstheme="minorHAnsi"/>
        </w:rPr>
        <w:tab/>
        <w:t>Perform the verification of the functions specified in SI-6a [FedRAMP Assignment: system transitional states to include upon system startup and/or restart; upon command by user with appropriate privilege]; [FedRAMP Assignment: at least monthly];</w:t>
      </w:r>
    </w:p>
    <w:p w14:paraId="52E373CD" w14:textId="77777777" w:rsidR="00701E8F" w:rsidRPr="00971397" w:rsidRDefault="00701E8F"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Alert [FedRAMP Assignment: to include system administrators and security personnel] to failed security and privacy verification tests; and</w:t>
      </w:r>
    </w:p>
    <w:p w14:paraId="5828EB2F" w14:textId="40C27815" w:rsidR="00A77B3E" w:rsidRPr="00971397" w:rsidRDefault="00701E8F"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d.</w:t>
      </w:r>
      <w:r w:rsidRPr="00971397">
        <w:rPr>
          <w:rFonts w:cstheme="minorHAnsi"/>
        </w:rPr>
        <w:tab/>
        <w:t>[Selection (one-or-more): Shut the system down; Restart the system; alternative actions(s)] when anomalies are discovered.</w:t>
      </w:r>
      <w:bookmarkEnd w:id="4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734C171" w14:textId="77777777">
        <w:tc>
          <w:tcPr>
            <w:tcW w:w="0" w:type="auto"/>
            <w:shd w:val="clear" w:color="auto" w:fill="CCECFC"/>
          </w:tcPr>
          <w:p w14:paraId="34D33F6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SI-6 Control Summary Information</w:t>
            </w:r>
          </w:p>
        </w:tc>
      </w:tr>
      <w:tr w:rsidR="00C678CA" w:rsidRPr="00971397" w14:paraId="17579302" w14:textId="77777777">
        <w:tc>
          <w:tcPr>
            <w:tcW w:w="0" w:type="auto"/>
            <w:shd w:val="clear" w:color="auto" w:fill="FFFFFF"/>
          </w:tcPr>
          <w:p w14:paraId="2DEDD02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05E5FE41" w14:textId="77777777">
        <w:tc>
          <w:tcPr>
            <w:tcW w:w="0" w:type="auto"/>
            <w:shd w:val="clear" w:color="auto" w:fill="FFFFFF"/>
          </w:tcPr>
          <w:p w14:paraId="15AF6C9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SI-6(a):</w:t>
            </w:r>
          </w:p>
        </w:tc>
      </w:tr>
      <w:tr w:rsidR="00C678CA" w:rsidRPr="00971397" w14:paraId="388D6E37" w14:textId="77777777">
        <w:tc>
          <w:tcPr>
            <w:tcW w:w="0" w:type="auto"/>
            <w:shd w:val="clear" w:color="auto" w:fill="FFFFFF"/>
          </w:tcPr>
          <w:p w14:paraId="6357C0D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SI-6(b):</w:t>
            </w:r>
          </w:p>
        </w:tc>
      </w:tr>
      <w:tr w:rsidR="00C678CA" w:rsidRPr="00971397" w14:paraId="76A38168" w14:textId="77777777">
        <w:tc>
          <w:tcPr>
            <w:tcW w:w="0" w:type="auto"/>
            <w:shd w:val="clear" w:color="auto" w:fill="FFFFFF"/>
          </w:tcPr>
          <w:p w14:paraId="24CA0EB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SI-6(c):</w:t>
            </w:r>
          </w:p>
        </w:tc>
      </w:tr>
      <w:tr w:rsidR="00C678CA" w:rsidRPr="00971397" w14:paraId="4C955336" w14:textId="77777777">
        <w:tc>
          <w:tcPr>
            <w:tcW w:w="0" w:type="auto"/>
            <w:shd w:val="clear" w:color="auto" w:fill="FFFFFF"/>
          </w:tcPr>
          <w:p w14:paraId="79A8677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SI-6(d):</w:t>
            </w:r>
          </w:p>
        </w:tc>
      </w:tr>
      <w:tr w:rsidR="00C678CA" w:rsidRPr="00971397" w14:paraId="2DDDE51F" w14:textId="77777777">
        <w:tc>
          <w:tcPr>
            <w:tcW w:w="0" w:type="auto"/>
            <w:shd w:val="clear" w:color="auto" w:fill="FFFFFF"/>
          </w:tcPr>
          <w:p w14:paraId="17A60D8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5861650E" w14:textId="3CB9D71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890847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B6EBDB4" w14:textId="79663BE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178730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2706048" w14:textId="78A8A9D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54092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C2A8558" w14:textId="28B09D5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311025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64A5CFB" w14:textId="479E0B9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150271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A0E1BEB" w14:textId="77777777">
        <w:tc>
          <w:tcPr>
            <w:tcW w:w="0" w:type="auto"/>
            <w:shd w:val="clear" w:color="auto" w:fill="FFFFFF"/>
          </w:tcPr>
          <w:p w14:paraId="34ABAB3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8D4CF86" w14:textId="71F78A5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1217953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72A2065" w14:textId="5A77995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075297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6299EEF" w14:textId="2621B43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88635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5C2DAF2" w14:textId="0650E56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8953384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F561829" w14:textId="6F9120A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068302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4E990BF" w14:textId="41E2F3C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433669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F62BD89" w14:textId="670D74FF" w:rsidR="00A77B3E" w:rsidRPr="00971397" w:rsidRDefault="00000000" w:rsidP="00EB1CBE">
            <w:pPr>
              <w:pStyle w:val="BodyText"/>
              <w:tabs>
                <w:tab w:val="left" w:pos="360"/>
                <w:tab w:val="left" w:pos="795"/>
                <w:tab w:val="left" w:pos="1440"/>
                <w:tab w:val="left" w:pos="2160"/>
              </w:tabs>
              <w:spacing w:line="20" w:lineRule="atLeast"/>
              <w:ind w:left="345" w:hanging="345"/>
              <w:rPr>
                <w:rFonts w:cstheme="minorHAnsi"/>
              </w:rPr>
            </w:pPr>
            <w:sdt>
              <w:sdtPr>
                <w:rPr>
                  <w:rFonts w:cstheme="minorHAnsi"/>
                </w:rPr>
                <w:id w:val="19610682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A51D679"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92DAF7C" w14:textId="77777777">
        <w:tc>
          <w:tcPr>
            <w:tcW w:w="0" w:type="auto"/>
            <w:shd w:val="clear" w:color="auto" w:fill="CCECFC"/>
          </w:tcPr>
          <w:p w14:paraId="209D9A1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SI-6 What is the solution and how is it implemented?</w:t>
            </w:r>
          </w:p>
        </w:tc>
      </w:tr>
      <w:tr w:rsidR="00C678CA" w:rsidRPr="00971397" w14:paraId="7274B6D0" w14:textId="77777777">
        <w:tc>
          <w:tcPr>
            <w:tcW w:w="0" w:type="auto"/>
            <w:shd w:val="clear" w:color="auto" w:fill="FFFFFF"/>
          </w:tcPr>
          <w:p w14:paraId="48B2124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7823970" w14:textId="77777777">
        <w:tc>
          <w:tcPr>
            <w:tcW w:w="0" w:type="auto"/>
            <w:shd w:val="clear" w:color="auto" w:fill="FFFFFF"/>
          </w:tcPr>
          <w:p w14:paraId="0296352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3E4FBBAC" w14:textId="77777777">
        <w:tc>
          <w:tcPr>
            <w:tcW w:w="0" w:type="auto"/>
            <w:shd w:val="clear" w:color="auto" w:fill="FFFFFF"/>
          </w:tcPr>
          <w:p w14:paraId="39E26BD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r w:rsidR="00C678CA" w:rsidRPr="00971397" w14:paraId="00794CA0" w14:textId="77777777">
        <w:tc>
          <w:tcPr>
            <w:tcW w:w="0" w:type="auto"/>
            <w:shd w:val="clear" w:color="auto" w:fill="FFFFFF"/>
          </w:tcPr>
          <w:p w14:paraId="13DF818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d:</w:t>
            </w:r>
          </w:p>
        </w:tc>
      </w:tr>
    </w:tbl>
    <w:p w14:paraId="487D4029" w14:textId="77777777" w:rsidR="00A77B3E" w:rsidRPr="00971397" w:rsidRDefault="00000000" w:rsidP="00EB1CBE">
      <w:pPr>
        <w:pStyle w:val="Heading2"/>
        <w:tabs>
          <w:tab w:val="left" w:pos="360"/>
          <w:tab w:val="left" w:pos="720"/>
          <w:tab w:val="left" w:pos="1440"/>
          <w:tab w:val="left" w:pos="2160"/>
        </w:tabs>
        <w:ind w:left="763" w:hanging="763"/>
        <w:rPr>
          <w:rFonts w:asciiTheme="minorHAnsi" w:hAnsiTheme="minorHAnsi" w:cstheme="minorHAnsi"/>
        </w:rPr>
      </w:pPr>
      <w:bookmarkStart w:id="420" w:name="_Toc144074820"/>
      <w:r w:rsidRPr="00971397">
        <w:rPr>
          <w:rFonts w:asciiTheme="minorHAnsi" w:hAnsiTheme="minorHAnsi" w:cstheme="minorHAnsi"/>
        </w:rPr>
        <w:t>SI-7 Software, Firmware, and Information Integrity (M)(H)</w:t>
      </w:r>
      <w:bookmarkEnd w:id="420"/>
    </w:p>
    <w:p w14:paraId="08133AEB" w14:textId="77777777" w:rsidR="00A77B3E" w:rsidRPr="00971397" w:rsidRDefault="00000000" w:rsidP="00EB1CBE">
      <w:pPr>
        <w:pStyle w:val="BodyText"/>
        <w:tabs>
          <w:tab w:val="left" w:pos="360"/>
          <w:tab w:val="left" w:pos="720"/>
          <w:tab w:val="left" w:pos="1440"/>
          <w:tab w:val="left" w:pos="2160"/>
        </w:tabs>
        <w:ind w:left="763" w:hanging="763"/>
        <w:rPr>
          <w:rFonts w:cstheme="minorHAnsi"/>
        </w:rPr>
      </w:pPr>
      <w:bookmarkStart w:id="421" w:name="_Hlk137639916"/>
      <w:r w:rsidRPr="00971397">
        <w:rPr>
          <w:rFonts w:cstheme="minorHAnsi"/>
        </w:rPr>
        <w:tab/>
        <w:t>a.</w:t>
      </w:r>
      <w:r w:rsidRPr="00971397">
        <w:rPr>
          <w:rFonts w:cstheme="minorHAnsi"/>
        </w:rPr>
        <w:tab/>
        <w:t>Employ integrity verification tools to detect unauthorized changes to the following software, firmware, and information: [Assignment: organization-defined software, firmware, and information]; and</w:t>
      </w:r>
    </w:p>
    <w:p w14:paraId="4C65A434" w14:textId="0445B867"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Take the following actions when unauthorized changes to the software, firmware, and information are detected: [Assignment: organization-defined actions].</w:t>
      </w:r>
      <w:bookmarkEnd w:id="4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2C87C47" w14:textId="77777777">
        <w:tc>
          <w:tcPr>
            <w:tcW w:w="0" w:type="auto"/>
            <w:shd w:val="clear" w:color="auto" w:fill="CCECFC"/>
          </w:tcPr>
          <w:p w14:paraId="7259316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SI-7 Control Summary Information</w:t>
            </w:r>
          </w:p>
        </w:tc>
      </w:tr>
      <w:tr w:rsidR="00C678CA" w:rsidRPr="00971397" w14:paraId="0927BB63" w14:textId="77777777">
        <w:tc>
          <w:tcPr>
            <w:tcW w:w="0" w:type="auto"/>
            <w:shd w:val="clear" w:color="auto" w:fill="FFFFFF"/>
          </w:tcPr>
          <w:p w14:paraId="40549D6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1293314C" w14:textId="77777777">
        <w:tc>
          <w:tcPr>
            <w:tcW w:w="0" w:type="auto"/>
            <w:shd w:val="clear" w:color="auto" w:fill="FFFFFF"/>
          </w:tcPr>
          <w:p w14:paraId="544C6A3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SI-7(a):</w:t>
            </w:r>
          </w:p>
        </w:tc>
      </w:tr>
      <w:tr w:rsidR="00C678CA" w:rsidRPr="00971397" w14:paraId="58435748" w14:textId="77777777">
        <w:tc>
          <w:tcPr>
            <w:tcW w:w="0" w:type="auto"/>
            <w:shd w:val="clear" w:color="auto" w:fill="FFFFFF"/>
          </w:tcPr>
          <w:p w14:paraId="33D6F35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SI-7(b):</w:t>
            </w:r>
          </w:p>
        </w:tc>
      </w:tr>
      <w:tr w:rsidR="00C678CA" w:rsidRPr="00971397" w14:paraId="3852C4F7" w14:textId="77777777">
        <w:tc>
          <w:tcPr>
            <w:tcW w:w="0" w:type="auto"/>
            <w:shd w:val="clear" w:color="auto" w:fill="FFFFFF"/>
          </w:tcPr>
          <w:p w14:paraId="2A7841D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Implementation Status (check all that apply):</w:t>
            </w:r>
          </w:p>
          <w:p w14:paraId="6282C964" w14:textId="44F6D9B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72702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E74FDEF" w14:textId="2193057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30050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93E9648" w14:textId="5E99083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268759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1184DE7" w14:textId="206E7CD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068765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C717999" w14:textId="386EE7B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679851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AFC7350" w14:textId="77777777">
        <w:tc>
          <w:tcPr>
            <w:tcW w:w="0" w:type="auto"/>
            <w:shd w:val="clear" w:color="auto" w:fill="FFFFFF"/>
          </w:tcPr>
          <w:p w14:paraId="5A5AFE2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6FD56134" w14:textId="1BDB509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363196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7FF00D3" w14:textId="5796839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99514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CCF7F16" w14:textId="23FF990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095522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F4B4010" w14:textId="15F9144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792747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4E59430" w14:textId="067C580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67314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67297FA" w14:textId="2E6548E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546847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253D47E9" w14:textId="78A6F6CE" w:rsidR="00A77B3E" w:rsidRPr="00971397" w:rsidRDefault="00000000" w:rsidP="00EB1CBE">
            <w:pPr>
              <w:pStyle w:val="BodyText"/>
              <w:tabs>
                <w:tab w:val="left" w:pos="360"/>
                <w:tab w:val="left" w:pos="795"/>
                <w:tab w:val="left" w:pos="1440"/>
                <w:tab w:val="left" w:pos="2160"/>
              </w:tabs>
              <w:spacing w:line="20" w:lineRule="atLeast"/>
              <w:ind w:left="345" w:hanging="345"/>
              <w:rPr>
                <w:rFonts w:cstheme="minorHAnsi"/>
              </w:rPr>
            </w:pPr>
            <w:sdt>
              <w:sdtPr>
                <w:rPr>
                  <w:rFonts w:cstheme="minorHAnsi"/>
                </w:rPr>
                <w:id w:val="20040065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1E08A59"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8531CCA" w14:textId="77777777">
        <w:tc>
          <w:tcPr>
            <w:tcW w:w="0" w:type="auto"/>
            <w:shd w:val="clear" w:color="auto" w:fill="CCECFC"/>
          </w:tcPr>
          <w:p w14:paraId="1E283A5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SI-7 What is the solution and how is it implemented?</w:t>
            </w:r>
          </w:p>
        </w:tc>
      </w:tr>
      <w:tr w:rsidR="00C678CA" w:rsidRPr="00971397" w14:paraId="22140E47" w14:textId="77777777">
        <w:tc>
          <w:tcPr>
            <w:tcW w:w="0" w:type="auto"/>
            <w:shd w:val="clear" w:color="auto" w:fill="FFFFFF"/>
          </w:tcPr>
          <w:p w14:paraId="77841B3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070499C" w14:textId="77777777">
        <w:tc>
          <w:tcPr>
            <w:tcW w:w="0" w:type="auto"/>
            <w:shd w:val="clear" w:color="auto" w:fill="FFFFFF"/>
          </w:tcPr>
          <w:p w14:paraId="76748DC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1EC4CD9A"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22" w:name="_Toc144074821"/>
      <w:r w:rsidRPr="00971397">
        <w:rPr>
          <w:rFonts w:asciiTheme="minorHAnsi" w:hAnsiTheme="minorHAnsi" w:cstheme="minorHAnsi"/>
        </w:rPr>
        <w:t>SI-7(1) Integrity Checks (M)(H)</w:t>
      </w:r>
      <w:bookmarkEnd w:id="422"/>
    </w:p>
    <w:p w14:paraId="7CEDA151" w14:textId="4F49D143" w:rsidR="00A77B3E" w:rsidRPr="00971397" w:rsidRDefault="0058317D" w:rsidP="00971397">
      <w:pPr>
        <w:spacing w:after="320"/>
        <w:rPr>
          <w:rFonts w:cstheme="minorHAnsi"/>
        </w:rPr>
      </w:pPr>
      <w:r w:rsidRPr="00971397">
        <w:rPr>
          <w:rFonts w:cstheme="minorHAnsi"/>
        </w:rPr>
        <w:t>Perform an integrity check of [Assignment: organization-defined software, firmware, and information] [Selection (</w:t>
      </w:r>
      <w:r w:rsidR="00795D0E" w:rsidRPr="00971397">
        <w:rPr>
          <w:rFonts w:cstheme="minorHAnsi"/>
        </w:rPr>
        <w:t>one-or-</w:t>
      </w:r>
      <w:r w:rsidRPr="00971397">
        <w:rPr>
          <w:rFonts w:cstheme="minorHAnsi"/>
        </w:rPr>
        <w:t>more): at startup; at [FedRAMP Assignment: selection to include security relevant events]; [FedRAMP Assignment: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27642FE" w14:textId="77777777">
        <w:tc>
          <w:tcPr>
            <w:tcW w:w="0" w:type="auto"/>
            <w:shd w:val="clear" w:color="auto" w:fill="CCECFC"/>
          </w:tcPr>
          <w:p w14:paraId="435296F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SI-7(1) Control Summary Information</w:t>
            </w:r>
          </w:p>
        </w:tc>
      </w:tr>
      <w:tr w:rsidR="00C678CA" w:rsidRPr="00971397" w14:paraId="5813905E" w14:textId="77777777">
        <w:tc>
          <w:tcPr>
            <w:tcW w:w="0" w:type="auto"/>
            <w:shd w:val="clear" w:color="auto" w:fill="FFFFFF"/>
          </w:tcPr>
          <w:p w14:paraId="1DF4EC2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EF8DDDC" w14:textId="77777777">
        <w:tc>
          <w:tcPr>
            <w:tcW w:w="0" w:type="auto"/>
            <w:shd w:val="clear" w:color="auto" w:fill="FFFFFF"/>
          </w:tcPr>
          <w:p w14:paraId="019652F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SI-7(1)-1:</w:t>
            </w:r>
          </w:p>
        </w:tc>
      </w:tr>
      <w:tr w:rsidR="00C678CA" w:rsidRPr="00971397" w14:paraId="1C0C7262" w14:textId="77777777">
        <w:tc>
          <w:tcPr>
            <w:tcW w:w="0" w:type="auto"/>
            <w:shd w:val="clear" w:color="auto" w:fill="FFFFFF"/>
          </w:tcPr>
          <w:p w14:paraId="2C6439D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SI-7(1)-2:</w:t>
            </w:r>
          </w:p>
        </w:tc>
      </w:tr>
      <w:tr w:rsidR="00C678CA" w:rsidRPr="00971397" w14:paraId="6065AD51" w14:textId="77777777">
        <w:tc>
          <w:tcPr>
            <w:tcW w:w="0" w:type="auto"/>
            <w:shd w:val="clear" w:color="auto" w:fill="FFFFFF"/>
          </w:tcPr>
          <w:p w14:paraId="248CDBB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4AD4D0B8" w14:textId="68D08E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71982887"/>
                <w14:checkbox>
                  <w14:checked w14:val="0"/>
                  <w14:checkedState w14:val="2612" w14:font="MS Gothic"/>
                  <w14:uncheckedState w14:val="2610" w14:font="MS Gothic"/>
                </w14:checkbox>
              </w:sdtPr>
              <w:sdtContent>
                <w:r w:rsidR="00EB6C65" w:rsidRPr="00971397">
                  <w:rPr>
                    <w:rFonts w:ascii="Segoe UI Symbol" w:eastAsia="MS Gothic" w:hAnsi="Segoe UI Symbol" w:cs="Segoe UI Symbol"/>
                  </w:rPr>
                  <w:t>☐</w:t>
                </w:r>
              </w:sdtContent>
            </w:sdt>
            <w:r w:rsidR="00E33648" w:rsidRPr="00971397">
              <w:rPr>
                <w:rFonts w:cstheme="minorHAnsi"/>
              </w:rPr>
              <w:t xml:space="preserve"> Implemented</w:t>
            </w:r>
          </w:p>
          <w:p w14:paraId="6157FE41" w14:textId="2AE198D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95037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7C1F489" w14:textId="6C1AE4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26001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6CED4FB" w14:textId="46C5C9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98177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37CD7747" w14:textId="42D253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17140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1A052E6" w14:textId="77777777">
        <w:tc>
          <w:tcPr>
            <w:tcW w:w="0" w:type="auto"/>
            <w:shd w:val="clear" w:color="auto" w:fill="FFFFFF"/>
          </w:tcPr>
          <w:p w14:paraId="37B6E40D"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E57A893" w14:textId="1582644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25597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03EB1827" w14:textId="05C74D9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22416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D0A304F" w14:textId="0B41B06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8425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AEC43FB" w14:textId="1221E52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052139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4F8C2A3" w14:textId="045C3DA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77657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64FA183" w14:textId="3A29FBE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212849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7F3DE34" w14:textId="02947F6D"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209633278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E990B82"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C4FEF5B" w14:textId="77777777">
        <w:tc>
          <w:tcPr>
            <w:tcW w:w="0" w:type="auto"/>
            <w:shd w:val="clear" w:color="auto" w:fill="CCECFC"/>
          </w:tcPr>
          <w:p w14:paraId="105B5EC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SI-7(1) What is the solution and how is it implemented?</w:t>
            </w:r>
          </w:p>
        </w:tc>
      </w:tr>
      <w:tr w:rsidR="00C678CA" w:rsidRPr="00971397" w14:paraId="6F46F4ED" w14:textId="77777777">
        <w:tc>
          <w:tcPr>
            <w:tcW w:w="0" w:type="auto"/>
            <w:shd w:val="clear" w:color="auto" w:fill="FFFFFF"/>
          </w:tcPr>
          <w:p w14:paraId="419E419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02F1559"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23" w:name="_Toc144074822"/>
      <w:r w:rsidRPr="00971397">
        <w:rPr>
          <w:rFonts w:asciiTheme="minorHAnsi" w:hAnsiTheme="minorHAnsi" w:cstheme="minorHAnsi"/>
        </w:rPr>
        <w:lastRenderedPageBreak/>
        <w:t>SI-7(2) Automated Notifications of Integrity Violations (H)</w:t>
      </w:r>
      <w:bookmarkEnd w:id="423"/>
    </w:p>
    <w:p w14:paraId="6C2DBDBC" w14:textId="5DEDD1A0" w:rsidR="00A77B3E" w:rsidRPr="00971397" w:rsidRDefault="00000000" w:rsidP="00971397">
      <w:pPr>
        <w:spacing w:after="320"/>
        <w:rPr>
          <w:rFonts w:cstheme="minorHAnsi"/>
        </w:rPr>
      </w:pPr>
      <w:r w:rsidRPr="00971397">
        <w:rPr>
          <w:rFonts w:cstheme="minorHAnsi"/>
        </w:rPr>
        <w:t>Employ automated tools that provide notification to [FedRAMP Assignment: to include the ISSO and/or similar role within the organization] upon discovering discrepancies during integrity verification.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8B4136D" w14:textId="77777777">
        <w:tc>
          <w:tcPr>
            <w:tcW w:w="0" w:type="auto"/>
            <w:shd w:val="clear" w:color="auto" w:fill="CCECFC"/>
          </w:tcPr>
          <w:p w14:paraId="31D4B86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SI-7(2) Control Summary Information</w:t>
            </w:r>
          </w:p>
        </w:tc>
      </w:tr>
      <w:tr w:rsidR="00C678CA" w:rsidRPr="00971397" w14:paraId="7D3E4250" w14:textId="77777777">
        <w:tc>
          <w:tcPr>
            <w:tcW w:w="0" w:type="auto"/>
            <w:shd w:val="clear" w:color="auto" w:fill="FFFFFF"/>
          </w:tcPr>
          <w:p w14:paraId="3F5A10A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4D30C2D" w14:textId="77777777">
        <w:tc>
          <w:tcPr>
            <w:tcW w:w="0" w:type="auto"/>
            <w:shd w:val="clear" w:color="auto" w:fill="FFFFFF"/>
          </w:tcPr>
          <w:p w14:paraId="5883013B" w14:textId="45DD7C1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SI-7(2):</w:t>
            </w:r>
          </w:p>
        </w:tc>
      </w:tr>
      <w:tr w:rsidR="00C678CA" w:rsidRPr="00971397" w14:paraId="623A5310" w14:textId="77777777">
        <w:tc>
          <w:tcPr>
            <w:tcW w:w="0" w:type="auto"/>
            <w:shd w:val="clear" w:color="auto" w:fill="FFFFFF"/>
          </w:tcPr>
          <w:p w14:paraId="1F86E8B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59ADAE6" w14:textId="5CEF7B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06856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0CC6D4A" w14:textId="720F285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64488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6D899183" w14:textId="6AA45D3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06972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1A04281" w14:textId="5321280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75129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C2428B5" w14:textId="3A7874D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875189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0FAD8AB" w14:textId="77777777">
        <w:tc>
          <w:tcPr>
            <w:tcW w:w="0" w:type="auto"/>
            <w:shd w:val="clear" w:color="auto" w:fill="FFFFFF"/>
          </w:tcPr>
          <w:p w14:paraId="72916633"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F0AA71D" w14:textId="41E0FB4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187675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6B9F5A6" w14:textId="5B165B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50557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711D3A6" w14:textId="2C381F1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18286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1F141D3" w14:textId="6998F6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18373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F77102C" w14:textId="3780B6B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102184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5B43DA2" w14:textId="5AF13C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0967487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6EAD1490" w14:textId="2C41529B"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2045549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256D17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DE5ABF9" w14:textId="77777777">
        <w:tc>
          <w:tcPr>
            <w:tcW w:w="0" w:type="auto"/>
            <w:shd w:val="clear" w:color="auto" w:fill="CCECFC"/>
          </w:tcPr>
          <w:p w14:paraId="47ADB42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SI-7(2) What is the solution and how is it implemented?</w:t>
            </w:r>
          </w:p>
        </w:tc>
      </w:tr>
      <w:tr w:rsidR="00C678CA" w:rsidRPr="00971397" w14:paraId="60F6A2B1" w14:textId="77777777">
        <w:tc>
          <w:tcPr>
            <w:tcW w:w="0" w:type="auto"/>
            <w:shd w:val="clear" w:color="auto" w:fill="FFFFFF"/>
          </w:tcPr>
          <w:p w14:paraId="1F03699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0CC3C29"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24" w:name="_Toc144074823"/>
      <w:r w:rsidRPr="00971397">
        <w:rPr>
          <w:rFonts w:asciiTheme="minorHAnsi" w:hAnsiTheme="minorHAnsi" w:cstheme="minorHAnsi"/>
        </w:rPr>
        <w:t>SI-7(5) Automated Response to Integrity Violations (H)</w:t>
      </w:r>
      <w:bookmarkEnd w:id="424"/>
    </w:p>
    <w:p w14:paraId="0C51D3A7" w14:textId="078FE29C" w:rsidR="00A77B3E" w:rsidRPr="00971397" w:rsidRDefault="00EB6C65" w:rsidP="00971397">
      <w:pPr>
        <w:spacing w:after="320"/>
        <w:rPr>
          <w:rFonts w:cstheme="minorHAnsi"/>
        </w:rPr>
      </w:pPr>
      <w:r w:rsidRPr="00971397">
        <w:rPr>
          <w:rFonts w:cstheme="minorHAnsi"/>
        </w:rPr>
        <w:t>Automatically [Selection (one-or-more): shut the system down; restart the system; implement [Assignment: organization-defined controls]] when integrity violations are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3AD9703" w14:textId="77777777">
        <w:tc>
          <w:tcPr>
            <w:tcW w:w="0" w:type="auto"/>
            <w:shd w:val="clear" w:color="auto" w:fill="CCECFC"/>
          </w:tcPr>
          <w:p w14:paraId="3A3162F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SI-7(5) Control Summary Information</w:t>
            </w:r>
          </w:p>
        </w:tc>
      </w:tr>
      <w:tr w:rsidR="00C678CA" w:rsidRPr="00971397" w14:paraId="29AF8E31" w14:textId="77777777">
        <w:tc>
          <w:tcPr>
            <w:tcW w:w="0" w:type="auto"/>
            <w:shd w:val="clear" w:color="auto" w:fill="FFFFFF"/>
          </w:tcPr>
          <w:p w14:paraId="0587114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6265604" w14:textId="77777777">
        <w:tc>
          <w:tcPr>
            <w:tcW w:w="0" w:type="auto"/>
            <w:shd w:val="clear" w:color="auto" w:fill="FFFFFF"/>
          </w:tcPr>
          <w:p w14:paraId="4EEEB1C3" w14:textId="10BCEC3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SI-7(5):</w:t>
            </w:r>
          </w:p>
        </w:tc>
      </w:tr>
      <w:tr w:rsidR="00C678CA" w:rsidRPr="00971397" w14:paraId="04B6959A" w14:textId="77777777">
        <w:tc>
          <w:tcPr>
            <w:tcW w:w="0" w:type="auto"/>
            <w:shd w:val="clear" w:color="auto" w:fill="FFFFFF"/>
          </w:tcPr>
          <w:p w14:paraId="77BE989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5EFC698" w14:textId="3ABF889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000274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AA29FD8" w14:textId="15C967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9038885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BDAE728" w14:textId="7B418C7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440622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7E29A28" w14:textId="635FA9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169460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B40EC4F" w14:textId="1A3591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74079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07FA199" w14:textId="77777777">
        <w:tc>
          <w:tcPr>
            <w:tcW w:w="0" w:type="auto"/>
            <w:shd w:val="clear" w:color="auto" w:fill="FFFFFF"/>
          </w:tcPr>
          <w:p w14:paraId="6B95F502"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2E5332D" w14:textId="0E9A805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759479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DE94373" w14:textId="0412B70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09296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8CD8797" w14:textId="3FFEB24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9554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FD78C83" w14:textId="0EE2CBC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5752861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B366391" w14:textId="60D0610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66418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09693AF" w14:textId="28AF2BA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072457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BAC6A87" w14:textId="768C4568"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9249165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B673B4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2728B03" w14:textId="77777777">
        <w:tc>
          <w:tcPr>
            <w:tcW w:w="0" w:type="auto"/>
            <w:shd w:val="clear" w:color="auto" w:fill="CCECFC"/>
          </w:tcPr>
          <w:p w14:paraId="325A04A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SI-7(5) What is the solution and how is it implemented?</w:t>
            </w:r>
          </w:p>
        </w:tc>
      </w:tr>
      <w:tr w:rsidR="00C678CA" w:rsidRPr="00971397" w14:paraId="5703FBDA" w14:textId="77777777">
        <w:tc>
          <w:tcPr>
            <w:tcW w:w="0" w:type="auto"/>
            <w:shd w:val="clear" w:color="auto" w:fill="FFFFFF"/>
          </w:tcPr>
          <w:p w14:paraId="3F4BB8F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EE1BA67"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25" w:name="_Toc144074824"/>
      <w:r w:rsidRPr="00971397">
        <w:rPr>
          <w:rFonts w:asciiTheme="minorHAnsi" w:hAnsiTheme="minorHAnsi" w:cstheme="minorHAnsi"/>
        </w:rPr>
        <w:t>SI-7(7) Integration of Detection and Response (M)(H)</w:t>
      </w:r>
      <w:bookmarkEnd w:id="425"/>
    </w:p>
    <w:p w14:paraId="1CFE6903" w14:textId="35F53B56" w:rsidR="00A77B3E" w:rsidRPr="00971397" w:rsidRDefault="00000000" w:rsidP="00971397">
      <w:pPr>
        <w:spacing w:after="320"/>
        <w:rPr>
          <w:rFonts w:cstheme="minorHAnsi"/>
        </w:rPr>
      </w:pPr>
      <w:r w:rsidRPr="00971397">
        <w:rPr>
          <w:rFonts w:cstheme="minorHAnsi"/>
        </w:rPr>
        <w:t>Incorporate the detection of the following unauthorized changes into the organizational incident response capability: [Assignment: organization-defined security-relevant changes to the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5987462" w14:textId="77777777">
        <w:tc>
          <w:tcPr>
            <w:tcW w:w="0" w:type="auto"/>
            <w:shd w:val="clear" w:color="auto" w:fill="CCECFC"/>
          </w:tcPr>
          <w:p w14:paraId="670F6B6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SI-7(7) Control Summary Information</w:t>
            </w:r>
          </w:p>
        </w:tc>
      </w:tr>
      <w:tr w:rsidR="00C678CA" w:rsidRPr="00971397" w14:paraId="5AB7239B" w14:textId="77777777">
        <w:tc>
          <w:tcPr>
            <w:tcW w:w="0" w:type="auto"/>
            <w:shd w:val="clear" w:color="auto" w:fill="FFFFFF"/>
          </w:tcPr>
          <w:p w14:paraId="54B5BA4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156797B" w14:textId="77777777">
        <w:tc>
          <w:tcPr>
            <w:tcW w:w="0" w:type="auto"/>
            <w:shd w:val="clear" w:color="auto" w:fill="FFFFFF"/>
          </w:tcPr>
          <w:p w14:paraId="3EDDE2E6" w14:textId="595987A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SI-7(7):</w:t>
            </w:r>
          </w:p>
        </w:tc>
      </w:tr>
      <w:tr w:rsidR="00C678CA" w:rsidRPr="00971397" w14:paraId="6E748F1F" w14:textId="77777777">
        <w:tc>
          <w:tcPr>
            <w:tcW w:w="0" w:type="auto"/>
            <w:shd w:val="clear" w:color="auto" w:fill="FFFFFF"/>
          </w:tcPr>
          <w:p w14:paraId="4D7F3B0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509339F" w14:textId="5AB5FE1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55895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D0E22B1" w14:textId="21CC176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72123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255C886" w14:textId="0594CE4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27785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FFAAFFF" w14:textId="6BCB990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99101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F3E9205" w14:textId="1C012A8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19303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B352372" w14:textId="77777777">
        <w:tc>
          <w:tcPr>
            <w:tcW w:w="0" w:type="auto"/>
            <w:shd w:val="clear" w:color="auto" w:fill="FFFFFF"/>
          </w:tcPr>
          <w:p w14:paraId="08A39924"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736BDBE" w14:textId="5CD7B39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24927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5A19D652" w14:textId="2F1A1FE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98928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C3FFFC0" w14:textId="0B85690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49442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E433B2C" w14:textId="0FC43AC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264752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441D954" w14:textId="63729D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298074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D3B5D42" w14:textId="03ABF2C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613452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9757C79" w14:textId="51DF969E"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21451990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09D9F1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A715D67" w14:textId="77777777">
        <w:tc>
          <w:tcPr>
            <w:tcW w:w="0" w:type="auto"/>
            <w:shd w:val="clear" w:color="auto" w:fill="CCECFC"/>
          </w:tcPr>
          <w:p w14:paraId="29EBE9B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SI-7(7) What is the solution and how is it implemented?</w:t>
            </w:r>
          </w:p>
        </w:tc>
      </w:tr>
      <w:tr w:rsidR="00C678CA" w:rsidRPr="00971397" w14:paraId="433C6D57" w14:textId="77777777">
        <w:tc>
          <w:tcPr>
            <w:tcW w:w="0" w:type="auto"/>
            <w:shd w:val="clear" w:color="auto" w:fill="FFFFFF"/>
          </w:tcPr>
          <w:p w14:paraId="4A192F6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03B842B"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26" w:name="_Toc144074825"/>
      <w:r w:rsidRPr="00971397">
        <w:rPr>
          <w:rFonts w:asciiTheme="minorHAnsi" w:hAnsiTheme="minorHAnsi" w:cstheme="minorHAnsi"/>
        </w:rPr>
        <w:t>SI-7(15) Code Authentication (H)</w:t>
      </w:r>
      <w:bookmarkEnd w:id="426"/>
    </w:p>
    <w:p w14:paraId="0E3A0D16" w14:textId="1BF222B8" w:rsidR="00A77B3E" w:rsidRPr="00971397" w:rsidRDefault="00000000" w:rsidP="00971397">
      <w:pPr>
        <w:spacing w:after="320"/>
        <w:rPr>
          <w:rFonts w:cstheme="minorHAnsi"/>
        </w:rPr>
      </w:pPr>
      <w:r w:rsidRPr="00971397">
        <w:rPr>
          <w:rFonts w:cstheme="minorHAnsi"/>
        </w:rPr>
        <w:t>Implement cryptographic mechanisms to authenticate the following software or firmware components prior to installation: [FedRAMP Assignment: to include all software and firmware inside the boundary].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C964702" w14:textId="77777777">
        <w:tc>
          <w:tcPr>
            <w:tcW w:w="0" w:type="auto"/>
            <w:shd w:val="clear" w:color="auto" w:fill="CCECFC"/>
          </w:tcPr>
          <w:p w14:paraId="6414CA0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SI-7(15) Control Summary Information</w:t>
            </w:r>
          </w:p>
        </w:tc>
      </w:tr>
      <w:tr w:rsidR="00C678CA" w:rsidRPr="00971397" w14:paraId="295BE565" w14:textId="77777777">
        <w:tc>
          <w:tcPr>
            <w:tcW w:w="0" w:type="auto"/>
            <w:shd w:val="clear" w:color="auto" w:fill="FFFFFF"/>
          </w:tcPr>
          <w:p w14:paraId="7C2EC58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311C3F2" w14:textId="77777777">
        <w:tc>
          <w:tcPr>
            <w:tcW w:w="0" w:type="auto"/>
            <w:shd w:val="clear" w:color="auto" w:fill="FFFFFF"/>
          </w:tcPr>
          <w:p w14:paraId="457C0D29" w14:textId="3DFE9F0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SI-7(15):</w:t>
            </w:r>
          </w:p>
        </w:tc>
      </w:tr>
      <w:tr w:rsidR="00C678CA" w:rsidRPr="00971397" w14:paraId="17125E4C" w14:textId="77777777">
        <w:tc>
          <w:tcPr>
            <w:tcW w:w="0" w:type="auto"/>
            <w:shd w:val="clear" w:color="auto" w:fill="FFFFFF"/>
          </w:tcPr>
          <w:p w14:paraId="1B9703E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B7D07AA" w14:textId="6C280D6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816451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69BC352" w14:textId="5607391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9706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0A11454" w14:textId="6D13188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628781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E95B7CE" w14:textId="7DA995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525866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0B912C8" w14:textId="6F0634D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84010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5511219" w14:textId="77777777">
        <w:tc>
          <w:tcPr>
            <w:tcW w:w="0" w:type="auto"/>
            <w:shd w:val="clear" w:color="auto" w:fill="FFFFFF"/>
          </w:tcPr>
          <w:p w14:paraId="36B842B5"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55E3DCF7" w14:textId="6803429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31559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1A0C6F3" w14:textId="1F011E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039670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FFD1C3D" w14:textId="4FE66A5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32803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C312056" w14:textId="660B4C0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64450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3B2445B" w14:textId="3CB54A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53747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8F52AFB" w14:textId="38D34D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52445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07EA372" w14:textId="2B645C28"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9825903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230201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3087C54" w14:textId="77777777">
        <w:tc>
          <w:tcPr>
            <w:tcW w:w="0" w:type="auto"/>
            <w:shd w:val="clear" w:color="auto" w:fill="CCECFC"/>
          </w:tcPr>
          <w:p w14:paraId="2B4B4E5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SI-7(15) What is the solution and how is it implemented?</w:t>
            </w:r>
          </w:p>
        </w:tc>
      </w:tr>
      <w:tr w:rsidR="00C678CA" w:rsidRPr="00971397" w14:paraId="5F4DCD59" w14:textId="77777777">
        <w:tc>
          <w:tcPr>
            <w:tcW w:w="0" w:type="auto"/>
            <w:shd w:val="clear" w:color="auto" w:fill="FFFFFF"/>
          </w:tcPr>
          <w:p w14:paraId="7796628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6CBC20C"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427" w:name="_Toc144074826"/>
      <w:r w:rsidRPr="00971397">
        <w:rPr>
          <w:rFonts w:asciiTheme="minorHAnsi" w:hAnsiTheme="minorHAnsi" w:cstheme="minorHAnsi"/>
        </w:rPr>
        <w:t>SI-8 Spam Protection (M)(H)</w:t>
      </w:r>
      <w:bookmarkEnd w:id="427"/>
    </w:p>
    <w:p w14:paraId="11E023B9"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Employ spam protection mechanisms at system entry and exit points to detect and act on unsolicited messages; and</w:t>
      </w:r>
    </w:p>
    <w:p w14:paraId="1A8DECC8" w14:textId="5F2E3EBE"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Update spam protection mechanisms when new releases are available in accordance with organizational configuration management policy and procedures.</w:t>
      </w:r>
    </w:p>
    <w:p w14:paraId="51C16E20"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SI-8 Additional FedRAMP Requirements and Guidance:</w:t>
      </w:r>
    </w:p>
    <w:p w14:paraId="04AAA7AE" w14:textId="1FFE6F4F"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When CSO sends email on behalf of the government as part of the business offering, Control Description should include implementation of Domain-based Message Authentication, Reporting &amp; Conformance (DMARC) on the sending domain for outgoing messages as described in DHS Binding Operational Directive (BOD) 18-01.</w:t>
      </w:r>
      <w:r w:rsidR="008D6090" w:rsidRPr="00971397">
        <w:rPr>
          <w:rFonts w:cstheme="minorHAnsi"/>
        </w:rPr>
        <w:t xml:space="preserve"> </w:t>
      </w:r>
      <w:hyperlink r:id="rId32" w:history="1">
        <w:r w:rsidR="008D6090" w:rsidRPr="00971397">
          <w:rPr>
            <w:rStyle w:val="Hyperlink"/>
            <w:rFonts w:cstheme="minorHAnsi"/>
          </w:rPr>
          <w:t>https://cyber.dhs.gov/bod/18-01/</w:t>
        </w:r>
      </w:hyperlink>
      <w:r w:rsidR="004A2251" w:rsidRPr="00971397">
        <w:rPr>
          <w:rFonts w:cstheme="minorHAnsi"/>
        </w:rPr>
        <w:t>.</w:t>
      </w:r>
    </w:p>
    <w:p w14:paraId="7C2DE47B" w14:textId="27E5D21C"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Guidance:</w:t>
      </w:r>
      <w:r w:rsidRPr="00971397">
        <w:rPr>
          <w:rFonts w:cstheme="minorHAnsi"/>
        </w:rPr>
        <w:t xml:space="preserve"> CSPs should confirm DMARC configuration (where appropriate) to ensure that policy=reject and the rua parameter includes </w:t>
      </w:r>
      <w:hyperlink r:id="rId33" w:history="1">
        <w:r w:rsidR="008D6090" w:rsidRPr="00971397">
          <w:rPr>
            <w:rStyle w:val="Hyperlink"/>
            <w:rFonts w:cstheme="minorHAnsi"/>
          </w:rPr>
          <w:t>reports@dmarc.cyber.dhs.gov</w:t>
        </w:r>
      </w:hyperlink>
      <w:r w:rsidRPr="00971397">
        <w:rPr>
          <w:rFonts w:cstheme="minorHAnsi"/>
        </w:rPr>
        <w:t>. DMARC compliance should be documented in the SI-08 control implementation solution description, and list the FROM: domain(s) that will be seen by email recipients.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EF33D13" w14:textId="77777777">
        <w:tc>
          <w:tcPr>
            <w:tcW w:w="0" w:type="auto"/>
            <w:shd w:val="clear" w:color="auto" w:fill="CCECFC"/>
          </w:tcPr>
          <w:p w14:paraId="07A34DF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SI-8 Control Summary Information</w:t>
            </w:r>
          </w:p>
        </w:tc>
      </w:tr>
      <w:tr w:rsidR="00C678CA" w:rsidRPr="00971397" w14:paraId="241CA9F0" w14:textId="77777777">
        <w:tc>
          <w:tcPr>
            <w:tcW w:w="0" w:type="auto"/>
            <w:shd w:val="clear" w:color="auto" w:fill="FFFFFF"/>
          </w:tcPr>
          <w:p w14:paraId="747ABFC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3B7F347B" w14:textId="77777777">
        <w:tc>
          <w:tcPr>
            <w:tcW w:w="0" w:type="auto"/>
            <w:shd w:val="clear" w:color="auto" w:fill="FFFFFF"/>
          </w:tcPr>
          <w:p w14:paraId="7AB011E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4FABFA8D" w14:textId="61F5D67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873979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3B7C413" w14:textId="2614830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14092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BE9C002" w14:textId="3BB2755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95265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177BB8F" w14:textId="21A23D2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4654604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9632496" w14:textId="5376A2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570751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B890546" w14:textId="77777777">
        <w:tc>
          <w:tcPr>
            <w:tcW w:w="0" w:type="auto"/>
            <w:shd w:val="clear" w:color="auto" w:fill="FFFFFF"/>
          </w:tcPr>
          <w:p w14:paraId="1A0D300C"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06F8FC47" w14:textId="4702ABF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53112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8F2E0F3" w14:textId="2FF4C88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508406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38AC83C0" w14:textId="4FDC7E2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0915423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D471C70" w14:textId="677F6BE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501913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C1ADDAA" w14:textId="746599F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505107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DB68897" w14:textId="424A4E1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871643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EA2EDCA" w14:textId="081560B5"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1977297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29C0C51"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40DD2E8" w14:textId="77777777">
        <w:tc>
          <w:tcPr>
            <w:tcW w:w="0" w:type="auto"/>
            <w:shd w:val="clear" w:color="auto" w:fill="CCECFC"/>
          </w:tcPr>
          <w:p w14:paraId="679180F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SI-8 What is the solution and how is it implemented?</w:t>
            </w:r>
          </w:p>
        </w:tc>
      </w:tr>
      <w:tr w:rsidR="00C678CA" w:rsidRPr="00971397" w14:paraId="6F118F48" w14:textId="77777777">
        <w:tc>
          <w:tcPr>
            <w:tcW w:w="0" w:type="auto"/>
            <w:shd w:val="clear" w:color="auto" w:fill="FFFFFF"/>
          </w:tcPr>
          <w:p w14:paraId="3160F13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708E4E4" w14:textId="77777777">
        <w:tc>
          <w:tcPr>
            <w:tcW w:w="0" w:type="auto"/>
            <w:shd w:val="clear" w:color="auto" w:fill="FFFFFF"/>
          </w:tcPr>
          <w:p w14:paraId="0FB2BCFD"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0B41D466"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28" w:name="_Toc144074827"/>
      <w:r w:rsidRPr="00971397">
        <w:rPr>
          <w:rFonts w:asciiTheme="minorHAnsi" w:hAnsiTheme="minorHAnsi" w:cstheme="minorHAnsi"/>
        </w:rPr>
        <w:t>SI-8(2) Automatic Updates (M)(H)</w:t>
      </w:r>
      <w:bookmarkEnd w:id="428"/>
    </w:p>
    <w:p w14:paraId="5CAF3362" w14:textId="3E379386" w:rsidR="00A77B3E" w:rsidRPr="00971397" w:rsidRDefault="00000000" w:rsidP="00971397">
      <w:pPr>
        <w:spacing w:after="320"/>
        <w:rPr>
          <w:rFonts w:cstheme="minorHAnsi"/>
        </w:rPr>
      </w:pPr>
      <w:r w:rsidRPr="00971397">
        <w:rPr>
          <w:rFonts w:cstheme="minorHAnsi"/>
        </w:rPr>
        <w:t>Automatically update spam protection mechanisms [Assignment: organization-defined frequency].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4E439A6" w14:textId="77777777">
        <w:tc>
          <w:tcPr>
            <w:tcW w:w="0" w:type="auto"/>
            <w:shd w:val="clear" w:color="auto" w:fill="CCECFC"/>
          </w:tcPr>
          <w:p w14:paraId="48530B4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SI-8(2) Control Summary Information</w:t>
            </w:r>
          </w:p>
        </w:tc>
      </w:tr>
      <w:tr w:rsidR="00C678CA" w:rsidRPr="00971397" w14:paraId="1A3637D2" w14:textId="77777777">
        <w:tc>
          <w:tcPr>
            <w:tcW w:w="0" w:type="auto"/>
            <w:shd w:val="clear" w:color="auto" w:fill="FFFFFF"/>
          </w:tcPr>
          <w:p w14:paraId="3284582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2C932113" w14:textId="77777777">
        <w:tc>
          <w:tcPr>
            <w:tcW w:w="0" w:type="auto"/>
            <w:shd w:val="clear" w:color="auto" w:fill="FFFFFF"/>
          </w:tcPr>
          <w:p w14:paraId="2D08257E" w14:textId="76E59DA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Parameter SI-8(2):</w:t>
            </w:r>
          </w:p>
        </w:tc>
      </w:tr>
      <w:tr w:rsidR="00C678CA" w:rsidRPr="00971397" w14:paraId="20EE8C67" w14:textId="77777777">
        <w:tc>
          <w:tcPr>
            <w:tcW w:w="0" w:type="auto"/>
            <w:shd w:val="clear" w:color="auto" w:fill="FFFFFF"/>
          </w:tcPr>
          <w:p w14:paraId="2368A8A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119C9FC" w14:textId="61DD2E8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76242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5668371" w14:textId="0754B16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20673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8CD570C" w14:textId="681E54F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17950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8915A39" w14:textId="5130337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22834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B3F2801" w14:textId="13E4A95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02346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F27810C" w14:textId="77777777">
        <w:tc>
          <w:tcPr>
            <w:tcW w:w="0" w:type="auto"/>
            <w:shd w:val="clear" w:color="auto" w:fill="FFFFFF"/>
          </w:tcPr>
          <w:p w14:paraId="7A8CFD51"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0DDF0B95" w14:textId="4C4FCB3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69968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0CC100C" w14:textId="0139BA5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648604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F9069AF" w14:textId="6EA96F6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754822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23349CD" w14:textId="0B3E4F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7477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4A2EE40" w14:textId="4ED0BA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9285760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99AF09C" w14:textId="605C0AB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5007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180D3E9B" w14:textId="247BD99B"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5841969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98E80C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6D5FA6A" w14:textId="77777777">
        <w:tc>
          <w:tcPr>
            <w:tcW w:w="0" w:type="auto"/>
            <w:shd w:val="clear" w:color="auto" w:fill="CCECFC"/>
          </w:tcPr>
          <w:p w14:paraId="2AF0115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SI-8(2) What is the solution and how is it implemented?</w:t>
            </w:r>
          </w:p>
        </w:tc>
      </w:tr>
      <w:tr w:rsidR="00C678CA" w:rsidRPr="00971397" w14:paraId="683C0486" w14:textId="77777777">
        <w:tc>
          <w:tcPr>
            <w:tcW w:w="0" w:type="auto"/>
            <w:shd w:val="clear" w:color="auto" w:fill="FFFFFF"/>
          </w:tcPr>
          <w:p w14:paraId="69F49D1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1868236" w14:textId="77777777" w:rsidR="00A77B3E" w:rsidRPr="00971397" w:rsidRDefault="00000000" w:rsidP="00EB1CBE">
      <w:pPr>
        <w:pStyle w:val="Heading2"/>
        <w:tabs>
          <w:tab w:val="left" w:pos="360"/>
          <w:tab w:val="left" w:pos="720"/>
          <w:tab w:val="left" w:pos="1440"/>
          <w:tab w:val="left" w:pos="2160"/>
        </w:tabs>
        <w:ind w:left="14" w:hanging="14"/>
        <w:rPr>
          <w:rFonts w:asciiTheme="minorHAnsi" w:hAnsiTheme="minorHAnsi" w:cstheme="minorHAnsi"/>
        </w:rPr>
      </w:pPr>
      <w:bookmarkStart w:id="429" w:name="_Toc144074828"/>
      <w:r w:rsidRPr="00971397">
        <w:rPr>
          <w:rFonts w:asciiTheme="minorHAnsi" w:hAnsiTheme="minorHAnsi" w:cstheme="minorHAnsi"/>
        </w:rPr>
        <w:t>SI-10 Information Input Validation (M)(H)</w:t>
      </w:r>
      <w:bookmarkEnd w:id="429"/>
    </w:p>
    <w:p w14:paraId="6FA8100C" w14:textId="366FC46F" w:rsidR="00A77B3E" w:rsidRPr="00971397" w:rsidRDefault="00000000" w:rsidP="00EB1CBE">
      <w:pPr>
        <w:pStyle w:val="BodyText"/>
        <w:tabs>
          <w:tab w:val="left" w:pos="360"/>
          <w:tab w:val="left" w:pos="720"/>
          <w:tab w:val="left" w:pos="1440"/>
          <w:tab w:val="left" w:pos="2160"/>
        </w:tabs>
        <w:ind w:left="14" w:hanging="14"/>
        <w:rPr>
          <w:rFonts w:cstheme="minorHAnsi"/>
        </w:rPr>
      </w:pPr>
      <w:r w:rsidRPr="00971397">
        <w:rPr>
          <w:rFonts w:cstheme="minorHAnsi"/>
        </w:rPr>
        <w:t>Check the validity of the following information inputs: [Assignment: organization-defined information inputs to the system].</w:t>
      </w:r>
    </w:p>
    <w:p w14:paraId="1D7C95F9" w14:textId="77777777" w:rsidR="00A77B3E" w:rsidRPr="00971397" w:rsidRDefault="00000000" w:rsidP="00EB1CBE">
      <w:pPr>
        <w:pStyle w:val="BodyText"/>
        <w:tabs>
          <w:tab w:val="left" w:pos="360"/>
          <w:tab w:val="left" w:pos="720"/>
          <w:tab w:val="left" w:pos="1440"/>
          <w:tab w:val="left" w:pos="2160"/>
        </w:tabs>
        <w:ind w:left="14" w:hanging="14"/>
        <w:rPr>
          <w:rFonts w:cstheme="minorHAnsi"/>
          <w:b/>
        </w:rPr>
      </w:pPr>
      <w:r w:rsidRPr="00971397">
        <w:rPr>
          <w:rFonts w:cstheme="minorHAnsi"/>
          <w:b/>
        </w:rPr>
        <w:tab/>
      </w:r>
      <w:r w:rsidRPr="00971397">
        <w:rPr>
          <w:rFonts w:cstheme="minorHAnsi"/>
          <w:b/>
        </w:rPr>
        <w:tab/>
      </w:r>
      <w:r w:rsidRPr="00971397">
        <w:rPr>
          <w:rFonts w:cstheme="minorHAnsi"/>
          <w:b/>
        </w:rPr>
        <w:tab/>
        <w:t>SI-10 Additional FedRAMP Requirements and Guidance:</w:t>
      </w:r>
    </w:p>
    <w:p w14:paraId="35A82A99" w14:textId="78CF9D81" w:rsidR="00A77B3E" w:rsidRPr="00971397" w:rsidRDefault="00000000" w:rsidP="00971397">
      <w:pPr>
        <w:pStyle w:val="BodyText"/>
        <w:tabs>
          <w:tab w:val="left" w:pos="360"/>
          <w:tab w:val="left" w:pos="720"/>
          <w:tab w:val="left" w:pos="1440"/>
          <w:tab w:val="left" w:pos="2160"/>
        </w:tabs>
        <w:spacing w:after="320"/>
        <w:ind w:left="14" w:hanging="14"/>
        <w:rPr>
          <w:rFonts w:cstheme="minorHAnsi"/>
        </w:rPr>
      </w:pPr>
      <w:r w:rsidRPr="00971397">
        <w:rPr>
          <w:rFonts w:cstheme="minorHAnsi"/>
          <w:b/>
        </w:rPr>
        <w:lastRenderedPageBreak/>
        <w:tab/>
      </w:r>
      <w:r w:rsidRPr="00971397">
        <w:rPr>
          <w:rFonts w:cstheme="minorHAnsi"/>
          <w:b/>
        </w:rPr>
        <w:tab/>
      </w:r>
      <w:r w:rsidRPr="00971397">
        <w:rPr>
          <w:rFonts w:cstheme="minorHAnsi"/>
          <w:b/>
        </w:rPr>
        <w:tab/>
        <w:t>Requirement:</w:t>
      </w:r>
      <w:r w:rsidRPr="00971397">
        <w:rPr>
          <w:rFonts w:cstheme="minorHAnsi"/>
        </w:rPr>
        <w:t xml:space="preserve"> Validate all information inputs and document any exceptions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54C7EEC" w14:textId="77777777">
        <w:tc>
          <w:tcPr>
            <w:tcW w:w="0" w:type="auto"/>
            <w:shd w:val="clear" w:color="auto" w:fill="CCECFC"/>
          </w:tcPr>
          <w:p w14:paraId="0F770D7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SI-10 Control Summary Information</w:t>
            </w:r>
          </w:p>
        </w:tc>
      </w:tr>
      <w:tr w:rsidR="00C678CA" w:rsidRPr="00971397" w14:paraId="28F9B5A9" w14:textId="77777777">
        <w:tc>
          <w:tcPr>
            <w:tcW w:w="0" w:type="auto"/>
            <w:shd w:val="clear" w:color="auto" w:fill="FFFFFF"/>
          </w:tcPr>
          <w:p w14:paraId="42AE04C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32751AF0" w14:textId="77777777">
        <w:tc>
          <w:tcPr>
            <w:tcW w:w="0" w:type="auto"/>
            <w:shd w:val="clear" w:color="auto" w:fill="FFFFFF"/>
          </w:tcPr>
          <w:p w14:paraId="0EBAE1C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SI-10:</w:t>
            </w:r>
          </w:p>
        </w:tc>
      </w:tr>
      <w:tr w:rsidR="00C678CA" w:rsidRPr="00971397" w14:paraId="353F1597" w14:textId="77777777">
        <w:tc>
          <w:tcPr>
            <w:tcW w:w="0" w:type="auto"/>
            <w:shd w:val="clear" w:color="auto" w:fill="FFFFFF"/>
          </w:tcPr>
          <w:p w14:paraId="51973C2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31EAC11D" w14:textId="35A5B7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93339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5FF4A6F" w14:textId="4CAF89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10771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DD73014" w14:textId="582D39A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107648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35C7277" w14:textId="2DF78E4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215875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CA01B2B" w14:textId="693F013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924435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C676564" w14:textId="77777777">
        <w:tc>
          <w:tcPr>
            <w:tcW w:w="0" w:type="auto"/>
            <w:shd w:val="clear" w:color="auto" w:fill="FFFFFF"/>
          </w:tcPr>
          <w:p w14:paraId="502C1AF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7128EA1" w14:textId="4040DB0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5190770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DF692BA" w14:textId="4439439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380185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767B40C" w14:textId="6D1FB51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349352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0731F55" w14:textId="01C6CCC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345595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B85B3BB" w14:textId="0D8B1D7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54174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34CDB15" w14:textId="3D79A2B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143592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67D9FC6" w14:textId="498D5709"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3362809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35A98DE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590A6CC" w14:textId="77777777">
        <w:tc>
          <w:tcPr>
            <w:tcW w:w="0" w:type="auto"/>
            <w:shd w:val="clear" w:color="auto" w:fill="CCECFC"/>
          </w:tcPr>
          <w:p w14:paraId="44B602A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SI-10 What is the solution and how is it implemented?</w:t>
            </w:r>
          </w:p>
        </w:tc>
      </w:tr>
      <w:tr w:rsidR="00C678CA" w:rsidRPr="00971397" w14:paraId="7C89AD02" w14:textId="77777777">
        <w:tc>
          <w:tcPr>
            <w:tcW w:w="0" w:type="auto"/>
            <w:shd w:val="clear" w:color="auto" w:fill="FFFFFF"/>
          </w:tcPr>
          <w:p w14:paraId="695BA9B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8BF3165"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lang w:val="es-ES"/>
        </w:rPr>
      </w:pPr>
      <w:bookmarkStart w:id="430" w:name="_Toc144074829"/>
      <w:r w:rsidRPr="00971397">
        <w:rPr>
          <w:rFonts w:asciiTheme="minorHAnsi" w:hAnsiTheme="minorHAnsi" w:cstheme="minorHAnsi"/>
          <w:lang w:val="es-ES"/>
        </w:rPr>
        <w:lastRenderedPageBreak/>
        <w:t>SI-11 Error Handling (M)(H)</w:t>
      </w:r>
      <w:bookmarkEnd w:id="430"/>
    </w:p>
    <w:p w14:paraId="69D6B958"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lang w:val="es-ES"/>
        </w:rPr>
        <w:tab/>
      </w:r>
      <w:r w:rsidRPr="00971397">
        <w:rPr>
          <w:rFonts w:cstheme="minorHAnsi"/>
        </w:rPr>
        <w:t>a.</w:t>
      </w:r>
      <w:r w:rsidRPr="00971397">
        <w:rPr>
          <w:rFonts w:cstheme="minorHAnsi"/>
        </w:rPr>
        <w:tab/>
        <w:t>Generate error messages that provide information necessary for corrective actions without revealing information that could be exploited; and</w:t>
      </w:r>
    </w:p>
    <w:p w14:paraId="6785BF88" w14:textId="08323EE5"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b.</w:t>
      </w:r>
      <w:r w:rsidRPr="00971397">
        <w:rPr>
          <w:rFonts w:cstheme="minorHAnsi"/>
        </w:rPr>
        <w:tab/>
        <w:t>Reveal error messages only to [FedRAMP Assignment: to include the ISSO and/or similar role within the organization].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FA53DE1" w14:textId="77777777">
        <w:tc>
          <w:tcPr>
            <w:tcW w:w="0" w:type="auto"/>
            <w:shd w:val="clear" w:color="auto" w:fill="CCECFC"/>
          </w:tcPr>
          <w:p w14:paraId="1111B6F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SI-11 Control Summary Information</w:t>
            </w:r>
          </w:p>
        </w:tc>
      </w:tr>
      <w:tr w:rsidR="00C678CA" w:rsidRPr="00971397" w14:paraId="1172EDD2" w14:textId="77777777">
        <w:tc>
          <w:tcPr>
            <w:tcW w:w="0" w:type="auto"/>
            <w:shd w:val="clear" w:color="auto" w:fill="FFFFFF"/>
          </w:tcPr>
          <w:p w14:paraId="3143CF4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6ACC6258" w14:textId="77777777">
        <w:tc>
          <w:tcPr>
            <w:tcW w:w="0" w:type="auto"/>
            <w:shd w:val="clear" w:color="auto" w:fill="FFFFFF"/>
          </w:tcPr>
          <w:p w14:paraId="011A58C6"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SI-11(b):</w:t>
            </w:r>
          </w:p>
        </w:tc>
      </w:tr>
      <w:tr w:rsidR="00C678CA" w:rsidRPr="00971397" w14:paraId="64214F4D" w14:textId="77777777">
        <w:tc>
          <w:tcPr>
            <w:tcW w:w="0" w:type="auto"/>
            <w:shd w:val="clear" w:color="auto" w:fill="FFFFFF"/>
          </w:tcPr>
          <w:p w14:paraId="3DE5AF9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2F8D651B" w14:textId="563050C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0179198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5E6C9A51" w14:textId="75D0747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291628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76909A5" w14:textId="5E397CE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816316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3A3A7DA" w14:textId="5BE4F64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113566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86B36C8" w14:textId="105D005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493015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1C15464" w14:textId="77777777">
        <w:tc>
          <w:tcPr>
            <w:tcW w:w="0" w:type="auto"/>
            <w:shd w:val="clear" w:color="auto" w:fill="FFFFFF"/>
          </w:tcPr>
          <w:p w14:paraId="6CEC231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3A0B6607" w14:textId="41BE799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125406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255DC67" w14:textId="1F53AC3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490811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2F54EA9" w14:textId="6683EE8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424842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67D76ACE" w14:textId="053A352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652793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E2950A1" w14:textId="627DA4C6"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670863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22070AA1" w14:textId="663A131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33062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32F89AD" w14:textId="0B0BB05A"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8386418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0CF500F"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799B8B3" w14:textId="77777777">
        <w:tc>
          <w:tcPr>
            <w:tcW w:w="0" w:type="auto"/>
            <w:shd w:val="clear" w:color="auto" w:fill="CCECFC"/>
          </w:tcPr>
          <w:p w14:paraId="2C3EFDC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lastRenderedPageBreak/>
              <w:t>SI-11 What is the solution and how is it implemented?</w:t>
            </w:r>
          </w:p>
        </w:tc>
      </w:tr>
      <w:tr w:rsidR="00C678CA" w:rsidRPr="00971397" w14:paraId="11301064" w14:textId="77777777">
        <w:tc>
          <w:tcPr>
            <w:tcW w:w="0" w:type="auto"/>
            <w:shd w:val="clear" w:color="auto" w:fill="FFFFFF"/>
          </w:tcPr>
          <w:p w14:paraId="2F4F530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A9FC4FE" w14:textId="77777777">
        <w:tc>
          <w:tcPr>
            <w:tcW w:w="0" w:type="auto"/>
            <w:shd w:val="clear" w:color="auto" w:fill="FFFFFF"/>
          </w:tcPr>
          <w:p w14:paraId="7BF17EF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5E5539FC"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431" w:name="_Toc144074830"/>
      <w:r w:rsidRPr="00971397">
        <w:rPr>
          <w:rFonts w:asciiTheme="minorHAnsi" w:hAnsiTheme="minorHAnsi" w:cstheme="minorHAnsi"/>
        </w:rPr>
        <w:t>SI-12 Information Management and Retention (L)(M)(H)</w:t>
      </w:r>
      <w:bookmarkEnd w:id="431"/>
    </w:p>
    <w:p w14:paraId="146F6F7D" w14:textId="0AA39E27" w:rsidR="00A77B3E" w:rsidRPr="00971397" w:rsidRDefault="00000000" w:rsidP="00971397">
      <w:pPr>
        <w:spacing w:after="320"/>
        <w:rPr>
          <w:rFonts w:cstheme="minorHAnsi"/>
        </w:rPr>
      </w:pPr>
      <w:r w:rsidRPr="00971397">
        <w:rPr>
          <w:rFonts w:cstheme="minorHAnsi"/>
        </w:rPr>
        <w:t>Manage and retain information within the system and information output from the system in accordance with applicable laws, executive orders, directives, regulations, policies, standards, guidelines and operational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436326B" w14:textId="77777777">
        <w:tc>
          <w:tcPr>
            <w:tcW w:w="0" w:type="auto"/>
            <w:shd w:val="clear" w:color="auto" w:fill="CCECFC"/>
          </w:tcPr>
          <w:p w14:paraId="1214D4D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SI-12 Control Summary Information</w:t>
            </w:r>
          </w:p>
        </w:tc>
      </w:tr>
      <w:tr w:rsidR="00C678CA" w:rsidRPr="00971397" w14:paraId="1C92A056" w14:textId="77777777">
        <w:tc>
          <w:tcPr>
            <w:tcW w:w="0" w:type="auto"/>
            <w:shd w:val="clear" w:color="auto" w:fill="FFFFFF"/>
          </w:tcPr>
          <w:p w14:paraId="6E39057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459D46E" w14:textId="77777777">
        <w:tc>
          <w:tcPr>
            <w:tcW w:w="0" w:type="auto"/>
            <w:shd w:val="clear" w:color="auto" w:fill="FFFFFF"/>
          </w:tcPr>
          <w:p w14:paraId="401DC67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153275B" w14:textId="5302453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810213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E19B861" w14:textId="450A6B4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519559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BC357C7" w14:textId="7FD942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26023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00B2E8E" w14:textId="38CD708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16464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5805DF71" w14:textId="25F099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760600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76971EB" w14:textId="77777777">
        <w:tc>
          <w:tcPr>
            <w:tcW w:w="0" w:type="auto"/>
            <w:shd w:val="clear" w:color="auto" w:fill="FFFFFF"/>
          </w:tcPr>
          <w:p w14:paraId="35376CC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A541E6D" w14:textId="057A576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960851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8200E2A" w14:textId="6E8C2F7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211634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0CC67E8" w14:textId="1867A5B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66442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CBAF27E" w14:textId="38BECA9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58629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6AF5A2FD" w14:textId="1544CFF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020062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6C7AB9B2" w14:textId="18C00AD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6501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B32D02F" w14:textId="71FC9EDD"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20017970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3440BD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F84CC0F" w14:textId="77777777">
        <w:tc>
          <w:tcPr>
            <w:tcW w:w="0" w:type="auto"/>
            <w:shd w:val="clear" w:color="auto" w:fill="CCECFC"/>
          </w:tcPr>
          <w:p w14:paraId="34878EF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SI-12 What is the solution and how is it implemented?</w:t>
            </w:r>
          </w:p>
        </w:tc>
      </w:tr>
      <w:tr w:rsidR="00C678CA" w:rsidRPr="00971397" w14:paraId="5CEA9561" w14:textId="77777777">
        <w:tc>
          <w:tcPr>
            <w:tcW w:w="0" w:type="auto"/>
            <w:shd w:val="clear" w:color="auto" w:fill="FFFFFF"/>
          </w:tcPr>
          <w:p w14:paraId="349540F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E718CEC"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32" w:name="_Toc144074831"/>
      <w:r w:rsidRPr="00971397">
        <w:rPr>
          <w:rFonts w:asciiTheme="minorHAnsi" w:hAnsiTheme="minorHAnsi" w:cstheme="minorHAnsi"/>
        </w:rPr>
        <w:t>SI-16 Memory Protection (M)(H)</w:t>
      </w:r>
      <w:bookmarkEnd w:id="432"/>
    </w:p>
    <w:p w14:paraId="3F3D67EB" w14:textId="41F6F22B" w:rsidR="00A77B3E" w:rsidRPr="00971397" w:rsidRDefault="00000000" w:rsidP="00971397">
      <w:pPr>
        <w:spacing w:after="320"/>
        <w:rPr>
          <w:rFonts w:cstheme="minorHAnsi"/>
        </w:rPr>
      </w:pPr>
      <w:r w:rsidRPr="00971397">
        <w:rPr>
          <w:rFonts w:cstheme="minorHAnsi"/>
        </w:rPr>
        <w:t>Implement the following controls to protect the system memory from unauthorized code execution: [Assignment: organization-defined controls].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22CC27A" w14:textId="77777777">
        <w:tc>
          <w:tcPr>
            <w:tcW w:w="0" w:type="auto"/>
            <w:shd w:val="clear" w:color="auto" w:fill="CCECFC"/>
          </w:tcPr>
          <w:p w14:paraId="31C8749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SI-16 Control Summary Information</w:t>
            </w:r>
          </w:p>
        </w:tc>
      </w:tr>
      <w:tr w:rsidR="00C678CA" w:rsidRPr="00971397" w14:paraId="083BE40D" w14:textId="77777777">
        <w:tc>
          <w:tcPr>
            <w:tcW w:w="0" w:type="auto"/>
            <w:shd w:val="clear" w:color="auto" w:fill="FFFFFF"/>
          </w:tcPr>
          <w:p w14:paraId="3A2DC06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76A5C6E" w14:textId="77777777">
        <w:tc>
          <w:tcPr>
            <w:tcW w:w="0" w:type="auto"/>
            <w:shd w:val="clear" w:color="auto" w:fill="FFFFFF"/>
          </w:tcPr>
          <w:p w14:paraId="7CA8810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SI-16:</w:t>
            </w:r>
          </w:p>
        </w:tc>
      </w:tr>
      <w:tr w:rsidR="00C678CA" w:rsidRPr="00971397" w14:paraId="47F01641" w14:textId="77777777">
        <w:tc>
          <w:tcPr>
            <w:tcW w:w="0" w:type="auto"/>
            <w:shd w:val="clear" w:color="auto" w:fill="FFFFFF"/>
          </w:tcPr>
          <w:p w14:paraId="7668CA0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D1BD8EC" w14:textId="743EE4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076394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205D8FCE" w14:textId="4E213F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97722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062A2E9" w14:textId="03F292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151333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3108CA7" w14:textId="032512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871860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CF0AB7F" w14:textId="7058C00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21232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D9BCD01" w14:textId="77777777">
        <w:tc>
          <w:tcPr>
            <w:tcW w:w="0" w:type="auto"/>
            <w:shd w:val="clear" w:color="auto" w:fill="FFFFFF"/>
          </w:tcPr>
          <w:p w14:paraId="6092A3C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4A15C1C" w14:textId="434F2D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44911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D578A11" w14:textId="5E5EF42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383053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52589D98" w14:textId="0E7614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85273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CA2ADF5" w14:textId="44A2EB1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246421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7F84C65" w14:textId="498A5A3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221661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0B97A7F8" w14:textId="3309E57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926397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4139083" w14:textId="330DDB48"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34237682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2D1469EB"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A12B901" w14:textId="77777777">
        <w:tc>
          <w:tcPr>
            <w:tcW w:w="0" w:type="auto"/>
            <w:shd w:val="clear" w:color="auto" w:fill="CCECFC"/>
          </w:tcPr>
          <w:p w14:paraId="03302BF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SI-16 What is the solution and how is it implemented?</w:t>
            </w:r>
          </w:p>
        </w:tc>
      </w:tr>
      <w:tr w:rsidR="00C678CA" w:rsidRPr="00971397" w14:paraId="0323A5E2" w14:textId="77777777">
        <w:tc>
          <w:tcPr>
            <w:tcW w:w="0" w:type="auto"/>
            <w:shd w:val="clear" w:color="auto" w:fill="FFFFFF"/>
          </w:tcPr>
          <w:p w14:paraId="6B50504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099F81AF" w14:textId="77777777" w:rsidR="00A77B3E" w:rsidRPr="00971397" w:rsidRDefault="00000000">
      <w:pPr>
        <w:pStyle w:val="Heading1"/>
        <w:tabs>
          <w:tab w:val="left" w:pos="360"/>
          <w:tab w:val="left" w:pos="720"/>
          <w:tab w:val="left" w:pos="1440"/>
          <w:tab w:val="left" w:pos="2160"/>
        </w:tabs>
        <w:spacing w:line="20" w:lineRule="atLeast"/>
        <w:ind w:left="20" w:hanging="20"/>
        <w:rPr>
          <w:rFonts w:asciiTheme="minorHAnsi" w:hAnsiTheme="minorHAnsi" w:cstheme="minorHAnsi"/>
          <w:b/>
        </w:rPr>
      </w:pPr>
      <w:bookmarkStart w:id="433" w:name="_Toc144074832"/>
      <w:r w:rsidRPr="00971397">
        <w:rPr>
          <w:rFonts w:asciiTheme="minorHAnsi" w:hAnsiTheme="minorHAnsi" w:cstheme="minorHAnsi"/>
        </w:rPr>
        <w:t>Supply Chain Risk Management</w:t>
      </w:r>
      <w:bookmarkEnd w:id="433"/>
    </w:p>
    <w:p w14:paraId="473EBAFE"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434" w:name="_Toc144074833"/>
      <w:r w:rsidRPr="00971397">
        <w:rPr>
          <w:rFonts w:asciiTheme="minorHAnsi" w:hAnsiTheme="minorHAnsi" w:cstheme="minorHAnsi"/>
        </w:rPr>
        <w:t>SR-1 Policy and Procedures (L)(M)(H)</w:t>
      </w:r>
      <w:bookmarkEnd w:id="434"/>
    </w:p>
    <w:p w14:paraId="4C987762"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document, and disseminate to [FedRAMP Assignment: to include chief privacy and ISSO and/or similar role or designees]:</w:t>
      </w:r>
    </w:p>
    <w:p w14:paraId="1028C259" w14:textId="1AE10D43"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 xml:space="preserve">[Selection </w:t>
      </w:r>
      <w:r w:rsidR="009049CF" w:rsidRPr="00971397">
        <w:rPr>
          <w:rFonts w:cstheme="minorHAnsi"/>
        </w:rPr>
        <w:t>(one-or-more):</w:t>
      </w:r>
      <w:r w:rsidRPr="00971397">
        <w:rPr>
          <w:rFonts w:cstheme="minorHAnsi"/>
        </w:rPr>
        <w:t xml:space="preserve"> organization-level; mission/business process-level; system-level] supply chain risk management policy that:</w:t>
      </w:r>
    </w:p>
    <w:p w14:paraId="06B47859"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(a)</w:t>
      </w:r>
      <w:r w:rsidRPr="00971397">
        <w:rPr>
          <w:rFonts w:cstheme="minorHAnsi"/>
        </w:rPr>
        <w:tab/>
        <w:t>Addresses purpose, scope, roles, responsibilities, management commitment, coordination among organizational entities, and compliance; and</w:t>
      </w:r>
    </w:p>
    <w:p w14:paraId="5479A1A8" w14:textId="77777777" w:rsidR="00A77B3E" w:rsidRPr="00971397" w:rsidRDefault="00000000" w:rsidP="00EB1CBE">
      <w:pPr>
        <w:pStyle w:val="BodyText"/>
        <w:tabs>
          <w:tab w:val="left" w:pos="360"/>
          <w:tab w:val="left" w:pos="720"/>
          <w:tab w:val="left" w:pos="1440"/>
          <w:tab w:val="left" w:pos="2160"/>
        </w:tabs>
        <w:ind w:left="2000" w:hanging="2000"/>
        <w:rPr>
          <w:rFonts w:cstheme="minorHAnsi"/>
        </w:rPr>
      </w:pPr>
      <w:r w:rsidRPr="00971397">
        <w:rPr>
          <w:rFonts w:cstheme="minorHAnsi"/>
        </w:rPr>
        <w:tab/>
      </w:r>
      <w:r w:rsidRPr="00971397">
        <w:rPr>
          <w:rFonts w:cstheme="minorHAnsi"/>
        </w:rPr>
        <w:tab/>
      </w:r>
      <w:r w:rsidRPr="00971397">
        <w:rPr>
          <w:rFonts w:cstheme="minorHAnsi"/>
        </w:rPr>
        <w:tab/>
        <w:t>(b)</w:t>
      </w:r>
      <w:r w:rsidRPr="00971397">
        <w:rPr>
          <w:rFonts w:cstheme="minorHAnsi"/>
        </w:rPr>
        <w:tab/>
        <w:t>Is consistent with applicable laws, executive orders, directives, regulations, policies, standards, and guidelines; and</w:t>
      </w:r>
    </w:p>
    <w:p w14:paraId="593B9421" w14:textId="77777777"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2.</w:t>
      </w:r>
      <w:r w:rsidRPr="00971397">
        <w:rPr>
          <w:rFonts w:cstheme="minorHAnsi"/>
        </w:rPr>
        <w:tab/>
        <w:t>Procedures to facilitate the implementation of the supply chain risk management policy and the associated supply chain risk management controls;</w:t>
      </w:r>
    </w:p>
    <w:p w14:paraId="5DAE979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Designate an [Assignment: organization-defined official] to manage the development, documentation, and dissemination of the supply chain risk management policy and procedures; and</w:t>
      </w:r>
    </w:p>
    <w:p w14:paraId="0DFB7C3E" w14:textId="77777777"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c.</w:t>
      </w:r>
      <w:r w:rsidRPr="00971397">
        <w:rPr>
          <w:rFonts w:cstheme="minorHAnsi"/>
        </w:rPr>
        <w:tab/>
        <w:t>Review and update the current supply chain risk management:</w:t>
      </w:r>
    </w:p>
    <w:p w14:paraId="03DA02F6" w14:textId="5EDC1426" w:rsidR="00A77B3E" w:rsidRPr="00971397" w:rsidRDefault="00000000" w:rsidP="00EB1CBE">
      <w:pPr>
        <w:pStyle w:val="BodyText"/>
        <w:tabs>
          <w:tab w:val="left" w:pos="360"/>
          <w:tab w:val="left" w:pos="720"/>
          <w:tab w:val="left" w:pos="1440"/>
          <w:tab w:val="left" w:pos="2160"/>
        </w:tabs>
        <w:ind w:left="1300" w:hanging="1300"/>
        <w:rPr>
          <w:rFonts w:cstheme="minorHAnsi"/>
        </w:rPr>
      </w:pPr>
      <w:r w:rsidRPr="00971397">
        <w:rPr>
          <w:rFonts w:cstheme="minorHAnsi"/>
        </w:rPr>
        <w:tab/>
      </w:r>
      <w:r w:rsidRPr="00971397">
        <w:rPr>
          <w:rFonts w:cstheme="minorHAnsi"/>
        </w:rPr>
        <w:tab/>
        <w:t>1.</w:t>
      </w:r>
      <w:r w:rsidRPr="00971397">
        <w:rPr>
          <w:rFonts w:cstheme="minorHAnsi"/>
        </w:rPr>
        <w:tab/>
        <w:t>Policy [FedRAMP Assignment: at least annually</w:t>
      </w:r>
      <w:r w:rsidR="0070315E" w:rsidRPr="00971397">
        <w:rPr>
          <w:rFonts w:cstheme="minorHAnsi"/>
        </w:rPr>
        <w:t>]</w:t>
      </w:r>
      <w:r w:rsidRPr="00971397">
        <w:rPr>
          <w:rFonts w:cstheme="minorHAnsi"/>
        </w:rPr>
        <w:t xml:space="preserve"> and following [Assignment: organization-defined events]; and</w:t>
      </w:r>
    </w:p>
    <w:p w14:paraId="4939FA8A" w14:textId="33AA7388" w:rsidR="00A77B3E" w:rsidRPr="00971397" w:rsidRDefault="00000000" w:rsidP="00971397">
      <w:pPr>
        <w:pStyle w:val="BodyText"/>
        <w:tabs>
          <w:tab w:val="left" w:pos="360"/>
          <w:tab w:val="left" w:pos="720"/>
          <w:tab w:val="left" w:pos="1440"/>
          <w:tab w:val="left" w:pos="2160"/>
        </w:tabs>
        <w:spacing w:after="320"/>
        <w:ind w:left="1296" w:hanging="1296"/>
        <w:rPr>
          <w:rFonts w:cstheme="minorHAnsi"/>
        </w:rPr>
      </w:pPr>
      <w:r w:rsidRPr="00971397">
        <w:rPr>
          <w:rFonts w:cstheme="minorHAnsi"/>
        </w:rPr>
        <w:lastRenderedPageBreak/>
        <w:tab/>
      </w:r>
      <w:r w:rsidRPr="00971397">
        <w:rPr>
          <w:rFonts w:cstheme="minorHAnsi"/>
        </w:rPr>
        <w:tab/>
        <w:t>2.</w:t>
      </w:r>
      <w:r w:rsidRPr="00971397">
        <w:rPr>
          <w:rFonts w:cstheme="minorHAnsi"/>
        </w:rPr>
        <w:tab/>
        <w:t>Procedures [FedRAMP Assignment: at least annually</w:t>
      </w:r>
      <w:r w:rsidR="0070315E" w:rsidRPr="00971397">
        <w:rPr>
          <w:rFonts w:cstheme="minorHAnsi"/>
        </w:rPr>
        <w:t>]</w:t>
      </w:r>
      <w:r w:rsidRPr="00971397">
        <w:rPr>
          <w:rFonts w:cstheme="minorHAnsi"/>
        </w:rPr>
        <w:t xml:space="preserve"> and following [FedRAMP Assignment: significant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402A5CD" w14:textId="77777777">
        <w:tc>
          <w:tcPr>
            <w:tcW w:w="0" w:type="auto"/>
            <w:shd w:val="clear" w:color="auto" w:fill="CCECFC"/>
          </w:tcPr>
          <w:p w14:paraId="504D640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SR-1 Control Summary Information</w:t>
            </w:r>
          </w:p>
        </w:tc>
      </w:tr>
      <w:tr w:rsidR="00C678CA" w:rsidRPr="00971397" w14:paraId="642780A2" w14:textId="77777777">
        <w:tc>
          <w:tcPr>
            <w:tcW w:w="0" w:type="auto"/>
            <w:shd w:val="clear" w:color="auto" w:fill="FFFFFF"/>
          </w:tcPr>
          <w:p w14:paraId="349F73BA"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Responsible Role:</w:t>
            </w:r>
          </w:p>
        </w:tc>
      </w:tr>
      <w:tr w:rsidR="00C678CA" w:rsidRPr="00971397" w14:paraId="48D021FD" w14:textId="77777777">
        <w:tc>
          <w:tcPr>
            <w:tcW w:w="0" w:type="auto"/>
            <w:shd w:val="clear" w:color="auto" w:fill="FFFFFF"/>
          </w:tcPr>
          <w:p w14:paraId="5A7EAD6D"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SR-1(a):</w:t>
            </w:r>
          </w:p>
        </w:tc>
      </w:tr>
      <w:tr w:rsidR="00C678CA" w:rsidRPr="00971397" w14:paraId="76C0E986" w14:textId="77777777">
        <w:tc>
          <w:tcPr>
            <w:tcW w:w="0" w:type="auto"/>
            <w:shd w:val="clear" w:color="auto" w:fill="FFFFFF"/>
          </w:tcPr>
          <w:p w14:paraId="73B4B642"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SR-1(a)(1):</w:t>
            </w:r>
          </w:p>
        </w:tc>
      </w:tr>
      <w:tr w:rsidR="00C678CA" w:rsidRPr="00971397" w14:paraId="5FD4E2C7" w14:textId="77777777">
        <w:tc>
          <w:tcPr>
            <w:tcW w:w="0" w:type="auto"/>
            <w:shd w:val="clear" w:color="auto" w:fill="FFFFFF"/>
          </w:tcPr>
          <w:p w14:paraId="61CBBB14"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SR-1(b):</w:t>
            </w:r>
          </w:p>
        </w:tc>
      </w:tr>
      <w:tr w:rsidR="00C678CA" w:rsidRPr="00971397" w14:paraId="58B1DA26" w14:textId="77777777">
        <w:tc>
          <w:tcPr>
            <w:tcW w:w="0" w:type="auto"/>
            <w:shd w:val="clear" w:color="auto" w:fill="FFFFFF"/>
          </w:tcPr>
          <w:p w14:paraId="050CD772" w14:textId="32239A48"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SR-1(c)(1)-1:</w:t>
            </w:r>
          </w:p>
        </w:tc>
      </w:tr>
      <w:tr w:rsidR="00C678CA" w:rsidRPr="00971397" w14:paraId="4A1A091A" w14:textId="77777777">
        <w:tc>
          <w:tcPr>
            <w:tcW w:w="0" w:type="auto"/>
            <w:shd w:val="clear" w:color="auto" w:fill="FFFFFF"/>
          </w:tcPr>
          <w:p w14:paraId="3A0AC450" w14:textId="1AE2928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SR-1(c)(1)-2:</w:t>
            </w:r>
          </w:p>
        </w:tc>
      </w:tr>
      <w:tr w:rsidR="00C678CA" w:rsidRPr="00971397" w14:paraId="0D12B9DF" w14:textId="77777777">
        <w:tc>
          <w:tcPr>
            <w:tcW w:w="0" w:type="auto"/>
            <w:shd w:val="clear" w:color="auto" w:fill="FFFFFF"/>
          </w:tcPr>
          <w:p w14:paraId="63DC14B1"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SR-1(c)(2)-1:</w:t>
            </w:r>
          </w:p>
        </w:tc>
      </w:tr>
      <w:tr w:rsidR="00C678CA" w:rsidRPr="00971397" w14:paraId="7345F56E" w14:textId="77777777">
        <w:tc>
          <w:tcPr>
            <w:tcW w:w="0" w:type="auto"/>
            <w:shd w:val="clear" w:color="auto" w:fill="FFFFFF"/>
          </w:tcPr>
          <w:p w14:paraId="2271653F"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Parameter SR-1(c)(2)-2:</w:t>
            </w:r>
          </w:p>
        </w:tc>
      </w:tr>
      <w:tr w:rsidR="00C678CA" w:rsidRPr="00971397" w14:paraId="7E0401EF" w14:textId="77777777">
        <w:tc>
          <w:tcPr>
            <w:tcW w:w="0" w:type="auto"/>
            <w:shd w:val="clear" w:color="auto" w:fill="FFFFFF"/>
          </w:tcPr>
          <w:p w14:paraId="5DE56B1B"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Implementation Status (check all that apply):</w:t>
            </w:r>
          </w:p>
          <w:p w14:paraId="454AC53F" w14:textId="011CEF43"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6717011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07DE4F1" w14:textId="3423B55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9802752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58C4D055" w14:textId="4D1B08E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4009356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1794478" w14:textId="5488B6C6"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20855864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4445F2C" w14:textId="5987F9DF"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547045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5F6B5CD" w14:textId="77777777">
        <w:tc>
          <w:tcPr>
            <w:tcW w:w="0" w:type="auto"/>
            <w:shd w:val="clear" w:color="auto" w:fill="FFFFFF"/>
          </w:tcPr>
          <w:p w14:paraId="7ACB1DD7"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Control Origination (check all that apply):</w:t>
            </w:r>
          </w:p>
          <w:p w14:paraId="5D44B039" w14:textId="2D1EBD92"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7222260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F2962EF" w14:textId="55B9750D"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7240717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1C537B3" w14:textId="2742A38B"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sdt>
              <w:sdtPr>
                <w:rPr>
                  <w:rFonts w:cstheme="minorHAnsi"/>
                </w:rPr>
                <w:id w:val="162389034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tc>
      </w:tr>
    </w:tbl>
    <w:p w14:paraId="44A96944" w14:textId="77777777" w:rsidR="00A77B3E" w:rsidRPr="00971397" w:rsidRDefault="00A77B3E">
      <w:pPr>
        <w:pStyle w:val="BodyText"/>
        <w:tabs>
          <w:tab w:val="left" w:pos="360"/>
          <w:tab w:val="left" w:pos="720"/>
          <w:tab w:val="left" w:pos="1440"/>
          <w:tab w:val="left" w:pos="2160"/>
        </w:tabs>
        <w:spacing w:line="20" w:lineRule="atLeast"/>
        <w:ind w:left="1300" w:hanging="130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09038A7" w14:textId="77777777">
        <w:tc>
          <w:tcPr>
            <w:tcW w:w="0" w:type="auto"/>
            <w:shd w:val="clear" w:color="auto" w:fill="CCECFC"/>
          </w:tcPr>
          <w:p w14:paraId="32382FD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b/>
                <w:bCs/>
              </w:rPr>
            </w:pPr>
            <w:r w:rsidRPr="00971397">
              <w:rPr>
                <w:rFonts w:cstheme="minorHAnsi"/>
                <w:b/>
                <w:bCs/>
              </w:rPr>
              <w:t>SR-1 What is the solution and how is it implemented?</w:t>
            </w:r>
          </w:p>
        </w:tc>
      </w:tr>
      <w:tr w:rsidR="00C678CA" w:rsidRPr="00971397" w14:paraId="772D021F" w14:textId="77777777">
        <w:tc>
          <w:tcPr>
            <w:tcW w:w="0" w:type="auto"/>
            <w:shd w:val="clear" w:color="auto" w:fill="FFFFFF"/>
          </w:tcPr>
          <w:p w14:paraId="27DA2793"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lastRenderedPageBreak/>
              <w:t>Part a:</w:t>
            </w:r>
          </w:p>
        </w:tc>
      </w:tr>
      <w:tr w:rsidR="00C678CA" w:rsidRPr="00971397" w14:paraId="5B5D1863" w14:textId="77777777">
        <w:tc>
          <w:tcPr>
            <w:tcW w:w="0" w:type="auto"/>
            <w:shd w:val="clear" w:color="auto" w:fill="FFFFFF"/>
          </w:tcPr>
          <w:p w14:paraId="14B769A8"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b:</w:t>
            </w:r>
          </w:p>
        </w:tc>
      </w:tr>
      <w:tr w:rsidR="00C678CA" w:rsidRPr="00971397" w14:paraId="723D1663" w14:textId="77777777">
        <w:tc>
          <w:tcPr>
            <w:tcW w:w="0" w:type="auto"/>
            <w:shd w:val="clear" w:color="auto" w:fill="FFFFFF"/>
          </w:tcPr>
          <w:p w14:paraId="1D7D7D50" w14:textId="77777777" w:rsidR="00A77B3E" w:rsidRPr="00971397" w:rsidRDefault="00000000">
            <w:pPr>
              <w:pStyle w:val="BodyText"/>
              <w:tabs>
                <w:tab w:val="left" w:pos="360"/>
                <w:tab w:val="left" w:pos="720"/>
                <w:tab w:val="left" w:pos="1440"/>
                <w:tab w:val="left" w:pos="2160"/>
              </w:tabs>
              <w:spacing w:line="20" w:lineRule="atLeast"/>
              <w:ind w:left="1300" w:hanging="1300"/>
              <w:rPr>
                <w:rFonts w:cstheme="minorHAnsi"/>
              </w:rPr>
            </w:pPr>
            <w:r w:rsidRPr="00971397">
              <w:rPr>
                <w:rFonts w:cstheme="minorHAnsi"/>
              </w:rPr>
              <w:t>Part c:</w:t>
            </w:r>
          </w:p>
        </w:tc>
      </w:tr>
    </w:tbl>
    <w:p w14:paraId="2C90DA3D" w14:textId="77777777" w:rsidR="00A77B3E" w:rsidRPr="00971397" w:rsidRDefault="00000000" w:rsidP="00EB1CBE">
      <w:pPr>
        <w:pStyle w:val="Heading2"/>
        <w:tabs>
          <w:tab w:val="left" w:pos="360"/>
          <w:tab w:val="left" w:pos="720"/>
          <w:tab w:val="left" w:pos="1440"/>
          <w:tab w:val="left" w:pos="2160"/>
        </w:tabs>
        <w:ind w:left="1300" w:hanging="1300"/>
        <w:rPr>
          <w:rFonts w:asciiTheme="minorHAnsi" w:hAnsiTheme="minorHAnsi" w:cstheme="minorHAnsi"/>
        </w:rPr>
      </w:pPr>
      <w:bookmarkStart w:id="435" w:name="_Toc144074834"/>
      <w:r w:rsidRPr="00971397">
        <w:rPr>
          <w:rFonts w:asciiTheme="minorHAnsi" w:hAnsiTheme="minorHAnsi" w:cstheme="minorHAnsi"/>
        </w:rPr>
        <w:t>SR-2 Supply Chain Risk Management Plan (L)(M)(H)</w:t>
      </w:r>
      <w:bookmarkEnd w:id="435"/>
    </w:p>
    <w:p w14:paraId="4C111CD1" w14:textId="5891A8E5"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a.</w:t>
      </w:r>
      <w:r w:rsidRPr="00971397">
        <w:rPr>
          <w:rFonts w:cstheme="minorHAnsi"/>
        </w:rPr>
        <w:tab/>
        <w:t>Develop a plan for managing supply chain risks associated with the research and development, design, manufacturing, acquisition, delivery, integration, operations and maintenance, and disposal of the following systems, system components or system services</w:t>
      </w:r>
      <w:r w:rsidR="00650873" w:rsidRPr="00971397">
        <w:rPr>
          <w:rFonts w:cstheme="minorHAnsi"/>
        </w:rPr>
        <w:t xml:space="preserve"> </w:t>
      </w:r>
      <w:r w:rsidRPr="00971397">
        <w:rPr>
          <w:rFonts w:cstheme="minorHAnsi"/>
        </w:rPr>
        <w:t>[Assignment: organization-defined systems, system components, or system services]</w:t>
      </w:r>
    </w:p>
    <w:p w14:paraId="478B62C7" w14:textId="4B90E5AB" w:rsidR="00A77B3E" w:rsidRPr="00971397" w:rsidRDefault="00000000"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Review and update the supply chain risk management plan [FedRAMP Assignment: at least annually] or as required to address threat, organizational</w:t>
      </w:r>
      <w:r w:rsidR="00FA39CA" w:rsidRPr="00971397">
        <w:rPr>
          <w:rFonts w:cstheme="minorHAnsi"/>
        </w:rPr>
        <w:t>,</w:t>
      </w:r>
      <w:r w:rsidRPr="00971397">
        <w:rPr>
          <w:rFonts w:cstheme="minorHAnsi"/>
        </w:rPr>
        <w:t xml:space="preserve"> or environmental changes; and</w:t>
      </w:r>
    </w:p>
    <w:p w14:paraId="03D5203D" w14:textId="7036A50A"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rPr>
        <w:tab/>
        <w:t>c.</w:t>
      </w:r>
      <w:r w:rsidRPr="00971397">
        <w:rPr>
          <w:rFonts w:cstheme="minorHAnsi"/>
        </w:rPr>
        <w:tab/>
        <w:t>Protect the supply chain risk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BC090B4" w14:textId="77777777">
        <w:tc>
          <w:tcPr>
            <w:tcW w:w="0" w:type="auto"/>
            <w:shd w:val="clear" w:color="auto" w:fill="CCECFC"/>
          </w:tcPr>
          <w:p w14:paraId="22427CF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SR-2 Control Summary Information</w:t>
            </w:r>
          </w:p>
        </w:tc>
      </w:tr>
      <w:tr w:rsidR="00C678CA" w:rsidRPr="00971397" w14:paraId="1874282F" w14:textId="77777777">
        <w:tc>
          <w:tcPr>
            <w:tcW w:w="0" w:type="auto"/>
            <w:shd w:val="clear" w:color="auto" w:fill="FFFFFF"/>
          </w:tcPr>
          <w:p w14:paraId="557C3117"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CE6F944" w14:textId="77777777">
        <w:tc>
          <w:tcPr>
            <w:tcW w:w="0" w:type="auto"/>
            <w:shd w:val="clear" w:color="auto" w:fill="FFFFFF"/>
          </w:tcPr>
          <w:p w14:paraId="3B364AF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SR-2(a):</w:t>
            </w:r>
          </w:p>
        </w:tc>
      </w:tr>
      <w:tr w:rsidR="00C678CA" w:rsidRPr="00971397" w14:paraId="6A284051" w14:textId="77777777">
        <w:tc>
          <w:tcPr>
            <w:tcW w:w="0" w:type="auto"/>
            <w:shd w:val="clear" w:color="auto" w:fill="FFFFFF"/>
          </w:tcPr>
          <w:p w14:paraId="33F57222"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SR-2(b):</w:t>
            </w:r>
          </w:p>
        </w:tc>
      </w:tr>
      <w:tr w:rsidR="00C678CA" w:rsidRPr="00971397" w14:paraId="50B1FEEC" w14:textId="77777777">
        <w:tc>
          <w:tcPr>
            <w:tcW w:w="0" w:type="auto"/>
            <w:shd w:val="clear" w:color="auto" w:fill="FFFFFF"/>
          </w:tcPr>
          <w:p w14:paraId="25384595"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7AD23D04" w14:textId="40204EB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8085580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E7BC520" w14:textId="0530611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93370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D465470" w14:textId="141F2F7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800343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2E221140" w14:textId="5F6F12A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951937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BFC7F71" w14:textId="26FFED1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7891878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A97F9C2" w14:textId="77777777">
        <w:tc>
          <w:tcPr>
            <w:tcW w:w="0" w:type="auto"/>
            <w:shd w:val="clear" w:color="auto" w:fill="FFFFFF"/>
          </w:tcPr>
          <w:p w14:paraId="578D7AB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lastRenderedPageBreak/>
              <w:t>Control Origination (check all that apply):</w:t>
            </w:r>
          </w:p>
          <w:p w14:paraId="69AA06FD" w14:textId="2BAFE42A"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828459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3ADAF472" w14:textId="3D91569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031572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CE09FC3" w14:textId="4CF44E2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143486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505E00B0" w14:textId="759FECF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3201609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14D3BBA" w14:textId="19C773B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741375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AF9159A" w14:textId="04968D2E"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698258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0BE9647" w14:textId="29CA9AFA" w:rsidR="00A77B3E" w:rsidRPr="00971397" w:rsidRDefault="00000000" w:rsidP="00EB1CBE">
            <w:pPr>
              <w:pStyle w:val="BodyText"/>
              <w:tabs>
                <w:tab w:val="left" w:pos="360"/>
                <w:tab w:val="left" w:pos="885"/>
                <w:tab w:val="left" w:pos="1440"/>
                <w:tab w:val="left" w:pos="2160"/>
              </w:tabs>
              <w:spacing w:line="20" w:lineRule="atLeast"/>
              <w:ind w:left="345" w:hanging="345"/>
              <w:rPr>
                <w:rFonts w:cstheme="minorHAnsi"/>
              </w:rPr>
            </w:pPr>
            <w:sdt>
              <w:sdtPr>
                <w:rPr>
                  <w:rFonts w:cstheme="minorHAnsi"/>
                </w:rPr>
                <w:id w:val="6378531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3556AC1"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3CDE0B1" w14:textId="77777777">
        <w:tc>
          <w:tcPr>
            <w:tcW w:w="0" w:type="auto"/>
            <w:shd w:val="clear" w:color="auto" w:fill="CCECFC"/>
          </w:tcPr>
          <w:p w14:paraId="2EED61C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SR-2 What is the solution and how is it implemented?</w:t>
            </w:r>
          </w:p>
        </w:tc>
      </w:tr>
      <w:tr w:rsidR="00C678CA" w:rsidRPr="00971397" w14:paraId="50FA5952" w14:textId="77777777">
        <w:tc>
          <w:tcPr>
            <w:tcW w:w="0" w:type="auto"/>
            <w:shd w:val="clear" w:color="auto" w:fill="FFFFFF"/>
          </w:tcPr>
          <w:p w14:paraId="6C31E3B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7D89CC7C" w14:textId="77777777">
        <w:tc>
          <w:tcPr>
            <w:tcW w:w="0" w:type="auto"/>
            <w:shd w:val="clear" w:color="auto" w:fill="FFFFFF"/>
          </w:tcPr>
          <w:p w14:paraId="2F41774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2607BB2C" w14:textId="77777777">
        <w:tc>
          <w:tcPr>
            <w:tcW w:w="0" w:type="auto"/>
            <w:shd w:val="clear" w:color="auto" w:fill="FFFFFF"/>
          </w:tcPr>
          <w:p w14:paraId="2A76AE4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11A44C5F"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36" w:name="_Toc144074835"/>
      <w:r w:rsidRPr="00971397">
        <w:rPr>
          <w:rFonts w:asciiTheme="minorHAnsi" w:hAnsiTheme="minorHAnsi" w:cstheme="minorHAnsi"/>
        </w:rPr>
        <w:t>SR-2(1) Establish SCRM Team (L)(M)(H)</w:t>
      </w:r>
      <w:bookmarkEnd w:id="436"/>
    </w:p>
    <w:p w14:paraId="478F705E" w14:textId="7B66570E" w:rsidR="00A77B3E" w:rsidRPr="00971397" w:rsidRDefault="00000000" w:rsidP="00971397">
      <w:pPr>
        <w:spacing w:after="320"/>
        <w:rPr>
          <w:rFonts w:cstheme="minorHAnsi"/>
        </w:rPr>
      </w:pPr>
      <w:r w:rsidRPr="00971397">
        <w:rPr>
          <w:rFonts w:cstheme="minorHAnsi"/>
        </w:rPr>
        <w:t>Establish a supply chain risk management team consisting of [Assignment: organization-defined personnel, roles, and responsibilities] to lead and support the following SCRM activities: [Assignment: organization-defined supply chain risk management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70132E4" w14:textId="77777777">
        <w:tc>
          <w:tcPr>
            <w:tcW w:w="0" w:type="auto"/>
            <w:shd w:val="clear" w:color="auto" w:fill="CCECFC"/>
          </w:tcPr>
          <w:p w14:paraId="64D6943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SR-2(1) Control Summary Information</w:t>
            </w:r>
          </w:p>
        </w:tc>
      </w:tr>
      <w:tr w:rsidR="00C678CA" w:rsidRPr="00971397" w14:paraId="2F15D3B5" w14:textId="77777777">
        <w:tc>
          <w:tcPr>
            <w:tcW w:w="0" w:type="auto"/>
            <w:shd w:val="clear" w:color="auto" w:fill="FFFFFF"/>
          </w:tcPr>
          <w:p w14:paraId="240A02B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69CAD5EA" w14:textId="77777777">
        <w:tc>
          <w:tcPr>
            <w:tcW w:w="0" w:type="auto"/>
            <w:shd w:val="clear" w:color="auto" w:fill="FFFFFF"/>
          </w:tcPr>
          <w:p w14:paraId="7367A25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SR-2(1)-1:</w:t>
            </w:r>
          </w:p>
        </w:tc>
      </w:tr>
      <w:tr w:rsidR="00C678CA" w:rsidRPr="00971397" w14:paraId="55D0331A" w14:textId="77777777">
        <w:tc>
          <w:tcPr>
            <w:tcW w:w="0" w:type="auto"/>
            <w:shd w:val="clear" w:color="auto" w:fill="FFFFFF"/>
          </w:tcPr>
          <w:p w14:paraId="257D5FC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SR-2(1)-2:</w:t>
            </w:r>
          </w:p>
        </w:tc>
      </w:tr>
      <w:tr w:rsidR="00C678CA" w:rsidRPr="00971397" w14:paraId="2FD135FE" w14:textId="77777777">
        <w:tc>
          <w:tcPr>
            <w:tcW w:w="0" w:type="auto"/>
            <w:shd w:val="clear" w:color="auto" w:fill="FFFFFF"/>
          </w:tcPr>
          <w:p w14:paraId="2F45562C"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120794C7" w14:textId="601D0F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231926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7E35203" w14:textId="593C127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408115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6CE0E02" w14:textId="046EEB8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45337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59FC6985" w14:textId="4CF7426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57133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3690AD4" w14:textId="12D26C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488967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26F736AD" w14:textId="77777777">
        <w:tc>
          <w:tcPr>
            <w:tcW w:w="0" w:type="auto"/>
            <w:shd w:val="clear" w:color="auto" w:fill="FFFFFF"/>
          </w:tcPr>
          <w:p w14:paraId="081115FD"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12852DAE" w14:textId="0D0E30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50953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1A362A7B" w14:textId="66EBEA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06312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B0861FD" w14:textId="2BB6EFC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29800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BA3EE50" w14:textId="4A25709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8586017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AFA773C" w14:textId="30CC0E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397786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5BD2285" w14:textId="6251490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67498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3E22D78" w14:textId="396374FF"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5393276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4F95BC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98F5226" w14:textId="77777777">
        <w:tc>
          <w:tcPr>
            <w:tcW w:w="0" w:type="auto"/>
            <w:shd w:val="clear" w:color="auto" w:fill="CCECFC"/>
          </w:tcPr>
          <w:p w14:paraId="1D42750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SR-2(1) What is the solution and how is it implemented?</w:t>
            </w:r>
          </w:p>
        </w:tc>
      </w:tr>
      <w:tr w:rsidR="00C678CA" w:rsidRPr="00971397" w14:paraId="3EF49F5E" w14:textId="77777777">
        <w:tc>
          <w:tcPr>
            <w:tcW w:w="0" w:type="auto"/>
            <w:shd w:val="clear" w:color="auto" w:fill="FFFFFF"/>
          </w:tcPr>
          <w:p w14:paraId="2A4F4AC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992A247"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437" w:name="_Toc144074836"/>
      <w:r w:rsidRPr="00971397">
        <w:rPr>
          <w:rFonts w:asciiTheme="minorHAnsi" w:hAnsiTheme="minorHAnsi" w:cstheme="minorHAnsi"/>
        </w:rPr>
        <w:t>SR-3 Supply Chain Controls and Processes (L)(M)(H)</w:t>
      </w:r>
      <w:bookmarkEnd w:id="437"/>
    </w:p>
    <w:p w14:paraId="637A7FBE" w14:textId="77777777" w:rsidR="00E17957" w:rsidRPr="00971397" w:rsidRDefault="00E17957" w:rsidP="00EB1CBE">
      <w:pPr>
        <w:pStyle w:val="BodyText"/>
        <w:tabs>
          <w:tab w:val="left" w:pos="360"/>
          <w:tab w:val="left" w:pos="720"/>
          <w:tab w:val="left" w:pos="1440"/>
          <w:tab w:val="left" w:pos="2160"/>
        </w:tabs>
        <w:ind w:left="760" w:hanging="760"/>
        <w:rPr>
          <w:rFonts w:cstheme="minorHAnsi"/>
        </w:rPr>
      </w:pPr>
      <w:bookmarkStart w:id="438" w:name="_Hlk137032405"/>
      <w:r w:rsidRPr="00971397">
        <w:rPr>
          <w:rFonts w:cstheme="minorHAnsi"/>
        </w:rPr>
        <w:tab/>
        <w:t>a.</w:t>
      </w:r>
      <w:r w:rsidRPr="00971397">
        <w:rPr>
          <w:rFonts w:cstheme="minorHAnsi"/>
        </w:rPr>
        <w:tab/>
        <w:t>Establish a process or processes to identify and address weaknesses or deficiencies in the supply chain elements and processes of [Assignment: organization-defined system or system component] in coordination with [Assignment: organization-defined supply chain personnel];</w:t>
      </w:r>
    </w:p>
    <w:p w14:paraId="6D83957B" w14:textId="77777777" w:rsidR="00E17957" w:rsidRPr="00971397" w:rsidRDefault="00E17957"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Employ the following controls to protect against supply chain risks to the system, system component, or system service and to limit the harm or consequences from supply chain-related events: [Assignment: organization-defined supply chain controls]; and</w:t>
      </w:r>
    </w:p>
    <w:p w14:paraId="07209EF7" w14:textId="0ACE613F" w:rsidR="00A77B3E" w:rsidRPr="00971397" w:rsidRDefault="00E17957" w:rsidP="00EB1CBE">
      <w:pPr>
        <w:pStyle w:val="BodyText"/>
        <w:tabs>
          <w:tab w:val="left" w:pos="360"/>
          <w:tab w:val="left" w:pos="720"/>
          <w:tab w:val="left" w:pos="1440"/>
          <w:tab w:val="left" w:pos="2160"/>
        </w:tabs>
        <w:ind w:left="760" w:hanging="760"/>
        <w:rPr>
          <w:rFonts w:cstheme="minorHAnsi"/>
        </w:rPr>
      </w:pPr>
      <w:r w:rsidRPr="00971397">
        <w:rPr>
          <w:rFonts w:cstheme="minorHAnsi"/>
        </w:rPr>
        <w:lastRenderedPageBreak/>
        <w:tab/>
        <w:t>c.</w:t>
      </w:r>
      <w:r w:rsidRPr="00971397">
        <w:rPr>
          <w:rFonts w:cstheme="minorHAnsi"/>
        </w:rPr>
        <w:tab/>
        <w:t>Document the selected and implemented supply chain processes and controls in [Selection: security and privacy plans; supply chain risk management plan [Assignment: organization-defined document]].</w:t>
      </w:r>
      <w:bookmarkEnd w:id="438"/>
    </w:p>
    <w:p w14:paraId="097F2D18"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SR-3 Additional FedRAMP Requirements and Guidance:</w:t>
      </w:r>
    </w:p>
    <w:p w14:paraId="490D4D4F" w14:textId="2A757200"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CSO must document and maintain the supply chain custody, including replacement devices, to ensure the integrity of the devices before being introduced to the boundary.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C30B411" w14:textId="77777777">
        <w:tc>
          <w:tcPr>
            <w:tcW w:w="0" w:type="auto"/>
            <w:shd w:val="clear" w:color="auto" w:fill="CCECFC"/>
          </w:tcPr>
          <w:p w14:paraId="1E5BA0B3"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SR-3 Control Summary Information</w:t>
            </w:r>
          </w:p>
        </w:tc>
      </w:tr>
      <w:tr w:rsidR="00C678CA" w:rsidRPr="00971397" w14:paraId="39FC635F" w14:textId="77777777">
        <w:tc>
          <w:tcPr>
            <w:tcW w:w="0" w:type="auto"/>
            <w:shd w:val="clear" w:color="auto" w:fill="FFFFFF"/>
          </w:tcPr>
          <w:p w14:paraId="3378BD2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2F626ACE" w14:textId="77777777">
        <w:tc>
          <w:tcPr>
            <w:tcW w:w="0" w:type="auto"/>
            <w:shd w:val="clear" w:color="auto" w:fill="FFFFFF"/>
          </w:tcPr>
          <w:p w14:paraId="227CF8D3" w14:textId="1DEFE8A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SR-3(a)-1:</w:t>
            </w:r>
          </w:p>
        </w:tc>
      </w:tr>
      <w:tr w:rsidR="00C678CA" w:rsidRPr="00971397" w14:paraId="668CF6CC" w14:textId="77777777">
        <w:tc>
          <w:tcPr>
            <w:tcW w:w="0" w:type="auto"/>
            <w:shd w:val="clear" w:color="auto" w:fill="FFFFFF"/>
          </w:tcPr>
          <w:p w14:paraId="6DA8247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SR-3(a)-2:</w:t>
            </w:r>
          </w:p>
        </w:tc>
      </w:tr>
      <w:tr w:rsidR="00C678CA" w:rsidRPr="00971397" w14:paraId="10AD8CB4" w14:textId="77777777">
        <w:tc>
          <w:tcPr>
            <w:tcW w:w="0" w:type="auto"/>
            <w:shd w:val="clear" w:color="auto" w:fill="FFFFFF"/>
          </w:tcPr>
          <w:p w14:paraId="48E4E83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SR-3(b):</w:t>
            </w:r>
          </w:p>
        </w:tc>
      </w:tr>
      <w:tr w:rsidR="00C678CA" w:rsidRPr="00971397" w14:paraId="0C229744" w14:textId="77777777">
        <w:tc>
          <w:tcPr>
            <w:tcW w:w="0" w:type="auto"/>
            <w:shd w:val="clear" w:color="auto" w:fill="FFFFFF"/>
          </w:tcPr>
          <w:p w14:paraId="6CFB9F7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SR-3(c):</w:t>
            </w:r>
          </w:p>
        </w:tc>
      </w:tr>
      <w:tr w:rsidR="00C678CA" w:rsidRPr="00971397" w14:paraId="687C3EFC" w14:textId="77777777">
        <w:tc>
          <w:tcPr>
            <w:tcW w:w="0" w:type="auto"/>
            <w:shd w:val="clear" w:color="auto" w:fill="FFFFFF"/>
          </w:tcPr>
          <w:p w14:paraId="2611D429"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504F52D" w14:textId="17BD4EC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8821070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A3E6F60" w14:textId="24FEADC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171959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4843A046" w14:textId="039DA42B"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5376135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5687492" w14:textId="2D3DB95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7526217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34CE864" w14:textId="2EDE69C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6245502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C290827" w14:textId="77777777">
        <w:tc>
          <w:tcPr>
            <w:tcW w:w="0" w:type="auto"/>
            <w:shd w:val="clear" w:color="auto" w:fill="FFFFFF"/>
          </w:tcPr>
          <w:p w14:paraId="018930B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071F079F" w14:textId="19ED5BC5"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6906816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C740D25" w14:textId="01E4357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3633246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B291421" w14:textId="74704BE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6149181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1F60351" w14:textId="11287A29"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5390788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25E9FF49" w14:textId="77FE414C"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8799480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CF36A97" w14:textId="58DB732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09570995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14CD8E1" w14:textId="1786EC5A" w:rsidR="00A77B3E" w:rsidRPr="00971397" w:rsidRDefault="00000000" w:rsidP="00EB1CBE">
            <w:pPr>
              <w:pStyle w:val="BodyText"/>
              <w:tabs>
                <w:tab w:val="left" w:pos="360"/>
                <w:tab w:val="left" w:pos="525"/>
                <w:tab w:val="left" w:pos="1440"/>
                <w:tab w:val="left" w:pos="2160"/>
              </w:tabs>
              <w:spacing w:line="20" w:lineRule="atLeast"/>
              <w:ind w:left="345" w:hanging="345"/>
              <w:rPr>
                <w:rFonts w:cstheme="minorHAnsi"/>
              </w:rPr>
            </w:pPr>
            <w:sdt>
              <w:sdtPr>
                <w:rPr>
                  <w:rFonts w:cstheme="minorHAnsi"/>
                </w:rPr>
                <w:id w:val="15393952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D2AA6E6"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8C817A4" w14:textId="77777777">
        <w:tc>
          <w:tcPr>
            <w:tcW w:w="0" w:type="auto"/>
            <w:shd w:val="clear" w:color="auto" w:fill="CCECFC"/>
          </w:tcPr>
          <w:p w14:paraId="38517A2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SR-3 What is the solution and how is it implemented?</w:t>
            </w:r>
          </w:p>
        </w:tc>
      </w:tr>
      <w:tr w:rsidR="00C678CA" w:rsidRPr="00971397" w14:paraId="69638BCC" w14:textId="77777777">
        <w:tc>
          <w:tcPr>
            <w:tcW w:w="0" w:type="auto"/>
            <w:shd w:val="clear" w:color="auto" w:fill="FFFFFF"/>
          </w:tcPr>
          <w:p w14:paraId="1F3FB08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5F18CD02" w14:textId="77777777">
        <w:tc>
          <w:tcPr>
            <w:tcW w:w="0" w:type="auto"/>
            <w:shd w:val="clear" w:color="auto" w:fill="FFFFFF"/>
          </w:tcPr>
          <w:p w14:paraId="2AF6F4C4"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r w:rsidR="00C678CA" w:rsidRPr="00971397" w14:paraId="4EE3B4E8" w14:textId="77777777">
        <w:tc>
          <w:tcPr>
            <w:tcW w:w="0" w:type="auto"/>
            <w:shd w:val="clear" w:color="auto" w:fill="FFFFFF"/>
          </w:tcPr>
          <w:p w14:paraId="557D9C5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c:</w:t>
            </w:r>
          </w:p>
        </w:tc>
      </w:tr>
    </w:tbl>
    <w:p w14:paraId="10A0196D" w14:textId="77777777" w:rsidR="00A77B3E" w:rsidRPr="00971397" w:rsidRDefault="00000000">
      <w:pPr>
        <w:pStyle w:val="Heading2"/>
        <w:tabs>
          <w:tab w:val="left" w:pos="360"/>
          <w:tab w:val="left" w:pos="720"/>
          <w:tab w:val="left" w:pos="1440"/>
          <w:tab w:val="left" w:pos="2160"/>
        </w:tabs>
        <w:spacing w:line="20" w:lineRule="atLeast"/>
        <w:ind w:left="760" w:hanging="760"/>
        <w:rPr>
          <w:rFonts w:asciiTheme="minorHAnsi" w:hAnsiTheme="minorHAnsi" w:cstheme="minorHAnsi"/>
        </w:rPr>
      </w:pPr>
      <w:bookmarkStart w:id="439" w:name="_Toc144074837"/>
      <w:r w:rsidRPr="00971397">
        <w:rPr>
          <w:rFonts w:asciiTheme="minorHAnsi" w:hAnsiTheme="minorHAnsi" w:cstheme="minorHAnsi"/>
        </w:rPr>
        <w:t>SR-5 Acquisition Strategies, Tools, and Methods (L)(M)(H)</w:t>
      </w:r>
      <w:bookmarkEnd w:id="439"/>
    </w:p>
    <w:p w14:paraId="6037ED44" w14:textId="76A321BE" w:rsidR="00A77B3E" w:rsidRPr="00971397" w:rsidRDefault="00000000" w:rsidP="00971397">
      <w:pPr>
        <w:spacing w:after="320"/>
        <w:rPr>
          <w:rFonts w:cstheme="minorHAnsi"/>
        </w:rPr>
      </w:pPr>
      <w:r w:rsidRPr="00971397">
        <w:rPr>
          <w:rFonts w:cstheme="minorHAnsi"/>
        </w:rPr>
        <w:t>Employ the following acquisition strategies, contract tools, and procurement methods to protect against, identify, and mitigate supply chain risks: [Assignment: organization-defined acquisition strategies, contract tools, and procurement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759F79C" w14:textId="77777777">
        <w:tc>
          <w:tcPr>
            <w:tcW w:w="0" w:type="auto"/>
            <w:shd w:val="clear" w:color="auto" w:fill="CCECFC"/>
          </w:tcPr>
          <w:p w14:paraId="5C9626C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SR-5 Control Summary Information</w:t>
            </w:r>
          </w:p>
        </w:tc>
      </w:tr>
      <w:tr w:rsidR="00C678CA" w:rsidRPr="00971397" w14:paraId="4E42FE09" w14:textId="77777777">
        <w:tc>
          <w:tcPr>
            <w:tcW w:w="0" w:type="auto"/>
            <w:shd w:val="clear" w:color="auto" w:fill="FFFFFF"/>
          </w:tcPr>
          <w:p w14:paraId="217CDD5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31C2DAA" w14:textId="77777777">
        <w:tc>
          <w:tcPr>
            <w:tcW w:w="0" w:type="auto"/>
            <w:shd w:val="clear" w:color="auto" w:fill="FFFFFF"/>
          </w:tcPr>
          <w:p w14:paraId="7B186D0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SR-5:</w:t>
            </w:r>
          </w:p>
        </w:tc>
      </w:tr>
      <w:tr w:rsidR="00C678CA" w:rsidRPr="00971397" w14:paraId="6E690CB7" w14:textId="77777777">
        <w:tc>
          <w:tcPr>
            <w:tcW w:w="0" w:type="auto"/>
            <w:shd w:val="clear" w:color="auto" w:fill="FFFFFF"/>
          </w:tcPr>
          <w:p w14:paraId="1B10B78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6B5DE872" w14:textId="5B9C8ED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267994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CAB49EA" w14:textId="6248DD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39033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23F4A16" w14:textId="412EE7F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52792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109EAAE" w14:textId="49D9C35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394321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47D1A5C" w14:textId="4999EEF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79728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996B9F5" w14:textId="77777777">
        <w:tc>
          <w:tcPr>
            <w:tcW w:w="0" w:type="auto"/>
            <w:shd w:val="clear" w:color="auto" w:fill="FFFFFF"/>
          </w:tcPr>
          <w:p w14:paraId="4F19CBC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2BAA8DF2" w14:textId="3F21571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6235235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491446CB" w14:textId="5130C50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71139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9ECB755" w14:textId="3DDAA3E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4426308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9420CB2" w14:textId="3A06DD4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418406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5EDFA2D" w14:textId="11E2442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3786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5A397BE" w14:textId="27A4A9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165728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001368E" w14:textId="7F60CB79"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6977368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668B3B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DC041EE" w14:textId="77777777">
        <w:tc>
          <w:tcPr>
            <w:tcW w:w="0" w:type="auto"/>
            <w:shd w:val="clear" w:color="auto" w:fill="CCECFC"/>
          </w:tcPr>
          <w:p w14:paraId="59C3207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SR-5 What is the solution and how is it implemented?</w:t>
            </w:r>
          </w:p>
        </w:tc>
      </w:tr>
      <w:tr w:rsidR="00C678CA" w:rsidRPr="00971397" w14:paraId="066C24C0" w14:textId="77777777">
        <w:tc>
          <w:tcPr>
            <w:tcW w:w="0" w:type="auto"/>
            <w:shd w:val="clear" w:color="auto" w:fill="FFFFFF"/>
          </w:tcPr>
          <w:p w14:paraId="43AE07C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7DCA7E9C" w14:textId="77777777" w:rsidR="00A77B3E" w:rsidRPr="00971397" w:rsidRDefault="00000000" w:rsidP="00EB1CBE">
      <w:pPr>
        <w:pStyle w:val="Heading2"/>
        <w:tabs>
          <w:tab w:val="left" w:pos="360"/>
          <w:tab w:val="left" w:pos="720"/>
          <w:tab w:val="left" w:pos="1440"/>
          <w:tab w:val="left" w:pos="2160"/>
        </w:tabs>
        <w:ind w:left="20" w:hanging="14"/>
        <w:rPr>
          <w:rFonts w:asciiTheme="minorHAnsi" w:hAnsiTheme="minorHAnsi" w:cstheme="minorHAnsi"/>
        </w:rPr>
      </w:pPr>
      <w:bookmarkStart w:id="440" w:name="_Toc144074838"/>
      <w:r w:rsidRPr="00971397">
        <w:rPr>
          <w:rFonts w:asciiTheme="minorHAnsi" w:hAnsiTheme="minorHAnsi" w:cstheme="minorHAnsi"/>
        </w:rPr>
        <w:t>SR-6 Supplier Assessments and Reviews (M)(H)</w:t>
      </w:r>
      <w:bookmarkEnd w:id="440"/>
    </w:p>
    <w:p w14:paraId="24C498CF" w14:textId="5AB39B96"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Assess and review the supply chain-related risks associated with suppliers or contractors and the system, system component, or system service they provide [FedRAMP Assignment: at least annually].</w:t>
      </w:r>
    </w:p>
    <w:p w14:paraId="25271611"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SR-6 Additional FedRAMP Requirements and Guidance:</w:t>
      </w:r>
    </w:p>
    <w:p w14:paraId="266AA526" w14:textId="3764BF35"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Requirement:</w:t>
      </w:r>
      <w:r w:rsidRPr="00971397">
        <w:rPr>
          <w:rFonts w:cstheme="minorHAnsi"/>
        </w:rPr>
        <w:t xml:space="preserve"> CSOs must ensure that their supply chain vendors build and test their systems in alignment with NIST SP 800-171 or a commensurate security and compliance framework. CSOs must ensure that vendors are compliant with physical facility access and logical access controls to supplied products.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F983411" w14:textId="77777777">
        <w:tc>
          <w:tcPr>
            <w:tcW w:w="0" w:type="auto"/>
            <w:shd w:val="clear" w:color="auto" w:fill="CCECFC"/>
          </w:tcPr>
          <w:p w14:paraId="644E6C2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SR-6 Control Summary Information</w:t>
            </w:r>
          </w:p>
        </w:tc>
      </w:tr>
      <w:tr w:rsidR="00C678CA" w:rsidRPr="00971397" w14:paraId="3F80A637" w14:textId="77777777">
        <w:tc>
          <w:tcPr>
            <w:tcW w:w="0" w:type="auto"/>
            <w:shd w:val="clear" w:color="auto" w:fill="FFFFFF"/>
          </w:tcPr>
          <w:p w14:paraId="7D123B7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2D30657" w14:textId="77777777">
        <w:tc>
          <w:tcPr>
            <w:tcW w:w="0" w:type="auto"/>
            <w:shd w:val="clear" w:color="auto" w:fill="FFFFFF"/>
          </w:tcPr>
          <w:p w14:paraId="45755F3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SR-6:</w:t>
            </w:r>
          </w:p>
        </w:tc>
      </w:tr>
      <w:tr w:rsidR="00C678CA" w:rsidRPr="00971397" w14:paraId="1EDBFF4A" w14:textId="77777777">
        <w:tc>
          <w:tcPr>
            <w:tcW w:w="0" w:type="auto"/>
            <w:shd w:val="clear" w:color="auto" w:fill="FFFFFF"/>
          </w:tcPr>
          <w:p w14:paraId="34A7226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0ADEB6DD" w14:textId="25BD1F8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4125398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D19E4AD" w14:textId="15E470E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452414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56670A8" w14:textId="5163A95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331909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45FC8C29" w14:textId="72D6449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217103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499E467" w14:textId="3B6857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956695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4D3F6018" w14:textId="77777777">
        <w:tc>
          <w:tcPr>
            <w:tcW w:w="0" w:type="auto"/>
            <w:shd w:val="clear" w:color="auto" w:fill="FFFFFF"/>
          </w:tcPr>
          <w:p w14:paraId="78DD726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6279CB6D" w14:textId="25B2702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3543801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57E0CDB" w14:textId="72052C4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65556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7FC01BD9" w14:textId="4DFD9B2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1629351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07F9626D" w14:textId="4EEFE8D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369125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05419631" w14:textId="52C4C61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195819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02B77D2" w14:textId="17A147B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629309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EA07899" w14:textId="01471F57"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31632680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35662BF"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EA94A89" w14:textId="77777777">
        <w:tc>
          <w:tcPr>
            <w:tcW w:w="0" w:type="auto"/>
            <w:shd w:val="clear" w:color="auto" w:fill="CCECFC"/>
          </w:tcPr>
          <w:p w14:paraId="7416EDA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SR-6 What is the solution and how is it implemented?</w:t>
            </w:r>
          </w:p>
        </w:tc>
      </w:tr>
      <w:tr w:rsidR="00C678CA" w:rsidRPr="00971397" w14:paraId="3E1DD605" w14:textId="77777777">
        <w:tc>
          <w:tcPr>
            <w:tcW w:w="0" w:type="auto"/>
            <w:shd w:val="clear" w:color="auto" w:fill="FFFFFF"/>
          </w:tcPr>
          <w:p w14:paraId="2F9D3C44"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19A84513" w14:textId="77777777" w:rsidR="00A77B3E" w:rsidRPr="00971397" w:rsidRDefault="00000000" w:rsidP="00EB1CBE">
      <w:pPr>
        <w:pStyle w:val="Heading2"/>
        <w:tabs>
          <w:tab w:val="left" w:pos="360"/>
          <w:tab w:val="left" w:pos="720"/>
          <w:tab w:val="left" w:pos="1440"/>
          <w:tab w:val="left" w:pos="2160"/>
        </w:tabs>
        <w:ind w:left="20" w:hanging="14"/>
        <w:rPr>
          <w:rFonts w:asciiTheme="minorHAnsi" w:hAnsiTheme="minorHAnsi" w:cstheme="minorHAnsi"/>
        </w:rPr>
      </w:pPr>
      <w:bookmarkStart w:id="441" w:name="_Toc144074839"/>
      <w:r w:rsidRPr="00971397">
        <w:rPr>
          <w:rFonts w:asciiTheme="minorHAnsi" w:hAnsiTheme="minorHAnsi" w:cstheme="minorHAnsi"/>
        </w:rPr>
        <w:t>SR-8 Notification Agreements (L)(M)(H)</w:t>
      </w:r>
      <w:bookmarkEnd w:id="441"/>
    </w:p>
    <w:p w14:paraId="1DD9D2E6" w14:textId="44A18224"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Establish agreements and procedures with entities involved in the supply chain for the system, system component, or system service for the [FedRAMP Assignment: notification of supply chain compromises and results of assessment or audits].</w:t>
      </w:r>
    </w:p>
    <w:p w14:paraId="487C7F98"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tab/>
      </w:r>
      <w:r w:rsidRPr="00971397">
        <w:rPr>
          <w:rFonts w:cstheme="minorHAnsi"/>
          <w:b/>
        </w:rPr>
        <w:tab/>
      </w:r>
      <w:r w:rsidRPr="00971397">
        <w:rPr>
          <w:rFonts w:cstheme="minorHAnsi"/>
          <w:b/>
        </w:rPr>
        <w:tab/>
        <w:t>SR-8 Additional FedRAMP Requirements and Guidance:</w:t>
      </w:r>
    </w:p>
    <w:p w14:paraId="57B3AABD" w14:textId="030A6E82"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Requirement:</w:t>
      </w:r>
      <w:r w:rsidRPr="00971397">
        <w:rPr>
          <w:rFonts w:cstheme="minorHAnsi"/>
        </w:rPr>
        <w:t xml:space="preserve"> CSOs must ensure and document how they receive notifications from their supply chain vendor of newly discovered vulnerabilities including zero-day vulnerabilities.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CA270FF" w14:textId="77777777">
        <w:tc>
          <w:tcPr>
            <w:tcW w:w="0" w:type="auto"/>
            <w:shd w:val="clear" w:color="auto" w:fill="CCECFC"/>
          </w:tcPr>
          <w:p w14:paraId="22A9F18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SR-8 Control Summary Information</w:t>
            </w:r>
          </w:p>
        </w:tc>
      </w:tr>
      <w:tr w:rsidR="00C678CA" w:rsidRPr="00971397" w14:paraId="5D3F6C49" w14:textId="77777777">
        <w:tc>
          <w:tcPr>
            <w:tcW w:w="0" w:type="auto"/>
            <w:shd w:val="clear" w:color="auto" w:fill="FFFFFF"/>
          </w:tcPr>
          <w:p w14:paraId="2ED5DB0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9149FA8" w14:textId="77777777">
        <w:tc>
          <w:tcPr>
            <w:tcW w:w="0" w:type="auto"/>
            <w:shd w:val="clear" w:color="auto" w:fill="FFFFFF"/>
          </w:tcPr>
          <w:p w14:paraId="652A0BD4"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SR-8:</w:t>
            </w:r>
          </w:p>
        </w:tc>
      </w:tr>
      <w:tr w:rsidR="00C678CA" w:rsidRPr="00971397" w14:paraId="4F4FEB86" w14:textId="77777777">
        <w:tc>
          <w:tcPr>
            <w:tcW w:w="0" w:type="auto"/>
            <w:shd w:val="clear" w:color="auto" w:fill="FFFFFF"/>
          </w:tcPr>
          <w:p w14:paraId="473DA92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38E1A33" w14:textId="023E357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81903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D8FEDBF" w14:textId="1AB208A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448426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5A07C59" w14:textId="4B3E5A0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893024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8CF3281" w14:textId="3797740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986682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6FD16656" w14:textId="6A1711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903678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6E7B12B0" w14:textId="77777777">
        <w:tc>
          <w:tcPr>
            <w:tcW w:w="0" w:type="auto"/>
            <w:shd w:val="clear" w:color="auto" w:fill="FFFFFF"/>
          </w:tcPr>
          <w:p w14:paraId="480B5E4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72D9C04" w14:textId="60FB213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1643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BC742CF" w14:textId="0975EDF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353007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165AD4B2" w14:textId="6A9B00B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528130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59E6DCE" w14:textId="1A28DEE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63885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19E75A12" w14:textId="3292577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6328812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B771D09" w14:textId="264A7AA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282873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03A1BA77" w14:textId="67D626F3"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3519924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288D145"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9BE8350" w14:textId="77777777">
        <w:tc>
          <w:tcPr>
            <w:tcW w:w="0" w:type="auto"/>
            <w:shd w:val="clear" w:color="auto" w:fill="CCECFC"/>
          </w:tcPr>
          <w:p w14:paraId="55D0E3C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SR-8 What is the solution and how is it implemented?</w:t>
            </w:r>
          </w:p>
        </w:tc>
      </w:tr>
      <w:tr w:rsidR="00C678CA" w:rsidRPr="00971397" w14:paraId="6CF76C14" w14:textId="77777777">
        <w:tc>
          <w:tcPr>
            <w:tcW w:w="0" w:type="auto"/>
            <w:shd w:val="clear" w:color="auto" w:fill="FFFFFF"/>
          </w:tcPr>
          <w:p w14:paraId="2CC06BE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6AFA3732" w14:textId="77777777" w:rsidR="00A77B3E" w:rsidRPr="00971397" w:rsidRDefault="00000000" w:rsidP="00EB1CBE">
      <w:pPr>
        <w:pStyle w:val="Heading2"/>
        <w:tabs>
          <w:tab w:val="left" w:pos="360"/>
          <w:tab w:val="left" w:pos="720"/>
          <w:tab w:val="left" w:pos="1440"/>
          <w:tab w:val="left" w:pos="2160"/>
        </w:tabs>
        <w:ind w:left="20" w:hanging="14"/>
        <w:rPr>
          <w:rFonts w:asciiTheme="minorHAnsi" w:hAnsiTheme="minorHAnsi" w:cstheme="minorHAnsi"/>
        </w:rPr>
      </w:pPr>
      <w:bookmarkStart w:id="442" w:name="_Toc144074840"/>
      <w:r w:rsidRPr="00971397">
        <w:rPr>
          <w:rFonts w:asciiTheme="minorHAnsi" w:hAnsiTheme="minorHAnsi" w:cstheme="minorHAnsi"/>
        </w:rPr>
        <w:t>SR-9 Tamper Resistance and Detection (H)</w:t>
      </w:r>
      <w:bookmarkEnd w:id="442"/>
    </w:p>
    <w:p w14:paraId="3B150224" w14:textId="6E0FF5C9" w:rsidR="00A77B3E" w:rsidRPr="00971397" w:rsidRDefault="00000000" w:rsidP="00EB1CBE">
      <w:pPr>
        <w:pStyle w:val="BodyText"/>
        <w:tabs>
          <w:tab w:val="left" w:pos="360"/>
          <w:tab w:val="left" w:pos="720"/>
          <w:tab w:val="left" w:pos="1440"/>
          <w:tab w:val="left" w:pos="2160"/>
        </w:tabs>
        <w:ind w:left="20" w:hanging="14"/>
        <w:rPr>
          <w:rFonts w:cstheme="minorHAnsi"/>
        </w:rPr>
      </w:pPr>
      <w:r w:rsidRPr="00971397">
        <w:rPr>
          <w:rFonts w:cstheme="minorHAnsi"/>
        </w:rPr>
        <w:t>Implement a tamper protection program for the system, system component, or system service.</w:t>
      </w:r>
    </w:p>
    <w:p w14:paraId="2FFFFD0A" w14:textId="77777777" w:rsidR="00A77B3E" w:rsidRPr="00971397" w:rsidRDefault="00000000" w:rsidP="00EB1CBE">
      <w:pPr>
        <w:pStyle w:val="BodyText"/>
        <w:tabs>
          <w:tab w:val="left" w:pos="360"/>
          <w:tab w:val="left" w:pos="720"/>
          <w:tab w:val="left" w:pos="1440"/>
          <w:tab w:val="left" w:pos="2160"/>
        </w:tabs>
        <w:ind w:left="20" w:hanging="14"/>
        <w:rPr>
          <w:rFonts w:cstheme="minorHAnsi"/>
          <w:b/>
        </w:rPr>
      </w:pPr>
      <w:r w:rsidRPr="00971397">
        <w:rPr>
          <w:rFonts w:cstheme="minorHAnsi"/>
          <w:b/>
        </w:rPr>
        <w:lastRenderedPageBreak/>
        <w:tab/>
      </w:r>
      <w:r w:rsidRPr="00971397">
        <w:rPr>
          <w:rFonts w:cstheme="minorHAnsi"/>
          <w:b/>
        </w:rPr>
        <w:tab/>
      </w:r>
      <w:r w:rsidRPr="00971397">
        <w:rPr>
          <w:rFonts w:cstheme="minorHAnsi"/>
          <w:b/>
        </w:rPr>
        <w:tab/>
        <w:t>SR-9 Additional FedRAMP Requirements and Guidance:</w:t>
      </w:r>
    </w:p>
    <w:p w14:paraId="000A3C60" w14:textId="75551C79" w:rsidR="00A77B3E" w:rsidRPr="00971397" w:rsidRDefault="00000000" w:rsidP="00971397">
      <w:pPr>
        <w:pStyle w:val="BodyText"/>
        <w:tabs>
          <w:tab w:val="left" w:pos="360"/>
          <w:tab w:val="left" w:pos="720"/>
          <w:tab w:val="left" w:pos="1440"/>
          <w:tab w:val="left" w:pos="2160"/>
        </w:tabs>
        <w:spacing w:after="320"/>
        <w:ind w:left="720" w:hanging="14"/>
        <w:rPr>
          <w:rFonts w:cstheme="minorHAnsi"/>
        </w:rPr>
      </w:pPr>
      <w:r w:rsidRPr="00971397">
        <w:rPr>
          <w:rFonts w:cstheme="minorHAnsi"/>
          <w:b/>
        </w:rPr>
        <w:tab/>
        <w:t>Requirement:</w:t>
      </w:r>
      <w:r w:rsidRPr="00971397">
        <w:rPr>
          <w:rFonts w:cstheme="minorHAnsi"/>
        </w:rPr>
        <w:t xml:space="preserve"> CSOs must ensure vendors provide authenticity of software and patches supplied to the service provider including documenting the safeguards in place.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4E358D9" w14:textId="77777777">
        <w:tc>
          <w:tcPr>
            <w:tcW w:w="0" w:type="auto"/>
            <w:shd w:val="clear" w:color="auto" w:fill="CCECFC"/>
          </w:tcPr>
          <w:p w14:paraId="23BAEB58"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SR-9 Control Summary Information</w:t>
            </w:r>
          </w:p>
        </w:tc>
      </w:tr>
      <w:tr w:rsidR="00C678CA" w:rsidRPr="00971397" w14:paraId="5FA8B827" w14:textId="77777777">
        <w:tc>
          <w:tcPr>
            <w:tcW w:w="0" w:type="auto"/>
            <w:shd w:val="clear" w:color="auto" w:fill="FFFFFF"/>
          </w:tcPr>
          <w:p w14:paraId="30D4680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56B2A7B1" w14:textId="77777777">
        <w:tc>
          <w:tcPr>
            <w:tcW w:w="0" w:type="auto"/>
            <w:shd w:val="clear" w:color="auto" w:fill="FFFFFF"/>
          </w:tcPr>
          <w:p w14:paraId="66AD8C8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AF5FC01" w14:textId="06FAD48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889853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39D172BA" w14:textId="04D587D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3493986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332B2489" w14:textId="7F1500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870442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92562E1" w14:textId="4A2D181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8889896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4A4F13AD" w14:textId="0E3A15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924342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338B68BB" w14:textId="77777777">
        <w:tc>
          <w:tcPr>
            <w:tcW w:w="0" w:type="auto"/>
            <w:shd w:val="clear" w:color="auto" w:fill="FFFFFF"/>
          </w:tcPr>
          <w:p w14:paraId="1ED814F5"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62A8C4CE" w14:textId="5CF54F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2806720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F930FD0" w14:textId="5C6178E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523760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7D29DDE" w14:textId="5A35884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528736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5FF1880" w14:textId="275DB81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84989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65BD1F2" w14:textId="1C68355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460864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B921D0A" w14:textId="36CB1019"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923229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F70C03B" w14:textId="48E5F796"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78849571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63DAAD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51B6AD9" w14:textId="77777777">
        <w:tc>
          <w:tcPr>
            <w:tcW w:w="0" w:type="auto"/>
            <w:shd w:val="clear" w:color="auto" w:fill="CCECFC"/>
          </w:tcPr>
          <w:p w14:paraId="06D0034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SR-9 What is the solution and how is it implemented?</w:t>
            </w:r>
          </w:p>
        </w:tc>
      </w:tr>
      <w:tr w:rsidR="00C678CA" w:rsidRPr="00971397" w14:paraId="02AD6F8E" w14:textId="77777777">
        <w:tc>
          <w:tcPr>
            <w:tcW w:w="0" w:type="auto"/>
            <w:shd w:val="clear" w:color="auto" w:fill="FFFFFF"/>
          </w:tcPr>
          <w:p w14:paraId="37DF0AC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29D4658"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43" w:name="_Toc144074841"/>
      <w:r w:rsidRPr="00971397">
        <w:rPr>
          <w:rFonts w:asciiTheme="minorHAnsi" w:hAnsiTheme="minorHAnsi" w:cstheme="minorHAnsi"/>
        </w:rPr>
        <w:lastRenderedPageBreak/>
        <w:t>SR-9(1) Multiple Stages of System Development Life Cycle (H)</w:t>
      </w:r>
      <w:bookmarkEnd w:id="443"/>
    </w:p>
    <w:p w14:paraId="1F2A7567" w14:textId="5D3242EB" w:rsidR="00A77B3E" w:rsidRPr="00971397" w:rsidRDefault="00000000" w:rsidP="00971397">
      <w:pPr>
        <w:spacing w:after="320"/>
        <w:rPr>
          <w:rFonts w:cstheme="minorHAnsi"/>
        </w:rPr>
      </w:pPr>
      <w:r w:rsidRPr="00971397">
        <w:rPr>
          <w:rFonts w:cstheme="minorHAnsi"/>
        </w:rPr>
        <w:t>Employ anti-tamper technologies, tools, and techniques throughout the system development life cycle.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ED6A698" w14:textId="77777777">
        <w:tc>
          <w:tcPr>
            <w:tcW w:w="0" w:type="auto"/>
            <w:shd w:val="clear" w:color="auto" w:fill="CCECFC"/>
          </w:tcPr>
          <w:p w14:paraId="3AE6AF0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SR-9(1) Control Summary Information</w:t>
            </w:r>
          </w:p>
        </w:tc>
      </w:tr>
      <w:tr w:rsidR="00C678CA" w:rsidRPr="00971397" w14:paraId="69E30548" w14:textId="77777777">
        <w:tc>
          <w:tcPr>
            <w:tcW w:w="0" w:type="auto"/>
            <w:shd w:val="clear" w:color="auto" w:fill="FFFFFF"/>
          </w:tcPr>
          <w:p w14:paraId="4BC1EE6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4D425128" w14:textId="77777777">
        <w:tc>
          <w:tcPr>
            <w:tcW w:w="0" w:type="auto"/>
            <w:shd w:val="clear" w:color="auto" w:fill="FFFFFF"/>
          </w:tcPr>
          <w:p w14:paraId="454E99A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368CD11" w14:textId="7973FA4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9073063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68FF0A0" w14:textId="29EFD73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7953569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2B0EEFE3" w14:textId="162AEF0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7887505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77158F0F" w14:textId="07493F9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103806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11E2A1D" w14:textId="74B638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450918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7560988" w14:textId="77777777">
        <w:tc>
          <w:tcPr>
            <w:tcW w:w="0" w:type="auto"/>
            <w:shd w:val="clear" w:color="auto" w:fill="FFFFFF"/>
          </w:tcPr>
          <w:p w14:paraId="04305555"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4D4663A3" w14:textId="2E3296F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936311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069422D" w14:textId="44CF4388"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851289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11C89A6" w14:textId="29C8797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1598454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ED95BDA" w14:textId="4BBB5A6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260514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3A59D07" w14:textId="752BCC7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9331584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385EAE2" w14:textId="21F3995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326356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7390DC08" w14:textId="033CB6F3"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82564490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AB86C2A"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FA9E6A4" w14:textId="77777777">
        <w:tc>
          <w:tcPr>
            <w:tcW w:w="0" w:type="auto"/>
            <w:shd w:val="clear" w:color="auto" w:fill="CCECFC"/>
          </w:tcPr>
          <w:p w14:paraId="701A6537"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SR-9(1) What is the solution and how is it implemented?</w:t>
            </w:r>
          </w:p>
        </w:tc>
      </w:tr>
      <w:tr w:rsidR="00C678CA" w:rsidRPr="00971397" w14:paraId="0B8FC41D" w14:textId="77777777">
        <w:tc>
          <w:tcPr>
            <w:tcW w:w="0" w:type="auto"/>
            <w:shd w:val="clear" w:color="auto" w:fill="FFFFFF"/>
          </w:tcPr>
          <w:p w14:paraId="7401FE90"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2563524C"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44" w:name="_Toc144074842"/>
      <w:r w:rsidRPr="00971397">
        <w:rPr>
          <w:rFonts w:asciiTheme="minorHAnsi" w:hAnsiTheme="minorHAnsi" w:cstheme="minorHAnsi"/>
        </w:rPr>
        <w:lastRenderedPageBreak/>
        <w:t>SR-10 Inspection of Systems or Components (L)(M)(H)</w:t>
      </w:r>
      <w:bookmarkEnd w:id="444"/>
    </w:p>
    <w:p w14:paraId="26554536" w14:textId="6C3E200A" w:rsidR="00A77B3E" w:rsidRPr="00971397" w:rsidRDefault="005F60EB" w:rsidP="00971397">
      <w:pPr>
        <w:spacing w:after="320"/>
        <w:rPr>
          <w:rFonts w:cstheme="minorHAnsi"/>
        </w:rPr>
      </w:pPr>
      <w:r w:rsidRPr="00971397">
        <w:rPr>
          <w:rFonts w:cstheme="minorHAnsi"/>
        </w:rPr>
        <w:t>Inspect the following systems or system components [Selection (one-or-more): at random; at [Assignment: organization-defined frequency], upon [Assignment: organization-defined indications of need for inspection]] to detect tampering: [Assignment: organization-defined systems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12089AD9" w14:textId="77777777">
        <w:tc>
          <w:tcPr>
            <w:tcW w:w="0" w:type="auto"/>
            <w:shd w:val="clear" w:color="auto" w:fill="CCECFC"/>
          </w:tcPr>
          <w:p w14:paraId="304CEC0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SR-10 Control Summary Information</w:t>
            </w:r>
          </w:p>
        </w:tc>
      </w:tr>
      <w:tr w:rsidR="00C678CA" w:rsidRPr="00971397" w14:paraId="19E70343" w14:textId="77777777">
        <w:tc>
          <w:tcPr>
            <w:tcW w:w="0" w:type="auto"/>
            <w:shd w:val="clear" w:color="auto" w:fill="FFFFFF"/>
          </w:tcPr>
          <w:p w14:paraId="6F292E6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738DE22A" w14:textId="77777777">
        <w:tc>
          <w:tcPr>
            <w:tcW w:w="0" w:type="auto"/>
            <w:shd w:val="clear" w:color="auto" w:fill="FFFFFF"/>
          </w:tcPr>
          <w:p w14:paraId="4E74D7F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SR-10-1:</w:t>
            </w:r>
          </w:p>
        </w:tc>
      </w:tr>
      <w:tr w:rsidR="00C678CA" w:rsidRPr="00971397" w14:paraId="6380D445" w14:textId="77777777">
        <w:tc>
          <w:tcPr>
            <w:tcW w:w="0" w:type="auto"/>
            <w:shd w:val="clear" w:color="auto" w:fill="FFFFFF"/>
          </w:tcPr>
          <w:p w14:paraId="252A516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SR-10-2:</w:t>
            </w:r>
          </w:p>
        </w:tc>
      </w:tr>
      <w:tr w:rsidR="00C678CA" w:rsidRPr="00971397" w14:paraId="6D253ED0" w14:textId="77777777">
        <w:tc>
          <w:tcPr>
            <w:tcW w:w="0" w:type="auto"/>
            <w:shd w:val="clear" w:color="auto" w:fill="FFFFFF"/>
          </w:tcPr>
          <w:p w14:paraId="605C59B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51E9DA74" w14:textId="2A427ED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0033356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136E7759" w14:textId="29F73C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7640731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0FE557B1" w14:textId="711BCC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896463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6C61EA47" w14:textId="24AE6E4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559784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0365A2DA" w14:textId="5142FB3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514722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C892575" w14:textId="77777777">
        <w:tc>
          <w:tcPr>
            <w:tcW w:w="0" w:type="auto"/>
            <w:shd w:val="clear" w:color="auto" w:fill="FFFFFF"/>
          </w:tcPr>
          <w:p w14:paraId="48E7A58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Control Origination (check all that apply):</w:t>
            </w:r>
          </w:p>
          <w:p w14:paraId="79C6F2F4" w14:textId="7027C9B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7204270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0636796" w14:textId="4E71B79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436316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089C387" w14:textId="170038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1516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201EEA50" w14:textId="19C0BF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847332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D0FB17D" w14:textId="7C8D5B4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4552703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3E18EB9E" w14:textId="43D5296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1275955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D13D2C1" w14:textId="6E60A0E3"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5989439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146ED033"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01FB1590" w14:textId="77777777">
        <w:tc>
          <w:tcPr>
            <w:tcW w:w="0" w:type="auto"/>
            <w:shd w:val="clear" w:color="auto" w:fill="CCECFC"/>
          </w:tcPr>
          <w:p w14:paraId="7A35EE12"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lastRenderedPageBreak/>
              <w:t>SR-10 What is the solution and how is it implemented?</w:t>
            </w:r>
          </w:p>
        </w:tc>
      </w:tr>
      <w:tr w:rsidR="00C678CA" w:rsidRPr="00971397" w14:paraId="2676CBEB" w14:textId="77777777">
        <w:tc>
          <w:tcPr>
            <w:tcW w:w="0" w:type="auto"/>
            <w:shd w:val="clear" w:color="auto" w:fill="FFFFFF"/>
          </w:tcPr>
          <w:p w14:paraId="1876F3E1"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3679C44C" w14:textId="77777777" w:rsidR="00A77B3E" w:rsidRPr="00971397" w:rsidRDefault="00000000" w:rsidP="00EB1CBE">
      <w:pPr>
        <w:pStyle w:val="Heading2"/>
        <w:tabs>
          <w:tab w:val="left" w:pos="360"/>
          <w:tab w:val="left" w:pos="720"/>
          <w:tab w:val="left" w:pos="1440"/>
          <w:tab w:val="left" w:pos="2160"/>
        </w:tabs>
        <w:ind w:left="20" w:hanging="20"/>
        <w:rPr>
          <w:rFonts w:asciiTheme="minorHAnsi" w:hAnsiTheme="minorHAnsi" w:cstheme="minorHAnsi"/>
        </w:rPr>
      </w:pPr>
      <w:bookmarkStart w:id="445" w:name="_Toc144074843"/>
      <w:r w:rsidRPr="00971397">
        <w:rPr>
          <w:rFonts w:asciiTheme="minorHAnsi" w:hAnsiTheme="minorHAnsi" w:cstheme="minorHAnsi"/>
        </w:rPr>
        <w:t>SR-11 Component Authenticity (L)(M)(H)</w:t>
      </w:r>
      <w:bookmarkEnd w:id="445"/>
    </w:p>
    <w:p w14:paraId="5A583A54" w14:textId="77777777" w:rsidR="00006328" w:rsidRPr="00971397" w:rsidRDefault="00006328" w:rsidP="00EB1CBE">
      <w:pPr>
        <w:pStyle w:val="BodyText"/>
        <w:tabs>
          <w:tab w:val="left" w:pos="360"/>
          <w:tab w:val="left" w:pos="720"/>
          <w:tab w:val="left" w:pos="1440"/>
          <w:tab w:val="left" w:pos="2160"/>
        </w:tabs>
        <w:ind w:left="760" w:hanging="760"/>
        <w:rPr>
          <w:rFonts w:cstheme="minorHAnsi"/>
        </w:rPr>
      </w:pPr>
      <w:bookmarkStart w:id="446" w:name="_Hlk137032462"/>
      <w:r w:rsidRPr="00971397">
        <w:rPr>
          <w:rFonts w:cstheme="minorHAnsi"/>
        </w:rPr>
        <w:tab/>
        <w:t>a.</w:t>
      </w:r>
      <w:r w:rsidRPr="00971397">
        <w:rPr>
          <w:rFonts w:cstheme="minorHAnsi"/>
        </w:rPr>
        <w:tab/>
        <w:t>Develop and implement anti-counterfeit policy and procedures that include the means to detect and prevent counterfeit components from entering the system; and</w:t>
      </w:r>
    </w:p>
    <w:p w14:paraId="2954AC91" w14:textId="0A7ED6D5" w:rsidR="00A77B3E" w:rsidRPr="00971397" w:rsidRDefault="00006328" w:rsidP="00EB1CBE">
      <w:pPr>
        <w:pStyle w:val="BodyText"/>
        <w:tabs>
          <w:tab w:val="left" w:pos="360"/>
          <w:tab w:val="left" w:pos="720"/>
          <w:tab w:val="left" w:pos="1440"/>
          <w:tab w:val="left" w:pos="2160"/>
        </w:tabs>
        <w:ind w:left="760" w:hanging="760"/>
        <w:rPr>
          <w:rFonts w:cstheme="minorHAnsi"/>
        </w:rPr>
      </w:pPr>
      <w:r w:rsidRPr="00971397">
        <w:rPr>
          <w:rFonts w:cstheme="minorHAnsi"/>
        </w:rPr>
        <w:tab/>
        <w:t>b.</w:t>
      </w:r>
      <w:r w:rsidRPr="00971397">
        <w:rPr>
          <w:rFonts w:cstheme="minorHAnsi"/>
        </w:rPr>
        <w:tab/>
        <w:t>Report counterfeit system components to [Selection (</w:t>
      </w:r>
      <w:r w:rsidR="0001358E" w:rsidRPr="00971397">
        <w:rPr>
          <w:rFonts w:cstheme="minorHAnsi"/>
        </w:rPr>
        <w:t>one-or-</w:t>
      </w:r>
      <w:r w:rsidRPr="00971397">
        <w:rPr>
          <w:rFonts w:cstheme="minorHAnsi"/>
        </w:rPr>
        <w:t>more): source of counterfeit component; [Assignment: organization-defined external reporting organizations]; [Assignment: organization-defined personnel or roles]].</w:t>
      </w:r>
      <w:bookmarkEnd w:id="446"/>
    </w:p>
    <w:p w14:paraId="306D00EE" w14:textId="77777777" w:rsidR="00A77B3E" w:rsidRPr="00971397" w:rsidRDefault="00000000" w:rsidP="00EB1CBE">
      <w:pPr>
        <w:pStyle w:val="BodyText"/>
        <w:tabs>
          <w:tab w:val="left" w:pos="360"/>
          <w:tab w:val="left" w:pos="720"/>
          <w:tab w:val="left" w:pos="1440"/>
          <w:tab w:val="left" w:pos="2160"/>
        </w:tabs>
        <w:ind w:left="760" w:hanging="760"/>
        <w:rPr>
          <w:rFonts w:cstheme="minorHAnsi"/>
          <w:b/>
        </w:rPr>
      </w:pPr>
      <w:r w:rsidRPr="00971397">
        <w:rPr>
          <w:rFonts w:cstheme="minorHAnsi"/>
          <w:b/>
        </w:rPr>
        <w:tab/>
      </w:r>
      <w:r w:rsidRPr="00971397">
        <w:rPr>
          <w:rFonts w:cstheme="minorHAnsi"/>
          <w:b/>
        </w:rPr>
        <w:tab/>
      </w:r>
      <w:r w:rsidRPr="00971397">
        <w:rPr>
          <w:rFonts w:cstheme="minorHAnsi"/>
          <w:b/>
        </w:rPr>
        <w:tab/>
        <w:t>SR-11 Additional FedRAMP Requirements and Guidance:</w:t>
      </w:r>
    </w:p>
    <w:p w14:paraId="2DEDEF42" w14:textId="10670FB1" w:rsidR="00A77B3E" w:rsidRPr="00971397" w:rsidRDefault="00000000" w:rsidP="00971397">
      <w:pPr>
        <w:pStyle w:val="BodyText"/>
        <w:tabs>
          <w:tab w:val="left" w:pos="360"/>
          <w:tab w:val="left" w:pos="720"/>
          <w:tab w:val="left" w:pos="1440"/>
          <w:tab w:val="left" w:pos="2160"/>
        </w:tabs>
        <w:spacing w:after="320"/>
        <w:ind w:left="763" w:hanging="763"/>
        <w:rPr>
          <w:rFonts w:cstheme="minorHAnsi"/>
        </w:rPr>
      </w:pPr>
      <w:r w:rsidRPr="00971397">
        <w:rPr>
          <w:rFonts w:cstheme="minorHAnsi"/>
          <w:b/>
        </w:rPr>
        <w:tab/>
      </w:r>
      <w:r w:rsidRPr="00971397">
        <w:rPr>
          <w:rFonts w:cstheme="minorHAnsi"/>
          <w:b/>
        </w:rPr>
        <w:tab/>
      </w:r>
      <w:r w:rsidRPr="00971397">
        <w:rPr>
          <w:rFonts w:cstheme="minorHAnsi"/>
          <w:b/>
        </w:rPr>
        <w:tab/>
        <w:t>Requirement:</w:t>
      </w:r>
      <w:r w:rsidRPr="00971397">
        <w:rPr>
          <w:rFonts w:cstheme="minorHAnsi"/>
        </w:rPr>
        <w:t xml:space="preserve"> CSOs must ensure that their supply chain vendors provide authenticity of software and patches and the vendor must have a plan to protect the development pipeline.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5AD4E9B6" w14:textId="77777777">
        <w:tc>
          <w:tcPr>
            <w:tcW w:w="0" w:type="auto"/>
            <w:shd w:val="clear" w:color="auto" w:fill="CCECFC"/>
          </w:tcPr>
          <w:p w14:paraId="1C008401"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SR-11 Control Summary Information</w:t>
            </w:r>
          </w:p>
        </w:tc>
      </w:tr>
      <w:tr w:rsidR="00C678CA" w:rsidRPr="00971397" w14:paraId="479CC502" w14:textId="77777777">
        <w:tc>
          <w:tcPr>
            <w:tcW w:w="0" w:type="auto"/>
            <w:shd w:val="clear" w:color="auto" w:fill="FFFFFF"/>
          </w:tcPr>
          <w:p w14:paraId="3516D2AB"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Responsible Role:</w:t>
            </w:r>
          </w:p>
        </w:tc>
      </w:tr>
      <w:tr w:rsidR="00C678CA" w:rsidRPr="00971397" w14:paraId="56FAD17E" w14:textId="77777777">
        <w:tc>
          <w:tcPr>
            <w:tcW w:w="0" w:type="auto"/>
            <w:shd w:val="clear" w:color="auto" w:fill="FFFFFF"/>
          </w:tcPr>
          <w:p w14:paraId="643EC43A"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Parameter SR-11(b):</w:t>
            </w:r>
          </w:p>
        </w:tc>
      </w:tr>
      <w:tr w:rsidR="00C678CA" w:rsidRPr="00971397" w14:paraId="60BC19D1" w14:textId="77777777">
        <w:tc>
          <w:tcPr>
            <w:tcW w:w="0" w:type="auto"/>
            <w:shd w:val="clear" w:color="auto" w:fill="FFFFFF"/>
          </w:tcPr>
          <w:p w14:paraId="6F43A23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Implementation Status (check all that apply):</w:t>
            </w:r>
          </w:p>
          <w:p w14:paraId="10B40BB4" w14:textId="561F0451"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47219469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6631B083" w14:textId="62FD271D"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9693999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B4D6D4E" w14:textId="6E4FDEE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26864923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04670967" w14:textId="3F48F6F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80488897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7FE07381" w14:textId="47F34E54"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326521656"/>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9BAF063" w14:textId="77777777">
        <w:tc>
          <w:tcPr>
            <w:tcW w:w="0" w:type="auto"/>
            <w:shd w:val="clear" w:color="auto" w:fill="FFFFFF"/>
          </w:tcPr>
          <w:p w14:paraId="2B374DCE"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Control Origination (check all that apply):</w:t>
            </w:r>
          </w:p>
          <w:p w14:paraId="03B09A60" w14:textId="035D0620"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9187703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291F13BE" w14:textId="73CD4B38"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95513034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284522B6" w14:textId="02952B6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26095220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7F516CEA" w14:textId="2B05E4FF"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4877326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71CC542D" w14:textId="2D6690A2"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72083008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46C63643" w14:textId="124A5DA3"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sdt>
              <w:sdtPr>
                <w:rPr>
                  <w:rFonts w:cstheme="minorHAnsi"/>
                </w:rPr>
                <w:id w:val="11703345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D1C822E" w14:textId="541E7952" w:rsidR="00A77B3E" w:rsidRPr="00971397" w:rsidRDefault="00000000" w:rsidP="00EB1CBE">
            <w:pPr>
              <w:pStyle w:val="BodyText"/>
              <w:tabs>
                <w:tab w:val="left" w:pos="360"/>
                <w:tab w:val="left" w:pos="795"/>
                <w:tab w:val="left" w:pos="1440"/>
                <w:tab w:val="left" w:pos="2160"/>
              </w:tabs>
              <w:spacing w:line="20" w:lineRule="atLeast"/>
              <w:ind w:left="345" w:hanging="345"/>
              <w:rPr>
                <w:rFonts w:cstheme="minorHAnsi"/>
              </w:rPr>
            </w:pPr>
            <w:sdt>
              <w:sdtPr>
                <w:rPr>
                  <w:rFonts w:cstheme="minorHAnsi"/>
                </w:rPr>
                <w:id w:val="47670813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63A4B8FD" w14:textId="77777777" w:rsidR="00A77B3E" w:rsidRPr="00971397" w:rsidRDefault="00A77B3E">
      <w:pPr>
        <w:pStyle w:val="BodyText"/>
        <w:tabs>
          <w:tab w:val="left" w:pos="360"/>
          <w:tab w:val="left" w:pos="720"/>
          <w:tab w:val="left" w:pos="1440"/>
          <w:tab w:val="left" w:pos="2160"/>
        </w:tabs>
        <w:spacing w:line="20" w:lineRule="atLeast"/>
        <w:ind w:left="760" w:hanging="76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29BB1841" w14:textId="77777777">
        <w:tc>
          <w:tcPr>
            <w:tcW w:w="0" w:type="auto"/>
            <w:shd w:val="clear" w:color="auto" w:fill="CCECFC"/>
          </w:tcPr>
          <w:p w14:paraId="4159B680"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b/>
                <w:bCs/>
              </w:rPr>
            </w:pPr>
            <w:r w:rsidRPr="00971397">
              <w:rPr>
                <w:rFonts w:cstheme="minorHAnsi"/>
                <w:b/>
                <w:bCs/>
              </w:rPr>
              <w:t>SR-11 What is the solution and how is it implemented?</w:t>
            </w:r>
          </w:p>
        </w:tc>
      </w:tr>
      <w:tr w:rsidR="00C678CA" w:rsidRPr="00971397" w14:paraId="17471EBE" w14:textId="77777777">
        <w:tc>
          <w:tcPr>
            <w:tcW w:w="0" w:type="auto"/>
            <w:shd w:val="clear" w:color="auto" w:fill="FFFFFF"/>
          </w:tcPr>
          <w:p w14:paraId="099E4198"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a:</w:t>
            </w:r>
          </w:p>
        </w:tc>
      </w:tr>
      <w:tr w:rsidR="00C678CA" w:rsidRPr="00971397" w14:paraId="3ECD735B" w14:textId="77777777">
        <w:tc>
          <w:tcPr>
            <w:tcW w:w="0" w:type="auto"/>
            <w:shd w:val="clear" w:color="auto" w:fill="FFFFFF"/>
          </w:tcPr>
          <w:p w14:paraId="1E730D2F" w14:textId="77777777" w:rsidR="00A77B3E" w:rsidRPr="00971397" w:rsidRDefault="00000000">
            <w:pPr>
              <w:pStyle w:val="BodyText"/>
              <w:tabs>
                <w:tab w:val="left" w:pos="360"/>
                <w:tab w:val="left" w:pos="720"/>
                <w:tab w:val="left" w:pos="1440"/>
                <w:tab w:val="left" w:pos="2160"/>
              </w:tabs>
              <w:spacing w:line="20" w:lineRule="atLeast"/>
              <w:ind w:left="760" w:hanging="760"/>
              <w:rPr>
                <w:rFonts w:cstheme="minorHAnsi"/>
              </w:rPr>
            </w:pPr>
            <w:r w:rsidRPr="00971397">
              <w:rPr>
                <w:rFonts w:cstheme="minorHAnsi"/>
              </w:rPr>
              <w:t>Part b:</w:t>
            </w:r>
          </w:p>
        </w:tc>
      </w:tr>
    </w:tbl>
    <w:p w14:paraId="6ACF3522" w14:textId="77777777" w:rsidR="00A77B3E" w:rsidRPr="00971397" w:rsidRDefault="00000000">
      <w:pPr>
        <w:pStyle w:val="Heading3"/>
        <w:tabs>
          <w:tab w:val="left" w:pos="360"/>
          <w:tab w:val="left" w:pos="720"/>
          <w:tab w:val="left" w:pos="1440"/>
          <w:tab w:val="left" w:pos="2160"/>
        </w:tabs>
        <w:spacing w:line="20" w:lineRule="atLeast"/>
        <w:ind w:left="760" w:hanging="760"/>
        <w:rPr>
          <w:rFonts w:asciiTheme="minorHAnsi" w:hAnsiTheme="minorHAnsi" w:cstheme="minorHAnsi"/>
        </w:rPr>
      </w:pPr>
      <w:bookmarkStart w:id="447" w:name="_Toc144074844"/>
      <w:r w:rsidRPr="00971397">
        <w:rPr>
          <w:rFonts w:asciiTheme="minorHAnsi" w:hAnsiTheme="minorHAnsi" w:cstheme="minorHAnsi"/>
        </w:rPr>
        <w:t>SR-11(1) Anti-counterfeit Training (L)(M)(H)</w:t>
      </w:r>
      <w:bookmarkEnd w:id="447"/>
    </w:p>
    <w:p w14:paraId="0E206705" w14:textId="5CD1A882" w:rsidR="00A77B3E" w:rsidRPr="00971397" w:rsidRDefault="00000000" w:rsidP="00971397">
      <w:pPr>
        <w:spacing w:after="320"/>
        <w:rPr>
          <w:rFonts w:cstheme="minorHAnsi"/>
        </w:rPr>
      </w:pPr>
      <w:r w:rsidRPr="00971397">
        <w:rPr>
          <w:rFonts w:cstheme="minorHAnsi"/>
        </w:rPr>
        <w:t>Train [Assignment: organization-defined personnel or roles] to detect counterfeit system components (including hardware, software, and firmware).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4E09A392" w14:textId="77777777">
        <w:tc>
          <w:tcPr>
            <w:tcW w:w="0" w:type="auto"/>
            <w:shd w:val="clear" w:color="auto" w:fill="CCECFC"/>
          </w:tcPr>
          <w:p w14:paraId="0C1CF5AD"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SR-11(1) Control Summary Information</w:t>
            </w:r>
          </w:p>
        </w:tc>
      </w:tr>
      <w:tr w:rsidR="00C678CA" w:rsidRPr="00971397" w14:paraId="1FABE6C4" w14:textId="77777777">
        <w:tc>
          <w:tcPr>
            <w:tcW w:w="0" w:type="auto"/>
            <w:shd w:val="clear" w:color="auto" w:fill="FFFFFF"/>
          </w:tcPr>
          <w:p w14:paraId="62D4FAF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8D2A588" w14:textId="77777777">
        <w:tc>
          <w:tcPr>
            <w:tcW w:w="0" w:type="auto"/>
            <w:shd w:val="clear" w:color="auto" w:fill="FFFFFF"/>
          </w:tcPr>
          <w:p w14:paraId="20C0A04E" w14:textId="78BB2243"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SR-11(1):</w:t>
            </w:r>
          </w:p>
        </w:tc>
      </w:tr>
      <w:tr w:rsidR="00C678CA" w:rsidRPr="00971397" w14:paraId="784F2F28" w14:textId="77777777">
        <w:tc>
          <w:tcPr>
            <w:tcW w:w="0" w:type="auto"/>
            <w:shd w:val="clear" w:color="auto" w:fill="FFFFFF"/>
          </w:tcPr>
          <w:p w14:paraId="64251A0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E64BDFB" w14:textId="3E1E646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5658255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79D949E8" w14:textId="159093CE"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165606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1FF52FB6" w14:textId="40EF8C6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458339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C341849" w14:textId="0C86416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72204654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59460B8" w14:textId="4D492BB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6836425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1E7BD256" w14:textId="77777777">
        <w:tc>
          <w:tcPr>
            <w:tcW w:w="0" w:type="auto"/>
            <w:shd w:val="clear" w:color="auto" w:fill="FFFFFF"/>
          </w:tcPr>
          <w:p w14:paraId="10D11A34"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40E6FC5B" w14:textId="49ED46A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45534532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86C0320" w14:textId="540691B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1900201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62C0DB2F" w14:textId="079A7EAD"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0213134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1BA57DF5" w14:textId="78FD8B9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35206676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36DDD85A" w14:textId="08D168E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5823993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77C1BEF2" w14:textId="70E424E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819807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5EC74A57" w14:textId="01EE3C54"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75917831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0F40E1D8"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D1509B3" w14:textId="77777777">
        <w:tc>
          <w:tcPr>
            <w:tcW w:w="0" w:type="auto"/>
            <w:shd w:val="clear" w:color="auto" w:fill="CCECFC"/>
          </w:tcPr>
          <w:p w14:paraId="4724E293"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SR-11(1) What is the solution and how is it implemented?</w:t>
            </w:r>
          </w:p>
        </w:tc>
      </w:tr>
      <w:tr w:rsidR="00C678CA" w:rsidRPr="00971397" w14:paraId="45226B87" w14:textId="77777777">
        <w:tc>
          <w:tcPr>
            <w:tcW w:w="0" w:type="auto"/>
            <w:shd w:val="clear" w:color="auto" w:fill="FFFFFF"/>
          </w:tcPr>
          <w:p w14:paraId="5B22123C"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483EAD1" w14:textId="77777777" w:rsidR="00A77B3E" w:rsidRPr="00971397" w:rsidRDefault="00000000">
      <w:pPr>
        <w:pStyle w:val="Heading3"/>
        <w:tabs>
          <w:tab w:val="left" w:pos="360"/>
          <w:tab w:val="left" w:pos="720"/>
          <w:tab w:val="left" w:pos="1440"/>
          <w:tab w:val="left" w:pos="2160"/>
        </w:tabs>
        <w:spacing w:line="20" w:lineRule="atLeast"/>
        <w:ind w:left="20" w:hanging="20"/>
        <w:rPr>
          <w:rFonts w:asciiTheme="minorHAnsi" w:hAnsiTheme="minorHAnsi" w:cstheme="minorHAnsi"/>
        </w:rPr>
      </w:pPr>
      <w:bookmarkStart w:id="448" w:name="_Toc144074845"/>
      <w:r w:rsidRPr="00971397">
        <w:rPr>
          <w:rFonts w:asciiTheme="minorHAnsi" w:hAnsiTheme="minorHAnsi" w:cstheme="minorHAnsi"/>
        </w:rPr>
        <w:t>SR-11(2) Configuration Control for Component Service and Repair (L)(M)(H)</w:t>
      </w:r>
      <w:bookmarkEnd w:id="448"/>
    </w:p>
    <w:p w14:paraId="1F7DA67B" w14:textId="723A5E56" w:rsidR="00A77B3E" w:rsidRPr="00971397" w:rsidRDefault="00000000" w:rsidP="00971397">
      <w:pPr>
        <w:spacing w:after="320"/>
        <w:rPr>
          <w:rFonts w:cstheme="minorHAnsi"/>
        </w:rPr>
      </w:pPr>
      <w:r w:rsidRPr="00971397">
        <w:rPr>
          <w:rFonts w:cstheme="minorHAnsi"/>
        </w:rPr>
        <w:t>Maintain configuration control over the following system components awaiting service or repair and serviced or repaired components awaiting return to service: [FedRAMP Assignment: all].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6FE5158D" w14:textId="77777777">
        <w:tc>
          <w:tcPr>
            <w:tcW w:w="0" w:type="auto"/>
            <w:shd w:val="clear" w:color="auto" w:fill="CCECFC"/>
          </w:tcPr>
          <w:p w14:paraId="32688C8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SR-11(2) Control Summary Information</w:t>
            </w:r>
          </w:p>
        </w:tc>
      </w:tr>
      <w:tr w:rsidR="00C678CA" w:rsidRPr="00971397" w14:paraId="299D3140" w14:textId="77777777">
        <w:tc>
          <w:tcPr>
            <w:tcW w:w="0" w:type="auto"/>
            <w:shd w:val="clear" w:color="auto" w:fill="FFFFFF"/>
          </w:tcPr>
          <w:p w14:paraId="4278A6A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0EACF482" w14:textId="77777777">
        <w:tc>
          <w:tcPr>
            <w:tcW w:w="0" w:type="auto"/>
            <w:shd w:val="clear" w:color="auto" w:fill="FFFFFF"/>
          </w:tcPr>
          <w:p w14:paraId="0E773806" w14:textId="5AFDC61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SR-11(2):</w:t>
            </w:r>
          </w:p>
        </w:tc>
      </w:tr>
      <w:tr w:rsidR="00C678CA" w:rsidRPr="00971397" w14:paraId="53A4E369" w14:textId="77777777">
        <w:tc>
          <w:tcPr>
            <w:tcW w:w="0" w:type="auto"/>
            <w:shd w:val="clear" w:color="auto" w:fill="FFFFFF"/>
          </w:tcPr>
          <w:p w14:paraId="1C2CC6CB"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7CD3099F" w14:textId="54A485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31349659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47251B96" w14:textId="4F10C58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8079572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5A02906" w14:textId="1BB5E29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4574792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1C52BBB9" w14:textId="0A14E46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245449372"/>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2CF87B74" w14:textId="3D21BFC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1004522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5282877E" w14:textId="77777777">
        <w:tc>
          <w:tcPr>
            <w:tcW w:w="0" w:type="auto"/>
            <w:shd w:val="clear" w:color="auto" w:fill="FFFFFF"/>
          </w:tcPr>
          <w:p w14:paraId="77B51DEA" w14:textId="77777777" w:rsidR="00A77B3E" w:rsidRPr="00971397" w:rsidRDefault="00000000" w:rsidP="00D36CFF">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7A4993FD" w14:textId="5EAC43FB"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521045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73BF4605" w14:textId="0669A1A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09701047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0BEE2A6D" w14:textId="277AEB15"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52789108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4ADE4DC5" w14:textId="10A5F9D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720953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4D5A64EB" w14:textId="054C0171"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6513312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1FDE69DC" w14:textId="742066D6"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63672945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328FD246" w14:textId="5BA90471"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16261991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7494D239"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3A0B8446" w14:textId="77777777">
        <w:tc>
          <w:tcPr>
            <w:tcW w:w="0" w:type="auto"/>
            <w:shd w:val="clear" w:color="auto" w:fill="CCECFC"/>
          </w:tcPr>
          <w:p w14:paraId="0C51D2A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SR-11(2) What is the solution and how is it implemented?</w:t>
            </w:r>
          </w:p>
        </w:tc>
      </w:tr>
      <w:tr w:rsidR="00C678CA" w:rsidRPr="00971397" w14:paraId="757C6FF5" w14:textId="77777777">
        <w:tc>
          <w:tcPr>
            <w:tcW w:w="0" w:type="auto"/>
            <w:shd w:val="clear" w:color="auto" w:fill="FFFFFF"/>
          </w:tcPr>
          <w:p w14:paraId="66DE33F7"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41DFF30E" w14:textId="77777777" w:rsidR="00A77B3E" w:rsidRPr="00971397" w:rsidRDefault="00000000">
      <w:pPr>
        <w:pStyle w:val="Heading2"/>
        <w:tabs>
          <w:tab w:val="left" w:pos="360"/>
          <w:tab w:val="left" w:pos="720"/>
          <w:tab w:val="left" w:pos="1440"/>
          <w:tab w:val="left" w:pos="2160"/>
        </w:tabs>
        <w:spacing w:line="20" w:lineRule="atLeast"/>
        <w:ind w:left="20" w:hanging="20"/>
        <w:rPr>
          <w:rFonts w:asciiTheme="minorHAnsi" w:hAnsiTheme="minorHAnsi" w:cstheme="minorHAnsi"/>
        </w:rPr>
      </w:pPr>
      <w:bookmarkStart w:id="449" w:name="_Toc144074846"/>
      <w:r w:rsidRPr="00971397">
        <w:rPr>
          <w:rFonts w:asciiTheme="minorHAnsi" w:hAnsiTheme="minorHAnsi" w:cstheme="minorHAnsi"/>
        </w:rPr>
        <w:t>SR-12 Component Disposal (L)(M)(H)</w:t>
      </w:r>
      <w:bookmarkEnd w:id="449"/>
    </w:p>
    <w:p w14:paraId="6EA5DBC2" w14:textId="444204A6" w:rsidR="00A77B3E" w:rsidRPr="00971397" w:rsidRDefault="00000000" w:rsidP="00971397">
      <w:pPr>
        <w:spacing w:after="320"/>
        <w:rPr>
          <w:rFonts w:cstheme="minorHAnsi"/>
        </w:rPr>
      </w:pPr>
      <w:r w:rsidRPr="00971397">
        <w:rPr>
          <w:rFonts w:cstheme="minorHAnsi"/>
        </w:rPr>
        <w:t>Dispose of [Assignment: organization-defined data, documentation, tools, or system components] using the following techniques and methods: [Assignment: organization-defined techniques and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01D57CB" w14:textId="77777777">
        <w:tc>
          <w:tcPr>
            <w:tcW w:w="0" w:type="auto"/>
            <w:shd w:val="clear" w:color="auto" w:fill="CCECFC"/>
          </w:tcPr>
          <w:p w14:paraId="6BECA25A"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SR-12 Control Summary Information</w:t>
            </w:r>
          </w:p>
        </w:tc>
      </w:tr>
      <w:tr w:rsidR="00C678CA" w:rsidRPr="00971397" w14:paraId="04EF6C19" w14:textId="77777777">
        <w:tc>
          <w:tcPr>
            <w:tcW w:w="0" w:type="auto"/>
            <w:shd w:val="clear" w:color="auto" w:fill="FFFFFF"/>
          </w:tcPr>
          <w:p w14:paraId="30BE05C0"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Responsible Role:</w:t>
            </w:r>
          </w:p>
        </w:tc>
      </w:tr>
      <w:tr w:rsidR="00C678CA" w:rsidRPr="00971397" w14:paraId="171B9CFF" w14:textId="77777777">
        <w:tc>
          <w:tcPr>
            <w:tcW w:w="0" w:type="auto"/>
            <w:shd w:val="clear" w:color="auto" w:fill="FFFFFF"/>
          </w:tcPr>
          <w:p w14:paraId="7012AA49"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SR-12-1:</w:t>
            </w:r>
          </w:p>
        </w:tc>
      </w:tr>
      <w:tr w:rsidR="00C678CA" w:rsidRPr="00971397" w14:paraId="76CC60B4" w14:textId="77777777">
        <w:tc>
          <w:tcPr>
            <w:tcW w:w="0" w:type="auto"/>
            <w:shd w:val="clear" w:color="auto" w:fill="FFFFFF"/>
          </w:tcPr>
          <w:p w14:paraId="19629A76"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Parameter SR-12-2:</w:t>
            </w:r>
          </w:p>
        </w:tc>
      </w:tr>
      <w:tr w:rsidR="00C678CA" w:rsidRPr="00971397" w14:paraId="143AF7D9" w14:textId="77777777">
        <w:tc>
          <w:tcPr>
            <w:tcW w:w="0" w:type="auto"/>
            <w:shd w:val="clear" w:color="auto" w:fill="FFFFFF"/>
          </w:tcPr>
          <w:p w14:paraId="19A6D04E"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t>Implementation Status (check all that apply):</w:t>
            </w:r>
          </w:p>
          <w:p w14:paraId="2F91FE01" w14:textId="6A53E2A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6721426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Implemented</w:t>
            </w:r>
          </w:p>
          <w:p w14:paraId="0ECA32A6" w14:textId="2C30480A"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3124724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Partially Implemented</w:t>
            </w:r>
          </w:p>
          <w:p w14:paraId="7E05CC50" w14:textId="241E2CD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475521039"/>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Planned</w:t>
            </w:r>
          </w:p>
          <w:p w14:paraId="3F7C1A3D" w14:textId="27DC8B62"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908873463"/>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Alternative implementation</w:t>
            </w:r>
          </w:p>
          <w:p w14:paraId="170775B2" w14:textId="7E365984"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84529385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Not Applicable</w:t>
            </w:r>
          </w:p>
        </w:tc>
      </w:tr>
      <w:tr w:rsidR="00C678CA" w:rsidRPr="00971397" w14:paraId="013EA74F" w14:textId="77777777">
        <w:tc>
          <w:tcPr>
            <w:tcW w:w="0" w:type="auto"/>
            <w:shd w:val="clear" w:color="auto" w:fill="FFFFFF"/>
          </w:tcPr>
          <w:p w14:paraId="3542EC91"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r w:rsidRPr="00971397">
              <w:rPr>
                <w:rFonts w:cstheme="minorHAnsi"/>
              </w:rPr>
              <w:lastRenderedPageBreak/>
              <w:t>Control Origination (check all that apply):</w:t>
            </w:r>
          </w:p>
          <w:p w14:paraId="637A3B02" w14:textId="68DBB6E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2085105404"/>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Corporate</w:t>
            </w:r>
          </w:p>
          <w:p w14:paraId="6336AEBD" w14:textId="4B31AF3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56809719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System Specific</w:t>
            </w:r>
          </w:p>
          <w:p w14:paraId="43DA81E5" w14:textId="4CE83970"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67722000"/>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Service Provider Hybrid (Corporate and System Specific)</w:t>
            </w:r>
          </w:p>
          <w:p w14:paraId="30B603FC" w14:textId="4C9CB57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78622577"/>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Configured by Customer (Customer System Specific)</w:t>
            </w:r>
          </w:p>
          <w:p w14:paraId="51C3B390" w14:textId="3F69AF1C"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99017678"/>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Provided by Customer (Customer System Specific)</w:t>
            </w:r>
          </w:p>
          <w:p w14:paraId="5BCC6D0F" w14:textId="1AAD722F" w:rsidR="00A77B3E" w:rsidRPr="00971397" w:rsidRDefault="00000000">
            <w:pPr>
              <w:pStyle w:val="BodyText"/>
              <w:tabs>
                <w:tab w:val="left" w:pos="360"/>
                <w:tab w:val="left" w:pos="720"/>
                <w:tab w:val="left" w:pos="1440"/>
                <w:tab w:val="left" w:pos="2160"/>
              </w:tabs>
              <w:spacing w:line="20" w:lineRule="atLeast"/>
              <w:ind w:left="20" w:hanging="20"/>
              <w:rPr>
                <w:rFonts w:cstheme="minorHAnsi"/>
              </w:rPr>
            </w:pPr>
            <w:sdt>
              <w:sdtPr>
                <w:rPr>
                  <w:rFonts w:cstheme="minorHAnsi"/>
                </w:rPr>
                <w:id w:val="1106429885"/>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Shared (Service Provider and Customer Responsibility)</w:t>
            </w:r>
          </w:p>
          <w:p w14:paraId="4C80B8CE" w14:textId="1EB46D58" w:rsidR="00A77B3E" w:rsidRPr="00971397" w:rsidRDefault="00000000" w:rsidP="00EB1CBE">
            <w:pPr>
              <w:pStyle w:val="BodyText"/>
              <w:tabs>
                <w:tab w:val="left" w:pos="360"/>
                <w:tab w:val="left" w:pos="720"/>
                <w:tab w:val="left" w:pos="1440"/>
                <w:tab w:val="left" w:pos="2160"/>
              </w:tabs>
              <w:spacing w:line="20" w:lineRule="atLeast"/>
              <w:ind w:left="345" w:hanging="345"/>
              <w:rPr>
                <w:rFonts w:cstheme="minorHAnsi"/>
              </w:rPr>
            </w:pPr>
            <w:sdt>
              <w:sdtPr>
                <w:rPr>
                  <w:rFonts w:cstheme="minorHAnsi"/>
                </w:rPr>
                <w:id w:val="1595647761"/>
                <w14:checkbox>
                  <w14:checked w14:val="0"/>
                  <w14:checkedState w14:val="2612" w14:font="MS Gothic"/>
                  <w14:uncheckedState w14:val="2610" w14:font="MS Gothic"/>
                </w14:checkbox>
              </w:sdtPr>
              <w:sdtContent>
                <w:r w:rsidR="00E33648" w:rsidRPr="00971397">
                  <w:rPr>
                    <w:rFonts w:ascii="Segoe UI Symbol" w:eastAsia="MS Gothic" w:hAnsi="Segoe UI Symbol" w:cs="Segoe UI Symbol"/>
                  </w:rPr>
                  <w:t>☐</w:t>
                </w:r>
              </w:sdtContent>
            </w:sdt>
            <w:r w:rsidR="00E33648" w:rsidRPr="00971397">
              <w:rPr>
                <w:rFonts w:cstheme="minorHAnsi"/>
              </w:rPr>
              <w:t xml:space="preserve"> Inherited from pre-existing FedRAMP Authorization for </w:t>
            </w:r>
            <w:r w:rsidR="007C29C8" w:rsidRPr="00971397">
              <w:rPr>
                <w:rFonts w:cstheme="minorHAnsi"/>
              </w:rPr>
              <w:t>[Click here to enter text]</w:t>
            </w:r>
            <w:r w:rsidR="00E33648" w:rsidRPr="00971397">
              <w:rPr>
                <w:rFonts w:cstheme="minorHAnsi"/>
              </w:rPr>
              <w:t>, Date of Authorization</w:t>
            </w:r>
          </w:p>
        </w:tc>
      </w:tr>
    </w:tbl>
    <w:p w14:paraId="5BA5277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678CA" w:rsidRPr="00971397" w14:paraId="7C0ADFAD" w14:textId="77777777">
        <w:tc>
          <w:tcPr>
            <w:tcW w:w="0" w:type="auto"/>
            <w:shd w:val="clear" w:color="auto" w:fill="CCECFC"/>
          </w:tcPr>
          <w:p w14:paraId="69E7C8AF" w14:textId="77777777" w:rsidR="00A77B3E" w:rsidRPr="00971397" w:rsidRDefault="00000000">
            <w:pPr>
              <w:pStyle w:val="BodyText"/>
              <w:tabs>
                <w:tab w:val="left" w:pos="360"/>
                <w:tab w:val="left" w:pos="720"/>
                <w:tab w:val="left" w:pos="1440"/>
                <w:tab w:val="left" w:pos="2160"/>
              </w:tabs>
              <w:spacing w:line="20" w:lineRule="atLeast"/>
              <w:ind w:left="20" w:hanging="20"/>
              <w:rPr>
                <w:rFonts w:cstheme="minorHAnsi"/>
                <w:b/>
                <w:bCs/>
              </w:rPr>
            </w:pPr>
            <w:r w:rsidRPr="00971397">
              <w:rPr>
                <w:rFonts w:cstheme="minorHAnsi"/>
                <w:b/>
                <w:bCs/>
              </w:rPr>
              <w:t>SR-12 What is the solution and how is it implemented?</w:t>
            </w:r>
          </w:p>
        </w:tc>
      </w:tr>
      <w:tr w:rsidR="00C678CA" w:rsidRPr="00971397" w14:paraId="09D52856" w14:textId="77777777">
        <w:tc>
          <w:tcPr>
            <w:tcW w:w="0" w:type="auto"/>
            <w:shd w:val="clear" w:color="auto" w:fill="FFFFFF"/>
          </w:tcPr>
          <w:p w14:paraId="4833E496"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tc>
      </w:tr>
    </w:tbl>
    <w:p w14:paraId="5179168D" w14:textId="77777777" w:rsidR="00A77B3E" w:rsidRPr="00971397" w:rsidRDefault="00A77B3E">
      <w:pPr>
        <w:pStyle w:val="BodyText"/>
        <w:tabs>
          <w:tab w:val="left" w:pos="360"/>
          <w:tab w:val="left" w:pos="720"/>
          <w:tab w:val="left" w:pos="1440"/>
          <w:tab w:val="left" w:pos="2160"/>
        </w:tabs>
        <w:spacing w:line="20" w:lineRule="atLeast"/>
        <w:ind w:left="20" w:hanging="20"/>
        <w:rPr>
          <w:rFonts w:cstheme="minorHAnsi"/>
        </w:rPr>
      </w:pPr>
    </w:p>
    <w:sectPr w:rsidR="00A77B3E" w:rsidRPr="00971397" w:rsidSect="00D52D26">
      <w:headerReference w:type="default" r:id="rId34"/>
      <w:footerReference w:type="default" r:id="rId35"/>
      <w:pgSz w:w="12240" w:h="15840"/>
      <w:pgMar w:top="486" w:right="1440" w:bottom="0" w:left="144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766A6" w14:textId="77777777" w:rsidR="00C563BF" w:rsidRDefault="00C563BF" w:rsidP="000B6910">
      <w:r>
        <w:separator/>
      </w:r>
    </w:p>
  </w:endnote>
  <w:endnote w:type="continuationSeparator" w:id="0">
    <w:p w14:paraId="578952C4" w14:textId="77777777" w:rsidR="00C563BF" w:rsidRDefault="00C563BF" w:rsidP="000B6910">
      <w:r>
        <w:continuationSeparator/>
      </w:r>
    </w:p>
  </w:endnote>
  <w:endnote w:type="continuationNotice" w:id="1">
    <w:p w14:paraId="07B2549F" w14:textId="77777777" w:rsidR="00C563BF" w:rsidRDefault="00C563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39AFE" w14:textId="77777777" w:rsidR="004455D8" w:rsidRDefault="004455D8" w:rsidP="004455D8">
    <w:pPr>
      <w:spacing w:before="360"/>
    </w:pPr>
  </w:p>
  <w:tbl>
    <w:tblPr>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4455D8" w14:paraId="09BA72EF" w14:textId="77777777" w:rsidTr="00C96FEF">
      <w:trPr>
        <w:trHeight w:val="36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628DEDA5" w14:textId="77777777" w:rsidR="004455D8" w:rsidRDefault="004455D8" w:rsidP="004455D8">
          <w:pPr>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79E2B804" w14:textId="77777777" w:rsidR="004455D8" w:rsidRDefault="004455D8" w:rsidP="004455D8">
          <w:pPr>
            <w:ind w:right="1249"/>
            <w:jc w:val="right"/>
          </w:pPr>
          <w:r>
            <w:fldChar w:fldCharType="begin"/>
          </w:r>
          <w:r>
            <w:instrText>PAGE</w:instrText>
          </w:r>
          <w:r>
            <w:fldChar w:fldCharType="separate"/>
          </w:r>
          <w:r>
            <w:t>25</w:t>
          </w:r>
          <w:r>
            <w:fldChar w:fldCharType="end"/>
          </w:r>
        </w:p>
      </w:tc>
    </w:tr>
  </w:tbl>
  <w:p w14:paraId="380E63A4" w14:textId="61F874A0" w:rsidR="000B6910" w:rsidRDefault="000B6910" w:rsidP="004455D8">
    <w:pPr>
      <w:tabs>
        <w:tab w:val="left" w:pos="1697"/>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588A2" w14:textId="77777777" w:rsidR="00C563BF" w:rsidRDefault="00C563BF" w:rsidP="000B6910">
      <w:r>
        <w:separator/>
      </w:r>
    </w:p>
  </w:footnote>
  <w:footnote w:type="continuationSeparator" w:id="0">
    <w:p w14:paraId="006DCEA6" w14:textId="77777777" w:rsidR="00C563BF" w:rsidRDefault="00C563BF" w:rsidP="000B6910">
      <w:r>
        <w:continuationSeparator/>
      </w:r>
    </w:p>
  </w:footnote>
  <w:footnote w:type="continuationNotice" w:id="1">
    <w:p w14:paraId="25B64668" w14:textId="77777777" w:rsidR="00C563BF" w:rsidRDefault="00C563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5F7BA8" w14:paraId="206C6DCC" w14:textId="77777777" w:rsidTr="00022123">
      <w:trPr>
        <w:trHeight w:val="1080"/>
      </w:trPr>
      <w:tc>
        <w:tcPr>
          <w:tcW w:w="2785" w:type="dxa"/>
          <w:shd w:val="clear" w:color="auto" w:fill="1A4480"/>
          <w:tcMar>
            <w:top w:w="90" w:type="dxa"/>
            <w:left w:w="90" w:type="dxa"/>
            <w:bottom w:w="90" w:type="dxa"/>
            <w:right w:w="90" w:type="dxa"/>
          </w:tcMar>
          <w:vAlign w:val="center"/>
        </w:tcPr>
        <w:p w14:paraId="417A43EE" w14:textId="77777777" w:rsidR="005F7BA8" w:rsidRDefault="005F7BA8" w:rsidP="005F7BA8">
          <w:pPr>
            <w:ind w:left="1340"/>
          </w:pPr>
          <w:r>
            <w:rPr>
              <w:noProof/>
            </w:rPr>
            <w:drawing>
              <wp:inline distT="114300" distB="114300" distL="114300" distR="114300" wp14:anchorId="3E0F6B7F" wp14:editId="709BBC07">
                <wp:extent cx="676275" cy="447675"/>
                <wp:effectExtent l="0" t="0" r="0" b="0"/>
                <wp:docPr id="463463691" name="Picture 463463691" descr="A white letter on a black backgroun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 name="image2.png" descr="A white letter on a black background&#10;&#10;Description automatically generated with medium confidence"/>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0A8CD2C3" w14:textId="77777777" w:rsidR="003C240D" w:rsidRPr="008A3BB8" w:rsidRDefault="008A3BB8" w:rsidP="008A3BB8">
          <w:pPr>
            <w:pStyle w:val="Header"/>
            <w:spacing w:after="80"/>
            <w:ind w:left="518" w:right="1310"/>
            <w:jc w:val="right"/>
            <w:rPr>
              <w:bCs/>
            </w:rPr>
          </w:pPr>
          <w:r w:rsidRPr="008A3BB8">
            <w:rPr>
              <w:bCs/>
            </w:rPr>
            <w:t>FedRAMP</w:t>
          </w:r>
          <w:r w:rsidRPr="008A3BB8">
            <w:rPr>
              <w:bCs/>
              <w:vertAlign w:val="superscript"/>
            </w:rPr>
            <w:t>®</w:t>
          </w:r>
          <w:r w:rsidRPr="008A3BB8">
            <w:rPr>
              <w:bCs/>
            </w:rPr>
            <w:t xml:space="preserve"> System Security Plan (SSP)</w:t>
          </w:r>
          <w:r>
            <w:rPr>
              <w:bCs/>
            </w:rPr>
            <w:t xml:space="preserve"> </w:t>
          </w:r>
          <w:r w:rsidRPr="008A3BB8">
            <w:rPr>
              <w:bCs/>
            </w:rPr>
            <w:t>Appendix A: High FedRAMP Security Controls</w:t>
          </w:r>
        </w:p>
        <w:p w14:paraId="577E3963" w14:textId="77777777" w:rsidR="005F7BA8" w:rsidRDefault="005F7BA8" w:rsidP="005F7BA8">
          <w:pPr>
            <w:pStyle w:val="Header"/>
            <w:spacing w:after="80"/>
            <w:ind w:left="518" w:right="1310"/>
            <w:jc w:val="right"/>
          </w:pPr>
          <w:r w:rsidRPr="00323664">
            <w:rPr>
              <w:sz w:val="15"/>
              <w:szCs w:val="15"/>
            </w:rPr>
            <w:t xml:space="preserve">&lt;Insert CSP Name&gt;  |  &lt;Insert CSO Name&gt;  |  &lt;Insert Version X.X  |  &lt;Insert MM/DD/YYYY&gt; </w:t>
          </w:r>
        </w:p>
      </w:tc>
    </w:tr>
  </w:tbl>
  <w:p w14:paraId="422C5F66" w14:textId="3508F6D8" w:rsidR="000B6910" w:rsidRDefault="00E33648" w:rsidP="00EB2FE8">
    <w:r>
      <w:rPr>
        <w:noProof/>
      </w:rPr>
      <mc:AlternateContent>
        <mc:Choice Requires="wps">
          <w:drawing>
            <wp:anchor distT="0" distB="0" distL="114300" distR="114300" simplePos="0" relativeHeight="251661312" behindDoc="0" locked="0" layoutInCell="1" allowOverlap="1" wp14:anchorId="21895108" wp14:editId="2BF65661">
              <wp:simplePos x="0" y="0"/>
              <wp:positionH relativeFrom="page">
                <wp:align>center</wp:align>
              </wp:positionH>
              <wp:positionV relativeFrom="page">
                <wp:align>center</wp:align>
              </wp:positionV>
              <wp:extent cx="6350000" cy="1270000"/>
              <wp:effectExtent l="0" t="1809750" r="0" b="16065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14:paraId="21133A14" w14:textId="77777777" w:rsidR="009A24CA" w:rsidRDefault="009A24CA"/>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1895108" id="_x0000_t202" coordsize="21600,21600" o:spt="202" path="m,l,21600r21600,l21600,xe">
              <v:stroke joinstyle="miter"/>
              <v:path gradientshapeok="t" o:connecttype="rect"/>
            </v:shapetype>
            <v:shape id="Text Box 2" o:spid="_x0000_s1026" type="#_x0000_t202" style="position:absolute;margin-left:0;margin-top:0;width:500pt;height:100pt;rotation:-40;z-index:251661312;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" filled="f" stroked="f">
              <o:lock v:ext="edit" shapetype="t"/>
              <v:textbox style="mso-fit-shape-to-text:t">
                <w:txbxContent>
                  <w:p w14:paraId="21133A14" w14:textId="77777777" w:rsidR="009A24CA" w:rsidRDefault="009A24CA"/>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8BE"/>
    <w:multiLevelType w:val="hybridMultilevel"/>
    <w:tmpl w:val="8E70F308"/>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15:restartNumberingAfterBreak="0">
    <w:nsid w:val="084F6C3C"/>
    <w:multiLevelType w:val="hybridMultilevel"/>
    <w:tmpl w:val="D28AA022"/>
    <w:lvl w:ilvl="0" w:tplc="F59269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EA1EA7"/>
    <w:multiLevelType w:val="hybridMultilevel"/>
    <w:tmpl w:val="F45059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8824FF"/>
    <w:multiLevelType w:val="hybridMultilevel"/>
    <w:tmpl w:val="1AD8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42293"/>
    <w:multiLevelType w:val="multilevel"/>
    <w:tmpl w:val="1F6CE3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9094712"/>
    <w:multiLevelType w:val="hybridMultilevel"/>
    <w:tmpl w:val="CBC61BB2"/>
    <w:lvl w:ilvl="0" w:tplc="83AA70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A778FC"/>
    <w:multiLevelType w:val="hybridMultilevel"/>
    <w:tmpl w:val="204E9952"/>
    <w:lvl w:ilvl="0" w:tplc="7ECA7B64">
      <w:start w:val="1"/>
      <w:numFmt w:val="decimal"/>
      <w:lvlText w:val="(%1)"/>
      <w:lvlJc w:val="left"/>
      <w:pPr>
        <w:ind w:left="1660" w:hanging="360"/>
      </w:pPr>
      <w:rPr>
        <w:rFonts w:hint="default"/>
      </w:rPr>
    </w:lvl>
    <w:lvl w:ilvl="1" w:tplc="04090019">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7" w15:restartNumberingAfterBreak="0">
    <w:nsid w:val="42FE58FE"/>
    <w:multiLevelType w:val="hybridMultilevel"/>
    <w:tmpl w:val="79205054"/>
    <w:lvl w:ilvl="0" w:tplc="DF9C0CAC">
      <w:start w:val="1"/>
      <w:numFmt w:val="lowerLetter"/>
      <w:lvlText w:val="(%1)"/>
      <w:lvlJc w:val="left"/>
      <w:pPr>
        <w:ind w:left="1300" w:hanging="5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9E34BB1"/>
    <w:multiLevelType w:val="hybridMultilevel"/>
    <w:tmpl w:val="1C1A73A0"/>
    <w:lvl w:ilvl="0" w:tplc="18501CDA">
      <w:start w:val="1"/>
      <w:numFmt w:val="lowerLetter"/>
      <w:lvlText w:val="(%1)"/>
      <w:lvlJc w:val="left"/>
      <w:pPr>
        <w:ind w:left="1300" w:hanging="5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8964F3"/>
    <w:multiLevelType w:val="hybridMultilevel"/>
    <w:tmpl w:val="3FB2140E"/>
    <w:lvl w:ilvl="0" w:tplc="E91EAB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C770F6"/>
    <w:multiLevelType w:val="hybridMultilevel"/>
    <w:tmpl w:val="C43A8BD8"/>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11" w15:restartNumberingAfterBreak="0">
    <w:nsid w:val="4F164A9A"/>
    <w:multiLevelType w:val="hybridMultilevel"/>
    <w:tmpl w:val="6650A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364FDB"/>
    <w:multiLevelType w:val="hybridMultilevel"/>
    <w:tmpl w:val="5558AC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D01F64"/>
    <w:multiLevelType w:val="hybridMultilevel"/>
    <w:tmpl w:val="E0E694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1E05F4"/>
    <w:multiLevelType w:val="multilevel"/>
    <w:tmpl w:val="21F2AB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75225995"/>
    <w:multiLevelType w:val="hybridMultilevel"/>
    <w:tmpl w:val="060AF7DE"/>
    <w:lvl w:ilvl="0" w:tplc="04090001">
      <w:start w:val="1"/>
      <w:numFmt w:val="bullet"/>
      <w:lvlText w:val=""/>
      <w:lvlJc w:val="left"/>
      <w:pPr>
        <w:ind w:left="1400" w:hanging="360"/>
      </w:pPr>
      <w:rPr>
        <w:rFonts w:ascii="Symbol" w:hAnsi="Symbol" w:hint="default"/>
      </w:rPr>
    </w:lvl>
    <w:lvl w:ilvl="1" w:tplc="04090003">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6" w15:restartNumberingAfterBreak="0">
    <w:nsid w:val="7E362DDA"/>
    <w:multiLevelType w:val="hybridMultilevel"/>
    <w:tmpl w:val="E2602BFA"/>
    <w:lvl w:ilvl="0" w:tplc="D4208348">
      <w:start w:val="1"/>
      <w:numFmt w:val="decimal"/>
      <w:lvlText w:val="(%1)"/>
      <w:lvlJc w:val="left"/>
      <w:pPr>
        <w:ind w:left="2160" w:hanging="860"/>
      </w:pPr>
      <w:rPr>
        <w:rFonts w:hint="default"/>
      </w:rPr>
    </w:lvl>
    <w:lvl w:ilvl="1" w:tplc="04090019" w:tentative="1">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num w:numId="1" w16cid:durableId="986786123">
    <w:abstractNumId w:val="0"/>
  </w:num>
  <w:num w:numId="2" w16cid:durableId="1351834702">
    <w:abstractNumId w:val="10"/>
  </w:num>
  <w:num w:numId="3" w16cid:durableId="1969316863">
    <w:abstractNumId w:val="11"/>
  </w:num>
  <w:num w:numId="4" w16cid:durableId="1153838481">
    <w:abstractNumId w:val="8"/>
  </w:num>
  <w:num w:numId="5" w16cid:durableId="1532182347">
    <w:abstractNumId w:val="6"/>
  </w:num>
  <w:num w:numId="6" w16cid:durableId="1145393470">
    <w:abstractNumId w:val="7"/>
  </w:num>
  <w:num w:numId="7" w16cid:durableId="51081897">
    <w:abstractNumId w:val="16"/>
  </w:num>
  <w:num w:numId="8" w16cid:durableId="1819573390">
    <w:abstractNumId w:val="15"/>
  </w:num>
  <w:num w:numId="9" w16cid:durableId="1466702943">
    <w:abstractNumId w:val="3"/>
  </w:num>
  <w:num w:numId="10" w16cid:durableId="337732727">
    <w:abstractNumId w:val="4"/>
  </w:num>
  <w:num w:numId="11" w16cid:durableId="2138260650">
    <w:abstractNumId w:val="13"/>
  </w:num>
  <w:num w:numId="12" w16cid:durableId="1926065340">
    <w:abstractNumId w:val="12"/>
  </w:num>
  <w:num w:numId="13" w16cid:durableId="724839891">
    <w:abstractNumId w:val="9"/>
  </w:num>
  <w:num w:numId="14" w16cid:durableId="920987076">
    <w:abstractNumId w:val="5"/>
  </w:num>
  <w:num w:numId="15" w16cid:durableId="72094758">
    <w:abstractNumId w:val="1"/>
  </w:num>
  <w:num w:numId="16" w16cid:durableId="1006831790">
    <w:abstractNumId w:val="14"/>
  </w:num>
  <w:num w:numId="17" w16cid:durableId="29919347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rington, Natasha">
    <w15:presenceInfo w15:providerId="AD" w15:userId="S::Natasha.Harrington@noblis.org::964a6ea8-e857-459e-8d0d-a3d8bc632b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937"/>
    <w:rsid w:val="00001A76"/>
    <w:rsid w:val="00006328"/>
    <w:rsid w:val="00006BA8"/>
    <w:rsid w:val="00007BF1"/>
    <w:rsid w:val="00010B93"/>
    <w:rsid w:val="00013128"/>
    <w:rsid w:val="0001358E"/>
    <w:rsid w:val="00013601"/>
    <w:rsid w:val="00015072"/>
    <w:rsid w:val="000235EE"/>
    <w:rsid w:val="000247AA"/>
    <w:rsid w:val="000261BD"/>
    <w:rsid w:val="0002659F"/>
    <w:rsid w:val="00032E57"/>
    <w:rsid w:val="000330F4"/>
    <w:rsid w:val="00045063"/>
    <w:rsid w:val="0005277A"/>
    <w:rsid w:val="00064CE2"/>
    <w:rsid w:val="00067A97"/>
    <w:rsid w:val="0007171D"/>
    <w:rsid w:val="00072109"/>
    <w:rsid w:val="00081A1A"/>
    <w:rsid w:val="00082EE7"/>
    <w:rsid w:val="000850B2"/>
    <w:rsid w:val="000853F5"/>
    <w:rsid w:val="0009525B"/>
    <w:rsid w:val="00097E34"/>
    <w:rsid w:val="000A1DD1"/>
    <w:rsid w:val="000A2E1B"/>
    <w:rsid w:val="000A6FFE"/>
    <w:rsid w:val="000B0B1E"/>
    <w:rsid w:val="000B6910"/>
    <w:rsid w:val="000C1A20"/>
    <w:rsid w:val="000C6C2E"/>
    <w:rsid w:val="000D00BA"/>
    <w:rsid w:val="000D1919"/>
    <w:rsid w:val="000E035C"/>
    <w:rsid w:val="000F1A2B"/>
    <w:rsid w:val="000F41DC"/>
    <w:rsid w:val="000F5BEE"/>
    <w:rsid w:val="000F78E0"/>
    <w:rsid w:val="00100AF1"/>
    <w:rsid w:val="00102465"/>
    <w:rsid w:val="00103CD6"/>
    <w:rsid w:val="0010586E"/>
    <w:rsid w:val="00111DCA"/>
    <w:rsid w:val="0011361A"/>
    <w:rsid w:val="00114721"/>
    <w:rsid w:val="00114756"/>
    <w:rsid w:val="00115298"/>
    <w:rsid w:val="0011631F"/>
    <w:rsid w:val="00130542"/>
    <w:rsid w:val="00131731"/>
    <w:rsid w:val="00133285"/>
    <w:rsid w:val="00135761"/>
    <w:rsid w:val="001360A8"/>
    <w:rsid w:val="00137C92"/>
    <w:rsid w:val="00142859"/>
    <w:rsid w:val="001532BD"/>
    <w:rsid w:val="00156B72"/>
    <w:rsid w:val="00191C76"/>
    <w:rsid w:val="00194210"/>
    <w:rsid w:val="00195246"/>
    <w:rsid w:val="0019592D"/>
    <w:rsid w:val="001A1367"/>
    <w:rsid w:val="001A75AF"/>
    <w:rsid w:val="001B458C"/>
    <w:rsid w:val="001C1926"/>
    <w:rsid w:val="001C4102"/>
    <w:rsid w:val="001C4BCA"/>
    <w:rsid w:val="001D6CD4"/>
    <w:rsid w:val="001E3BBA"/>
    <w:rsid w:val="001E6210"/>
    <w:rsid w:val="001E6C96"/>
    <w:rsid w:val="001F1370"/>
    <w:rsid w:val="001F624E"/>
    <w:rsid w:val="002018B8"/>
    <w:rsid w:val="00203AEE"/>
    <w:rsid w:val="00205E06"/>
    <w:rsid w:val="00212254"/>
    <w:rsid w:val="0021477A"/>
    <w:rsid w:val="00216517"/>
    <w:rsid w:val="00225CFC"/>
    <w:rsid w:val="00231C59"/>
    <w:rsid w:val="0023215F"/>
    <w:rsid w:val="0024618B"/>
    <w:rsid w:val="00252218"/>
    <w:rsid w:val="00252859"/>
    <w:rsid w:val="00254F37"/>
    <w:rsid w:val="0025563A"/>
    <w:rsid w:val="00257328"/>
    <w:rsid w:val="00257354"/>
    <w:rsid w:val="002574C1"/>
    <w:rsid w:val="00272FD4"/>
    <w:rsid w:val="0028092E"/>
    <w:rsid w:val="00292E65"/>
    <w:rsid w:val="00295769"/>
    <w:rsid w:val="002976CD"/>
    <w:rsid w:val="002A0287"/>
    <w:rsid w:val="002A0928"/>
    <w:rsid w:val="002A0ECB"/>
    <w:rsid w:val="002A4DDD"/>
    <w:rsid w:val="002A71F2"/>
    <w:rsid w:val="002B052B"/>
    <w:rsid w:val="002B469E"/>
    <w:rsid w:val="002B7BDB"/>
    <w:rsid w:val="002C1487"/>
    <w:rsid w:val="002C1910"/>
    <w:rsid w:val="002C4A8D"/>
    <w:rsid w:val="002C669A"/>
    <w:rsid w:val="002C78FE"/>
    <w:rsid w:val="002D1BD5"/>
    <w:rsid w:val="002D237E"/>
    <w:rsid w:val="002D6672"/>
    <w:rsid w:val="002D7CA6"/>
    <w:rsid w:val="002E062F"/>
    <w:rsid w:val="002E3D25"/>
    <w:rsid w:val="002E4888"/>
    <w:rsid w:val="002E7062"/>
    <w:rsid w:val="002F2459"/>
    <w:rsid w:val="002F2635"/>
    <w:rsid w:val="002F4882"/>
    <w:rsid w:val="00304187"/>
    <w:rsid w:val="00304D6A"/>
    <w:rsid w:val="00313BD7"/>
    <w:rsid w:val="00315736"/>
    <w:rsid w:val="0031745B"/>
    <w:rsid w:val="00325712"/>
    <w:rsid w:val="0033133B"/>
    <w:rsid w:val="003325D3"/>
    <w:rsid w:val="00341AEA"/>
    <w:rsid w:val="0034277F"/>
    <w:rsid w:val="0034299E"/>
    <w:rsid w:val="0034720F"/>
    <w:rsid w:val="00354A28"/>
    <w:rsid w:val="0035681A"/>
    <w:rsid w:val="003577AA"/>
    <w:rsid w:val="00362620"/>
    <w:rsid w:val="0036331F"/>
    <w:rsid w:val="0037223E"/>
    <w:rsid w:val="003730C8"/>
    <w:rsid w:val="0037712F"/>
    <w:rsid w:val="00382212"/>
    <w:rsid w:val="0038488D"/>
    <w:rsid w:val="003849D9"/>
    <w:rsid w:val="00394B3B"/>
    <w:rsid w:val="003A0C6D"/>
    <w:rsid w:val="003A1721"/>
    <w:rsid w:val="003A3AE3"/>
    <w:rsid w:val="003A469A"/>
    <w:rsid w:val="003A4AEC"/>
    <w:rsid w:val="003A6215"/>
    <w:rsid w:val="003A70C1"/>
    <w:rsid w:val="003B04FB"/>
    <w:rsid w:val="003B29AB"/>
    <w:rsid w:val="003B506E"/>
    <w:rsid w:val="003C0FEC"/>
    <w:rsid w:val="003C240D"/>
    <w:rsid w:val="003C4401"/>
    <w:rsid w:val="003C5141"/>
    <w:rsid w:val="003C68F8"/>
    <w:rsid w:val="003D17AA"/>
    <w:rsid w:val="003D31BA"/>
    <w:rsid w:val="003D5EEA"/>
    <w:rsid w:val="003E6B8B"/>
    <w:rsid w:val="003F5F43"/>
    <w:rsid w:val="00400D16"/>
    <w:rsid w:val="00401C16"/>
    <w:rsid w:val="00407799"/>
    <w:rsid w:val="00407E92"/>
    <w:rsid w:val="00411E04"/>
    <w:rsid w:val="00424500"/>
    <w:rsid w:val="00435A2E"/>
    <w:rsid w:val="00441DB6"/>
    <w:rsid w:val="004438A5"/>
    <w:rsid w:val="004449EB"/>
    <w:rsid w:val="004455D8"/>
    <w:rsid w:val="00453ABA"/>
    <w:rsid w:val="004554F5"/>
    <w:rsid w:val="00461FE0"/>
    <w:rsid w:val="004629DD"/>
    <w:rsid w:val="00465EDA"/>
    <w:rsid w:val="00473036"/>
    <w:rsid w:val="0047604A"/>
    <w:rsid w:val="00477CAB"/>
    <w:rsid w:val="004802E8"/>
    <w:rsid w:val="00480392"/>
    <w:rsid w:val="0048045C"/>
    <w:rsid w:val="004836E7"/>
    <w:rsid w:val="004844B1"/>
    <w:rsid w:val="00485000"/>
    <w:rsid w:val="004860B2"/>
    <w:rsid w:val="00487E50"/>
    <w:rsid w:val="00492BD7"/>
    <w:rsid w:val="00494AB1"/>
    <w:rsid w:val="004A2251"/>
    <w:rsid w:val="004A667A"/>
    <w:rsid w:val="004B6BEE"/>
    <w:rsid w:val="004C3BCB"/>
    <w:rsid w:val="004C42A8"/>
    <w:rsid w:val="004C6E2C"/>
    <w:rsid w:val="004D2372"/>
    <w:rsid w:val="004E4A3C"/>
    <w:rsid w:val="004E6B63"/>
    <w:rsid w:val="004F6527"/>
    <w:rsid w:val="00501D9E"/>
    <w:rsid w:val="00502942"/>
    <w:rsid w:val="005101A9"/>
    <w:rsid w:val="0051205D"/>
    <w:rsid w:val="00515313"/>
    <w:rsid w:val="00515A9C"/>
    <w:rsid w:val="00517835"/>
    <w:rsid w:val="00526E81"/>
    <w:rsid w:val="005314B4"/>
    <w:rsid w:val="00533A31"/>
    <w:rsid w:val="00536245"/>
    <w:rsid w:val="005411AC"/>
    <w:rsid w:val="00541AC3"/>
    <w:rsid w:val="00541B7B"/>
    <w:rsid w:val="00546E02"/>
    <w:rsid w:val="00547DF8"/>
    <w:rsid w:val="005528F1"/>
    <w:rsid w:val="00554E3C"/>
    <w:rsid w:val="0056558F"/>
    <w:rsid w:val="00567454"/>
    <w:rsid w:val="00573EFF"/>
    <w:rsid w:val="00580676"/>
    <w:rsid w:val="0058317D"/>
    <w:rsid w:val="00585DE8"/>
    <w:rsid w:val="00586556"/>
    <w:rsid w:val="00587380"/>
    <w:rsid w:val="00592260"/>
    <w:rsid w:val="00594935"/>
    <w:rsid w:val="005A3893"/>
    <w:rsid w:val="005B4663"/>
    <w:rsid w:val="005B7339"/>
    <w:rsid w:val="005C1C33"/>
    <w:rsid w:val="005C4611"/>
    <w:rsid w:val="005D11B5"/>
    <w:rsid w:val="005D67BD"/>
    <w:rsid w:val="005E167B"/>
    <w:rsid w:val="005F4BED"/>
    <w:rsid w:val="005F60EB"/>
    <w:rsid w:val="005F65F1"/>
    <w:rsid w:val="005F7BA8"/>
    <w:rsid w:val="00600DBB"/>
    <w:rsid w:val="00601BC2"/>
    <w:rsid w:val="00603D10"/>
    <w:rsid w:val="00611F46"/>
    <w:rsid w:val="00614866"/>
    <w:rsid w:val="00621BDC"/>
    <w:rsid w:val="00622377"/>
    <w:rsid w:val="00622D79"/>
    <w:rsid w:val="006244FC"/>
    <w:rsid w:val="006249F2"/>
    <w:rsid w:val="00624DA6"/>
    <w:rsid w:val="0062659F"/>
    <w:rsid w:val="00626F9E"/>
    <w:rsid w:val="006407D6"/>
    <w:rsid w:val="00640C37"/>
    <w:rsid w:val="00643439"/>
    <w:rsid w:val="00650873"/>
    <w:rsid w:val="006513A8"/>
    <w:rsid w:val="00651597"/>
    <w:rsid w:val="00651AFF"/>
    <w:rsid w:val="00653201"/>
    <w:rsid w:val="00653846"/>
    <w:rsid w:val="00655A50"/>
    <w:rsid w:val="00656286"/>
    <w:rsid w:val="00656B69"/>
    <w:rsid w:val="00656E31"/>
    <w:rsid w:val="0066795C"/>
    <w:rsid w:val="0067412A"/>
    <w:rsid w:val="006748BC"/>
    <w:rsid w:val="00681D5C"/>
    <w:rsid w:val="006832F7"/>
    <w:rsid w:val="006843CF"/>
    <w:rsid w:val="006860ED"/>
    <w:rsid w:val="00693539"/>
    <w:rsid w:val="00693E75"/>
    <w:rsid w:val="00694B64"/>
    <w:rsid w:val="0069686A"/>
    <w:rsid w:val="006A0D64"/>
    <w:rsid w:val="006A197D"/>
    <w:rsid w:val="006A281D"/>
    <w:rsid w:val="006A7A48"/>
    <w:rsid w:val="006B2FF9"/>
    <w:rsid w:val="006C063C"/>
    <w:rsid w:val="006C7051"/>
    <w:rsid w:val="006D02AF"/>
    <w:rsid w:val="006D53C5"/>
    <w:rsid w:val="006E05BF"/>
    <w:rsid w:val="00701E8F"/>
    <w:rsid w:val="0070315E"/>
    <w:rsid w:val="00710CD0"/>
    <w:rsid w:val="00715776"/>
    <w:rsid w:val="0072757E"/>
    <w:rsid w:val="00732382"/>
    <w:rsid w:val="00733493"/>
    <w:rsid w:val="007353F0"/>
    <w:rsid w:val="007415F6"/>
    <w:rsid w:val="007443DB"/>
    <w:rsid w:val="00752CE4"/>
    <w:rsid w:val="007619BD"/>
    <w:rsid w:val="0076316C"/>
    <w:rsid w:val="00770B38"/>
    <w:rsid w:val="00771FB7"/>
    <w:rsid w:val="00774EE0"/>
    <w:rsid w:val="00775626"/>
    <w:rsid w:val="00790CFA"/>
    <w:rsid w:val="0079182D"/>
    <w:rsid w:val="00795542"/>
    <w:rsid w:val="00795D0E"/>
    <w:rsid w:val="007A2422"/>
    <w:rsid w:val="007A41D3"/>
    <w:rsid w:val="007A479B"/>
    <w:rsid w:val="007A5BB0"/>
    <w:rsid w:val="007B0794"/>
    <w:rsid w:val="007B657F"/>
    <w:rsid w:val="007C29C8"/>
    <w:rsid w:val="007C52E9"/>
    <w:rsid w:val="007D2E5E"/>
    <w:rsid w:val="007D3455"/>
    <w:rsid w:val="007D7E9F"/>
    <w:rsid w:val="007E05DC"/>
    <w:rsid w:val="007E602A"/>
    <w:rsid w:val="007E637A"/>
    <w:rsid w:val="007E723D"/>
    <w:rsid w:val="007F1A38"/>
    <w:rsid w:val="007F4BEF"/>
    <w:rsid w:val="007F5EC1"/>
    <w:rsid w:val="0080288C"/>
    <w:rsid w:val="00803DCB"/>
    <w:rsid w:val="0080491D"/>
    <w:rsid w:val="0080585B"/>
    <w:rsid w:val="00807BC7"/>
    <w:rsid w:val="008134E1"/>
    <w:rsid w:val="00813A75"/>
    <w:rsid w:val="00814ADA"/>
    <w:rsid w:val="008159DD"/>
    <w:rsid w:val="0081739E"/>
    <w:rsid w:val="00820213"/>
    <w:rsid w:val="00822821"/>
    <w:rsid w:val="00833768"/>
    <w:rsid w:val="008353D5"/>
    <w:rsid w:val="00837F78"/>
    <w:rsid w:val="00841327"/>
    <w:rsid w:val="00845232"/>
    <w:rsid w:val="00845730"/>
    <w:rsid w:val="00847C88"/>
    <w:rsid w:val="00854204"/>
    <w:rsid w:val="0085532D"/>
    <w:rsid w:val="008628B6"/>
    <w:rsid w:val="00862D7D"/>
    <w:rsid w:val="00866266"/>
    <w:rsid w:val="0086677A"/>
    <w:rsid w:val="00867641"/>
    <w:rsid w:val="00872601"/>
    <w:rsid w:val="0087275C"/>
    <w:rsid w:val="00873013"/>
    <w:rsid w:val="00875402"/>
    <w:rsid w:val="00880BFA"/>
    <w:rsid w:val="00882D17"/>
    <w:rsid w:val="0089147C"/>
    <w:rsid w:val="008939F7"/>
    <w:rsid w:val="00893E0A"/>
    <w:rsid w:val="0089750F"/>
    <w:rsid w:val="008A1F3B"/>
    <w:rsid w:val="008A27F4"/>
    <w:rsid w:val="008A3BB8"/>
    <w:rsid w:val="008A3D8E"/>
    <w:rsid w:val="008A46EA"/>
    <w:rsid w:val="008A4B30"/>
    <w:rsid w:val="008A613B"/>
    <w:rsid w:val="008A7030"/>
    <w:rsid w:val="008A71C5"/>
    <w:rsid w:val="008B1464"/>
    <w:rsid w:val="008B2139"/>
    <w:rsid w:val="008B3240"/>
    <w:rsid w:val="008B5BA0"/>
    <w:rsid w:val="008C0A62"/>
    <w:rsid w:val="008C4152"/>
    <w:rsid w:val="008D4F5D"/>
    <w:rsid w:val="008D6090"/>
    <w:rsid w:val="008D7BB1"/>
    <w:rsid w:val="008E00BE"/>
    <w:rsid w:val="008E3674"/>
    <w:rsid w:val="008E6B7F"/>
    <w:rsid w:val="008F7DC6"/>
    <w:rsid w:val="009020B3"/>
    <w:rsid w:val="009049CF"/>
    <w:rsid w:val="00911E5F"/>
    <w:rsid w:val="009132E4"/>
    <w:rsid w:val="00913E2A"/>
    <w:rsid w:val="00914894"/>
    <w:rsid w:val="00917581"/>
    <w:rsid w:val="009216F1"/>
    <w:rsid w:val="009226D1"/>
    <w:rsid w:val="00925680"/>
    <w:rsid w:val="00925E65"/>
    <w:rsid w:val="00932267"/>
    <w:rsid w:val="00934C11"/>
    <w:rsid w:val="00937573"/>
    <w:rsid w:val="0094063E"/>
    <w:rsid w:val="009406D0"/>
    <w:rsid w:val="009444EE"/>
    <w:rsid w:val="009474D3"/>
    <w:rsid w:val="009501A1"/>
    <w:rsid w:val="0095142C"/>
    <w:rsid w:val="0095323D"/>
    <w:rsid w:val="0095416A"/>
    <w:rsid w:val="00956533"/>
    <w:rsid w:val="00962CD2"/>
    <w:rsid w:val="00964C43"/>
    <w:rsid w:val="00971397"/>
    <w:rsid w:val="009731B0"/>
    <w:rsid w:val="009813BC"/>
    <w:rsid w:val="00987C64"/>
    <w:rsid w:val="00990577"/>
    <w:rsid w:val="00990D05"/>
    <w:rsid w:val="00994210"/>
    <w:rsid w:val="00994311"/>
    <w:rsid w:val="00997A2D"/>
    <w:rsid w:val="00997E4E"/>
    <w:rsid w:val="009A0A5A"/>
    <w:rsid w:val="009A24CA"/>
    <w:rsid w:val="009A2FB2"/>
    <w:rsid w:val="009B4CE5"/>
    <w:rsid w:val="009B768C"/>
    <w:rsid w:val="009C0450"/>
    <w:rsid w:val="009C089B"/>
    <w:rsid w:val="009C2F88"/>
    <w:rsid w:val="009C3DDC"/>
    <w:rsid w:val="009C6EA7"/>
    <w:rsid w:val="009D0A2B"/>
    <w:rsid w:val="009D3187"/>
    <w:rsid w:val="009D4443"/>
    <w:rsid w:val="009D5D7E"/>
    <w:rsid w:val="009D6AF2"/>
    <w:rsid w:val="009E2C91"/>
    <w:rsid w:val="009E524E"/>
    <w:rsid w:val="009E5EB0"/>
    <w:rsid w:val="009F5D0F"/>
    <w:rsid w:val="00A03E2C"/>
    <w:rsid w:val="00A05786"/>
    <w:rsid w:val="00A11A80"/>
    <w:rsid w:val="00A152A5"/>
    <w:rsid w:val="00A154EE"/>
    <w:rsid w:val="00A15EB2"/>
    <w:rsid w:val="00A16847"/>
    <w:rsid w:val="00A258C6"/>
    <w:rsid w:val="00A269B9"/>
    <w:rsid w:val="00A30C69"/>
    <w:rsid w:val="00A367D2"/>
    <w:rsid w:val="00A41196"/>
    <w:rsid w:val="00A41CCB"/>
    <w:rsid w:val="00A42AEF"/>
    <w:rsid w:val="00A516E6"/>
    <w:rsid w:val="00A54899"/>
    <w:rsid w:val="00A57084"/>
    <w:rsid w:val="00A61676"/>
    <w:rsid w:val="00A6561D"/>
    <w:rsid w:val="00A6686F"/>
    <w:rsid w:val="00A679B2"/>
    <w:rsid w:val="00A777FE"/>
    <w:rsid w:val="00A77B3E"/>
    <w:rsid w:val="00A77E07"/>
    <w:rsid w:val="00A83A16"/>
    <w:rsid w:val="00A83F13"/>
    <w:rsid w:val="00A87004"/>
    <w:rsid w:val="00A9169A"/>
    <w:rsid w:val="00A938E6"/>
    <w:rsid w:val="00A93EF3"/>
    <w:rsid w:val="00AA6B78"/>
    <w:rsid w:val="00AA75E3"/>
    <w:rsid w:val="00AC04A5"/>
    <w:rsid w:val="00AC15A4"/>
    <w:rsid w:val="00AC7FBC"/>
    <w:rsid w:val="00AD2AED"/>
    <w:rsid w:val="00AD409E"/>
    <w:rsid w:val="00AE3462"/>
    <w:rsid w:val="00AE681E"/>
    <w:rsid w:val="00AF1732"/>
    <w:rsid w:val="00AF29FC"/>
    <w:rsid w:val="00AF6C20"/>
    <w:rsid w:val="00B0064F"/>
    <w:rsid w:val="00B007D3"/>
    <w:rsid w:val="00B027D8"/>
    <w:rsid w:val="00B040D3"/>
    <w:rsid w:val="00B04803"/>
    <w:rsid w:val="00B06723"/>
    <w:rsid w:val="00B06E86"/>
    <w:rsid w:val="00B13A7E"/>
    <w:rsid w:val="00B1408A"/>
    <w:rsid w:val="00B21473"/>
    <w:rsid w:val="00B26AA5"/>
    <w:rsid w:val="00B27634"/>
    <w:rsid w:val="00B353AC"/>
    <w:rsid w:val="00B35DB1"/>
    <w:rsid w:val="00B441CE"/>
    <w:rsid w:val="00B44C0F"/>
    <w:rsid w:val="00B501EF"/>
    <w:rsid w:val="00B555BD"/>
    <w:rsid w:val="00B558F8"/>
    <w:rsid w:val="00B5636D"/>
    <w:rsid w:val="00B573E4"/>
    <w:rsid w:val="00B600B3"/>
    <w:rsid w:val="00B70DAF"/>
    <w:rsid w:val="00B70F13"/>
    <w:rsid w:val="00B77D39"/>
    <w:rsid w:val="00BA37DD"/>
    <w:rsid w:val="00BA5F70"/>
    <w:rsid w:val="00BA6314"/>
    <w:rsid w:val="00BB3EBE"/>
    <w:rsid w:val="00BB4463"/>
    <w:rsid w:val="00BB4BCE"/>
    <w:rsid w:val="00BB625D"/>
    <w:rsid w:val="00BB6B70"/>
    <w:rsid w:val="00BC3F38"/>
    <w:rsid w:val="00BC5302"/>
    <w:rsid w:val="00BD1083"/>
    <w:rsid w:val="00BD2E84"/>
    <w:rsid w:val="00BD3236"/>
    <w:rsid w:val="00BE08AD"/>
    <w:rsid w:val="00BE4C7B"/>
    <w:rsid w:val="00BE4EB2"/>
    <w:rsid w:val="00BF1265"/>
    <w:rsid w:val="00BF3513"/>
    <w:rsid w:val="00BF52AA"/>
    <w:rsid w:val="00C02BD6"/>
    <w:rsid w:val="00C02CFD"/>
    <w:rsid w:val="00C1398A"/>
    <w:rsid w:val="00C161E6"/>
    <w:rsid w:val="00C225BA"/>
    <w:rsid w:val="00C2680E"/>
    <w:rsid w:val="00C27F18"/>
    <w:rsid w:val="00C3087B"/>
    <w:rsid w:val="00C333A2"/>
    <w:rsid w:val="00C35051"/>
    <w:rsid w:val="00C43F6A"/>
    <w:rsid w:val="00C44408"/>
    <w:rsid w:val="00C45C74"/>
    <w:rsid w:val="00C53D33"/>
    <w:rsid w:val="00C563BF"/>
    <w:rsid w:val="00C573F7"/>
    <w:rsid w:val="00C62556"/>
    <w:rsid w:val="00C62C71"/>
    <w:rsid w:val="00C636C4"/>
    <w:rsid w:val="00C63894"/>
    <w:rsid w:val="00C649BE"/>
    <w:rsid w:val="00C65281"/>
    <w:rsid w:val="00C6627E"/>
    <w:rsid w:val="00C66A35"/>
    <w:rsid w:val="00C675F4"/>
    <w:rsid w:val="00C678CA"/>
    <w:rsid w:val="00C75206"/>
    <w:rsid w:val="00C8457D"/>
    <w:rsid w:val="00C855D9"/>
    <w:rsid w:val="00C86BC5"/>
    <w:rsid w:val="00C87047"/>
    <w:rsid w:val="00C91516"/>
    <w:rsid w:val="00C93796"/>
    <w:rsid w:val="00CA2A55"/>
    <w:rsid w:val="00CB2B9E"/>
    <w:rsid w:val="00CB328B"/>
    <w:rsid w:val="00CB6780"/>
    <w:rsid w:val="00CC5EB1"/>
    <w:rsid w:val="00CD1DF4"/>
    <w:rsid w:val="00CD461C"/>
    <w:rsid w:val="00CD463B"/>
    <w:rsid w:val="00CE0017"/>
    <w:rsid w:val="00CE4639"/>
    <w:rsid w:val="00CE573B"/>
    <w:rsid w:val="00CE5C09"/>
    <w:rsid w:val="00CF7C87"/>
    <w:rsid w:val="00CF7F49"/>
    <w:rsid w:val="00D041E2"/>
    <w:rsid w:val="00D05ABA"/>
    <w:rsid w:val="00D10979"/>
    <w:rsid w:val="00D17E70"/>
    <w:rsid w:val="00D21ACC"/>
    <w:rsid w:val="00D23607"/>
    <w:rsid w:val="00D2589B"/>
    <w:rsid w:val="00D30A6C"/>
    <w:rsid w:val="00D36CFF"/>
    <w:rsid w:val="00D4270B"/>
    <w:rsid w:val="00D50CD5"/>
    <w:rsid w:val="00D51721"/>
    <w:rsid w:val="00D52D26"/>
    <w:rsid w:val="00D54465"/>
    <w:rsid w:val="00D557E7"/>
    <w:rsid w:val="00D60E5E"/>
    <w:rsid w:val="00D615D4"/>
    <w:rsid w:val="00D61F42"/>
    <w:rsid w:val="00D64F54"/>
    <w:rsid w:val="00D6699F"/>
    <w:rsid w:val="00D66E19"/>
    <w:rsid w:val="00D70071"/>
    <w:rsid w:val="00D7249E"/>
    <w:rsid w:val="00D74338"/>
    <w:rsid w:val="00D74945"/>
    <w:rsid w:val="00D75B85"/>
    <w:rsid w:val="00D808F4"/>
    <w:rsid w:val="00D843B1"/>
    <w:rsid w:val="00D850EA"/>
    <w:rsid w:val="00D85372"/>
    <w:rsid w:val="00D94D62"/>
    <w:rsid w:val="00D95CE0"/>
    <w:rsid w:val="00DA2B85"/>
    <w:rsid w:val="00DA655D"/>
    <w:rsid w:val="00DA7813"/>
    <w:rsid w:val="00DB080B"/>
    <w:rsid w:val="00DB5E0B"/>
    <w:rsid w:val="00DC017B"/>
    <w:rsid w:val="00DC2267"/>
    <w:rsid w:val="00DC387C"/>
    <w:rsid w:val="00DD12E1"/>
    <w:rsid w:val="00DD28BC"/>
    <w:rsid w:val="00DD676C"/>
    <w:rsid w:val="00DD7519"/>
    <w:rsid w:val="00DE0EBB"/>
    <w:rsid w:val="00DE7D88"/>
    <w:rsid w:val="00E05681"/>
    <w:rsid w:val="00E1498A"/>
    <w:rsid w:val="00E17957"/>
    <w:rsid w:val="00E2109C"/>
    <w:rsid w:val="00E21570"/>
    <w:rsid w:val="00E24C4D"/>
    <w:rsid w:val="00E32CBC"/>
    <w:rsid w:val="00E33648"/>
    <w:rsid w:val="00E370FA"/>
    <w:rsid w:val="00E401FF"/>
    <w:rsid w:val="00E513F8"/>
    <w:rsid w:val="00E53B30"/>
    <w:rsid w:val="00E677AF"/>
    <w:rsid w:val="00E723F8"/>
    <w:rsid w:val="00E8423C"/>
    <w:rsid w:val="00E860A6"/>
    <w:rsid w:val="00E90117"/>
    <w:rsid w:val="00E91879"/>
    <w:rsid w:val="00E9740A"/>
    <w:rsid w:val="00E97A6F"/>
    <w:rsid w:val="00EA1241"/>
    <w:rsid w:val="00EA1730"/>
    <w:rsid w:val="00EA3845"/>
    <w:rsid w:val="00EA645E"/>
    <w:rsid w:val="00EA7A61"/>
    <w:rsid w:val="00EB1CBE"/>
    <w:rsid w:val="00EB2FE8"/>
    <w:rsid w:val="00EB5CF3"/>
    <w:rsid w:val="00EB6C65"/>
    <w:rsid w:val="00EC3D6C"/>
    <w:rsid w:val="00EC42A9"/>
    <w:rsid w:val="00EC4F91"/>
    <w:rsid w:val="00EC6721"/>
    <w:rsid w:val="00EC68E7"/>
    <w:rsid w:val="00EC717D"/>
    <w:rsid w:val="00EC76E7"/>
    <w:rsid w:val="00ED289E"/>
    <w:rsid w:val="00ED31A1"/>
    <w:rsid w:val="00ED4824"/>
    <w:rsid w:val="00EE4260"/>
    <w:rsid w:val="00EE75C4"/>
    <w:rsid w:val="00EF261B"/>
    <w:rsid w:val="00EF4895"/>
    <w:rsid w:val="00EF61DF"/>
    <w:rsid w:val="00EF7EA5"/>
    <w:rsid w:val="00F01D36"/>
    <w:rsid w:val="00F0506F"/>
    <w:rsid w:val="00F0639A"/>
    <w:rsid w:val="00F122FE"/>
    <w:rsid w:val="00F142C9"/>
    <w:rsid w:val="00F145B8"/>
    <w:rsid w:val="00F1464E"/>
    <w:rsid w:val="00F16C17"/>
    <w:rsid w:val="00F2277A"/>
    <w:rsid w:val="00F23DC6"/>
    <w:rsid w:val="00F31957"/>
    <w:rsid w:val="00F33144"/>
    <w:rsid w:val="00F339AB"/>
    <w:rsid w:val="00F41D58"/>
    <w:rsid w:val="00F41F39"/>
    <w:rsid w:val="00F46826"/>
    <w:rsid w:val="00F46CFC"/>
    <w:rsid w:val="00F51B71"/>
    <w:rsid w:val="00F55C1C"/>
    <w:rsid w:val="00F55E79"/>
    <w:rsid w:val="00F55F66"/>
    <w:rsid w:val="00F56744"/>
    <w:rsid w:val="00F57DC1"/>
    <w:rsid w:val="00F62231"/>
    <w:rsid w:val="00F634DF"/>
    <w:rsid w:val="00F71393"/>
    <w:rsid w:val="00F72A14"/>
    <w:rsid w:val="00F74932"/>
    <w:rsid w:val="00F8527A"/>
    <w:rsid w:val="00F87684"/>
    <w:rsid w:val="00F92135"/>
    <w:rsid w:val="00F95220"/>
    <w:rsid w:val="00F976DE"/>
    <w:rsid w:val="00FA1D01"/>
    <w:rsid w:val="00FA328D"/>
    <w:rsid w:val="00FA3796"/>
    <w:rsid w:val="00FA39CA"/>
    <w:rsid w:val="00FB38E1"/>
    <w:rsid w:val="00FB73F0"/>
    <w:rsid w:val="00FC0CBA"/>
    <w:rsid w:val="00FC3C7C"/>
    <w:rsid w:val="00FD088F"/>
    <w:rsid w:val="00FD30FF"/>
    <w:rsid w:val="00FD3D41"/>
    <w:rsid w:val="00FD44A1"/>
    <w:rsid w:val="00FD5F66"/>
    <w:rsid w:val="00FE35B7"/>
    <w:rsid w:val="00FE38F5"/>
    <w:rsid w:val="00FE5C05"/>
    <w:rsid w:val="00FF10E3"/>
    <w:rsid w:val="00FF6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E86D43"/>
  <w15:docId w15:val="{1594FD86-518A-4D56-9107-6A33A1F15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annotation reference" w:uiPriority="99"/>
    <w:lsdException w:name="Title" w:uiPriority="10" w:qFormat="1"/>
    <w:lsdException w:name="Subtitle" w:uiPriority="11"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1CBE"/>
    <w:pPr>
      <w:spacing w:before="80" w:after="160" w:line="288" w:lineRule="auto"/>
    </w:pPr>
    <w:rPr>
      <w:rFonts w:asciiTheme="minorHAnsi" w:hAnsiTheme="minorHAnsi"/>
      <w:color w:val="454545" w:themeColor="text1"/>
      <w:sz w:val="22"/>
      <w:szCs w:val="24"/>
    </w:rPr>
  </w:style>
  <w:style w:type="paragraph" w:styleId="Heading1">
    <w:name w:val="heading 1"/>
    <w:basedOn w:val="Normal"/>
    <w:next w:val="Normal"/>
    <w:uiPriority w:val="9"/>
    <w:qFormat/>
    <w:rsid w:val="008D6090"/>
    <w:pPr>
      <w:keepNext/>
      <w:spacing w:before="600"/>
      <w:outlineLvl w:val="0"/>
    </w:pPr>
    <w:rPr>
      <w:rFonts w:ascii="Arial" w:hAnsi="Arial" w:cs="Arial"/>
      <w:bCs/>
      <w:kern w:val="32"/>
      <w:sz w:val="40"/>
      <w:szCs w:val="32"/>
    </w:rPr>
  </w:style>
  <w:style w:type="paragraph" w:styleId="Heading2">
    <w:name w:val="heading 2"/>
    <w:basedOn w:val="Normal"/>
    <w:next w:val="Normal"/>
    <w:qFormat/>
    <w:rsid w:val="00971397"/>
    <w:pPr>
      <w:keepNext/>
      <w:spacing w:before="480" w:after="240"/>
      <w:outlineLvl w:val="1"/>
    </w:pPr>
    <w:rPr>
      <w:rFonts w:ascii="Arial" w:hAnsi="Arial" w:cs="Arial"/>
      <w:bCs/>
      <w:iCs/>
      <w:sz w:val="32"/>
      <w:szCs w:val="28"/>
    </w:rPr>
  </w:style>
  <w:style w:type="paragraph" w:styleId="Heading3">
    <w:name w:val="heading 3"/>
    <w:basedOn w:val="Normal"/>
    <w:next w:val="Normal"/>
    <w:qFormat/>
    <w:rsid w:val="008D6090"/>
    <w:pPr>
      <w:keepNext/>
      <w:spacing w:before="480"/>
      <w:outlineLvl w:val="2"/>
    </w:pPr>
    <w:rPr>
      <w:rFonts w:ascii="Arial" w:hAnsi="Arial"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B1CBE"/>
  </w:style>
  <w:style w:type="paragraph" w:styleId="TOC1">
    <w:name w:val="toc 1"/>
    <w:basedOn w:val="Normal"/>
    <w:next w:val="Normal"/>
    <w:autoRedefine/>
    <w:uiPriority w:val="39"/>
    <w:rsid w:val="00971397"/>
    <w:pPr>
      <w:tabs>
        <w:tab w:val="right" w:leader="dot" w:pos="9350"/>
      </w:tabs>
    </w:pPr>
    <w:rPr>
      <w:b/>
    </w:rPr>
  </w:style>
  <w:style w:type="character" w:styleId="Hyperlink">
    <w:name w:val="Hyperlink"/>
    <w:basedOn w:val="DefaultParagraphFont"/>
    <w:uiPriority w:val="99"/>
    <w:rsid w:val="008D6090"/>
    <w:rPr>
      <w:color w:val="1A4480" w:themeColor="accent4"/>
      <w:u w:val="single"/>
    </w:rPr>
  </w:style>
  <w:style w:type="paragraph" w:styleId="TOC2">
    <w:name w:val="toc 2"/>
    <w:basedOn w:val="Normal"/>
    <w:next w:val="Normal"/>
    <w:autoRedefine/>
    <w:uiPriority w:val="39"/>
    <w:rsid w:val="00805BCE"/>
    <w:pPr>
      <w:ind w:left="240"/>
    </w:pPr>
  </w:style>
  <w:style w:type="paragraph" w:styleId="TOC3">
    <w:name w:val="toc 3"/>
    <w:basedOn w:val="Normal"/>
    <w:next w:val="Normal"/>
    <w:autoRedefine/>
    <w:uiPriority w:val="39"/>
    <w:rsid w:val="00805BCE"/>
    <w:pPr>
      <w:ind w:left="480"/>
    </w:pPr>
  </w:style>
  <w:style w:type="character" w:customStyle="1" w:styleId="BodyTextChar">
    <w:name w:val="Body Text Char"/>
    <w:basedOn w:val="DefaultParagraphFont"/>
    <w:link w:val="BodyText"/>
    <w:rsid w:val="00EB1CBE"/>
    <w:rPr>
      <w:rFonts w:asciiTheme="minorHAnsi" w:hAnsiTheme="minorHAnsi"/>
      <w:color w:val="454545" w:themeColor="text1"/>
      <w:sz w:val="22"/>
      <w:szCs w:val="24"/>
    </w:rPr>
  </w:style>
  <w:style w:type="paragraph" w:styleId="Footer">
    <w:name w:val="footer"/>
    <w:basedOn w:val="Normal"/>
    <w:link w:val="FooterChar"/>
    <w:rsid w:val="000B6910"/>
    <w:pPr>
      <w:tabs>
        <w:tab w:val="center" w:pos="4680"/>
        <w:tab w:val="right" w:pos="9360"/>
      </w:tabs>
    </w:pPr>
  </w:style>
  <w:style w:type="character" w:customStyle="1" w:styleId="FooterChar">
    <w:name w:val="Footer Char"/>
    <w:basedOn w:val="DefaultParagraphFont"/>
    <w:link w:val="Footer"/>
    <w:rsid w:val="000B6910"/>
    <w:rPr>
      <w:sz w:val="24"/>
      <w:szCs w:val="24"/>
    </w:rPr>
  </w:style>
  <w:style w:type="character" w:styleId="CommentReference">
    <w:name w:val="annotation reference"/>
    <w:basedOn w:val="DefaultParagraphFont"/>
    <w:uiPriority w:val="99"/>
    <w:unhideWhenUsed/>
    <w:rsid w:val="000B6910"/>
    <w:rPr>
      <w:sz w:val="16"/>
      <w:szCs w:val="16"/>
    </w:rPr>
  </w:style>
  <w:style w:type="paragraph" w:styleId="CommentText">
    <w:name w:val="annotation text"/>
    <w:basedOn w:val="Normal"/>
    <w:link w:val="CommentTextChar"/>
    <w:unhideWhenUsed/>
    <w:rsid w:val="000B6910"/>
    <w:rPr>
      <w:sz w:val="20"/>
      <w:szCs w:val="20"/>
    </w:rPr>
  </w:style>
  <w:style w:type="character" w:customStyle="1" w:styleId="CommentTextChar">
    <w:name w:val="Comment Text Char"/>
    <w:basedOn w:val="DefaultParagraphFont"/>
    <w:link w:val="CommentText"/>
    <w:rsid w:val="000B6910"/>
  </w:style>
  <w:style w:type="paragraph" w:styleId="CommentSubject">
    <w:name w:val="annotation subject"/>
    <w:basedOn w:val="CommentText"/>
    <w:next w:val="CommentText"/>
    <w:link w:val="CommentSubjectChar"/>
    <w:unhideWhenUsed/>
    <w:rsid w:val="000B6910"/>
    <w:rPr>
      <w:b/>
      <w:bCs/>
    </w:rPr>
  </w:style>
  <w:style w:type="character" w:customStyle="1" w:styleId="CommentSubjectChar">
    <w:name w:val="Comment Subject Char"/>
    <w:basedOn w:val="CommentTextChar"/>
    <w:link w:val="CommentSubject"/>
    <w:rsid w:val="000B6910"/>
    <w:rPr>
      <w:b/>
      <w:bCs/>
    </w:rPr>
  </w:style>
  <w:style w:type="paragraph" w:styleId="Revision">
    <w:name w:val="Revision"/>
    <w:hidden/>
    <w:uiPriority w:val="99"/>
    <w:semiHidden/>
    <w:rsid w:val="000B6910"/>
    <w:rPr>
      <w:sz w:val="24"/>
      <w:szCs w:val="24"/>
    </w:rPr>
  </w:style>
  <w:style w:type="paragraph" w:styleId="Title">
    <w:name w:val="Title"/>
    <w:basedOn w:val="Normal"/>
    <w:next w:val="Normal"/>
    <w:link w:val="TitleChar"/>
    <w:uiPriority w:val="10"/>
    <w:qFormat/>
    <w:rsid w:val="000B6910"/>
    <w:pPr>
      <w:keepNext/>
      <w:keepLines/>
      <w:spacing w:before="480" w:after="120"/>
    </w:pPr>
    <w:rPr>
      <w:b/>
      <w:sz w:val="72"/>
      <w:szCs w:val="72"/>
    </w:rPr>
  </w:style>
  <w:style w:type="character" w:customStyle="1" w:styleId="TitleChar">
    <w:name w:val="Title Char"/>
    <w:basedOn w:val="DefaultParagraphFont"/>
    <w:link w:val="Title"/>
    <w:uiPriority w:val="10"/>
    <w:rsid w:val="000B6910"/>
    <w:rPr>
      <w:b/>
      <w:sz w:val="72"/>
      <w:szCs w:val="72"/>
    </w:rPr>
  </w:style>
  <w:style w:type="character" w:styleId="UnresolvedMention">
    <w:name w:val="Unresolved Mention"/>
    <w:basedOn w:val="DefaultParagraphFont"/>
    <w:uiPriority w:val="99"/>
    <w:semiHidden/>
    <w:unhideWhenUsed/>
    <w:rsid w:val="000B6910"/>
    <w:rPr>
      <w:color w:val="605E5C"/>
      <w:shd w:val="clear" w:color="auto" w:fill="E1DFDD"/>
    </w:rPr>
  </w:style>
  <w:style w:type="character" w:styleId="FollowedHyperlink">
    <w:name w:val="FollowedHyperlink"/>
    <w:basedOn w:val="DefaultParagraphFont"/>
    <w:rsid w:val="000B6910"/>
    <w:rPr>
      <w:color w:val="A00A0F" w:themeColor="followedHyperlink"/>
      <w:u w:val="single"/>
    </w:rPr>
  </w:style>
  <w:style w:type="table" w:customStyle="1" w:styleId="TableGrid1">
    <w:name w:val="Table Grid1"/>
    <w:basedOn w:val="TableNormal"/>
    <w:next w:val="TableGrid"/>
    <w:uiPriority w:val="39"/>
    <w:rsid w:val="000B6910"/>
    <w:rPr>
      <w:rFonts w:ascii="Calibri" w:eastAsia="Calibri" w:hAnsi="Calibr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0B69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B6910"/>
    <w:pPr>
      <w:keepNext/>
      <w:keepLines/>
      <w:spacing w:after="1120"/>
      <w:jc w:val="center"/>
    </w:pPr>
    <w:rPr>
      <w:rFonts w:ascii="Arial" w:eastAsia="Arial" w:hAnsi="Arial" w:cs="Arial"/>
      <w:b/>
      <w:color w:val="19447F"/>
      <w:sz w:val="36"/>
      <w:szCs w:val="36"/>
      <w:lang w:val="en"/>
    </w:rPr>
  </w:style>
  <w:style w:type="character" w:customStyle="1" w:styleId="SubtitleChar">
    <w:name w:val="Subtitle Char"/>
    <w:basedOn w:val="DefaultParagraphFont"/>
    <w:link w:val="Subtitle"/>
    <w:uiPriority w:val="11"/>
    <w:rsid w:val="000B6910"/>
    <w:rPr>
      <w:rFonts w:ascii="Arial" w:eastAsia="Arial" w:hAnsi="Arial" w:cs="Arial"/>
      <w:b/>
      <w:color w:val="19447F"/>
      <w:sz w:val="36"/>
      <w:szCs w:val="36"/>
      <w:lang w:val="en"/>
    </w:rPr>
  </w:style>
  <w:style w:type="paragraph" w:styleId="Header">
    <w:name w:val="header"/>
    <w:basedOn w:val="Normal"/>
    <w:link w:val="HeaderChar"/>
    <w:uiPriority w:val="99"/>
    <w:unhideWhenUsed/>
    <w:rsid w:val="000B6910"/>
    <w:pPr>
      <w:widowControl w:val="0"/>
      <w:pBdr>
        <w:top w:val="nil"/>
        <w:left w:val="nil"/>
        <w:bottom w:val="nil"/>
        <w:right w:val="nil"/>
        <w:between w:val="nil"/>
      </w:pBdr>
      <w:ind w:left="1350" w:right="1305"/>
    </w:pPr>
    <w:rPr>
      <w:rFonts w:ascii="Arial" w:eastAsia="Arial" w:hAnsi="Arial" w:cs="Arial"/>
      <w:color w:val="CCECFC"/>
      <w:sz w:val="18"/>
      <w:szCs w:val="18"/>
      <w:lang w:val="en"/>
    </w:rPr>
  </w:style>
  <w:style w:type="character" w:customStyle="1" w:styleId="HeaderChar">
    <w:name w:val="Header Char"/>
    <w:basedOn w:val="DefaultParagraphFont"/>
    <w:link w:val="Header"/>
    <w:uiPriority w:val="99"/>
    <w:rsid w:val="000B6910"/>
    <w:rPr>
      <w:rFonts w:ascii="Arial" w:eastAsia="Arial" w:hAnsi="Arial" w:cs="Arial"/>
      <w:color w:val="CCECFC"/>
      <w:sz w:val="18"/>
      <w:szCs w:val="18"/>
      <w:lang w:val="en"/>
    </w:rPr>
  </w:style>
  <w:style w:type="character" w:styleId="PageNumber">
    <w:name w:val="page number"/>
    <w:basedOn w:val="DefaultParagraphFont"/>
    <w:rsid w:val="000B6910"/>
  </w:style>
  <w:style w:type="paragraph" w:customStyle="1" w:styleId="deletioninstruction">
    <w:name w:val="deletion instruction"/>
    <w:basedOn w:val="Normal"/>
    <w:qFormat/>
    <w:rsid w:val="000B6910"/>
    <w:rPr>
      <w:rFonts w:ascii="Arial" w:eastAsia="Arial" w:hAnsi="Arial" w:cs="Arial"/>
      <w:i/>
      <w:color w:val="CC1D1D" w:themeColor="accent3"/>
      <w:szCs w:val="20"/>
    </w:rPr>
  </w:style>
  <w:style w:type="paragraph" w:customStyle="1" w:styleId="BasicParagraph">
    <w:name w:val="[Basic Paragraph]"/>
    <w:basedOn w:val="Normal"/>
    <w:uiPriority w:val="99"/>
    <w:rsid w:val="000B6910"/>
    <w:pPr>
      <w:autoSpaceDE w:val="0"/>
      <w:autoSpaceDN w:val="0"/>
      <w:adjustRightInd w:val="0"/>
      <w:textAlignment w:val="center"/>
    </w:pPr>
    <w:rPr>
      <w:rFonts w:ascii="MinionPro-Regular" w:hAnsi="MinionPro-Regular" w:cs="MinionPro-Regular"/>
      <w:color w:val="000000"/>
    </w:rPr>
  </w:style>
  <w:style w:type="paragraph" w:customStyle="1" w:styleId="tabletitle">
    <w:name w:val="table title"/>
    <w:basedOn w:val="Normal"/>
    <w:qFormat/>
    <w:rsid w:val="000B6910"/>
    <w:pPr>
      <w:pBdr>
        <w:top w:val="nil"/>
        <w:left w:val="nil"/>
        <w:bottom w:val="nil"/>
        <w:right w:val="nil"/>
        <w:between w:val="nil"/>
      </w:pBdr>
      <w:spacing w:after="200"/>
    </w:pPr>
    <w:rPr>
      <w:rFonts w:ascii="Arial" w:eastAsia="Arial" w:hAnsi="Arial" w:cs="Arial"/>
      <w:i/>
      <w:color w:val="162E51"/>
      <w:sz w:val="18"/>
      <w:szCs w:val="18"/>
      <w:lang w:val="en"/>
    </w:rPr>
  </w:style>
  <w:style w:type="table" w:customStyle="1" w:styleId="FedRAMP">
    <w:name w:val="FedRAMP"/>
    <w:basedOn w:val="TableNormal"/>
    <w:uiPriority w:val="99"/>
    <w:rsid w:val="008D6090"/>
    <w:rPr>
      <w:rFonts w:ascii="Arial" w:eastAsia="Arial" w:hAnsi="Arial" w:cs="Arial"/>
      <w:color w:val="454545"/>
      <w:lang w:val="en"/>
    </w:rPr>
    <w:tblPr>
      <w:tblStyleRowBandSize w:val="1"/>
    </w:tblPr>
    <w:tblStylePr w:type="firstRow">
      <w:rPr>
        <w:rFonts w:asciiTheme="majorHAnsi" w:hAnsiTheme="majorHAnsi"/>
        <w:b/>
      </w:rPr>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CCECFC" w:themeFill="background2"/>
      </w:tcPr>
    </w:tblStylePr>
    <w:tblStylePr w:type="band1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F0F0F0" w:themeFill="accent5"/>
      </w:tcPr>
    </w:tblStylePr>
    <w:tblStylePr w:type="band2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tcPr>
    </w:tblStylePr>
  </w:style>
  <w:style w:type="paragraph" w:styleId="TOC4">
    <w:name w:val="toc 4"/>
    <w:basedOn w:val="Normal"/>
    <w:next w:val="Normal"/>
    <w:autoRedefine/>
    <w:uiPriority w:val="39"/>
    <w:unhideWhenUsed/>
    <w:rsid w:val="008D6090"/>
    <w:pPr>
      <w:spacing w:before="0" w:after="100" w:line="240" w:lineRule="auto"/>
      <w:ind w:left="720"/>
    </w:pPr>
    <w:rPr>
      <w:rFonts w:eastAsiaTheme="minorEastAsia" w:cstheme="minorBidi"/>
      <w:color w:val="auto"/>
      <w:kern w:val="2"/>
      <w:sz w:val="24"/>
      <w14:ligatures w14:val="standardContextual"/>
    </w:rPr>
  </w:style>
  <w:style w:type="paragraph" w:styleId="TOC5">
    <w:name w:val="toc 5"/>
    <w:basedOn w:val="Normal"/>
    <w:next w:val="Normal"/>
    <w:autoRedefine/>
    <w:uiPriority w:val="39"/>
    <w:unhideWhenUsed/>
    <w:rsid w:val="008D6090"/>
    <w:pPr>
      <w:spacing w:before="0" w:after="100" w:line="240" w:lineRule="auto"/>
      <w:ind w:left="960"/>
    </w:pPr>
    <w:rPr>
      <w:rFonts w:eastAsiaTheme="minorEastAsia" w:cstheme="minorBidi"/>
      <w:color w:val="auto"/>
      <w:kern w:val="2"/>
      <w:sz w:val="24"/>
      <w14:ligatures w14:val="standardContextual"/>
    </w:rPr>
  </w:style>
  <w:style w:type="paragraph" w:styleId="TOC6">
    <w:name w:val="toc 6"/>
    <w:basedOn w:val="Normal"/>
    <w:next w:val="Normal"/>
    <w:autoRedefine/>
    <w:uiPriority w:val="39"/>
    <w:unhideWhenUsed/>
    <w:rsid w:val="008D6090"/>
    <w:pPr>
      <w:spacing w:before="0" w:after="100" w:line="240" w:lineRule="auto"/>
      <w:ind w:left="1200"/>
    </w:pPr>
    <w:rPr>
      <w:rFonts w:eastAsiaTheme="minorEastAsia" w:cstheme="minorBidi"/>
      <w:color w:val="auto"/>
      <w:kern w:val="2"/>
      <w:sz w:val="24"/>
      <w14:ligatures w14:val="standardContextual"/>
    </w:rPr>
  </w:style>
  <w:style w:type="paragraph" w:styleId="TOC7">
    <w:name w:val="toc 7"/>
    <w:basedOn w:val="Normal"/>
    <w:next w:val="Normal"/>
    <w:autoRedefine/>
    <w:uiPriority w:val="39"/>
    <w:unhideWhenUsed/>
    <w:rsid w:val="008D6090"/>
    <w:pPr>
      <w:spacing w:before="0" w:after="100" w:line="240" w:lineRule="auto"/>
      <w:ind w:left="1440"/>
    </w:pPr>
    <w:rPr>
      <w:rFonts w:eastAsiaTheme="minorEastAsia" w:cstheme="minorBidi"/>
      <w:color w:val="auto"/>
      <w:kern w:val="2"/>
      <w:sz w:val="24"/>
      <w14:ligatures w14:val="standardContextual"/>
    </w:rPr>
  </w:style>
  <w:style w:type="paragraph" w:styleId="TOC8">
    <w:name w:val="toc 8"/>
    <w:basedOn w:val="Normal"/>
    <w:next w:val="Normal"/>
    <w:autoRedefine/>
    <w:uiPriority w:val="39"/>
    <w:unhideWhenUsed/>
    <w:rsid w:val="008D6090"/>
    <w:pPr>
      <w:spacing w:before="0" w:after="100" w:line="240" w:lineRule="auto"/>
      <w:ind w:left="1680"/>
    </w:pPr>
    <w:rPr>
      <w:rFonts w:eastAsiaTheme="minorEastAsia" w:cstheme="minorBidi"/>
      <w:color w:val="auto"/>
      <w:kern w:val="2"/>
      <w:sz w:val="24"/>
      <w14:ligatures w14:val="standardContextual"/>
    </w:rPr>
  </w:style>
  <w:style w:type="paragraph" w:styleId="TOC9">
    <w:name w:val="toc 9"/>
    <w:basedOn w:val="Normal"/>
    <w:next w:val="Normal"/>
    <w:autoRedefine/>
    <w:uiPriority w:val="39"/>
    <w:unhideWhenUsed/>
    <w:rsid w:val="008D6090"/>
    <w:pPr>
      <w:spacing w:before="0" w:after="100" w:line="240" w:lineRule="auto"/>
      <w:ind w:left="1920"/>
    </w:pPr>
    <w:rPr>
      <w:rFonts w:eastAsiaTheme="minorEastAsia" w:cstheme="minorBidi"/>
      <w:color w:val="auto"/>
      <w:kern w:val="2"/>
      <w:sz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652253">
      <w:bodyDiv w:val="1"/>
      <w:marLeft w:val="0"/>
      <w:marRight w:val="0"/>
      <w:marTop w:val="0"/>
      <w:marBottom w:val="0"/>
      <w:divBdr>
        <w:top w:val="none" w:sz="0" w:space="0" w:color="auto"/>
        <w:left w:val="none" w:sz="0" w:space="0" w:color="auto"/>
        <w:bottom w:val="none" w:sz="0" w:space="0" w:color="auto"/>
        <w:right w:val="none" w:sz="0" w:space="0" w:color="auto"/>
      </w:divBdr>
      <w:divsChild>
        <w:div w:id="1557661023">
          <w:marLeft w:val="0"/>
          <w:marRight w:val="0"/>
          <w:marTop w:val="0"/>
          <w:marBottom w:val="0"/>
          <w:divBdr>
            <w:top w:val="none" w:sz="0" w:space="0" w:color="auto"/>
            <w:left w:val="none" w:sz="0" w:space="0" w:color="auto"/>
            <w:bottom w:val="none" w:sz="0" w:space="0" w:color="auto"/>
            <w:right w:val="none" w:sz="0" w:space="0" w:color="auto"/>
          </w:divBdr>
          <w:divsChild>
            <w:div w:id="7414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21">
      <w:bodyDiv w:val="1"/>
      <w:marLeft w:val="0"/>
      <w:marRight w:val="0"/>
      <w:marTop w:val="0"/>
      <w:marBottom w:val="0"/>
      <w:divBdr>
        <w:top w:val="none" w:sz="0" w:space="0" w:color="auto"/>
        <w:left w:val="none" w:sz="0" w:space="0" w:color="auto"/>
        <w:bottom w:val="none" w:sz="0" w:space="0" w:color="auto"/>
        <w:right w:val="none" w:sz="0" w:space="0" w:color="auto"/>
      </w:divBdr>
      <w:divsChild>
        <w:div w:id="34936017">
          <w:marLeft w:val="0"/>
          <w:marRight w:val="0"/>
          <w:marTop w:val="0"/>
          <w:marBottom w:val="0"/>
          <w:divBdr>
            <w:top w:val="none" w:sz="0" w:space="0" w:color="auto"/>
            <w:left w:val="none" w:sz="0" w:space="0" w:color="auto"/>
            <w:bottom w:val="none" w:sz="0" w:space="0" w:color="auto"/>
            <w:right w:val="none" w:sz="0" w:space="0" w:color="auto"/>
          </w:divBdr>
          <w:divsChild>
            <w:div w:id="84817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3664">
      <w:bodyDiv w:val="1"/>
      <w:marLeft w:val="0"/>
      <w:marRight w:val="0"/>
      <w:marTop w:val="0"/>
      <w:marBottom w:val="0"/>
      <w:divBdr>
        <w:top w:val="none" w:sz="0" w:space="0" w:color="auto"/>
        <w:left w:val="none" w:sz="0" w:space="0" w:color="auto"/>
        <w:bottom w:val="none" w:sz="0" w:space="0" w:color="auto"/>
        <w:right w:val="none" w:sz="0" w:space="0" w:color="auto"/>
      </w:divBdr>
      <w:divsChild>
        <w:div w:id="859658801">
          <w:marLeft w:val="0"/>
          <w:marRight w:val="0"/>
          <w:marTop w:val="0"/>
          <w:marBottom w:val="0"/>
          <w:divBdr>
            <w:top w:val="none" w:sz="0" w:space="0" w:color="auto"/>
            <w:left w:val="none" w:sz="0" w:space="0" w:color="auto"/>
            <w:bottom w:val="none" w:sz="0" w:space="0" w:color="auto"/>
            <w:right w:val="none" w:sz="0" w:space="0" w:color="auto"/>
          </w:divBdr>
          <w:divsChild>
            <w:div w:id="77413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4767">
      <w:bodyDiv w:val="1"/>
      <w:marLeft w:val="0"/>
      <w:marRight w:val="0"/>
      <w:marTop w:val="0"/>
      <w:marBottom w:val="0"/>
      <w:divBdr>
        <w:top w:val="none" w:sz="0" w:space="0" w:color="auto"/>
        <w:left w:val="none" w:sz="0" w:space="0" w:color="auto"/>
        <w:bottom w:val="none" w:sz="0" w:space="0" w:color="auto"/>
        <w:right w:val="none" w:sz="0" w:space="0" w:color="auto"/>
      </w:divBdr>
      <w:divsChild>
        <w:div w:id="307708450">
          <w:marLeft w:val="0"/>
          <w:marRight w:val="0"/>
          <w:marTop w:val="0"/>
          <w:marBottom w:val="0"/>
          <w:divBdr>
            <w:top w:val="none" w:sz="0" w:space="0" w:color="auto"/>
            <w:left w:val="none" w:sz="0" w:space="0" w:color="auto"/>
            <w:bottom w:val="none" w:sz="0" w:space="0" w:color="auto"/>
            <w:right w:val="none" w:sz="0" w:space="0" w:color="auto"/>
          </w:divBdr>
          <w:divsChild>
            <w:div w:id="10874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9291">
      <w:bodyDiv w:val="1"/>
      <w:marLeft w:val="0"/>
      <w:marRight w:val="0"/>
      <w:marTop w:val="0"/>
      <w:marBottom w:val="0"/>
      <w:divBdr>
        <w:top w:val="none" w:sz="0" w:space="0" w:color="auto"/>
        <w:left w:val="none" w:sz="0" w:space="0" w:color="auto"/>
        <w:bottom w:val="none" w:sz="0" w:space="0" w:color="auto"/>
        <w:right w:val="none" w:sz="0" w:space="0" w:color="auto"/>
      </w:divBdr>
      <w:divsChild>
        <w:div w:id="861629142">
          <w:marLeft w:val="0"/>
          <w:marRight w:val="0"/>
          <w:marTop w:val="0"/>
          <w:marBottom w:val="0"/>
          <w:divBdr>
            <w:top w:val="none" w:sz="0" w:space="0" w:color="auto"/>
            <w:left w:val="none" w:sz="0" w:space="0" w:color="auto"/>
            <w:bottom w:val="none" w:sz="0" w:space="0" w:color="auto"/>
            <w:right w:val="none" w:sz="0" w:space="0" w:color="auto"/>
          </w:divBdr>
          <w:divsChild>
            <w:div w:id="495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6213">
      <w:bodyDiv w:val="1"/>
      <w:marLeft w:val="0"/>
      <w:marRight w:val="0"/>
      <w:marTop w:val="0"/>
      <w:marBottom w:val="0"/>
      <w:divBdr>
        <w:top w:val="none" w:sz="0" w:space="0" w:color="auto"/>
        <w:left w:val="none" w:sz="0" w:space="0" w:color="auto"/>
        <w:bottom w:val="none" w:sz="0" w:space="0" w:color="auto"/>
        <w:right w:val="none" w:sz="0" w:space="0" w:color="auto"/>
      </w:divBdr>
      <w:divsChild>
        <w:div w:id="1767652768">
          <w:marLeft w:val="0"/>
          <w:marRight w:val="0"/>
          <w:marTop w:val="0"/>
          <w:marBottom w:val="0"/>
          <w:divBdr>
            <w:top w:val="none" w:sz="0" w:space="0" w:color="auto"/>
            <w:left w:val="none" w:sz="0" w:space="0" w:color="auto"/>
            <w:bottom w:val="none" w:sz="0" w:space="0" w:color="auto"/>
            <w:right w:val="none" w:sz="0" w:space="0" w:color="auto"/>
          </w:divBdr>
          <w:divsChild>
            <w:div w:id="14545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8266">
      <w:bodyDiv w:val="1"/>
      <w:marLeft w:val="0"/>
      <w:marRight w:val="0"/>
      <w:marTop w:val="0"/>
      <w:marBottom w:val="0"/>
      <w:divBdr>
        <w:top w:val="none" w:sz="0" w:space="0" w:color="auto"/>
        <w:left w:val="none" w:sz="0" w:space="0" w:color="auto"/>
        <w:bottom w:val="none" w:sz="0" w:space="0" w:color="auto"/>
        <w:right w:val="none" w:sz="0" w:space="0" w:color="auto"/>
      </w:divBdr>
      <w:divsChild>
        <w:div w:id="632449404">
          <w:marLeft w:val="0"/>
          <w:marRight w:val="0"/>
          <w:marTop w:val="0"/>
          <w:marBottom w:val="0"/>
          <w:divBdr>
            <w:top w:val="none" w:sz="0" w:space="0" w:color="auto"/>
            <w:left w:val="none" w:sz="0" w:space="0" w:color="auto"/>
            <w:bottom w:val="none" w:sz="0" w:space="0" w:color="auto"/>
            <w:right w:val="none" w:sz="0" w:space="0" w:color="auto"/>
          </w:divBdr>
          <w:divsChild>
            <w:div w:id="85729830">
              <w:marLeft w:val="0"/>
              <w:marRight w:val="0"/>
              <w:marTop w:val="0"/>
              <w:marBottom w:val="0"/>
              <w:divBdr>
                <w:top w:val="none" w:sz="0" w:space="0" w:color="auto"/>
                <w:left w:val="none" w:sz="0" w:space="0" w:color="auto"/>
                <w:bottom w:val="none" w:sz="0" w:space="0" w:color="auto"/>
                <w:right w:val="none" w:sz="0" w:space="0" w:color="auto"/>
              </w:divBdr>
            </w:div>
            <w:div w:id="334496750">
              <w:marLeft w:val="0"/>
              <w:marRight w:val="0"/>
              <w:marTop w:val="0"/>
              <w:marBottom w:val="0"/>
              <w:divBdr>
                <w:top w:val="none" w:sz="0" w:space="0" w:color="auto"/>
                <w:left w:val="none" w:sz="0" w:space="0" w:color="auto"/>
                <w:bottom w:val="none" w:sz="0" w:space="0" w:color="auto"/>
                <w:right w:val="none" w:sz="0" w:space="0" w:color="auto"/>
              </w:divBdr>
            </w:div>
            <w:div w:id="428505467">
              <w:marLeft w:val="0"/>
              <w:marRight w:val="0"/>
              <w:marTop w:val="0"/>
              <w:marBottom w:val="0"/>
              <w:divBdr>
                <w:top w:val="none" w:sz="0" w:space="0" w:color="auto"/>
                <w:left w:val="none" w:sz="0" w:space="0" w:color="auto"/>
                <w:bottom w:val="none" w:sz="0" w:space="0" w:color="auto"/>
                <w:right w:val="none" w:sz="0" w:space="0" w:color="auto"/>
              </w:divBdr>
            </w:div>
            <w:div w:id="915364259">
              <w:marLeft w:val="0"/>
              <w:marRight w:val="0"/>
              <w:marTop w:val="0"/>
              <w:marBottom w:val="0"/>
              <w:divBdr>
                <w:top w:val="none" w:sz="0" w:space="0" w:color="auto"/>
                <w:left w:val="none" w:sz="0" w:space="0" w:color="auto"/>
                <w:bottom w:val="none" w:sz="0" w:space="0" w:color="auto"/>
                <w:right w:val="none" w:sz="0" w:space="0" w:color="auto"/>
              </w:divBdr>
            </w:div>
            <w:div w:id="1184977343">
              <w:marLeft w:val="0"/>
              <w:marRight w:val="0"/>
              <w:marTop w:val="0"/>
              <w:marBottom w:val="0"/>
              <w:divBdr>
                <w:top w:val="none" w:sz="0" w:space="0" w:color="auto"/>
                <w:left w:val="none" w:sz="0" w:space="0" w:color="auto"/>
                <w:bottom w:val="none" w:sz="0" w:space="0" w:color="auto"/>
                <w:right w:val="none" w:sz="0" w:space="0" w:color="auto"/>
              </w:divBdr>
            </w:div>
            <w:div w:id="1468474996">
              <w:marLeft w:val="0"/>
              <w:marRight w:val="0"/>
              <w:marTop w:val="0"/>
              <w:marBottom w:val="0"/>
              <w:divBdr>
                <w:top w:val="none" w:sz="0" w:space="0" w:color="auto"/>
                <w:left w:val="none" w:sz="0" w:space="0" w:color="auto"/>
                <w:bottom w:val="none" w:sz="0" w:space="0" w:color="auto"/>
                <w:right w:val="none" w:sz="0" w:space="0" w:color="auto"/>
              </w:divBdr>
            </w:div>
            <w:div w:id="15916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3942">
      <w:bodyDiv w:val="1"/>
      <w:marLeft w:val="0"/>
      <w:marRight w:val="0"/>
      <w:marTop w:val="0"/>
      <w:marBottom w:val="0"/>
      <w:divBdr>
        <w:top w:val="none" w:sz="0" w:space="0" w:color="auto"/>
        <w:left w:val="none" w:sz="0" w:space="0" w:color="auto"/>
        <w:bottom w:val="none" w:sz="0" w:space="0" w:color="auto"/>
        <w:right w:val="none" w:sz="0" w:space="0" w:color="auto"/>
      </w:divBdr>
      <w:divsChild>
        <w:div w:id="945843730">
          <w:marLeft w:val="0"/>
          <w:marRight w:val="0"/>
          <w:marTop w:val="0"/>
          <w:marBottom w:val="0"/>
          <w:divBdr>
            <w:top w:val="none" w:sz="0" w:space="0" w:color="auto"/>
            <w:left w:val="none" w:sz="0" w:space="0" w:color="auto"/>
            <w:bottom w:val="none" w:sz="0" w:space="0" w:color="auto"/>
            <w:right w:val="none" w:sz="0" w:space="0" w:color="auto"/>
          </w:divBdr>
          <w:divsChild>
            <w:div w:id="108056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5550">
      <w:bodyDiv w:val="1"/>
      <w:marLeft w:val="0"/>
      <w:marRight w:val="0"/>
      <w:marTop w:val="0"/>
      <w:marBottom w:val="0"/>
      <w:divBdr>
        <w:top w:val="none" w:sz="0" w:space="0" w:color="auto"/>
        <w:left w:val="none" w:sz="0" w:space="0" w:color="auto"/>
        <w:bottom w:val="none" w:sz="0" w:space="0" w:color="auto"/>
        <w:right w:val="none" w:sz="0" w:space="0" w:color="auto"/>
      </w:divBdr>
      <w:divsChild>
        <w:div w:id="1543008373">
          <w:marLeft w:val="0"/>
          <w:marRight w:val="0"/>
          <w:marTop w:val="0"/>
          <w:marBottom w:val="0"/>
          <w:divBdr>
            <w:top w:val="none" w:sz="0" w:space="0" w:color="auto"/>
            <w:left w:val="none" w:sz="0" w:space="0" w:color="auto"/>
            <w:bottom w:val="none" w:sz="0" w:space="0" w:color="auto"/>
            <w:right w:val="none" w:sz="0" w:space="0" w:color="auto"/>
          </w:divBdr>
          <w:divsChild>
            <w:div w:id="19427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3394">
      <w:bodyDiv w:val="1"/>
      <w:marLeft w:val="0"/>
      <w:marRight w:val="0"/>
      <w:marTop w:val="0"/>
      <w:marBottom w:val="0"/>
      <w:divBdr>
        <w:top w:val="none" w:sz="0" w:space="0" w:color="auto"/>
        <w:left w:val="none" w:sz="0" w:space="0" w:color="auto"/>
        <w:bottom w:val="none" w:sz="0" w:space="0" w:color="auto"/>
        <w:right w:val="none" w:sz="0" w:space="0" w:color="auto"/>
      </w:divBdr>
      <w:divsChild>
        <w:div w:id="608465824">
          <w:marLeft w:val="0"/>
          <w:marRight w:val="0"/>
          <w:marTop w:val="0"/>
          <w:marBottom w:val="0"/>
          <w:divBdr>
            <w:top w:val="none" w:sz="0" w:space="0" w:color="auto"/>
            <w:left w:val="none" w:sz="0" w:space="0" w:color="auto"/>
            <w:bottom w:val="none" w:sz="0" w:space="0" w:color="auto"/>
            <w:right w:val="none" w:sz="0" w:space="0" w:color="auto"/>
          </w:divBdr>
          <w:divsChild>
            <w:div w:id="10205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hitehouse.gov/wp-content/uploads/2021/08/M-21-31-Improving-the-Federal-Governments-Investigative-and-Remediation-Capabilities-Related-to-Cybersecurity-Incidents.pdf" TargetMode="External"/><Relationship Id="rId18" Type="http://schemas.openxmlformats.org/officeDocument/2006/relationships/hyperlink" Target="https://pages.nist.gov/800-63-3" TargetMode="External"/><Relationship Id="rId26" Type="http://schemas.openxmlformats.org/officeDocument/2006/relationships/hyperlink" Target="https://csrc.nist.gov/projects/cryptographic-module-validation-program" TargetMode="External"/><Relationship Id="rId21" Type="http://schemas.openxmlformats.org/officeDocument/2006/relationships/hyperlink" Target="https://www.niap-ccevs.org/Product/index.cfm"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public.cyber.mil/dccs/" TargetMode="External"/><Relationship Id="rId17" Type="http://schemas.openxmlformats.org/officeDocument/2006/relationships/hyperlink" Target="https://www.fedramp.gov/assets/resources/templates/SSP-Appendix-G-Information-System-Contingency-Plan-(ISCP)-Template.docx" TargetMode="External"/><Relationship Id="rId25" Type="http://schemas.openxmlformats.org/officeDocument/2006/relationships/hyperlink" Target="https://us-cert.cisa.gov/sites/default/files/FactSheets/NCCIC%20ICS_FactSheet_Defense_in_Depth_Strategies_S508C.pdf" TargetMode="External"/><Relationship Id="rId33" Type="http://schemas.openxmlformats.org/officeDocument/2006/relationships/hyperlink" Target="mailto:reports@dmarc.cyber.dhs.gov"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FedRAMP.gov/documents/" TargetMode="External"/><Relationship Id="rId20" Type="http://schemas.openxmlformats.org/officeDocument/2006/relationships/hyperlink" Target="https://www.cisa.gov/known-exploited-vulnerabilities-catalog" TargetMode="External"/><Relationship Id="rId29" Type="http://schemas.openxmlformats.org/officeDocument/2006/relationships/hyperlink" Target="http://tf.nist.gov/tf-cgi/servers.cg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edramp.gov" TargetMode="External"/><Relationship Id="rId24" Type="http://schemas.openxmlformats.org/officeDocument/2006/relationships/hyperlink" Target="https://www.dcsa.mil/Portals/91/documents/ctp/nao/CNSSI_7003_PDS_September_2015.pdf" TargetMode="External"/><Relationship Id="rId32" Type="http://schemas.openxmlformats.org/officeDocument/2006/relationships/hyperlink" Target="https://cyber.dhs.gov/bod/18-01/"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whitehouse.gov/wp-content/uploads/2021/08/M-21-31-Improving-the-Federal-Governments-Investigative-and-Remediation-Capabilities-Related-to-Cybersecurity-Incidents.pdf" TargetMode="External"/><Relationship Id="rId23" Type="http://schemas.openxmlformats.org/officeDocument/2006/relationships/hyperlink" Target="https://www.fedramp.gov/assets/resources/documents/FedRAMP_subnets_white_paper.pdf" TargetMode="External"/><Relationship Id="rId28" Type="http://schemas.openxmlformats.org/officeDocument/2006/relationships/hyperlink" Target="https://dnsviz.net" TargetMode="External"/><Relationship Id="rId36" Type="http://schemas.openxmlformats.org/officeDocument/2006/relationships/fontTable" Target="fontTable.xml"/><Relationship Id="rId10" Type="http://schemas.openxmlformats.org/officeDocument/2006/relationships/hyperlink" Target="mailto:info@FedRAMP.gov" TargetMode="External"/><Relationship Id="rId19" Type="http://schemas.openxmlformats.org/officeDocument/2006/relationships/hyperlink" Target="https://www.FedRAMP.gov/documents/" TargetMode="External"/><Relationship Id="rId31" Type="http://schemas.openxmlformats.org/officeDocument/2006/relationships/hyperlink" Target="https://www.whitehouse.gov/wp-content/uploads/2022/01/M-22-09.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hitehouse.gov/wp-content/uploads/2022/01/M-22-09.pdf" TargetMode="External"/><Relationship Id="rId22" Type="http://schemas.openxmlformats.org/officeDocument/2006/relationships/hyperlink" Target="https://www.commoncriteriaportal.org/products/" TargetMode="External"/><Relationship Id="rId27" Type="http://schemas.openxmlformats.org/officeDocument/2006/relationships/hyperlink" Target="https://www.niap-ccevs.org/Product/index.cfm" TargetMode="External"/><Relationship Id="rId30" Type="http://schemas.openxmlformats.org/officeDocument/2006/relationships/hyperlink" Target="https://www.whitehouse.gov/wp-content/uploads/2021/08/M-21-31-Improving-the-Federal-Governments-Investigative-and-Remediation-Capabilities-Related-to-Cybersecurity-Incidents.pdf"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FedRAMP 2021">
  <a:themeElements>
    <a:clrScheme name="FedRAMP 2021">
      <a:dk1>
        <a:srgbClr val="454545"/>
      </a:dk1>
      <a:lt1>
        <a:srgbClr val="FFFFFF"/>
      </a:lt1>
      <a:dk2>
        <a:srgbClr val="162E51"/>
      </a:dk2>
      <a:lt2>
        <a:srgbClr val="CCECFC"/>
      </a:lt2>
      <a:accent1>
        <a:srgbClr val="1A98C5"/>
      </a:accent1>
      <a:accent2>
        <a:srgbClr val="19447F"/>
      </a:accent2>
      <a:accent3>
        <a:srgbClr val="CC1D1D"/>
      </a:accent3>
      <a:accent4>
        <a:srgbClr val="1A4480"/>
      </a:accent4>
      <a:accent5>
        <a:srgbClr val="F0F0F0"/>
      </a:accent5>
      <a:accent6>
        <a:srgbClr val="FACE00"/>
      </a:accent6>
      <a:hlink>
        <a:srgbClr val="1A4480"/>
      </a:hlink>
      <a:folHlink>
        <a:srgbClr val="A00A0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dRAMP 2021" id="{D009CDDF-93EA-E14D-BA1F-C907EB65EF63}" vid="{E342D160-5D80-4945-B0E0-63952CADD28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F1C27-BD6B-4C51-A05B-10129668A0B0}">
  <ds:schemaRefs>
    <ds:schemaRef ds:uri="http://schemas.openxmlformats.org/officeDocument/2006/bibliography"/>
  </ds:schemaRefs>
</ds:datastoreItem>
</file>

<file path=docMetadata/LabelInfo.xml><?xml version="1.0" encoding="utf-8"?>
<clbl:labelList xmlns:clbl="http://schemas.microsoft.com/office/2020/mipLabelMetadata">
  <clbl:label id="{3ce0b61c-3e9d-4790-85f1-d44a713bf642}" enabled="0" method="" siteId="{3ce0b61c-3e9d-4790-85f1-d44a713bf642}" removed="1"/>
</clbl:labelList>
</file>

<file path=docProps/app.xml><?xml version="1.0" encoding="utf-8"?>
<Properties xmlns="http://schemas.openxmlformats.org/officeDocument/2006/extended-properties" xmlns:vt="http://schemas.openxmlformats.org/officeDocument/2006/docPropsVTypes">
  <Template>Normal.dotm</Template>
  <TotalTime>4</TotalTime>
  <Pages>547</Pages>
  <Words>84047</Words>
  <Characters>479074</Characters>
  <Application>Microsoft Office Word</Application>
  <DocSecurity>0</DocSecurity>
  <Lines>3992</Lines>
  <Paragraphs>1123</Paragraphs>
  <ScaleCrop>false</ScaleCrop>
  <HeadingPairs>
    <vt:vector size="2" baseType="variant">
      <vt:variant>
        <vt:lpstr>Title</vt:lpstr>
      </vt:variant>
      <vt:variant>
        <vt:i4>1</vt:i4>
      </vt:variant>
    </vt:vector>
  </HeadingPairs>
  <TitlesOfParts>
    <vt:vector size="1" baseType="lpstr">
      <vt:lpstr>FedRAMP® System Security Plan (SSP)  Appendix A: High FedRAMP Security Controls</vt:lpstr>
    </vt:vector>
  </TitlesOfParts>
  <Manager/>
  <Company/>
  <LinksUpToDate>false</LinksUpToDate>
  <CharactersWithSpaces>561998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System Security Plan (SSP)  Appendix A: High FedRAMP Security Controls</dc:title>
  <dc:subject/>
  <dc:creator>FedRAMP PMO</dc:creator>
  <cp:keywords/>
  <dc:description/>
  <cp:lastModifiedBy>Harrington, Natasha</cp:lastModifiedBy>
  <cp:revision>3</cp:revision>
  <dcterms:created xsi:type="dcterms:W3CDTF">2024-09-11T12:24:00Z</dcterms:created>
  <dcterms:modified xsi:type="dcterms:W3CDTF">2024-09-11T12:27:00Z</dcterms:modified>
  <cp:category/>
</cp:coreProperties>
</file>